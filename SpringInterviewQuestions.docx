
<file path=[Content_Types].xml><?xml version="1.0" encoding="utf-8"?>
<Types xmlns="http://schemas.openxmlformats.org/package/2006/content-types">
  <Default Extension="png" ContentType="image/png"/>
  <Default Extension="bin" ContentType="application/vnd.ms-office.activeX"/>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DEF" w:rsidRDefault="00EC0DEF">
      <w:r>
        <w:t>Spring HeadUps!</w:t>
      </w:r>
    </w:p>
    <w:p w:rsidR="00EC0DEF" w:rsidRDefault="00EC0DEF" w:rsidP="00EC0DEF">
      <w:pPr>
        <w:pStyle w:val="Heading1"/>
        <w:shd w:val="clear" w:color="auto" w:fill="FFFFFF"/>
        <w:spacing w:before="68"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Spring MVC Tutorial</w:t>
      </w:r>
    </w:p>
    <w:p w:rsidR="00EC0DEF" w:rsidRDefault="00EC0DEF" w:rsidP="00EC0DEF">
      <w:pPr>
        <w:numPr>
          <w:ilvl w:val="0"/>
          <w:numId w:val="90"/>
        </w:numPr>
        <w:shd w:val="clear" w:color="auto" w:fill="FFFFFF"/>
        <w:spacing w:before="54" w:after="100" w:afterAutospacing="1" w:line="312" w:lineRule="atLeast"/>
        <w:jc w:val="both"/>
        <w:rPr>
          <w:rFonts w:ascii="Verdana" w:hAnsi="Verdana" w:cs="Times New Roman"/>
          <w:color w:val="000000"/>
          <w:sz w:val="18"/>
          <w:szCs w:val="18"/>
        </w:rPr>
      </w:pPr>
      <w:hyperlink r:id="rId5" w:history="1">
        <w:r>
          <w:rPr>
            <w:rStyle w:val="Hyperlink"/>
            <w:color w:val="008000"/>
            <w:sz w:val="20"/>
            <w:szCs w:val="20"/>
          </w:rPr>
          <w:t>Spring MVC Tutorial</w:t>
        </w:r>
      </w:hyperlink>
    </w:p>
    <w:p w:rsidR="00EC0DEF" w:rsidRDefault="00EC0DEF" w:rsidP="00EC0DEF">
      <w:pPr>
        <w:numPr>
          <w:ilvl w:val="0"/>
          <w:numId w:val="90"/>
        </w:numPr>
        <w:shd w:val="clear" w:color="auto" w:fill="FFFFFF"/>
        <w:spacing w:before="54" w:after="100" w:afterAutospacing="1" w:line="312" w:lineRule="atLeast"/>
        <w:jc w:val="both"/>
        <w:rPr>
          <w:rFonts w:ascii="Verdana" w:hAnsi="Verdana"/>
          <w:color w:val="000000"/>
          <w:sz w:val="18"/>
          <w:szCs w:val="18"/>
        </w:rPr>
      </w:pPr>
      <w:hyperlink r:id="rId6" w:anchor="ex" w:history="1">
        <w:r>
          <w:rPr>
            <w:rStyle w:val="Hyperlink"/>
            <w:color w:val="008000"/>
            <w:sz w:val="20"/>
            <w:szCs w:val="20"/>
          </w:rPr>
          <w:t>Example of Spring 3 Web MVC</w:t>
        </w:r>
      </w:hyperlink>
    </w:p>
    <w:p w:rsidR="00EC0DEF" w:rsidRDefault="00EC0DEF" w:rsidP="00EC0DEF">
      <w:pPr>
        <w:numPr>
          <w:ilvl w:val="0"/>
          <w:numId w:val="90"/>
        </w:numPr>
        <w:shd w:val="clear" w:color="auto" w:fill="FFFFFF"/>
        <w:spacing w:before="54" w:after="100" w:afterAutospacing="1" w:line="312" w:lineRule="atLeast"/>
        <w:jc w:val="both"/>
        <w:rPr>
          <w:rFonts w:ascii="Verdana" w:hAnsi="Verdana"/>
          <w:color w:val="000000"/>
          <w:sz w:val="18"/>
          <w:szCs w:val="18"/>
        </w:rPr>
      </w:pPr>
      <w:hyperlink r:id="rId7" w:anchor="multiple" w:history="1">
        <w:r>
          <w:rPr>
            <w:rStyle w:val="Hyperlink"/>
            <w:color w:val="008000"/>
            <w:sz w:val="20"/>
            <w:szCs w:val="20"/>
          </w:rPr>
          <w:t>Spring 3 MVC Multiple Controller Example</w:t>
        </w:r>
      </w:hyperlink>
    </w:p>
    <w:p w:rsidR="00EC0DEF" w:rsidRDefault="00EC0DEF" w:rsidP="00EC0DEF">
      <w:pPr>
        <w:numPr>
          <w:ilvl w:val="0"/>
          <w:numId w:val="90"/>
        </w:numPr>
        <w:shd w:val="clear" w:color="auto" w:fill="FFFFFF"/>
        <w:spacing w:before="54" w:after="100" w:afterAutospacing="1" w:line="312" w:lineRule="atLeast"/>
        <w:jc w:val="both"/>
        <w:rPr>
          <w:rFonts w:ascii="Verdana" w:hAnsi="Verdana"/>
          <w:color w:val="000000"/>
          <w:sz w:val="18"/>
          <w:szCs w:val="18"/>
        </w:rPr>
      </w:pPr>
      <w:hyperlink r:id="rId8" w:anchor="login" w:history="1">
        <w:r>
          <w:rPr>
            <w:rStyle w:val="Hyperlink"/>
            <w:color w:val="008000"/>
            <w:sz w:val="20"/>
            <w:szCs w:val="20"/>
          </w:rPr>
          <w:t>Spring 3 MVC Login Example</w:t>
        </w:r>
      </w:hyperlink>
    </w:p>
    <w:p w:rsidR="00EC0DEF" w:rsidRDefault="00EC0DEF" w:rsidP="00EC0DEF">
      <w:pPr>
        <w:pStyle w:val="NormalWeb"/>
        <w:shd w:val="clear" w:color="auto" w:fill="FFFFFF"/>
        <w:jc w:val="both"/>
        <w:rPr>
          <w:rFonts w:ascii="Verdana" w:hAnsi="Verdana"/>
          <w:color w:val="000000"/>
          <w:sz w:val="18"/>
          <w:szCs w:val="18"/>
        </w:rPr>
      </w:pPr>
      <w:r>
        <w:rPr>
          <w:rStyle w:val="Strong"/>
          <w:rFonts w:ascii="Verdana" w:hAnsi="Verdana"/>
          <w:color w:val="000000"/>
          <w:sz w:val="18"/>
          <w:szCs w:val="18"/>
        </w:rPr>
        <w:t>Spring MVC</w:t>
      </w:r>
      <w:r>
        <w:rPr>
          <w:rFonts w:ascii="Verdana" w:hAnsi="Verdana"/>
          <w:color w:val="000000"/>
          <w:sz w:val="18"/>
          <w:szCs w:val="18"/>
        </w:rPr>
        <w:t> tutorial provides an elegant solution to use MVC in spring framework by the help of DispatcherServlet.</w:t>
      </w:r>
    </w:p>
    <w:p w:rsidR="00EC0DEF" w:rsidRDefault="00EC0DEF" w:rsidP="00EC0DEF">
      <w:pPr>
        <w:pStyle w:val="NormalWeb"/>
        <w:shd w:val="clear" w:color="auto" w:fill="FFFFFF"/>
        <w:jc w:val="both"/>
        <w:rPr>
          <w:rFonts w:ascii="Verdana" w:hAnsi="Verdana"/>
          <w:color w:val="000000"/>
          <w:sz w:val="18"/>
          <w:szCs w:val="18"/>
        </w:rPr>
      </w:pPr>
      <w:r>
        <w:rPr>
          <w:rFonts w:ascii="Verdana" w:hAnsi="Verdana"/>
          <w:color w:val="000000"/>
          <w:sz w:val="18"/>
          <w:szCs w:val="18"/>
        </w:rPr>
        <w:t>In Spring Web MVC, </w:t>
      </w:r>
      <w:r>
        <w:rPr>
          <w:rFonts w:ascii="Verdana" w:hAnsi="Verdana"/>
          <w:b/>
          <w:bCs/>
          <w:color w:val="000000"/>
          <w:sz w:val="18"/>
          <w:szCs w:val="18"/>
        </w:rPr>
        <w:t>DispatcherServlet</w:t>
      </w:r>
      <w:r>
        <w:rPr>
          <w:rFonts w:ascii="Verdana" w:hAnsi="Verdana"/>
          <w:color w:val="000000"/>
          <w:sz w:val="18"/>
          <w:szCs w:val="18"/>
        </w:rPr>
        <w:t> class works as the front controller. It is responsible to manage the flow of the spring mvc application.</w:t>
      </w:r>
    </w:p>
    <w:p w:rsidR="00EC0DEF" w:rsidRDefault="00EC0DEF" w:rsidP="00EC0DEF">
      <w:pPr>
        <w:pStyle w:val="NormalWeb"/>
        <w:shd w:val="clear" w:color="auto" w:fill="FFFFFF"/>
        <w:jc w:val="both"/>
        <w:rPr>
          <w:rFonts w:ascii="Verdana" w:hAnsi="Verdana"/>
          <w:color w:val="000000"/>
          <w:sz w:val="18"/>
          <w:szCs w:val="18"/>
        </w:rPr>
      </w:pPr>
      <w:r>
        <w:rPr>
          <w:rFonts w:ascii="Verdana" w:hAnsi="Verdana"/>
          <w:color w:val="000000"/>
          <w:sz w:val="18"/>
          <w:szCs w:val="18"/>
        </w:rPr>
        <w:t>The </w:t>
      </w:r>
      <w:r>
        <w:rPr>
          <w:rStyle w:val="Strong"/>
          <w:rFonts w:ascii="Verdana" w:hAnsi="Verdana"/>
          <w:color w:val="000000"/>
          <w:sz w:val="18"/>
          <w:szCs w:val="18"/>
        </w:rPr>
        <w:t>@Controller</w:t>
      </w:r>
      <w:r>
        <w:rPr>
          <w:rFonts w:ascii="Verdana" w:hAnsi="Verdana"/>
          <w:color w:val="000000"/>
          <w:sz w:val="18"/>
          <w:szCs w:val="18"/>
        </w:rPr>
        <w:t> annotation is used to mark the class as the controller in Spring 3.</w:t>
      </w:r>
    </w:p>
    <w:p w:rsidR="00EC0DEF" w:rsidRDefault="00EC0DEF" w:rsidP="00EC0DEF">
      <w:pPr>
        <w:pStyle w:val="NormalWeb"/>
        <w:shd w:val="clear" w:color="auto" w:fill="FFFFFF"/>
        <w:jc w:val="both"/>
        <w:rPr>
          <w:rFonts w:ascii="Verdana" w:hAnsi="Verdana"/>
          <w:color w:val="000000"/>
          <w:sz w:val="18"/>
          <w:szCs w:val="18"/>
        </w:rPr>
      </w:pPr>
      <w:r>
        <w:rPr>
          <w:rFonts w:ascii="Verdana" w:hAnsi="Verdana"/>
          <w:color w:val="000000"/>
          <w:sz w:val="18"/>
          <w:szCs w:val="18"/>
        </w:rPr>
        <w:t>The </w:t>
      </w:r>
      <w:r>
        <w:rPr>
          <w:rStyle w:val="Strong"/>
          <w:rFonts w:ascii="Verdana" w:hAnsi="Verdana"/>
          <w:color w:val="000000"/>
          <w:sz w:val="18"/>
          <w:szCs w:val="18"/>
        </w:rPr>
        <w:t>@RequestMapping</w:t>
      </w:r>
      <w:r>
        <w:rPr>
          <w:rFonts w:ascii="Verdana" w:hAnsi="Verdana"/>
          <w:color w:val="000000"/>
          <w:sz w:val="18"/>
          <w:szCs w:val="18"/>
        </w:rPr>
        <w:t xml:space="preserve"> annotation is used to map the request </w:t>
      </w:r>
      <w:proofErr w:type="gramStart"/>
      <w:r>
        <w:rPr>
          <w:rFonts w:ascii="Verdana" w:hAnsi="Verdana"/>
          <w:color w:val="000000"/>
          <w:sz w:val="18"/>
          <w:szCs w:val="18"/>
        </w:rPr>
        <w:t>url</w:t>
      </w:r>
      <w:proofErr w:type="gramEnd"/>
      <w:r>
        <w:rPr>
          <w:rFonts w:ascii="Verdana" w:hAnsi="Verdana"/>
          <w:color w:val="000000"/>
          <w:sz w:val="18"/>
          <w:szCs w:val="18"/>
        </w:rPr>
        <w:t>. It is applied on the method.</w:t>
      </w:r>
    </w:p>
    <w:p w:rsidR="00EC0DEF" w:rsidRDefault="00EC0DEF" w:rsidP="00EC0DEF">
      <w:pPr>
        <w:rPr>
          <w:rFonts w:ascii="Times New Roman" w:hAnsi="Times New Roman"/>
          <w:sz w:val="24"/>
          <w:szCs w:val="24"/>
        </w:rPr>
      </w:pPr>
      <w:r>
        <w:pict>
          <v:rect id="_x0000_i1133" style="width:0;height:.7pt" o:hralign="left" o:hrstd="t" o:hrnoshade="t" o:hr="t" fillcolor="#d4d4d4" stroked="f"/>
        </w:pict>
      </w:r>
    </w:p>
    <w:p w:rsidR="00EC0DEF" w:rsidRDefault="00EC0DEF" w:rsidP="00EC0DEF">
      <w:pPr>
        <w:pStyle w:val="Heading2"/>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Understanding the flow of Spring Web MVC</w:t>
      </w:r>
    </w:p>
    <w:p w:rsidR="00EC0DEF" w:rsidRDefault="00EC0DEF" w:rsidP="00EC0DEF">
      <w:pPr>
        <w:rPr>
          <w:rFonts w:ascii="Times New Roman" w:hAnsi="Times New Roman" w:cs="Times New Roman"/>
          <w:sz w:val="24"/>
          <w:szCs w:val="24"/>
        </w:rPr>
      </w:pPr>
      <w:r>
        <w:rPr>
          <w:noProof/>
        </w:rPr>
        <w:drawing>
          <wp:inline distT="0" distB="0" distL="0" distR="0">
            <wp:extent cx="6047105" cy="3752215"/>
            <wp:effectExtent l="19050" t="0" r="0" b="0"/>
            <wp:docPr id="110" name="Picture 110" descr="Spring MV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pring MVC example"/>
                    <pic:cNvPicPr>
                      <a:picLocks noChangeAspect="1" noChangeArrowheads="1"/>
                    </pic:cNvPicPr>
                  </pic:nvPicPr>
                  <pic:blipFill>
                    <a:blip r:embed="rId9"/>
                    <a:srcRect/>
                    <a:stretch>
                      <a:fillRect/>
                    </a:stretch>
                  </pic:blipFill>
                  <pic:spPr bwMode="auto">
                    <a:xfrm>
                      <a:off x="0" y="0"/>
                      <a:ext cx="6047105" cy="3752215"/>
                    </a:xfrm>
                    <a:prstGeom prst="rect">
                      <a:avLst/>
                    </a:prstGeom>
                    <a:noFill/>
                    <a:ln w="9525">
                      <a:noFill/>
                      <a:miter lim="800000"/>
                      <a:headEnd/>
                      <a:tailEnd/>
                    </a:ln>
                  </pic:spPr>
                </pic:pic>
              </a:graphicData>
            </a:graphic>
          </wp:inline>
        </w:drawing>
      </w:r>
    </w:p>
    <w:p w:rsidR="00EC0DEF" w:rsidRDefault="00EC0DEF" w:rsidP="00EC0DEF">
      <w:pPr>
        <w:pStyle w:val="NormalWeb"/>
        <w:shd w:val="clear" w:color="auto" w:fill="FFFFFF"/>
        <w:jc w:val="both"/>
        <w:rPr>
          <w:rFonts w:ascii="Verdana" w:hAnsi="Verdana"/>
          <w:color w:val="000000"/>
          <w:sz w:val="18"/>
          <w:szCs w:val="18"/>
        </w:rPr>
      </w:pPr>
      <w:r>
        <w:rPr>
          <w:rFonts w:ascii="Verdana" w:hAnsi="Verdana"/>
          <w:color w:val="000000"/>
          <w:sz w:val="18"/>
          <w:szCs w:val="18"/>
        </w:rPr>
        <w:lastRenderedPageBreak/>
        <w:t xml:space="preserve">As displayed in the figure, </w:t>
      </w:r>
      <w:proofErr w:type="gramStart"/>
      <w:r>
        <w:rPr>
          <w:rFonts w:ascii="Verdana" w:hAnsi="Verdana"/>
          <w:color w:val="000000"/>
          <w:sz w:val="18"/>
          <w:szCs w:val="18"/>
        </w:rPr>
        <w:t>all the</w:t>
      </w:r>
      <w:proofErr w:type="gramEnd"/>
      <w:r>
        <w:rPr>
          <w:rFonts w:ascii="Verdana" w:hAnsi="Verdana"/>
          <w:color w:val="000000"/>
          <w:sz w:val="18"/>
          <w:szCs w:val="18"/>
        </w:rPr>
        <w:t xml:space="preserve"> incoming request is intercepted by the DispatcherServlet that works as the front controller. The DispatcherServlet gets entry of handler mapping from the xml file and forwards the request to the controller. The controller returns an object of ModelAndView. The DispatcherServlet checks the entry of view resolver in the xml file and invokes the specified view component.</w:t>
      </w:r>
    </w:p>
    <w:p w:rsidR="00EC0DEF" w:rsidRDefault="00EC0DEF" w:rsidP="00EC0DEF">
      <w:pPr>
        <w:rPr>
          <w:rFonts w:ascii="Times New Roman" w:hAnsi="Times New Roman"/>
          <w:sz w:val="24"/>
          <w:szCs w:val="24"/>
        </w:rPr>
      </w:pPr>
      <w:r>
        <w:pict>
          <v:rect id="_x0000_i1135" style="width:0;height:.7pt" o:hralign="left" o:hrstd="t" o:hrnoshade="t" o:hr="t" fillcolor="#d4d4d4" stroked="f"/>
        </w:pict>
      </w:r>
    </w:p>
    <w:p w:rsidR="00EC0DEF" w:rsidRDefault="00EC0DEF" w:rsidP="00EC0DEF">
      <w:pPr>
        <w:pStyle w:val="Heading2"/>
        <w:shd w:val="clear" w:color="auto" w:fill="FFFFFF"/>
        <w:spacing w:line="312" w:lineRule="atLeast"/>
        <w:jc w:val="both"/>
        <w:rPr>
          <w:ins w:id="0" w:author="Unknown"/>
          <w:rFonts w:ascii="Helvetica" w:hAnsi="Helvetica" w:cs="Helvetica"/>
          <w:b w:val="0"/>
          <w:bCs w:val="0"/>
          <w:color w:val="610B38"/>
          <w:sz w:val="34"/>
          <w:szCs w:val="34"/>
        </w:rPr>
      </w:pPr>
      <w:ins w:id="1" w:author="Unknown">
        <w:r>
          <w:rPr>
            <w:rFonts w:ascii="Helvetica" w:hAnsi="Helvetica" w:cs="Helvetica"/>
            <w:b w:val="0"/>
            <w:bCs w:val="0"/>
            <w:color w:val="610B38"/>
            <w:sz w:val="34"/>
            <w:szCs w:val="34"/>
          </w:rPr>
          <w:t>Spring Web MVC Framework Example</w:t>
        </w:r>
      </w:ins>
    </w:p>
    <w:p w:rsidR="00EC0DEF" w:rsidRDefault="00EC0DEF" w:rsidP="00EC0DEF">
      <w:pPr>
        <w:pStyle w:val="NormalWeb"/>
        <w:shd w:val="clear" w:color="auto" w:fill="FFFFFF"/>
        <w:jc w:val="both"/>
        <w:rPr>
          <w:ins w:id="2" w:author="Unknown"/>
          <w:rFonts w:ascii="Verdana" w:hAnsi="Verdana"/>
          <w:color w:val="000000"/>
          <w:sz w:val="18"/>
          <w:szCs w:val="18"/>
        </w:rPr>
      </w:pPr>
      <w:ins w:id="3" w:author="Unknown">
        <w:r>
          <w:rPr>
            <w:rFonts w:ascii="Verdana" w:hAnsi="Verdana"/>
            <w:color w:val="000000"/>
            <w:sz w:val="18"/>
            <w:szCs w:val="18"/>
          </w:rPr>
          <w:t>Let's see the simple example of spring web MVC framework. There are given 7 steps for creating the spring MVC application. The steps are as follows:</w:t>
        </w:r>
      </w:ins>
    </w:p>
    <w:p w:rsidR="00EC0DEF" w:rsidRDefault="00EC0DEF" w:rsidP="00EC0DEF">
      <w:pPr>
        <w:numPr>
          <w:ilvl w:val="0"/>
          <w:numId w:val="91"/>
        </w:numPr>
        <w:shd w:val="clear" w:color="auto" w:fill="FFFFFF"/>
        <w:spacing w:before="54" w:after="100" w:afterAutospacing="1" w:line="312" w:lineRule="atLeast"/>
        <w:jc w:val="both"/>
        <w:rPr>
          <w:ins w:id="4" w:author="Unknown"/>
          <w:rFonts w:ascii="Verdana" w:hAnsi="Verdana"/>
          <w:color w:val="000000"/>
          <w:sz w:val="18"/>
          <w:szCs w:val="18"/>
        </w:rPr>
      </w:pPr>
      <w:ins w:id="5" w:author="Unknown">
        <w:r>
          <w:rPr>
            <w:rStyle w:val="Strong"/>
            <w:rFonts w:ascii="Verdana" w:hAnsi="Verdana"/>
            <w:color w:val="000000"/>
            <w:sz w:val="18"/>
            <w:szCs w:val="18"/>
          </w:rPr>
          <w:t>Create the request page (optional)</w:t>
        </w:r>
      </w:ins>
    </w:p>
    <w:p w:rsidR="00EC0DEF" w:rsidRDefault="00EC0DEF" w:rsidP="00EC0DEF">
      <w:pPr>
        <w:numPr>
          <w:ilvl w:val="0"/>
          <w:numId w:val="91"/>
        </w:numPr>
        <w:shd w:val="clear" w:color="auto" w:fill="FFFFFF"/>
        <w:spacing w:before="54" w:after="100" w:afterAutospacing="1" w:line="312" w:lineRule="atLeast"/>
        <w:jc w:val="both"/>
        <w:rPr>
          <w:ins w:id="6" w:author="Unknown"/>
          <w:rFonts w:ascii="Verdana" w:hAnsi="Verdana"/>
          <w:color w:val="000000"/>
          <w:sz w:val="18"/>
          <w:szCs w:val="18"/>
        </w:rPr>
      </w:pPr>
      <w:ins w:id="7" w:author="Unknown">
        <w:r>
          <w:rPr>
            <w:rStyle w:val="Strong"/>
            <w:rFonts w:ascii="Verdana" w:hAnsi="Verdana"/>
            <w:color w:val="000000"/>
            <w:sz w:val="18"/>
            <w:szCs w:val="18"/>
          </w:rPr>
          <w:t>Create the controller class</w:t>
        </w:r>
      </w:ins>
    </w:p>
    <w:p w:rsidR="00EC0DEF" w:rsidRDefault="00EC0DEF" w:rsidP="00EC0DEF">
      <w:pPr>
        <w:numPr>
          <w:ilvl w:val="0"/>
          <w:numId w:val="91"/>
        </w:numPr>
        <w:shd w:val="clear" w:color="auto" w:fill="FFFFFF"/>
        <w:spacing w:before="54" w:after="100" w:afterAutospacing="1" w:line="312" w:lineRule="atLeast"/>
        <w:jc w:val="both"/>
        <w:rPr>
          <w:ins w:id="8" w:author="Unknown"/>
          <w:rFonts w:ascii="Verdana" w:hAnsi="Verdana"/>
          <w:color w:val="000000"/>
          <w:sz w:val="18"/>
          <w:szCs w:val="18"/>
        </w:rPr>
      </w:pPr>
      <w:ins w:id="9" w:author="Unknown">
        <w:r>
          <w:rPr>
            <w:rStyle w:val="Strong"/>
            <w:rFonts w:ascii="Verdana" w:hAnsi="Verdana"/>
            <w:color w:val="000000"/>
            <w:sz w:val="18"/>
            <w:szCs w:val="18"/>
          </w:rPr>
          <w:t>Provide the entry of controller in the web.xml file</w:t>
        </w:r>
      </w:ins>
    </w:p>
    <w:p w:rsidR="00EC0DEF" w:rsidRDefault="00EC0DEF" w:rsidP="00EC0DEF">
      <w:pPr>
        <w:numPr>
          <w:ilvl w:val="0"/>
          <w:numId w:val="91"/>
        </w:numPr>
        <w:shd w:val="clear" w:color="auto" w:fill="FFFFFF"/>
        <w:spacing w:before="54" w:after="100" w:afterAutospacing="1" w:line="312" w:lineRule="atLeast"/>
        <w:jc w:val="both"/>
        <w:rPr>
          <w:ins w:id="10" w:author="Unknown"/>
          <w:rFonts w:ascii="Verdana" w:hAnsi="Verdana"/>
          <w:color w:val="000000"/>
          <w:sz w:val="18"/>
          <w:szCs w:val="18"/>
        </w:rPr>
      </w:pPr>
      <w:ins w:id="11" w:author="Unknown">
        <w:r>
          <w:rPr>
            <w:rStyle w:val="Strong"/>
            <w:rFonts w:ascii="Verdana" w:hAnsi="Verdana"/>
            <w:color w:val="000000"/>
            <w:sz w:val="18"/>
            <w:szCs w:val="18"/>
          </w:rPr>
          <w:t>Define the bean in the xml file</w:t>
        </w:r>
      </w:ins>
    </w:p>
    <w:p w:rsidR="00EC0DEF" w:rsidRDefault="00EC0DEF" w:rsidP="00EC0DEF">
      <w:pPr>
        <w:numPr>
          <w:ilvl w:val="0"/>
          <w:numId w:val="91"/>
        </w:numPr>
        <w:shd w:val="clear" w:color="auto" w:fill="FFFFFF"/>
        <w:spacing w:before="54" w:after="100" w:afterAutospacing="1" w:line="312" w:lineRule="atLeast"/>
        <w:jc w:val="both"/>
        <w:rPr>
          <w:ins w:id="12" w:author="Unknown"/>
          <w:rFonts w:ascii="Verdana" w:hAnsi="Verdana"/>
          <w:color w:val="000000"/>
          <w:sz w:val="18"/>
          <w:szCs w:val="18"/>
        </w:rPr>
      </w:pPr>
      <w:ins w:id="13" w:author="Unknown">
        <w:r>
          <w:rPr>
            <w:rStyle w:val="Strong"/>
            <w:rFonts w:ascii="Verdana" w:hAnsi="Verdana"/>
            <w:color w:val="000000"/>
            <w:sz w:val="18"/>
            <w:szCs w:val="18"/>
          </w:rPr>
          <w:t>Display the message in the JSP page</w:t>
        </w:r>
      </w:ins>
    </w:p>
    <w:p w:rsidR="00EC0DEF" w:rsidRDefault="00EC0DEF" w:rsidP="00EC0DEF">
      <w:pPr>
        <w:numPr>
          <w:ilvl w:val="0"/>
          <w:numId w:val="91"/>
        </w:numPr>
        <w:shd w:val="clear" w:color="auto" w:fill="FFFFFF"/>
        <w:spacing w:before="54" w:after="100" w:afterAutospacing="1" w:line="312" w:lineRule="atLeast"/>
        <w:jc w:val="both"/>
        <w:rPr>
          <w:ins w:id="14" w:author="Unknown"/>
          <w:rFonts w:ascii="Verdana" w:hAnsi="Verdana"/>
          <w:color w:val="000000"/>
          <w:sz w:val="18"/>
          <w:szCs w:val="18"/>
        </w:rPr>
      </w:pPr>
      <w:ins w:id="15" w:author="Unknown">
        <w:r>
          <w:rPr>
            <w:rStyle w:val="Strong"/>
            <w:rFonts w:ascii="Verdana" w:hAnsi="Verdana"/>
            <w:color w:val="000000"/>
            <w:sz w:val="18"/>
            <w:szCs w:val="18"/>
          </w:rPr>
          <w:t>Load the spring core and mvc jar files</w:t>
        </w:r>
      </w:ins>
    </w:p>
    <w:p w:rsidR="00EC0DEF" w:rsidRDefault="00EC0DEF" w:rsidP="00EC0DEF">
      <w:pPr>
        <w:numPr>
          <w:ilvl w:val="0"/>
          <w:numId w:val="91"/>
        </w:numPr>
        <w:shd w:val="clear" w:color="auto" w:fill="FFFFFF"/>
        <w:spacing w:before="54" w:after="100" w:afterAutospacing="1" w:line="312" w:lineRule="atLeast"/>
        <w:jc w:val="both"/>
        <w:rPr>
          <w:ins w:id="16" w:author="Unknown"/>
          <w:rFonts w:ascii="Verdana" w:hAnsi="Verdana"/>
          <w:color w:val="000000"/>
          <w:sz w:val="18"/>
          <w:szCs w:val="18"/>
        </w:rPr>
      </w:pPr>
      <w:ins w:id="17" w:author="Unknown">
        <w:r>
          <w:rPr>
            <w:rStyle w:val="Strong"/>
            <w:rFonts w:ascii="Verdana" w:hAnsi="Verdana"/>
            <w:color w:val="000000"/>
            <w:sz w:val="18"/>
            <w:szCs w:val="18"/>
          </w:rPr>
          <w:t>Start server and deploy the project</w:t>
        </w:r>
      </w:ins>
    </w:p>
    <w:p w:rsidR="00EC0DEF" w:rsidRDefault="00EC0DEF" w:rsidP="00EC0DEF">
      <w:pPr>
        <w:spacing w:after="0" w:line="240" w:lineRule="auto"/>
        <w:rPr>
          <w:ins w:id="18" w:author="Unknown"/>
          <w:rFonts w:ascii="Times New Roman" w:hAnsi="Times New Roman"/>
          <w:sz w:val="24"/>
          <w:szCs w:val="24"/>
        </w:rPr>
      </w:pPr>
      <w:ins w:id="19" w:author="Unknown">
        <w:r>
          <w:pict>
            <v:rect id="_x0000_i1136" style="width:0;height:.7pt" o:hralign="left" o:hrstd="t" o:hrnoshade="t" o:hr="t" fillcolor="#d4d4d4" stroked="f"/>
          </w:pict>
        </w:r>
      </w:ins>
    </w:p>
    <w:p w:rsidR="00EC0DEF" w:rsidRDefault="00EC0DEF" w:rsidP="00EC0DEF">
      <w:pPr>
        <w:pStyle w:val="Heading4"/>
        <w:shd w:val="clear" w:color="auto" w:fill="FFFFFF"/>
        <w:jc w:val="both"/>
        <w:rPr>
          <w:ins w:id="20" w:author="Unknown"/>
          <w:rFonts w:ascii="Helvetica" w:hAnsi="Helvetica" w:cs="Helvetica"/>
          <w:b w:val="0"/>
          <w:bCs w:val="0"/>
          <w:color w:val="610B4B"/>
          <w:sz w:val="29"/>
          <w:szCs w:val="29"/>
        </w:rPr>
      </w:pPr>
      <w:ins w:id="21" w:author="Unknown">
        <w:r>
          <w:rPr>
            <w:rFonts w:ascii="Helvetica" w:hAnsi="Helvetica" w:cs="Helvetica"/>
            <w:b w:val="0"/>
            <w:bCs w:val="0"/>
            <w:color w:val="610B4B"/>
            <w:sz w:val="29"/>
            <w:szCs w:val="29"/>
          </w:rPr>
          <w:t>Directory Structure</w:t>
        </w:r>
      </w:ins>
    </w:p>
    <w:p w:rsidR="00EC0DEF" w:rsidRDefault="00EC0DEF" w:rsidP="00EC0DEF">
      <w:pPr>
        <w:rPr>
          <w:ins w:id="22" w:author="Unknown"/>
          <w:rFonts w:ascii="Times New Roman" w:hAnsi="Times New Roman" w:cs="Times New Roman"/>
          <w:sz w:val="24"/>
          <w:szCs w:val="24"/>
        </w:rPr>
      </w:pPr>
      <w:r>
        <w:rPr>
          <w:noProof/>
        </w:rPr>
        <w:drawing>
          <wp:inline distT="0" distB="0" distL="0" distR="0">
            <wp:extent cx="2673985" cy="2950210"/>
            <wp:effectExtent l="19050" t="0" r="0" b="0"/>
            <wp:docPr id="113" name="Picture 113" descr="spring mvc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pring mvc directory structure"/>
                    <pic:cNvPicPr>
                      <a:picLocks noChangeAspect="1" noChangeArrowheads="1"/>
                    </pic:cNvPicPr>
                  </pic:nvPicPr>
                  <pic:blipFill>
                    <a:blip r:embed="rId10"/>
                    <a:srcRect/>
                    <a:stretch>
                      <a:fillRect/>
                    </a:stretch>
                  </pic:blipFill>
                  <pic:spPr bwMode="auto">
                    <a:xfrm>
                      <a:off x="0" y="0"/>
                      <a:ext cx="2673985" cy="2950210"/>
                    </a:xfrm>
                    <a:prstGeom prst="rect">
                      <a:avLst/>
                    </a:prstGeom>
                    <a:noFill/>
                    <a:ln w="9525">
                      <a:noFill/>
                      <a:miter lim="800000"/>
                      <a:headEnd/>
                      <a:tailEnd/>
                    </a:ln>
                  </pic:spPr>
                </pic:pic>
              </a:graphicData>
            </a:graphic>
          </wp:inline>
        </w:drawing>
      </w:r>
    </w:p>
    <w:p w:rsidR="00EC0DEF" w:rsidRDefault="00EC0DEF" w:rsidP="00EC0DEF">
      <w:pPr>
        <w:pStyle w:val="Heading4"/>
        <w:shd w:val="clear" w:color="auto" w:fill="FFFFFF"/>
        <w:jc w:val="both"/>
        <w:rPr>
          <w:ins w:id="23" w:author="Unknown"/>
          <w:rFonts w:ascii="Helvetica" w:hAnsi="Helvetica" w:cs="Helvetica"/>
          <w:b w:val="0"/>
          <w:bCs w:val="0"/>
          <w:color w:val="610B4B"/>
          <w:sz w:val="29"/>
          <w:szCs w:val="29"/>
        </w:rPr>
      </w:pPr>
      <w:ins w:id="24" w:author="Unknown">
        <w:r>
          <w:rPr>
            <w:rFonts w:ascii="Helvetica" w:hAnsi="Helvetica" w:cs="Helvetica"/>
            <w:b w:val="0"/>
            <w:bCs w:val="0"/>
            <w:color w:val="610B4B"/>
            <w:sz w:val="29"/>
            <w:szCs w:val="29"/>
          </w:rPr>
          <w:lastRenderedPageBreak/>
          <w:t>Directory Structure of Spring MVC using Maven</w:t>
        </w:r>
      </w:ins>
    </w:p>
    <w:p w:rsidR="00EC0DEF" w:rsidRDefault="00EC0DEF" w:rsidP="00EC0DEF">
      <w:pPr>
        <w:rPr>
          <w:ins w:id="25" w:author="Unknown"/>
          <w:rFonts w:ascii="Times New Roman" w:hAnsi="Times New Roman" w:cs="Times New Roman"/>
          <w:sz w:val="24"/>
          <w:szCs w:val="24"/>
        </w:rPr>
      </w:pPr>
      <w:r>
        <w:rPr>
          <w:noProof/>
        </w:rPr>
        <w:drawing>
          <wp:inline distT="0" distB="0" distL="0" distR="0">
            <wp:extent cx="2355215" cy="3140075"/>
            <wp:effectExtent l="19050" t="0" r="6985" b="0"/>
            <wp:docPr id="114" name="Picture 114" descr="spring mvc mave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pring mvc maven example"/>
                    <pic:cNvPicPr>
                      <a:picLocks noChangeAspect="1" noChangeArrowheads="1"/>
                    </pic:cNvPicPr>
                  </pic:nvPicPr>
                  <pic:blipFill>
                    <a:blip r:embed="rId11"/>
                    <a:srcRect/>
                    <a:stretch>
                      <a:fillRect/>
                    </a:stretch>
                  </pic:blipFill>
                  <pic:spPr bwMode="auto">
                    <a:xfrm>
                      <a:off x="0" y="0"/>
                      <a:ext cx="2355215" cy="3140075"/>
                    </a:xfrm>
                    <a:prstGeom prst="rect">
                      <a:avLst/>
                    </a:prstGeom>
                    <a:noFill/>
                    <a:ln w="9525">
                      <a:noFill/>
                      <a:miter lim="800000"/>
                      <a:headEnd/>
                      <a:tailEnd/>
                    </a:ln>
                  </pic:spPr>
                </pic:pic>
              </a:graphicData>
            </a:graphic>
          </wp:inline>
        </w:drawing>
      </w:r>
    </w:p>
    <w:p w:rsidR="00EC0DEF" w:rsidRDefault="00EC0DEF" w:rsidP="00EC0DEF">
      <w:pPr>
        <w:rPr>
          <w:ins w:id="26" w:author="Unknown"/>
        </w:rPr>
      </w:pPr>
      <w:ins w:id="27" w:author="Unknown">
        <w:r>
          <w:pict>
            <v:rect id="_x0000_i1139" style="width:0;height:.7pt" o:hralign="left" o:hrstd="t" o:hrnoshade="t" o:hr="t" fillcolor="#d4d4d4" stroked="f"/>
          </w:pict>
        </w:r>
      </w:ins>
    </w:p>
    <w:p w:rsidR="00EC0DEF" w:rsidRDefault="00EC0DEF" w:rsidP="00EC0DEF">
      <w:pPr>
        <w:pStyle w:val="Heading4"/>
        <w:shd w:val="clear" w:color="auto" w:fill="FFFFFF"/>
        <w:jc w:val="both"/>
        <w:rPr>
          <w:ins w:id="28" w:author="Unknown"/>
          <w:rFonts w:ascii="Helvetica" w:hAnsi="Helvetica" w:cs="Helvetica"/>
          <w:b w:val="0"/>
          <w:bCs w:val="0"/>
          <w:color w:val="610B4B"/>
          <w:sz w:val="29"/>
          <w:szCs w:val="29"/>
        </w:rPr>
      </w:pPr>
      <w:ins w:id="29" w:author="Unknown">
        <w:r>
          <w:rPr>
            <w:rFonts w:ascii="Helvetica" w:hAnsi="Helvetica" w:cs="Helvetica"/>
            <w:b w:val="0"/>
            <w:bCs w:val="0"/>
            <w:color w:val="610B4B"/>
            <w:sz w:val="29"/>
            <w:szCs w:val="29"/>
          </w:rPr>
          <w:t>Required Jar files or Maven Dependency</w:t>
        </w:r>
      </w:ins>
    </w:p>
    <w:p w:rsidR="00EC0DEF" w:rsidRDefault="00EC0DEF" w:rsidP="00EC0DEF">
      <w:pPr>
        <w:pStyle w:val="NormalWeb"/>
        <w:shd w:val="clear" w:color="auto" w:fill="FFFFFF"/>
        <w:jc w:val="both"/>
        <w:rPr>
          <w:ins w:id="30" w:author="Unknown"/>
          <w:rFonts w:ascii="Verdana" w:hAnsi="Verdana"/>
          <w:color w:val="000000"/>
          <w:sz w:val="18"/>
          <w:szCs w:val="18"/>
        </w:rPr>
      </w:pPr>
      <w:ins w:id="31" w:author="Unknown">
        <w:r>
          <w:rPr>
            <w:rFonts w:ascii="Verdana" w:hAnsi="Verdana"/>
            <w:color w:val="000000"/>
            <w:sz w:val="18"/>
            <w:szCs w:val="18"/>
          </w:rPr>
          <w:t>To run this example, you need to load:</w:t>
        </w:r>
      </w:ins>
    </w:p>
    <w:p w:rsidR="00EC0DEF" w:rsidRDefault="00EC0DEF" w:rsidP="00EC0DEF">
      <w:pPr>
        <w:numPr>
          <w:ilvl w:val="0"/>
          <w:numId w:val="92"/>
        </w:numPr>
        <w:shd w:val="clear" w:color="auto" w:fill="FFFFFF"/>
        <w:spacing w:before="54" w:after="100" w:afterAutospacing="1" w:line="312" w:lineRule="atLeast"/>
        <w:jc w:val="both"/>
        <w:rPr>
          <w:ins w:id="32" w:author="Unknown"/>
          <w:rFonts w:ascii="Verdana" w:hAnsi="Verdana"/>
          <w:color w:val="000000"/>
          <w:sz w:val="18"/>
          <w:szCs w:val="18"/>
        </w:rPr>
      </w:pPr>
      <w:ins w:id="33" w:author="Unknown">
        <w:r>
          <w:rPr>
            <w:rFonts w:ascii="Verdana" w:hAnsi="Verdana"/>
            <w:b/>
            <w:bCs/>
            <w:color w:val="000000"/>
            <w:sz w:val="18"/>
            <w:szCs w:val="18"/>
          </w:rPr>
          <w:t>Spring Core jar files</w:t>
        </w:r>
      </w:ins>
    </w:p>
    <w:p w:rsidR="00EC0DEF" w:rsidRDefault="00EC0DEF" w:rsidP="00EC0DEF">
      <w:pPr>
        <w:numPr>
          <w:ilvl w:val="0"/>
          <w:numId w:val="92"/>
        </w:numPr>
        <w:shd w:val="clear" w:color="auto" w:fill="FFFFFF"/>
        <w:spacing w:before="54" w:after="100" w:afterAutospacing="1" w:line="312" w:lineRule="atLeast"/>
        <w:jc w:val="both"/>
        <w:rPr>
          <w:ins w:id="34" w:author="Unknown"/>
          <w:rFonts w:ascii="Verdana" w:hAnsi="Verdana"/>
          <w:color w:val="000000"/>
          <w:sz w:val="18"/>
          <w:szCs w:val="18"/>
        </w:rPr>
      </w:pPr>
      <w:ins w:id="35" w:author="Unknown">
        <w:r>
          <w:rPr>
            <w:rFonts w:ascii="Verdana" w:hAnsi="Verdana"/>
            <w:b/>
            <w:bCs/>
            <w:color w:val="000000"/>
            <w:sz w:val="18"/>
            <w:szCs w:val="18"/>
          </w:rPr>
          <w:t>Spring Web jar files</w:t>
        </w:r>
      </w:ins>
    </w:p>
    <w:p w:rsidR="00EC0DEF" w:rsidRDefault="00EC0DEF" w:rsidP="00EC0DEF">
      <w:pPr>
        <w:pStyle w:val="NormalWeb"/>
        <w:shd w:val="clear" w:color="auto" w:fill="FFFFFF"/>
        <w:jc w:val="both"/>
        <w:rPr>
          <w:ins w:id="36" w:author="Unknown"/>
          <w:rFonts w:ascii="Verdana" w:hAnsi="Verdana"/>
          <w:color w:val="000000"/>
          <w:sz w:val="18"/>
          <w:szCs w:val="18"/>
        </w:rPr>
      </w:pPr>
      <w:ins w:id="37" w:author="Unknown">
        <w:r>
          <w:rPr>
            <w:rFonts w:ascii="Verdana" w:hAnsi="Verdana"/>
            <w:color w:val="000000"/>
            <w:sz w:val="18"/>
            <w:szCs w:val="18"/>
          </w:rPr>
          <w:t>Download Link: </w:t>
        </w:r>
        <w:r>
          <w:rPr>
            <w:rFonts w:ascii="Verdana" w:hAnsi="Verdana"/>
            <w:color w:val="000000"/>
            <w:sz w:val="18"/>
            <w:szCs w:val="18"/>
          </w:rPr>
          <w:fldChar w:fldCharType="begin"/>
        </w:r>
        <w:r>
          <w:rPr>
            <w:rFonts w:ascii="Verdana" w:hAnsi="Verdana"/>
            <w:color w:val="000000"/>
            <w:sz w:val="18"/>
            <w:szCs w:val="18"/>
          </w:rPr>
          <w:instrText xml:space="preserve"> HYPERLINK "https://www.javatpoint.com/src/sp/springjars.zip" </w:instrText>
        </w:r>
        <w:r>
          <w:rPr>
            <w:rFonts w:ascii="Verdana" w:hAnsi="Verdana"/>
            <w:color w:val="000000"/>
            <w:sz w:val="18"/>
            <w:szCs w:val="18"/>
          </w:rPr>
          <w:fldChar w:fldCharType="separate"/>
        </w:r>
        <w:r>
          <w:rPr>
            <w:rStyle w:val="Hyperlink"/>
            <w:rFonts w:ascii="Verdana" w:hAnsi="Verdana"/>
            <w:color w:val="008000"/>
            <w:sz w:val="18"/>
            <w:szCs w:val="18"/>
          </w:rPr>
          <w:t>Download all the jar files for spring including core, web, aop, mvc, j2ee, remoting, oxm, jdbc, orm etc.</w:t>
        </w:r>
        <w:r>
          <w:rPr>
            <w:rFonts w:ascii="Verdana" w:hAnsi="Verdana"/>
            <w:color w:val="000000"/>
            <w:sz w:val="18"/>
            <w:szCs w:val="18"/>
          </w:rPr>
          <w:fldChar w:fldCharType="end"/>
        </w:r>
      </w:ins>
    </w:p>
    <w:p w:rsidR="00EC0DEF" w:rsidRDefault="00EC0DEF" w:rsidP="00EC0DEF">
      <w:pPr>
        <w:pStyle w:val="NormalWeb"/>
        <w:shd w:val="clear" w:color="auto" w:fill="FFFFFF"/>
        <w:jc w:val="both"/>
        <w:rPr>
          <w:ins w:id="38" w:author="Unknown"/>
          <w:rFonts w:ascii="Verdana" w:hAnsi="Verdana"/>
          <w:color w:val="000000"/>
          <w:sz w:val="18"/>
          <w:szCs w:val="18"/>
        </w:rPr>
      </w:pPr>
      <w:ins w:id="39" w:author="Unknown">
        <w:r>
          <w:rPr>
            <w:rFonts w:ascii="Verdana" w:hAnsi="Verdana"/>
            <w:color w:val="000000"/>
            <w:sz w:val="18"/>
            <w:szCs w:val="18"/>
          </w:rPr>
          <w:t>If you are using Maven, you don't need to add jar files. Now, you need to add maven dependency in pom.xml file.</w:t>
        </w:r>
      </w:ins>
    </w:p>
    <w:p w:rsidR="00EC0DEF" w:rsidRDefault="00EC0DEF" w:rsidP="00EC0DEF">
      <w:pPr>
        <w:rPr>
          <w:ins w:id="40" w:author="Unknown"/>
          <w:rFonts w:ascii="Times New Roman" w:hAnsi="Times New Roman"/>
          <w:sz w:val="24"/>
          <w:szCs w:val="24"/>
        </w:rPr>
      </w:pPr>
      <w:ins w:id="41" w:author="Unknown">
        <w:r>
          <w:rPr>
            <w:rStyle w:val="Strong"/>
            <w:rFonts w:ascii="Verdana" w:hAnsi="Verdana"/>
            <w:color w:val="000000"/>
            <w:sz w:val="18"/>
            <w:szCs w:val="18"/>
            <w:shd w:val="clear" w:color="auto" w:fill="FFFFFF"/>
          </w:rPr>
          <w:t>pom.xml</w:t>
        </w:r>
      </w:ins>
    </w:p>
    <w:p w:rsidR="00EC0DEF" w:rsidRDefault="00EC0DEF" w:rsidP="00EC0DEF">
      <w:pPr>
        <w:numPr>
          <w:ilvl w:val="0"/>
          <w:numId w:val="93"/>
        </w:numPr>
        <w:shd w:val="clear" w:color="auto" w:fill="FFFFFF"/>
        <w:spacing w:after="0" w:line="312" w:lineRule="atLeast"/>
        <w:ind w:left="0"/>
        <w:jc w:val="both"/>
        <w:rPr>
          <w:ins w:id="42" w:author="Unknown"/>
          <w:rFonts w:ascii="Verdana" w:hAnsi="Verdana"/>
          <w:color w:val="000000"/>
          <w:sz w:val="18"/>
          <w:szCs w:val="18"/>
        </w:rPr>
      </w:pPr>
      <w:ins w:id="43" w:author="Unknown">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project</w:t>
        </w:r>
        <w:r>
          <w:rPr>
            <w:rFonts w:ascii="Verdana" w:hAnsi="Verdana"/>
            <w:color w:val="000000"/>
            <w:sz w:val="18"/>
            <w:szCs w:val="18"/>
            <w:bdr w:val="none" w:sz="0" w:space="0" w:color="auto" w:frame="1"/>
          </w:rPr>
          <w:t> </w:t>
        </w:r>
        <w:r>
          <w:rPr>
            <w:rStyle w:val="attribute"/>
            <w:rFonts w:ascii="Verdana" w:hAnsi="Verdana"/>
            <w:color w:val="FF0000"/>
            <w:sz w:val="18"/>
            <w:szCs w:val="18"/>
            <w:bdr w:val="none" w:sz="0" w:space="0" w:color="auto" w:frame="1"/>
          </w:rPr>
          <w:t>xmlns</w:t>
        </w:r>
        <w:r>
          <w:rPr>
            <w:rFonts w:ascii="Verdana" w:hAnsi="Verdana"/>
            <w:color w:val="000000"/>
            <w:sz w:val="18"/>
            <w:szCs w:val="18"/>
            <w:bdr w:val="none" w:sz="0" w:space="0" w:color="auto" w:frame="1"/>
          </w:rPr>
          <w:t>=</w:t>
        </w:r>
        <w:r>
          <w:rPr>
            <w:rStyle w:val="attribute-value"/>
            <w:rFonts w:ascii="Verdana" w:hAnsi="Verdana"/>
            <w:color w:val="0000FF"/>
            <w:sz w:val="18"/>
            <w:szCs w:val="18"/>
            <w:bdr w:val="none" w:sz="0" w:space="0" w:color="auto" w:frame="1"/>
          </w:rPr>
          <w:t>"http://maven.apache.org/POM/4.0.0"</w:t>
        </w:r>
        <w:r>
          <w:rPr>
            <w:rFonts w:ascii="Verdana" w:hAnsi="Verdana"/>
            <w:color w:val="000000"/>
            <w:sz w:val="18"/>
            <w:szCs w:val="18"/>
            <w:bdr w:val="none" w:sz="0" w:space="0" w:color="auto" w:frame="1"/>
          </w:rPr>
          <w:t> </w:t>
        </w:r>
        <w:r>
          <w:rPr>
            <w:rStyle w:val="attribute"/>
            <w:rFonts w:ascii="Verdana" w:hAnsi="Verdana"/>
            <w:color w:val="FF0000"/>
            <w:sz w:val="18"/>
            <w:szCs w:val="18"/>
            <w:bdr w:val="none" w:sz="0" w:space="0" w:color="auto" w:frame="1"/>
          </w:rPr>
          <w:t>xmlns:xsi</w:t>
        </w:r>
        <w:r>
          <w:rPr>
            <w:rFonts w:ascii="Verdana" w:hAnsi="Verdana"/>
            <w:color w:val="000000"/>
            <w:sz w:val="18"/>
            <w:szCs w:val="18"/>
            <w:bdr w:val="none" w:sz="0" w:space="0" w:color="auto" w:frame="1"/>
          </w:rPr>
          <w:t>=</w:t>
        </w:r>
        <w:r>
          <w:rPr>
            <w:rStyle w:val="attribute-value"/>
            <w:rFonts w:ascii="Verdana" w:hAnsi="Verdana"/>
            <w:color w:val="0000FF"/>
            <w:sz w:val="18"/>
            <w:szCs w:val="18"/>
            <w:bdr w:val="none" w:sz="0" w:space="0" w:color="auto" w:frame="1"/>
          </w:rPr>
          <w:t>"http://www.w3.org/2001/XMLSchema-instance"</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44" w:author="Unknown"/>
          <w:rFonts w:ascii="Verdana" w:hAnsi="Verdana"/>
          <w:color w:val="000000"/>
          <w:sz w:val="18"/>
          <w:szCs w:val="18"/>
        </w:rPr>
      </w:pPr>
      <w:ins w:id="45" w:author="Unknown">
        <w:r>
          <w:rPr>
            <w:rFonts w:ascii="Verdana" w:hAnsi="Verdana"/>
            <w:color w:val="000000"/>
            <w:sz w:val="18"/>
            <w:szCs w:val="18"/>
            <w:bdr w:val="none" w:sz="0" w:space="0" w:color="auto" w:frame="1"/>
          </w:rPr>
          <w:t>  </w:t>
        </w:r>
        <w:r>
          <w:rPr>
            <w:rStyle w:val="attribute"/>
            <w:rFonts w:ascii="Verdana" w:hAnsi="Verdana"/>
            <w:color w:val="FF0000"/>
            <w:sz w:val="18"/>
            <w:szCs w:val="18"/>
            <w:bdr w:val="none" w:sz="0" w:space="0" w:color="auto" w:frame="1"/>
          </w:rPr>
          <w:t>xsi:schemaLocation</w:t>
        </w:r>
        <w:r>
          <w:rPr>
            <w:rFonts w:ascii="Verdana" w:hAnsi="Verdana"/>
            <w:color w:val="000000"/>
            <w:sz w:val="18"/>
            <w:szCs w:val="18"/>
            <w:bdr w:val="none" w:sz="0" w:space="0" w:color="auto" w:frame="1"/>
          </w:rPr>
          <w:t>=</w:t>
        </w:r>
        <w:r>
          <w:rPr>
            <w:rStyle w:val="attribute-value"/>
            <w:rFonts w:ascii="Verdana" w:hAnsi="Verdana"/>
            <w:color w:val="0000FF"/>
            <w:sz w:val="18"/>
            <w:szCs w:val="18"/>
            <w:bdr w:val="none" w:sz="0" w:space="0" w:color="auto" w:frame="1"/>
          </w:rPr>
          <w:t>"http://maven.apache.org/POM/4.0.0 http://maven.apache.org/maven-v4_0_0.xsd"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46" w:author="Unknown"/>
          <w:rFonts w:ascii="Verdana" w:hAnsi="Verdana"/>
          <w:color w:val="000000"/>
          <w:sz w:val="18"/>
          <w:szCs w:val="18"/>
        </w:rPr>
      </w:pPr>
      <w:ins w:id="47"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modelVersion</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4.0.0</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modelVersion</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48" w:author="Unknown"/>
          <w:rFonts w:ascii="Verdana" w:hAnsi="Verdana"/>
          <w:color w:val="000000"/>
          <w:sz w:val="18"/>
          <w:szCs w:val="18"/>
        </w:rPr>
      </w:pPr>
      <w:ins w:id="49"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groupId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com.javatpoint</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groupId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50" w:author="Unknown"/>
          <w:rFonts w:ascii="Verdana" w:hAnsi="Verdana"/>
          <w:color w:val="000000"/>
          <w:sz w:val="18"/>
          <w:szCs w:val="18"/>
        </w:rPr>
      </w:pPr>
      <w:ins w:id="51"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artifactId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SpringMVC</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artifactId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52" w:author="Unknown"/>
          <w:rFonts w:ascii="Verdana" w:hAnsi="Verdana"/>
          <w:color w:val="000000"/>
          <w:sz w:val="18"/>
          <w:szCs w:val="18"/>
        </w:rPr>
      </w:pPr>
      <w:ins w:id="53"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packaging</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war</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packaging</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54" w:author="Unknown"/>
          <w:rFonts w:ascii="Verdana" w:hAnsi="Verdana"/>
          <w:color w:val="000000"/>
          <w:sz w:val="18"/>
          <w:szCs w:val="18"/>
        </w:rPr>
      </w:pPr>
      <w:ins w:id="55"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version</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0.0.1-SNAPSHOT</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version</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56" w:author="Unknown"/>
          <w:rFonts w:ascii="Verdana" w:hAnsi="Verdana"/>
          <w:color w:val="000000"/>
          <w:sz w:val="18"/>
          <w:szCs w:val="18"/>
        </w:rPr>
      </w:pPr>
      <w:ins w:id="57" w:author="Unknown">
        <w:r>
          <w:rPr>
            <w:rFonts w:ascii="Verdana" w:hAnsi="Verdana"/>
            <w:color w:val="000000"/>
            <w:sz w:val="18"/>
            <w:szCs w:val="18"/>
            <w:bdr w:val="none" w:sz="0" w:space="0" w:color="auto" w:frame="1"/>
          </w:rPr>
          <w:lastRenderedPageBreak/>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SpringMVC Maven Webapp</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58" w:author="Unknown"/>
          <w:rFonts w:ascii="Verdana" w:hAnsi="Verdana"/>
          <w:color w:val="000000"/>
          <w:sz w:val="18"/>
          <w:szCs w:val="18"/>
        </w:rPr>
      </w:pPr>
      <w:ins w:id="59"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url</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http://maven.apache.org</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url</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60" w:author="Unknown"/>
          <w:rFonts w:ascii="Verdana" w:hAnsi="Verdana"/>
          <w:color w:val="000000"/>
          <w:sz w:val="18"/>
          <w:szCs w:val="18"/>
        </w:rPr>
      </w:pPr>
      <w:ins w:id="61"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dependencies</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62" w:author="Unknown"/>
          <w:rFonts w:ascii="Verdana" w:hAnsi="Verdana"/>
          <w:color w:val="000000"/>
          <w:sz w:val="18"/>
          <w:szCs w:val="18"/>
        </w:rPr>
      </w:pPr>
      <w:ins w:id="63" w:author="Unknown">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64" w:author="Unknown"/>
          <w:rFonts w:ascii="Verdana" w:hAnsi="Verdana"/>
          <w:color w:val="000000"/>
          <w:sz w:val="18"/>
          <w:szCs w:val="18"/>
        </w:rPr>
      </w:pPr>
      <w:ins w:id="65" w:author="Unknown">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dependency</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66" w:author="Unknown"/>
          <w:rFonts w:ascii="Verdana" w:hAnsi="Verdana"/>
          <w:color w:val="000000"/>
          <w:sz w:val="18"/>
          <w:szCs w:val="18"/>
        </w:rPr>
      </w:pPr>
      <w:ins w:id="67"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groupId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junit</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groupId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68" w:author="Unknown"/>
          <w:rFonts w:ascii="Verdana" w:hAnsi="Verdana"/>
          <w:color w:val="000000"/>
          <w:sz w:val="18"/>
          <w:szCs w:val="18"/>
        </w:rPr>
      </w:pPr>
      <w:ins w:id="69"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artifactId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junit</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artifactId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70" w:author="Unknown"/>
          <w:rFonts w:ascii="Verdana" w:hAnsi="Verdana"/>
          <w:color w:val="000000"/>
          <w:sz w:val="18"/>
          <w:szCs w:val="18"/>
        </w:rPr>
      </w:pPr>
      <w:ins w:id="71"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version</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3.8.1</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version</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72" w:author="Unknown"/>
          <w:rFonts w:ascii="Verdana" w:hAnsi="Verdana"/>
          <w:color w:val="000000"/>
          <w:sz w:val="18"/>
          <w:szCs w:val="18"/>
        </w:rPr>
      </w:pPr>
      <w:ins w:id="73"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scope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test</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scope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74" w:author="Unknown"/>
          <w:rFonts w:ascii="Verdana" w:hAnsi="Verdana"/>
          <w:color w:val="000000"/>
          <w:sz w:val="18"/>
          <w:szCs w:val="18"/>
        </w:rPr>
      </w:pPr>
      <w:ins w:id="75" w:author="Unknown">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dependency</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76" w:author="Unknown"/>
          <w:rFonts w:ascii="Verdana" w:hAnsi="Verdana"/>
          <w:color w:val="000000"/>
          <w:sz w:val="18"/>
          <w:szCs w:val="18"/>
        </w:rPr>
      </w:pPr>
      <w:ins w:id="77" w:author="Unknown">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dependency</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78" w:author="Unknown"/>
          <w:rFonts w:ascii="Verdana" w:hAnsi="Verdana"/>
          <w:color w:val="000000"/>
          <w:sz w:val="18"/>
          <w:szCs w:val="18"/>
        </w:rPr>
      </w:pPr>
      <w:ins w:id="79"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groupId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javax.servlet</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groupId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80" w:author="Unknown"/>
          <w:rFonts w:ascii="Verdana" w:hAnsi="Verdana"/>
          <w:color w:val="000000"/>
          <w:sz w:val="18"/>
          <w:szCs w:val="18"/>
        </w:rPr>
      </w:pPr>
      <w:ins w:id="81"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artifactId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servlet-api</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artifactId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82" w:author="Unknown"/>
          <w:rFonts w:ascii="Verdana" w:hAnsi="Verdana"/>
          <w:color w:val="000000"/>
          <w:sz w:val="18"/>
          <w:szCs w:val="18"/>
        </w:rPr>
      </w:pPr>
      <w:ins w:id="83"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version</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3.0-alpha-1</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version</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84" w:author="Unknown"/>
          <w:rFonts w:ascii="Verdana" w:hAnsi="Verdana"/>
          <w:color w:val="000000"/>
          <w:sz w:val="18"/>
          <w:szCs w:val="18"/>
        </w:rPr>
      </w:pPr>
      <w:ins w:id="85" w:author="Unknown">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dependency</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86" w:author="Unknown"/>
          <w:rFonts w:ascii="Verdana" w:hAnsi="Verdana"/>
          <w:color w:val="000000"/>
          <w:sz w:val="18"/>
          <w:szCs w:val="18"/>
        </w:rPr>
      </w:pPr>
      <w:ins w:id="87" w:author="Unknown">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dependency</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88" w:author="Unknown"/>
          <w:rFonts w:ascii="Verdana" w:hAnsi="Verdana"/>
          <w:color w:val="000000"/>
          <w:sz w:val="18"/>
          <w:szCs w:val="18"/>
        </w:rPr>
      </w:pPr>
      <w:ins w:id="89"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groupId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org.springframework</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groupId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90" w:author="Unknown"/>
          <w:rFonts w:ascii="Verdana" w:hAnsi="Verdana"/>
          <w:color w:val="000000"/>
          <w:sz w:val="18"/>
          <w:szCs w:val="18"/>
        </w:rPr>
      </w:pPr>
      <w:ins w:id="91"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artifactId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spring-core</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artifactId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92" w:author="Unknown"/>
          <w:rFonts w:ascii="Verdana" w:hAnsi="Verdana"/>
          <w:color w:val="000000"/>
          <w:sz w:val="18"/>
          <w:szCs w:val="18"/>
        </w:rPr>
      </w:pPr>
      <w:ins w:id="93"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version</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3.1.2.RELEASE</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version</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94" w:author="Unknown"/>
          <w:rFonts w:ascii="Verdana" w:hAnsi="Verdana"/>
          <w:color w:val="000000"/>
          <w:sz w:val="18"/>
          <w:szCs w:val="18"/>
        </w:rPr>
      </w:pPr>
      <w:ins w:id="95" w:author="Unknown">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dependency</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96" w:author="Unknown"/>
          <w:rFonts w:ascii="Verdana" w:hAnsi="Verdana"/>
          <w:color w:val="000000"/>
          <w:sz w:val="18"/>
          <w:szCs w:val="18"/>
        </w:rPr>
      </w:pPr>
      <w:ins w:id="97" w:author="Unknown">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dependency</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98" w:author="Unknown"/>
          <w:rFonts w:ascii="Verdana" w:hAnsi="Verdana"/>
          <w:color w:val="000000"/>
          <w:sz w:val="18"/>
          <w:szCs w:val="18"/>
        </w:rPr>
      </w:pPr>
      <w:ins w:id="99"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groupId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org.springframework</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groupId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00" w:author="Unknown"/>
          <w:rFonts w:ascii="Verdana" w:hAnsi="Verdana"/>
          <w:color w:val="000000"/>
          <w:sz w:val="18"/>
          <w:szCs w:val="18"/>
        </w:rPr>
      </w:pPr>
      <w:ins w:id="101"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artifactId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spring-context</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artifactId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02" w:author="Unknown"/>
          <w:rFonts w:ascii="Verdana" w:hAnsi="Verdana"/>
          <w:color w:val="000000"/>
          <w:sz w:val="18"/>
          <w:szCs w:val="18"/>
        </w:rPr>
      </w:pPr>
      <w:ins w:id="103"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version</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3.1.2.RELEASE</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version</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04" w:author="Unknown"/>
          <w:rFonts w:ascii="Verdana" w:hAnsi="Verdana"/>
          <w:color w:val="000000"/>
          <w:sz w:val="18"/>
          <w:szCs w:val="18"/>
        </w:rPr>
      </w:pPr>
      <w:ins w:id="105" w:author="Unknown">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dependency</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06" w:author="Unknown"/>
          <w:rFonts w:ascii="Verdana" w:hAnsi="Verdana"/>
          <w:color w:val="000000"/>
          <w:sz w:val="18"/>
          <w:szCs w:val="18"/>
        </w:rPr>
      </w:pPr>
      <w:ins w:id="107" w:author="Unknown">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dependency</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08" w:author="Unknown"/>
          <w:rFonts w:ascii="Verdana" w:hAnsi="Verdana"/>
          <w:color w:val="000000"/>
          <w:sz w:val="18"/>
          <w:szCs w:val="18"/>
        </w:rPr>
      </w:pPr>
      <w:ins w:id="109"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groupId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org.springframework</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groupId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10" w:author="Unknown"/>
          <w:rFonts w:ascii="Verdana" w:hAnsi="Verdana"/>
          <w:color w:val="000000"/>
          <w:sz w:val="18"/>
          <w:szCs w:val="18"/>
        </w:rPr>
      </w:pPr>
      <w:ins w:id="111"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artifactId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spring-beans</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artifactId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12" w:author="Unknown"/>
          <w:rFonts w:ascii="Verdana" w:hAnsi="Verdana"/>
          <w:color w:val="000000"/>
          <w:sz w:val="18"/>
          <w:szCs w:val="18"/>
        </w:rPr>
      </w:pPr>
      <w:ins w:id="113"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version</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3.1.2.RELEASE</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version</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14" w:author="Unknown"/>
          <w:rFonts w:ascii="Verdana" w:hAnsi="Verdana"/>
          <w:color w:val="000000"/>
          <w:sz w:val="18"/>
          <w:szCs w:val="18"/>
        </w:rPr>
      </w:pPr>
      <w:ins w:id="115" w:author="Unknown">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dependency</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16" w:author="Unknown"/>
          <w:rFonts w:ascii="Verdana" w:hAnsi="Verdana"/>
          <w:color w:val="000000"/>
          <w:sz w:val="18"/>
          <w:szCs w:val="18"/>
        </w:rPr>
      </w:pPr>
      <w:ins w:id="117" w:author="Unknown">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dependency</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18" w:author="Unknown"/>
          <w:rFonts w:ascii="Verdana" w:hAnsi="Verdana"/>
          <w:color w:val="000000"/>
          <w:sz w:val="18"/>
          <w:szCs w:val="18"/>
        </w:rPr>
      </w:pPr>
      <w:ins w:id="119"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groupId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org.springframework</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groupId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20" w:author="Unknown"/>
          <w:rFonts w:ascii="Verdana" w:hAnsi="Verdana"/>
          <w:color w:val="000000"/>
          <w:sz w:val="18"/>
          <w:szCs w:val="18"/>
        </w:rPr>
      </w:pPr>
      <w:ins w:id="121"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artifactId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spring-webmvc</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artifactId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22" w:author="Unknown"/>
          <w:rFonts w:ascii="Verdana" w:hAnsi="Verdana"/>
          <w:color w:val="000000"/>
          <w:sz w:val="18"/>
          <w:szCs w:val="18"/>
        </w:rPr>
      </w:pPr>
      <w:ins w:id="123"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version</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3.1.2.RELEASE</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version</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24" w:author="Unknown"/>
          <w:rFonts w:ascii="Verdana" w:hAnsi="Verdana"/>
          <w:color w:val="000000"/>
          <w:sz w:val="18"/>
          <w:szCs w:val="18"/>
        </w:rPr>
      </w:pPr>
      <w:ins w:id="125" w:author="Unknown">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dependency</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26" w:author="Unknown"/>
          <w:rFonts w:ascii="Verdana" w:hAnsi="Verdana"/>
          <w:color w:val="000000"/>
          <w:sz w:val="18"/>
          <w:szCs w:val="18"/>
        </w:rPr>
      </w:pPr>
      <w:ins w:id="127" w:author="Unknown">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28" w:author="Unknown"/>
          <w:rFonts w:ascii="Verdana" w:hAnsi="Verdana"/>
          <w:color w:val="000000"/>
          <w:sz w:val="18"/>
          <w:szCs w:val="18"/>
        </w:rPr>
      </w:pPr>
      <w:ins w:id="129" w:author="Unknown">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dependencies</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30" w:author="Unknown"/>
          <w:rFonts w:ascii="Verdana" w:hAnsi="Verdana"/>
          <w:color w:val="000000"/>
          <w:sz w:val="18"/>
          <w:szCs w:val="18"/>
        </w:rPr>
      </w:pPr>
      <w:ins w:id="131"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build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32" w:author="Unknown"/>
          <w:rFonts w:ascii="Verdana" w:hAnsi="Verdana"/>
          <w:color w:val="000000"/>
          <w:sz w:val="18"/>
          <w:szCs w:val="18"/>
        </w:rPr>
      </w:pPr>
      <w:ins w:id="133"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finalName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SpringMVC</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finalName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34" w:author="Unknown"/>
          <w:rFonts w:ascii="Verdana" w:hAnsi="Verdana"/>
          <w:color w:val="000000"/>
          <w:sz w:val="18"/>
          <w:szCs w:val="18"/>
        </w:rPr>
      </w:pPr>
      <w:ins w:id="135" w:author="Unknown">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build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93"/>
        </w:numPr>
        <w:shd w:val="clear" w:color="auto" w:fill="FFFFFF"/>
        <w:spacing w:after="0" w:line="312" w:lineRule="atLeast"/>
        <w:ind w:left="0"/>
        <w:jc w:val="both"/>
        <w:rPr>
          <w:ins w:id="136" w:author="Unknown"/>
          <w:rFonts w:ascii="Verdana" w:hAnsi="Verdana"/>
          <w:color w:val="000000"/>
          <w:sz w:val="18"/>
          <w:szCs w:val="18"/>
        </w:rPr>
      </w:pPr>
      <w:ins w:id="137" w:author="Unknown">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project</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spacing w:line="240" w:lineRule="auto"/>
        <w:rPr>
          <w:ins w:id="138" w:author="Unknown"/>
          <w:rFonts w:ascii="Times New Roman" w:hAnsi="Times New Roman"/>
          <w:sz w:val="24"/>
          <w:szCs w:val="24"/>
        </w:rPr>
      </w:pPr>
      <w:ins w:id="139" w:author="Unknown">
        <w:r>
          <w:lastRenderedPageBreak/>
          <w:pict>
            <v:rect id="_x0000_i1140" style="width:0;height:.7pt" o:hralign="left" o:hrstd="t" o:hrnoshade="t" o:hr="t" fillcolor="#d4d4d4" stroked="f"/>
          </w:pict>
        </w:r>
      </w:ins>
    </w:p>
    <w:p w:rsidR="00EC0DEF" w:rsidRDefault="00EC0DEF" w:rsidP="00EC0DEF">
      <w:pPr>
        <w:pStyle w:val="Heading3"/>
        <w:shd w:val="clear" w:color="auto" w:fill="FFFFFF"/>
        <w:spacing w:line="312" w:lineRule="atLeast"/>
        <w:jc w:val="both"/>
        <w:rPr>
          <w:ins w:id="140" w:author="Unknown"/>
          <w:rFonts w:ascii="Helvetica" w:hAnsi="Helvetica" w:cs="Helvetica"/>
          <w:b w:val="0"/>
          <w:bCs w:val="0"/>
          <w:color w:val="610B4B"/>
          <w:sz w:val="29"/>
          <w:szCs w:val="29"/>
        </w:rPr>
      </w:pPr>
      <w:ins w:id="141" w:author="Unknown">
        <w:r>
          <w:rPr>
            <w:rFonts w:ascii="Helvetica" w:hAnsi="Helvetica" w:cs="Helvetica"/>
            <w:b w:val="0"/>
            <w:bCs w:val="0"/>
            <w:color w:val="610B4B"/>
            <w:sz w:val="29"/>
            <w:szCs w:val="29"/>
          </w:rPr>
          <w:t>1) Create the request page (optional)</w:t>
        </w:r>
      </w:ins>
    </w:p>
    <w:p w:rsidR="00EC0DEF" w:rsidRDefault="00EC0DEF" w:rsidP="00EC0DEF">
      <w:pPr>
        <w:pStyle w:val="NormalWeb"/>
        <w:shd w:val="clear" w:color="auto" w:fill="FFFFFF"/>
        <w:jc w:val="both"/>
        <w:rPr>
          <w:ins w:id="142" w:author="Unknown"/>
          <w:rFonts w:ascii="Verdana" w:hAnsi="Verdana"/>
          <w:color w:val="000000"/>
          <w:sz w:val="18"/>
          <w:szCs w:val="18"/>
        </w:rPr>
      </w:pPr>
      <w:ins w:id="143" w:author="Unknown">
        <w:r>
          <w:rPr>
            <w:rFonts w:ascii="Verdana" w:hAnsi="Verdana"/>
            <w:color w:val="000000"/>
            <w:sz w:val="18"/>
            <w:szCs w:val="18"/>
          </w:rPr>
          <w:t>This is the simple jsp page containing a link. It is optional page. You may direct invoke the action class instead.</w:t>
        </w:r>
      </w:ins>
    </w:p>
    <w:p w:rsidR="00EC0DEF" w:rsidRDefault="00EC0DEF" w:rsidP="00EC0DEF">
      <w:pPr>
        <w:rPr>
          <w:ins w:id="144" w:author="Unknown"/>
          <w:rFonts w:ascii="Times New Roman" w:hAnsi="Times New Roman"/>
          <w:sz w:val="24"/>
          <w:szCs w:val="24"/>
        </w:rPr>
      </w:pPr>
      <w:ins w:id="145" w:author="Unknown">
        <w:r>
          <w:rPr>
            <w:rStyle w:val="Strong"/>
            <w:rFonts w:ascii="Verdana" w:hAnsi="Verdana"/>
            <w:color w:val="000000"/>
            <w:sz w:val="18"/>
            <w:szCs w:val="18"/>
            <w:shd w:val="clear" w:color="auto" w:fill="FFFFFF"/>
          </w:rPr>
          <w:t>index.jsp</w:t>
        </w:r>
      </w:ins>
    </w:p>
    <w:p w:rsidR="00EC0DEF" w:rsidRDefault="00EC0DEF" w:rsidP="00EC0DEF">
      <w:pPr>
        <w:numPr>
          <w:ilvl w:val="0"/>
          <w:numId w:val="94"/>
        </w:numPr>
        <w:shd w:val="clear" w:color="auto" w:fill="FFFFFF"/>
        <w:spacing w:after="0" w:line="312" w:lineRule="atLeast"/>
        <w:ind w:left="0"/>
        <w:jc w:val="both"/>
        <w:rPr>
          <w:ins w:id="146" w:author="Unknown"/>
          <w:rFonts w:ascii="Verdana" w:hAnsi="Verdana"/>
          <w:color w:val="000000"/>
          <w:sz w:val="18"/>
          <w:szCs w:val="18"/>
        </w:rPr>
      </w:pPr>
      <w:ins w:id="147" w:author="Unknown">
        <w:r>
          <w:rPr>
            <w:rFonts w:ascii="Verdana" w:hAnsi="Verdana"/>
            <w:color w:val="000000"/>
            <w:sz w:val="18"/>
            <w:szCs w:val="18"/>
            <w:bdr w:val="none" w:sz="0" w:space="0" w:color="auto" w:frame="1"/>
          </w:rPr>
          <w:t>&lt;a href=</w:t>
        </w:r>
        <w:r>
          <w:rPr>
            <w:rStyle w:val="string"/>
            <w:rFonts w:ascii="Verdana" w:hAnsi="Verdana"/>
            <w:color w:val="0000FF"/>
            <w:sz w:val="18"/>
            <w:szCs w:val="18"/>
            <w:bdr w:val="none" w:sz="0" w:space="0" w:color="auto" w:frame="1"/>
          </w:rPr>
          <w:t>"hello.html"</w:t>
        </w:r>
        <w:r>
          <w:rPr>
            <w:rFonts w:ascii="Verdana" w:hAnsi="Verdana"/>
            <w:color w:val="000000"/>
            <w:sz w:val="18"/>
            <w:szCs w:val="18"/>
            <w:bdr w:val="none" w:sz="0" w:space="0" w:color="auto" w:frame="1"/>
          </w:rPr>
          <w:t>&gt;click&lt;/a&gt;  </w:t>
        </w:r>
      </w:ins>
    </w:p>
    <w:p w:rsidR="00EC0DEF" w:rsidRDefault="00EC0DEF" w:rsidP="00EC0DEF">
      <w:pPr>
        <w:spacing w:line="240" w:lineRule="auto"/>
        <w:rPr>
          <w:ins w:id="148" w:author="Unknown"/>
          <w:rFonts w:ascii="Times New Roman" w:hAnsi="Times New Roman"/>
          <w:sz w:val="24"/>
          <w:szCs w:val="24"/>
        </w:rPr>
      </w:pPr>
      <w:ins w:id="149" w:author="Unknown">
        <w:r>
          <w:pict>
            <v:rect id="_x0000_i1141" style="width:0;height:.7pt" o:hralign="left" o:hrstd="t" o:hrnoshade="t" o:hr="t" fillcolor="#d4d4d4" stroked="f"/>
          </w:pict>
        </w:r>
      </w:ins>
    </w:p>
    <w:p w:rsidR="00EC0DEF" w:rsidRDefault="00EC0DEF" w:rsidP="00EC0DEF">
      <w:pPr>
        <w:pStyle w:val="Heading3"/>
        <w:shd w:val="clear" w:color="auto" w:fill="FFFFFF"/>
        <w:spacing w:line="312" w:lineRule="atLeast"/>
        <w:jc w:val="both"/>
        <w:rPr>
          <w:ins w:id="150" w:author="Unknown"/>
          <w:rFonts w:ascii="Helvetica" w:hAnsi="Helvetica" w:cs="Helvetica"/>
          <w:b w:val="0"/>
          <w:bCs w:val="0"/>
          <w:color w:val="610B4B"/>
          <w:sz w:val="29"/>
          <w:szCs w:val="29"/>
        </w:rPr>
      </w:pPr>
      <w:ins w:id="151" w:author="Unknown">
        <w:r>
          <w:rPr>
            <w:rFonts w:ascii="Helvetica" w:hAnsi="Helvetica" w:cs="Helvetica"/>
            <w:b w:val="0"/>
            <w:bCs w:val="0"/>
            <w:color w:val="610B4B"/>
            <w:sz w:val="29"/>
            <w:szCs w:val="29"/>
          </w:rPr>
          <w:t>2) Create the controller class</w:t>
        </w:r>
      </w:ins>
    </w:p>
    <w:p w:rsidR="00EC0DEF" w:rsidRDefault="00EC0DEF" w:rsidP="00EC0DEF">
      <w:pPr>
        <w:pStyle w:val="NormalWeb"/>
        <w:shd w:val="clear" w:color="auto" w:fill="FFFFFF"/>
        <w:jc w:val="both"/>
        <w:rPr>
          <w:ins w:id="152" w:author="Unknown"/>
          <w:rFonts w:ascii="Verdana" w:hAnsi="Verdana"/>
          <w:color w:val="000000"/>
          <w:sz w:val="18"/>
          <w:szCs w:val="18"/>
        </w:rPr>
      </w:pPr>
      <w:ins w:id="153" w:author="Unknown">
        <w:r>
          <w:rPr>
            <w:rFonts w:ascii="Verdana" w:hAnsi="Verdana"/>
            <w:color w:val="000000"/>
            <w:sz w:val="18"/>
            <w:szCs w:val="18"/>
          </w:rPr>
          <w:t>To create the controller class, we are using two annotations @Controller and @RequestMapping.</w:t>
        </w:r>
      </w:ins>
    </w:p>
    <w:p w:rsidR="00EC0DEF" w:rsidRDefault="00EC0DEF" w:rsidP="00EC0DEF">
      <w:pPr>
        <w:pStyle w:val="NormalWeb"/>
        <w:shd w:val="clear" w:color="auto" w:fill="FFFFFF"/>
        <w:jc w:val="both"/>
        <w:rPr>
          <w:ins w:id="154" w:author="Unknown"/>
          <w:rFonts w:ascii="Verdana" w:hAnsi="Verdana"/>
          <w:color w:val="000000"/>
          <w:sz w:val="18"/>
          <w:szCs w:val="18"/>
        </w:rPr>
      </w:pPr>
      <w:ins w:id="155" w:author="Unknown">
        <w:r>
          <w:rPr>
            <w:rFonts w:ascii="Verdana" w:hAnsi="Verdana"/>
            <w:color w:val="000000"/>
            <w:sz w:val="18"/>
            <w:szCs w:val="18"/>
          </w:rPr>
          <w:t>The </w:t>
        </w:r>
        <w:r>
          <w:rPr>
            <w:rFonts w:ascii="Verdana" w:hAnsi="Verdana"/>
            <w:b/>
            <w:bCs/>
            <w:color w:val="000000"/>
            <w:sz w:val="18"/>
            <w:szCs w:val="18"/>
          </w:rPr>
          <w:t>@Controller</w:t>
        </w:r>
        <w:r>
          <w:rPr>
            <w:rFonts w:ascii="Verdana" w:hAnsi="Verdana"/>
            <w:color w:val="000000"/>
            <w:sz w:val="18"/>
            <w:szCs w:val="18"/>
          </w:rPr>
          <w:t> annotation marks this class as Controller.</w:t>
        </w:r>
      </w:ins>
    </w:p>
    <w:p w:rsidR="00EC0DEF" w:rsidRDefault="00EC0DEF" w:rsidP="00EC0DEF">
      <w:pPr>
        <w:pStyle w:val="NormalWeb"/>
        <w:shd w:val="clear" w:color="auto" w:fill="FFFFFF"/>
        <w:jc w:val="both"/>
        <w:rPr>
          <w:ins w:id="156" w:author="Unknown"/>
          <w:rFonts w:ascii="Verdana" w:hAnsi="Verdana"/>
          <w:color w:val="000000"/>
          <w:sz w:val="18"/>
          <w:szCs w:val="18"/>
        </w:rPr>
      </w:pPr>
      <w:ins w:id="157" w:author="Unknown">
        <w:r>
          <w:rPr>
            <w:rFonts w:ascii="Verdana" w:hAnsi="Verdana"/>
            <w:color w:val="000000"/>
            <w:sz w:val="18"/>
            <w:szCs w:val="18"/>
          </w:rPr>
          <w:t>The </w:t>
        </w:r>
        <w:r>
          <w:rPr>
            <w:rFonts w:ascii="Verdana" w:hAnsi="Verdana"/>
            <w:b/>
            <w:bCs/>
            <w:color w:val="000000"/>
            <w:sz w:val="18"/>
            <w:szCs w:val="18"/>
          </w:rPr>
          <w:t>@Requestmapping</w:t>
        </w:r>
        <w:r>
          <w:rPr>
            <w:rFonts w:ascii="Verdana" w:hAnsi="Verdana"/>
            <w:color w:val="000000"/>
            <w:sz w:val="18"/>
            <w:szCs w:val="18"/>
          </w:rPr>
          <w:t> annotation is used to map the class with the specified name.</w:t>
        </w:r>
      </w:ins>
    </w:p>
    <w:p w:rsidR="00EC0DEF" w:rsidRDefault="00EC0DEF" w:rsidP="00EC0DEF">
      <w:pPr>
        <w:pStyle w:val="NormalWeb"/>
        <w:shd w:val="clear" w:color="auto" w:fill="FFFFFF"/>
        <w:jc w:val="both"/>
        <w:rPr>
          <w:ins w:id="158" w:author="Unknown"/>
          <w:rFonts w:ascii="Verdana" w:hAnsi="Verdana"/>
          <w:color w:val="000000"/>
          <w:sz w:val="18"/>
          <w:szCs w:val="18"/>
        </w:rPr>
      </w:pPr>
      <w:ins w:id="159" w:author="Unknown">
        <w:r>
          <w:rPr>
            <w:rFonts w:ascii="Verdana" w:hAnsi="Verdana"/>
            <w:color w:val="000000"/>
            <w:sz w:val="18"/>
            <w:szCs w:val="18"/>
          </w:rPr>
          <w:t>This class returns the instance of ModelAndView controller with the mapped name, message name and message value. The message value will be displayed in the jsp page.</w:t>
        </w:r>
      </w:ins>
    </w:p>
    <w:p w:rsidR="00EC0DEF" w:rsidRDefault="00EC0DEF" w:rsidP="00EC0DEF">
      <w:pPr>
        <w:rPr>
          <w:ins w:id="160" w:author="Unknown"/>
          <w:rFonts w:ascii="Times New Roman" w:hAnsi="Times New Roman"/>
          <w:sz w:val="24"/>
          <w:szCs w:val="24"/>
        </w:rPr>
      </w:pPr>
      <w:ins w:id="161" w:author="Unknown">
        <w:r>
          <w:rPr>
            <w:rStyle w:val="Strong"/>
            <w:rFonts w:ascii="Verdana" w:hAnsi="Verdana"/>
            <w:color w:val="000000"/>
            <w:sz w:val="18"/>
            <w:szCs w:val="18"/>
            <w:shd w:val="clear" w:color="auto" w:fill="FFFFFF"/>
          </w:rPr>
          <w:t>HelloWorldController.java</w:t>
        </w:r>
      </w:ins>
    </w:p>
    <w:p w:rsidR="00EC0DEF" w:rsidRDefault="00EC0DEF" w:rsidP="00EC0DEF">
      <w:pPr>
        <w:numPr>
          <w:ilvl w:val="0"/>
          <w:numId w:val="95"/>
        </w:numPr>
        <w:shd w:val="clear" w:color="auto" w:fill="FFFFFF"/>
        <w:spacing w:after="0" w:line="312" w:lineRule="atLeast"/>
        <w:ind w:left="0"/>
        <w:jc w:val="both"/>
        <w:rPr>
          <w:ins w:id="162" w:author="Unknown"/>
          <w:rFonts w:ascii="Verdana" w:hAnsi="Verdana"/>
          <w:color w:val="000000"/>
          <w:sz w:val="18"/>
          <w:szCs w:val="18"/>
        </w:rPr>
      </w:pPr>
      <w:ins w:id="163" w:author="Unknown">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 com.javatpoint;  </w:t>
        </w:r>
      </w:ins>
    </w:p>
    <w:p w:rsidR="00EC0DEF" w:rsidRDefault="00EC0DEF" w:rsidP="00EC0DEF">
      <w:pPr>
        <w:numPr>
          <w:ilvl w:val="0"/>
          <w:numId w:val="95"/>
        </w:numPr>
        <w:shd w:val="clear" w:color="auto" w:fill="FFFFFF"/>
        <w:spacing w:after="0" w:line="312" w:lineRule="atLeast"/>
        <w:ind w:left="0"/>
        <w:jc w:val="both"/>
        <w:rPr>
          <w:ins w:id="164" w:author="Unknown"/>
          <w:rFonts w:ascii="Verdana" w:hAnsi="Verdana"/>
          <w:color w:val="000000"/>
          <w:sz w:val="18"/>
          <w:szCs w:val="18"/>
        </w:rPr>
      </w:pPr>
      <w:ins w:id="165"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org.springframework.stereotype.Controller;  </w:t>
        </w:r>
      </w:ins>
    </w:p>
    <w:p w:rsidR="00EC0DEF" w:rsidRDefault="00EC0DEF" w:rsidP="00EC0DEF">
      <w:pPr>
        <w:numPr>
          <w:ilvl w:val="0"/>
          <w:numId w:val="95"/>
        </w:numPr>
        <w:shd w:val="clear" w:color="auto" w:fill="FFFFFF"/>
        <w:spacing w:after="0" w:line="312" w:lineRule="atLeast"/>
        <w:ind w:left="0"/>
        <w:jc w:val="both"/>
        <w:rPr>
          <w:ins w:id="166" w:author="Unknown"/>
          <w:rFonts w:ascii="Verdana" w:hAnsi="Verdana"/>
          <w:color w:val="000000"/>
          <w:sz w:val="18"/>
          <w:szCs w:val="18"/>
        </w:rPr>
      </w:pPr>
      <w:ins w:id="167"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org.springframework.web.bind.annotation.RequestMapping;  </w:t>
        </w:r>
      </w:ins>
    </w:p>
    <w:p w:rsidR="00EC0DEF" w:rsidRDefault="00EC0DEF" w:rsidP="00EC0DEF">
      <w:pPr>
        <w:numPr>
          <w:ilvl w:val="0"/>
          <w:numId w:val="95"/>
        </w:numPr>
        <w:shd w:val="clear" w:color="auto" w:fill="FFFFFF"/>
        <w:spacing w:after="0" w:line="312" w:lineRule="atLeast"/>
        <w:ind w:left="0"/>
        <w:jc w:val="both"/>
        <w:rPr>
          <w:ins w:id="168" w:author="Unknown"/>
          <w:rFonts w:ascii="Verdana" w:hAnsi="Verdana"/>
          <w:color w:val="000000"/>
          <w:sz w:val="18"/>
          <w:szCs w:val="18"/>
        </w:rPr>
      </w:pPr>
      <w:ins w:id="169"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org.springframework.web.servlet.ModelAndView;  </w:t>
        </w:r>
      </w:ins>
    </w:p>
    <w:p w:rsidR="00EC0DEF" w:rsidRDefault="00EC0DEF" w:rsidP="00EC0DEF">
      <w:pPr>
        <w:numPr>
          <w:ilvl w:val="0"/>
          <w:numId w:val="95"/>
        </w:numPr>
        <w:shd w:val="clear" w:color="auto" w:fill="FFFFFF"/>
        <w:spacing w:after="0" w:line="312" w:lineRule="atLeast"/>
        <w:ind w:left="0"/>
        <w:jc w:val="both"/>
        <w:rPr>
          <w:ins w:id="170" w:author="Unknown"/>
          <w:rFonts w:ascii="Verdana" w:hAnsi="Verdana"/>
          <w:color w:val="000000"/>
          <w:sz w:val="18"/>
          <w:szCs w:val="18"/>
        </w:rPr>
      </w:pPr>
      <w:ins w:id="171" w:author="Unknown">
        <w:r>
          <w:rPr>
            <w:rStyle w:val="annotation"/>
            <w:rFonts w:ascii="Verdana" w:hAnsi="Verdana"/>
            <w:color w:val="646464"/>
            <w:sz w:val="18"/>
            <w:szCs w:val="18"/>
            <w:bdr w:val="none" w:sz="0" w:space="0" w:color="auto" w:frame="1"/>
          </w:rPr>
          <w:t>@Controller</w:t>
        </w:r>
        <w:r>
          <w:rPr>
            <w:rFonts w:ascii="Verdana" w:hAnsi="Verdana"/>
            <w:color w:val="000000"/>
            <w:sz w:val="18"/>
            <w:szCs w:val="18"/>
            <w:bdr w:val="none" w:sz="0" w:space="0" w:color="auto" w:frame="1"/>
          </w:rPr>
          <w:t>  </w:t>
        </w:r>
      </w:ins>
    </w:p>
    <w:p w:rsidR="00EC0DEF" w:rsidRDefault="00EC0DEF" w:rsidP="00EC0DEF">
      <w:pPr>
        <w:numPr>
          <w:ilvl w:val="0"/>
          <w:numId w:val="95"/>
        </w:numPr>
        <w:shd w:val="clear" w:color="auto" w:fill="FFFFFF"/>
        <w:spacing w:after="0" w:line="312" w:lineRule="atLeast"/>
        <w:ind w:left="0"/>
        <w:jc w:val="both"/>
        <w:rPr>
          <w:ins w:id="172" w:author="Unknown"/>
          <w:rFonts w:ascii="Verdana" w:hAnsi="Verdana"/>
          <w:color w:val="000000"/>
          <w:sz w:val="18"/>
          <w:szCs w:val="18"/>
        </w:rPr>
      </w:pPr>
      <w:ins w:id="173"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HelloWorldController {  </w:t>
        </w:r>
      </w:ins>
    </w:p>
    <w:p w:rsidR="00EC0DEF" w:rsidRDefault="00EC0DEF" w:rsidP="00EC0DEF">
      <w:pPr>
        <w:numPr>
          <w:ilvl w:val="0"/>
          <w:numId w:val="95"/>
        </w:numPr>
        <w:shd w:val="clear" w:color="auto" w:fill="FFFFFF"/>
        <w:spacing w:after="0" w:line="312" w:lineRule="atLeast"/>
        <w:ind w:left="0"/>
        <w:jc w:val="both"/>
        <w:rPr>
          <w:ins w:id="174" w:author="Unknown"/>
          <w:rFonts w:ascii="Verdana" w:hAnsi="Verdana"/>
          <w:color w:val="000000"/>
          <w:sz w:val="18"/>
          <w:szCs w:val="18"/>
        </w:rPr>
      </w:pPr>
      <w:ins w:id="175" w:author="Unknown">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@RequestMapping</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"/hello"</w:t>
        </w:r>
        <w:r>
          <w:rPr>
            <w:rFonts w:ascii="Verdana" w:hAnsi="Verdana"/>
            <w:color w:val="000000"/>
            <w:sz w:val="18"/>
            <w:szCs w:val="18"/>
            <w:bdr w:val="none" w:sz="0" w:space="0" w:color="auto" w:frame="1"/>
          </w:rPr>
          <w:t>)  </w:t>
        </w:r>
      </w:ins>
    </w:p>
    <w:p w:rsidR="00EC0DEF" w:rsidRDefault="00EC0DEF" w:rsidP="00EC0DEF">
      <w:pPr>
        <w:numPr>
          <w:ilvl w:val="0"/>
          <w:numId w:val="95"/>
        </w:numPr>
        <w:shd w:val="clear" w:color="auto" w:fill="FFFFFF"/>
        <w:spacing w:after="0" w:line="312" w:lineRule="atLeast"/>
        <w:ind w:left="0"/>
        <w:jc w:val="both"/>
        <w:rPr>
          <w:ins w:id="176" w:author="Unknown"/>
          <w:rFonts w:ascii="Verdana" w:hAnsi="Verdana"/>
          <w:color w:val="000000"/>
          <w:sz w:val="18"/>
          <w:szCs w:val="18"/>
        </w:rPr>
      </w:pPr>
      <w:ins w:id="177"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ModelAndView helloWorld() {  </w:t>
        </w:r>
      </w:ins>
    </w:p>
    <w:p w:rsidR="00EC0DEF" w:rsidRDefault="00EC0DEF" w:rsidP="00EC0DEF">
      <w:pPr>
        <w:numPr>
          <w:ilvl w:val="0"/>
          <w:numId w:val="95"/>
        </w:numPr>
        <w:shd w:val="clear" w:color="auto" w:fill="FFFFFF"/>
        <w:spacing w:after="0" w:line="312" w:lineRule="atLeast"/>
        <w:ind w:left="0"/>
        <w:jc w:val="both"/>
        <w:rPr>
          <w:ins w:id="178" w:author="Unknown"/>
          <w:rFonts w:ascii="Verdana" w:hAnsi="Verdana"/>
          <w:color w:val="000000"/>
          <w:sz w:val="18"/>
          <w:szCs w:val="18"/>
        </w:rPr>
      </w:pPr>
      <w:ins w:id="179" w:author="Unknown">
        <w:r>
          <w:rPr>
            <w:rFonts w:ascii="Verdana" w:hAnsi="Verdana"/>
            <w:color w:val="000000"/>
            <w:sz w:val="18"/>
            <w:szCs w:val="18"/>
            <w:bdr w:val="none" w:sz="0" w:space="0" w:color="auto" w:frame="1"/>
          </w:rPr>
          <w:t>        String message = </w:t>
        </w:r>
        <w:r>
          <w:rPr>
            <w:rStyle w:val="string"/>
            <w:rFonts w:ascii="Verdana" w:hAnsi="Verdana"/>
            <w:color w:val="0000FF"/>
            <w:sz w:val="18"/>
            <w:szCs w:val="18"/>
            <w:bdr w:val="none" w:sz="0" w:space="0" w:color="auto" w:frame="1"/>
          </w:rPr>
          <w:t>"HELLO SPRING MVC HOW R U"</w:t>
        </w:r>
        <w:r>
          <w:rPr>
            <w:rFonts w:ascii="Verdana" w:hAnsi="Verdana"/>
            <w:color w:val="000000"/>
            <w:sz w:val="18"/>
            <w:szCs w:val="18"/>
            <w:bdr w:val="none" w:sz="0" w:space="0" w:color="auto" w:frame="1"/>
          </w:rPr>
          <w:t>;  </w:t>
        </w:r>
      </w:ins>
    </w:p>
    <w:p w:rsidR="00EC0DEF" w:rsidRDefault="00EC0DEF" w:rsidP="00EC0DEF">
      <w:pPr>
        <w:numPr>
          <w:ilvl w:val="0"/>
          <w:numId w:val="95"/>
        </w:numPr>
        <w:shd w:val="clear" w:color="auto" w:fill="FFFFFF"/>
        <w:spacing w:after="0" w:line="312" w:lineRule="atLeast"/>
        <w:ind w:left="0"/>
        <w:jc w:val="both"/>
        <w:rPr>
          <w:ins w:id="180" w:author="Unknown"/>
          <w:rFonts w:ascii="Verdana" w:hAnsi="Verdana"/>
          <w:color w:val="000000"/>
          <w:sz w:val="18"/>
          <w:szCs w:val="18"/>
        </w:rPr>
      </w:pPr>
      <w:ins w:id="181"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ModelAndView(</w:t>
        </w:r>
        <w:r>
          <w:rPr>
            <w:rStyle w:val="string"/>
            <w:rFonts w:ascii="Verdana" w:hAnsi="Verdana"/>
            <w:color w:val="0000FF"/>
            <w:sz w:val="18"/>
            <w:szCs w:val="18"/>
            <w:bdr w:val="none" w:sz="0" w:space="0" w:color="auto" w:frame="1"/>
          </w:rPr>
          <w:t>"hellopage"</w:t>
        </w:r>
        <w:r>
          <w:rPr>
            <w:rFonts w:ascii="Verdana" w:hAnsi="Verdana"/>
            <w:color w:val="000000"/>
            <w:sz w:val="18"/>
            <w:szCs w:val="18"/>
            <w:bdr w:val="none" w:sz="0" w:space="0" w:color="auto" w:frame="1"/>
          </w:rPr>
          <w:t>, </w:t>
        </w:r>
        <w:r>
          <w:rPr>
            <w:rStyle w:val="string"/>
            <w:rFonts w:ascii="Verdana" w:hAnsi="Verdana"/>
            <w:color w:val="0000FF"/>
            <w:sz w:val="18"/>
            <w:szCs w:val="18"/>
            <w:bdr w:val="none" w:sz="0" w:space="0" w:color="auto" w:frame="1"/>
          </w:rPr>
          <w:t>"message"</w:t>
        </w:r>
        <w:r>
          <w:rPr>
            <w:rFonts w:ascii="Verdana" w:hAnsi="Verdana"/>
            <w:color w:val="000000"/>
            <w:sz w:val="18"/>
            <w:szCs w:val="18"/>
            <w:bdr w:val="none" w:sz="0" w:space="0" w:color="auto" w:frame="1"/>
          </w:rPr>
          <w:t>, message);  </w:t>
        </w:r>
      </w:ins>
    </w:p>
    <w:p w:rsidR="00EC0DEF" w:rsidRDefault="00EC0DEF" w:rsidP="00EC0DEF">
      <w:pPr>
        <w:numPr>
          <w:ilvl w:val="0"/>
          <w:numId w:val="95"/>
        </w:numPr>
        <w:shd w:val="clear" w:color="auto" w:fill="FFFFFF"/>
        <w:spacing w:after="0" w:line="312" w:lineRule="atLeast"/>
        <w:ind w:left="0"/>
        <w:jc w:val="both"/>
        <w:rPr>
          <w:ins w:id="182" w:author="Unknown"/>
          <w:rFonts w:ascii="Verdana" w:hAnsi="Verdana"/>
          <w:color w:val="000000"/>
          <w:sz w:val="18"/>
          <w:szCs w:val="18"/>
        </w:rPr>
      </w:pPr>
      <w:ins w:id="183" w:author="Unknown">
        <w:r>
          <w:rPr>
            <w:rFonts w:ascii="Verdana" w:hAnsi="Verdana"/>
            <w:color w:val="000000"/>
            <w:sz w:val="18"/>
            <w:szCs w:val="18"/>
            <w:bdr w:val="none" w:sz="0" w:space="0" w:color="auto" w:frame="1"/>
          </w:rPr>
          <w:t>    }  </w:t>
        </w:r>
      </w:ins>
    </w:p>
    <w:p w:rsidR="00EC0DEF" w:rsidRDefault="00EC0DEF" w:rsidP="00EC0DEF">
      <w:pPr>
        <w:numPr>
          <w:ilvl w:val="0"/>
          <w:numId w:val="95"/>
        </w:numPr>
        <w:shd w:val="clear" w:color="auto" w:fill="FFFFFF"/>
        <w:spacing w:after="0" w:line="312" w:lineRule="atLeast"/>
        <w:ind w:left="0"/>
        <w:jc w:val="both"/>
        <w:rPr>
          <w:ins w:id="184" w:author="Unknown"/>
          <w:rFonts w:ascii="Verdana" w:hAnsi="Verdana"/>
          <w:color w:val="000000"/>
          <w:sz w:val="18"/>
          <w:szCs w:val="18"/>
        </w:rPr>
      </w:pPr>
      <w:ins w:id="185" w:author="Unknown">
        <w:r>
          <w:rPr>
            <w:rFonts w:ascii="Verdana" w:hAnsi="Verdana"/>
            <w:color w:val="000000"/>
            <w:sz w:val="18"/>
            <w:szCs w:val="18"/>
            <w:bdr w:val="none" w:sz="0" w:space="0" w:color="auto" w:frame="1"/>
          </w:rPr>
          <w:t>}  </w:t>
        </w:r>
      </w:ins>
    </w:p>
    <w:p w:rsidR="00EC0DEF" w:rsidRDefault="00EC0DEF" w:rsidP="00EC0DEF">
      <w:pPr>
        <w:spacing w:line="240" w:lineRule="auto"/>
        <w:rPr>
          <w:ins w:id="186" w:author="Unknown"/>
          <w:rFonts w:ascii="Times New Roman" w:hAnsi="Times New Roman"/>
          <w:sz w:val="24"/>
          <w:szCs w:val="24"/>
        </w:rPr>
      </w:pPr>
      <w:ins w:id="187" w:author="Unknown">
        <w:r>
          <w:pict>
            <v:rect id="_x0000_i1142" style="width:0;height:.7pt" o:hralign="left" o:hrstd="t" o:hrnoshade="t" o:hr="t" fillcolor="#d4d4d4" stroked="f"/>
          </w:pict>
        </w:r>
      </w:ins>
    </w:p>
    <w:p w:rsidR="00EC0DEF" w:rsidRDefault="00EC0DEF" w:rsidP="00EC0DEF">
      <w:pPr>
        <w:pStyle w:val="Heading3"/>
        <w:shd w:val="clear" w:color="auto" w:fill="FFFFFF"/>
        <w:spacing w:line="312" w:lineRule="atLeast"/>
        <w:jc w:val="both"/>
        <w:rPr>
          <w:ins w:id="188" w:author="Unknown"/>
          <w:rFonts w:ascii="Helvetica" w:hAnsi="Helvetica" w:cs="Helvetica"/>
          <w:b w:val="0"/>
          <w:bCs w:val="0"/>
          <w:color w:val="610B4B"/>
          <w:sz w:val="29"/>
          <w:szCs w:val="29"/>
        </w:rPr>
      </w:pPr>
      <w:ins w:id="189" w:author="Unknown">
        <w:r>
          <w:rPr>
            <w:rFonts w:ascii="Helvetica" w:hAnsi="Helvetica" w:cs="Helvetica"/>
            <w:b w:val="0"/>
            <w:bCs w:val="0"/>
            <w:color w:val="610B4B"/>
            <w:sz w:val="29"/>
            <w:szCs w:val="29"/>
          </w:rPr>
          <w:t>3) Provide the entry of controller in the web.xml file</w:t>
        </w:r>
      </w:ins>
    </w:p>
    <w:p w:rsidR="00EC0DEF" w:rsidRDefault="00EC0DEF" w:rsidP="00EC0DEF">
      <w:pPr>
        <w:pStyle w:val="NormalWeb"/>
        <w:shd w:val="clear" w:color="auto" w:fill="FFFFFF"/>
        <w:jc w:val="both"/>
        <w:rPr>
          <w:ins w:id="190" w:author="Unknown"/>
          <w:rFonts w:ascii="Verdana" w:hAnsi="Verdana"/>
          <w:color w:val="000000"/>
          <w:sz w:val="18"/>
          <w:szCs w:val="18"/>
        </w:rPr>
      </w:pPr>
      <w:ins w:id="191" w:author="Unknown">
        <w:r>
          <w:rPr>
            <w:rFonts w:ascii="Verdana" w:hAnsi="Verdana"/>
            <w:color w:val="000000"/>
            <w:sz w:val="18"/>
            <w:szCs w:val="18"/>
          </w:rPr>
          <w:t xml:space="preserve">In this xml file, we are specifying the servlet class DispatcherServlet that acts as the front controller in Spring Web MVC. </w:t>
        </w:r>
        <w:proofErr w:type="gramStart"/>
        <w:r>
          <w:rPr>
            <w:rFonts w:ascii="Verdana" w:hAnsi="Verdana"/>
            <w:color w:val="000000"/>
            <w:sz w:val="18"/>
            <w:szCs w:val="18"/>
          </w:rPr>
          <w:t>All the</w:t>
        </w:r>
        <w:proofErr w:type="gramEnd"/>
        <w:r>
          <w:rPr>
            <w:rFonts w:ascii="Verdana" w:hAnsi="Verdana"/>
            <w:color w:val="000000"/>
            <w:sz w:val="18"/>
            <w:szCs w:val="18"/>
          </w:rPr>
          <w:t xml:space="preserve"> incoming request for the html file will be forwarded to the DispatcherServlet.</w:t>
        </w:r>
      </w:ins>
    </w:p>
    <w:p w:rsidR="00EC0DEF" w:rsidRDefault="00EC0DEF" w:rsidP="00EC0DEF">
      <w:pPr>
        <w:rPr>
          <w:ins w:id="192" w:author="Unknown"/>
          <w:rFonts w:ascii="Times New Roman" w:hAnsi="Times New Roman"/>
          <w:sz w:val="24"/>
          <w:szCs w:val="24"/>
        </w:rPr>
      </w:pPr>
      <w:ins w:id="193" w:author="Unknown">
        <w:r>
          <w:rPr>
            <w:rStyle w:val="Strong"/>
            <w:rFonts w:ascii="Verdana" w:hAnsi="Verdana"/>
            <w:color w:val="000000"/>
            <w:sz w:val="18"/>
            <w:szCs w:val="18"/>
            <w:shd w:val="clear" w:color="auto" w:fill="FFFFFF"/>
          </w:rPr>
          <w:t>web.xml</w:t>
        </w:r>
      </w:ins>
    </w:p>
    <w:p w:rsidR="00EC0DEF" w:rsidRDefault="00EC0DEF" w:rsidP="00EC0DEF">
      <w:pPr>
        <w:numPr>
          <w:ilvl w:val="0"/>
          <w:numId w:val="96"/>
        </w:numPr>
        <w:shd w:val="clear" w:color="auto" w:fill="FFFFFF"/>
        <w:spacing w:after="0" w:line="312" w:lineRule="atLeast"/>
        <w:ind w:left="0"/>
        <w:jc w:val="both"/>
        <w:rPr>
          <w:ins w:id="194" w:author="Unknown"/>
          <w:rFonts w:ascii="Verdana" w:hAnsi="Verdana"/>
          <w:color w:val="000000"/>
          <w:sz w:val="18"/>
          <w:szCs w:val="18"/>
        </w:rPr>
      </w:pPr>
      <w:proofErr w:type="gramStart"/>
      <w:ins w:id="195" w:author="Unknown">
        <w:r>
          <w:rPr>
            <w:rFonts w:ascii="Verdana" w:hAnsi="Verdana"/>
            <w:color w:val="000000"/>
            <w:sz w:val="18"/>
            <w:szCs w:val="18"/>
            <w:bdr w:val="none" w:sz="0" w:space="0" w:color="auto" w:frame="1"/>
          </w:rPr>
          <w:t>&lt;?xml</w:t>
        </w:r>
        <w:proofErr w:type="gramEnd"/>
        <w:r>
          <w:rPr>
            <w:rFonts w:ascii="Verdana" w:hAnsi="Verdana"/>
            <w:color w:val="000000"/>
            <w:sz w:val="18"/>
            <w:szCs w:val="18"/>
            <w:bdr w:val="none" w:sz="0" w:space="0" w:color="auto" w:frame="1"/>
          </w:rPr>
          <w:t> version=</w:t>
        </w:r>
        <w:r>
          <w:rPr>
            <w:rStyle w:val="string"/>
            <w:rFonts w:ascii="Verdana" w:hAnsi="Verdana"/>
            <w:color w:val="0000FF"/>
            <w:sz w:val="18"/>
            <w:szCs w:val="18"/>
            <w:bdr w:val="none" w:sz="0" w:space="0" w:color="auto" w:frame="1"/>
          </w:rPr>
          <w:t>"1.0"</w:t>
        </w:r>
        <w:r>
          <w:rPr>
            <w:rFonts w:ascii="Verdana" w:hAnsi="Verdana"/>
            <w:color w:val="000000"/>
            <w:sz w:val="18"/>
            <w:szCs w:val="18"/>
            <w:bdr w:val="none" w:sz="0" w:space="0" w:color="auto" w:frame="1"/>
          </w:rPr>
          <w:t> encoding=</w:t>
        </w:r>
        <w:r>
          <w:rPr>
            <w:rStyle w:val="string"/>
            <w:rFonts w:ascii="Verdana" w:hAnsi="Verdana"/>
            <w:color w:val="0000FF"/>
            <w:sz w:val="18"/>
            <w:szCs w:val="18"/>
            <w:bdr w:val="none" w:sz="0" w:space="0" w:color="auto" w:frame="1"/>
          </w:rPr>
          <w:t>"UTF-8"</w:t>
        </w:r>
        <w:r>
          <w:rPr>
            <w:rFonts w:ascii="Verdana" w:hAnsi="Verdana"/>
            <w:color w:val="000000"/>
            <w:sz w:val="18"/>
            <w:szCs w:val="18"/>
            <w:bdr w:val="none" w:sz="0" w:space="0" w:color="auto" w:frame="1"/>
          </w:rPr>
          <w:t>?&gt;  </w:t>
        </w:r>
      </w:ins>
    </w:p>
    <w:p w:rsidR="00EC0DEF" w:rsidRDefault="00EC0DEF" w:rsidP="00EC0DEF">
      <w:pPr>
        <w:numPr>
          <w:ilvl w:val="0"/>
          <w:numId w:val="96"/>
        </w:numPr>
        <w:shd w:val="clear" w:color="auto" w:fill="FFFFFF"/>
        <w:spacing w:after="0" w:line="312" w:lineRule="atLeast"/>
        <w:ind w:left="0"/>
        <w:jc w:val="both"/>
        <w:rPr>
          <w:ins w:id="196" w:author="Unknown"/>
          <w:rFonts w:ascii="Verdana" w:hAnsi="Verdana"/>
          <w:color w:val="000000"/>
          <w:sz w:val="18"/>
          <w:szCs w:val="18"/>
        </w:rPr>
      </w:pPr>
      <w:ins w:id="197" w:author="Unknown">
        <w:r>
          <w:rPr>
            <w:rFonts w:ascii="Verdana" w:hAnsi="Verdana"/>
            <w:color w:val="000000"/>
            <w:sz w:val="18"/>
            <w:szCs w:val="18"/>
            <w:bdr w:val="none" w:sz="0" w:space="0" w:color="auto" w:frame="1"/>
          </w:rPr>
          <w:lastRenderedPageBreak/>
          <w:t>&lt;web-app version=</w:t>
        </w:r>
        <w:r>
          <w:rPr>
            <w:rStyle w:val="string"/>
            <w:rFonts w:ascii="Verdana" w:hAnsi="Verdana"/>
            <w:color w:val="0000FF"/>
            <w:sz w:val="18"/>
            <w:szCs w:val="18"/>
            <w:bdr w:val="none" w:sz="0" w:space="0" w:color="auto" w:frame="1"/>
          </w:rPr>
          <w:t>"2.5"</w:t>
        </w:r>
        <w:r>
          <w:rPr>
            <w:rFonts w:ascii="Verdana" w:hAnsi="Verdana"/>
            <w:color w:val="000000"/>
            <w:sz w:val="18"/>
            <w:szCs w:val="18"/>
            <w:bdr w:val="none" w:sz="0" w:space="0" w:color="auto" w:frame="1"/>
          </w:rPr>
          <w:t>   </w:t>
        </w:r>
      </w:ins>
    </w:p>
    <w:p w:rsidR="00EC0DEF" w:rsidRDefault="00EC0DEF" w:rsidP="00EC0DEF">
      <w:pPr>
        <w:numPr>
          <w:ilvl w:val="0"/>
          <w:numId w:val="96"/>
        </w:numPr>
        <w:shd w:val="clear" w:color="auto" w:fill="FFFFFF"/>
        <w:spacing w:after="0" w:line="312" w:lineRule="atLeast"/>
        <w:ind w:left="0"/>
        <w:jc w:val="both"/>
        <w:rPr>
          <w:ins w:id="198" w:author="Unknown"/>
          <w:rFonts w:ascii="Verdana" w:hAnsi="Verdana"/>
          <w:color w:val="000000"/>
          <w:sz w:val="18"/>
          <w:szCs w:val="18"/>
        </w:rPr>
      </w:pPr>
      <w:ins w:id="199" w:author="Unknown">
        <w:r>
          <w:rPr>
            <w:rFonts w:ascii="Verdana" w:hAnsi="Verdana"/>
            <w:color w:val="000000"/>
            <w:sz w:val="18"/>
            <w:szCs w:val="18"/>
            <w:bdr w:val="none" w:sz="0" w:space="0" w:color="auto" w:frame="1"/>
          </w:rPr>
          <w:t>    xmlns=</w:t>
        </w:r>
        <w:r>
          <w:rPr>
            <w:rStyle w:val="string"/>
            <w:rFonts w:ascii="Verdana" w:hAnsi="Verdana"/>
            <w:color w:val="0000FF"/>
            <w:sz w:val="18"/>
            <w:szCs w:val="18"/>
            <w:bdr w:val="none" w:sz="0" w:space="0" w:color="auto" w:frame="1"/>
          </w:rPr>
          <w:t>"http://java.sun.com/xml/ns/javaee"</w:t>
        </w:r>
        <w:r>
          <w:rPr>
            <w:rFonts w:ascii="Verdana" w:hAnsi="Verdana"/>
            <w:color w:val="000000"/>
            <w:sz w:val="18"/>
            <w:szCs w:val="18"/>
            <w:bdr w:val="none" w:sz="0" w:space="0" w:color="auto" w:frame="1"/>
          </w:rPr>
          <w:t>   </w:t>
        </w:r>
      </w:ins>
    </w:p>
    <w:p w:rsidR="00EC0DEF" w:rsidRDefault="00EC0DEF" w:rsidP="00EC0DEF">
      <w:pPr>
        <w:numPr>
          <w:ilvl w:val="0"/>
          <w:numId w:val="96"/>
        </w:numPr>
        <w:shd w:val="clear" w:color="auto" w:fill="FFFFFF"/>
        <w:spacing w:after="0" w:line="312" w:lineRule="atLeast"/>
        <w:ind w:left="0"/>
        <w:jc w:val="both"/>
        <w:rPr>
          <w:ins w:id="200" w:author="Unknown"/>
          <w:rFonts w:ascii="Verdana" w:hAnsi="Verdana"/>
          <w:color w:val="000000"/>
          <w:sz w:val="18"/>
          <w:szCs w:val="18"/>
        </w:rPr>
      </w:pPr>
      <w:ins w:id="201" w:author="Unknown">
        <w:r>
          <w:rPr>
            <w:rFonts w:ascii="Verdana" w:hAnsi="Verdana"/>
            <w:color w:val="000000"/>
            <w:sz w:val="18"/>
            <w:szCs w:val="18"/>
            <w:bdr w:val="none" w:sz="0" w:space="0" w:color="auto" w:frame="1"/>
          </w:rPr>
          <w:t>    xmlns:xsi=</w:t>
        </w:r>
        <w:r>
          <w:rPr>
            <w:rStyle w:val="string"/>
            <w:rFonts w:ascii="Verdana" w:hAnsi="Verdana"/>
            <w:color w:val="0000FF"/>
            <w:sz w:val="18"/>
            <w:szCs w:val="18"/>
            <w:bdr w:val="none" w:sz="0" w:space="0" w:color="auto" w:frame="1"/>
          </w:rPr>
          <w:t>"http://www.w3.org/2001/XMLSchema-instance"</w:t>
        </w:r>
        <w:r>
          <w:rPr>
            <w:rFonts w:ascii="Verdana" w:hAnsi="Verdana"/>
            <w:color w:val="000000"/>
            <w:sz w:val="18"/>
            <w:szCs w:val="18"/>
            <w:bdr w:val="none" w:sz="0" w:space="0" w:color="auto" w:frame="1"/>
          </w:rPr>
          <w:t>   </w:t>
        </w:r>
      </w:ins>
    </w:p>
    <w:p w:rsidR="00EC0DEF" w:rsidRDefault="00EC0DEF" w:rsidP="00EC0DEF">
      <w:pPr>
        <w:numPr>
          <w:ilvl w:val="0"/>
          <w:numId w:val="96"/>
        </w:numPr>
        <w:shd w:val="clear" w:color="auto" w:fill="FFFFFF"/>
        <w:spacing w:after="0" w:line="312" w:lineRule="atLeast"/>
        <w:ind w:left="0"/>
        <w:jc w:val="both"/>
        <w:rPr>
          <w:ins w:id="202" w:author="Unknown"/>
          <w:rFonts w:ascii="Verdana" w:hAnsi="Verdana"/>
          <w:color w:val="000000"/>
          <w:sz w:val="18"/>
          <w:szCs w:val="18"/>
        </w:rPr>
      </w:pPr>
      <w:ins w:id="203" w:author="Unknown">
        <w:r>
          <w:rPr>
            <w:rFonts w:ascii="Verdana" w:hAnsi="Verdana"/>
            <w:color w:val="000000"/>
            <w:sz w:val="18"/>
            <w:szCs w:val="18"/>
            <w:bdr w:val="none" w:sz="0" w:space="0" w:color="auto" w:frame="1"/>
          </w:rPr>
          <w:t>    xsi:schemaLocation="http:</w:t>
        </w:r>
        <w:r>
          <w:rPr>
            <w:rStyle w:val="comment"/>
            <w:rFonts w:ascii="Verdana" w:hAnsi="Verdana"/>
            <w:color w:val="008200"/>
            <w:sz w:val="18"/>
            <w:szCs w:val="18"/>
            <w:bdr w:val="none" w:sz="0" w:space="0" w:color="auto" w:frame="1"/>
          </w:rPr>
          <w:t>//java.sun.com/xml/ns/javaee </w:t>
        </w:r>
        <w:r>
          <w:rPr>
            <w:rFonts w:ascii="Verdana" w:hAnsi="Verdana"/>
            <w:color w:val="000000"/>
            <w:sz w:val="18"/>
            <w:szCs w:val="18"/>
            <w:bdr w:val="none" w:sz="0" w:space="0" w:color="auto" w:frame="1"/>
          </w:rPr>
          <w:t>  </w:t>
        </w:r>
      </w:ins>
    </w:p>
    <w:p w:rsidR="00EC0DEF" w:rsidRDefault="00EC0DEF" w:rsidP="00EC0DEF">
      <w:pPr>
        <w:numPr>
          <w:ilvl w:val="0"/>
          <w:numId w:val="96"/>
        </w:numPr>
        <w:shd w:val="clear" w:color="auto" w:fill="FFFFFF"/>
        <w:spacing w:after="0" w:line="312" w:lineRule="atLeast"/>
        <w:ind w:left="0"/>
        <w:jc w:val="both"/>
        <w:rPr>
          <w:ins w:id="204" w:author="Unknown"/>
          <w:rFonts w:ascii="Verdana" w:hAnsi="Verdana"/>
          <w:color w:val="000000"/>
          <w:sz w:val="18"/>
          <w:szCs w:val="18"/>
        </w:rPr>
      </w:pPr>
      <w:ins w:id="205" w:author="Unknown">
        <w:r>
          <w:rPr>
            <w:rFonts w:ascii="Verdana" w:hAnsi="Verdana"/>
            <w:color w:val="000000"/>
            <w:sz w:val="18"/>
            <w:szCs w:val="18"/>
            <w:bdr w:val="none" w:sz="0" w:space="0" w:color="auto" w:frame="1"/>
          </w:rPr>
          <w:t>    http:</w:t>
        </w:r>
        <w:r>
          <w:rPr>
            <w:rStyle w:val="comment"/>
            <w:rFonts w:ascii="Verdana" w:hAnsi="Verdana"/>
            <w:color w:val="008200"/>
            <w:sz w:val="18"/>
            <w:szCs w:val="18"/>
            <w:bdr w:val="none" w:sz="0" w:space="0" w:color="auto" w:frame="1"/>
          </w:rPr>
          <w:t>//java.sun.com/xml/ns/javaee/web-app_2_5.xsd"&gt;</w:t>
        </w:r>
        <w:r>
          <w:rPr>
            <w:rFonts w:ascii="Verdana" w:hAnsi="Verdana"/>
            <w:color w:val="000000"/>
            <w:sz w:val="18"/>
            <w:szCs w:val="18"/>
            <w:bdr w:val="none" w:sz="0" w:space="0" w:color="auto" w:frame="1"/>
          </w:rPr>
          <w:t>  </w:t>
        </w:r>
      </w:ins>
    </w:p>
    <w:p w:rsidR="00EC0DEF" w:rsidRDefault="00EC0DEF" w:rsidP="00EC0DEF">
      <w:pPr>
        <w:numPr>
          <w:ilvl w:val="0"/>
          <w:numId w:val="96"/>
        </w:numPr>
        <w:shd w:val="clear" w:color="auto" w:fill="FFFFFF"/>
        <w:spacing w:after="0" w:line="312" w:lineRule="atLeast"/>
        <w:ind w:left="0"/>
        <w:jc w:val="both"/>
        <w:rPr>
          <w:ins w:id="206" w:author="Unknown"/>
          <w:rFonts w:ascii="Verdana" w:hAnsi="Verdana"/>
          <w:color w:val="000000"/>
          <w:sz w:val="18"/>
          <w:szCs w:val="18"/>
        </w:rPr>
      </w:pPr>
      <w:ins w:id="207" w:author="Unknown">
        <w:r>
          <w:rPr>
            <w:rFonts w:ascii="Verdana" w:hAnsi="Verdana"/>
            <w:color w:val="000000"/>
            <w:sz w:val="18"/>
            <w:szCs w:val="18"/>
            <w:bdr w:val="none" w:sz="0" w:space="0" w:color="auto" w:frame="1"/>
          </w:rPr>
          <w:t> &lt;servlet&gt;  </w:t>
        </w:r>
      </w:ins>
    </w:p>
    <w:p w:rsidR="00EC0DEF" w:rsidRDefault="00EC0DEF" w:rsidP="00EC0DEF">
      <w:pPr>
        <w:numPr>
          <w:ilvl w:val="0"/>
          <w:numId w:val="96"/>
        </w:numPr>
        <w:shd w:val="clear" w:color="auto" w:fill="FFFFFF"/>
        <w:spacing w:after="0" w:line="312" w:lineRule="atLeast"/>
        <w:ind w:left="0"/>
        <w:jc w:val="both"/>
        <w:rPr>
          <w:ins w:id="208" w:author="Unknown"/>
          <w:rFonts w:ascii="Verdana" w:hAnsi="Verdana"/>
          <w:color w:val="000000"/>
          <w:sz w:val="18"/>
          <w:szCs w:val="18"/>
        </w:rPr>
      </w:pPr>
      <w:ins w:id="209" w:author="Unknown">
        <w:r>
          <w:rPr>
            <w:rFonts w:ascii="Verdana" w:hAnsi="Verdana"/>
            <w:color w:val="000000"/>
            <w:sz w:val="18"/>
            <w:szCs w:val="18"/>
            <w:bdr w:val="none" w:sz="0" w:space="0" w:color="auto" w:frame="1"/>
          </w:rPr>
          <w:t>    &lt;servlet-name&gt;spring&lt;/servlet-name&gt;  </w:t>
        </w:r>
      </w:ins>
    </w:p>
    <w:p w:rsidR="00EC0DEF" w:rsidRDefault="00EC0DEF" w:rsidP="00EC0DEF">
      <w:pPr>
        <w:numPr>
          <w:ilvl w:val="0"/>
          <w:numId w:val="96"/>
        </w:numPr>
        <w:shd w:val="clear" w:color="auto" w:fill="FFFFFF"/>
        <w:spacing w:after="0" w:line="312" w:lineRule="atLeast"/>
        <w:ind w:left="0"/>
        <w:jc w:val="both"/>
        <w:rPr>
          <w:ins w:id="210" w:author="Unknown"/>
          <w:rFonts w:ascii="Verdana" w:hAnsi="Verdana"/>
          <w:color w:val="000000"/>
          <w:sz w:val="18"/>
          <w:szCs w:val="18"/>
        </w:rPr>
      </w:pPr>
      <w:ins w:id="211" w:author="Unknown">
        <w:r>
          <w:rPr>
            <w:rFonts w:ascii="Verdana" w:hAnsi="Verdana"/>
            <w:color w:val="000000"/>
            <w:sz w:val="18"/>
            <w:szCs w:val="18"/>
            <w:bdr w:val="none" w:sz="0" w:space="0" w:color="auto" w:frame="1"/>
          </w:rPr>
          <w:t>    &lt;servlet-</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&gt;org.springframework.web.servlet.DispatcherServlet&lt;/servlet-</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&gt;  </w:t>
        </w:r>
      </w:ins>
    </w:p>
    <w:p w:rsidR="00EC0DEF" w:rsidRDefault="00EC0DEF" w:rsidP="00EC0DEF">
      <w:pPr>
        <w:numPr>
          <w:ilvl w:val="0"/>
          <w:numId w:val="96"/>
        </w:numPr>
        <w:shd w:val="clear" w:color="auto" w:fill="FFFFFF"/>
        <w:spacing w:after="0" w:line="312" w:lineRule="atLeast"/>
        <w:ind w:left="0"/>
        <w:jc w:val="both"/>
        <w:rPr>
          <w:ins w:id="212" w:author="Unknown"/>
          <w:rFonts w:ascii="Verdana" w:hAnsi="Verdana"/>
          <w:color w:val="000000"/>
          <w:sz w:val="18"/>
          <w:szCs w:val="18"/>
        </w:rPr>
      </w:pPr>
      <w:ins w:id="213" w:author="Unknown">
        <w:r>
          <w:rPr>
            <w:rFonts w:ascii="Verdana" w:hAnsi="Verdana"/>
            <w:color w:val="000000"/>
            <w:sz w:val="18"/>
            <w:szCs w:val="18"/>
            <w:bdr w:val="none" w:sz="0" w:space="0" w:color="auto" w:frame="1"/>
          </w:rPr>
          <w:t>    &lt;load-on-startup&gt;</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&lt;/load-on-startup&gt;  </w:t>
        </w:r>
      </w:ins>
    </w:p>
    <w:p w:rsidR="00EC0DEF" w:rsidRDefault="00EC0DEF" w:rsidP="00EC0DEF">
      <w:pPr>
        <w:numPr>
          <w:ilvl w:val="0"/>
          <w:numId w:val="96"/>
        </w:numPr>
        <w:shd w:val="clear" w:color="auto" w:fill="FFFFFF"/>
        <w:spacing w:after="0" w:line="312" w:lineRule="atLeast"/>
        <w:ind w:left="0"/>
        <w:jc w:val="both"/>
        <w:rPr>
          <w:ins w:id="214" w:author="Unknown"/>
          <w:rFonts w:ascii="Verdana" w:hAnsi="Verdana"/>
          <w:color w:val="000000"/>
          <w:sz w:val="18"/>
          <w:szCs w:val="18"/>
        </w:rPr>
      </w:pPr>
      <w:ins w:id="215" w:author="Unknown">
        <w:r>
          <w:rPr>
            <w:rFonts w:ascii="Verdana" w:hAnsi="Verdana"/>
            <w:color w:val="000000"/>
            <w:sz w:val="18"/>
            <w:szCs w:val="18"/>
            <w:bdr w:val="none" w:sz="0" w:space="0" w:color="auto" w:frame="1"/>
          </w:rPr>
          <w:t>&lt;/servlet&gt;  </w:t>
        </w:r>
      </w:ins>
    </w:p>
    <w:p w:rsidR="00EC0DEF" w:rsidRDefault="00EC0DEF" w:rsidP="00EC0DEF">
      <w:pPr>
        <w:numPr>
          <w:ilvl w:val="0"/>
          <w:numId w:val="96"/>
        </w:numPr>
        <w:shd w:val="clear" w:color="auto" w:fill="FFFFFF"/>
        <w:spacing w:after="0" w:line="312" w:lineRule="atLeast"/>
        <w:ind w:left="0"/>
        <w:jc w:val="both"/>
        <w:rPr>
          <w:ins w:id="216" w:author="Unknown"/>
          <w:rFonts w:ascii="Verdana" w:hAnsi="Verdana"/>
          <w:color w:val="000000"/>
          <w:sz w:val="18"/>
          <w:szCs w:val="18"/>
        </w:rPr>
      </w:pPr>
      <w:ins w:id="217" w:author="Unknown">
        <w:r>
          <w:rPr>
            <w:rFonts w:ascii="Verdana" w:hAnsi="Verdana"/>
            <w:color w:val="000000"/>
            <w:sz w:val="18"/>
            <w:szCs w:val="18"/>
            <w:bdr w:val="none" w:sz="0" w:space="0" w:color="auto" w:frame="1"/>
          </w:rPr>
          <w:t>&lt;servlet-mapping&gt;  </w:t>
        </w:r>
      </w:ins>
    </w:p>
    <w:p w:rsidR="00EC0DEF" w:rsidRDefault="00EC0DEF" w:rsidP="00EC0DEF">
      <w:pPr>
        <w:numPr>
          <w:ilvl w:val="0"/>
          <w:numId w:val="96"/>
        </w:numPr>
        <w:shd w:val="clear" w:color="auto" w:fill="FFFFFF"/>
        <w:spacing w:after="0" w:line="312" w:lineRule="atLeast"/>
        <w:ind w:left="0"/>
        <w:jc w:val="both"/>
        <w:rPr>
          <w:ins w:id="218" w:author="Unknown"/>
          <w:rFonts w:ascii="Verdana" w:hAnsi="Verdana"/>
          <w:color w:val="000000"/>
          <w:sz w:val="18"/>
          <w:szCs w:val="18"/>
        </w:rPr>
      </w:pPr>
      <w:ins w:id="219" w:author="Unknown">
        <w:r>
          <w:rPr>
            <w:rFonts w:ascii="Verdana" w:hAnsi="Verdana"/>
            <w:color w:val="000000"/>
            <w:sz w:val="18"/>
            <w:szCs w:val="18"/>
            <w:bdr w:val="none" w:sz="0" w:space="0" w:color="auto" w:frame="1"/>
          </w:rPr>
          <w:t>    &lt;servlet-name&gt;spring&lt;/servlet-name&gt;  </w:t>
        </w:r>
      </w:ins>
    </w:p>
    <w:p w:rsidR="00EC0DEF" w:rsidRDefault="00EC0DEF" w:rsidP="00EC0DEF">
      <w:pPr>
        <w:numPr>
          <w:ilvl w:val="0"/>
          <w:numId w:val="96"/>
        </w:numPr>
        <w:shd w:val="clear" w:color="auto" w:fill="FFFFFF"/>
        <w:spacing w:after="0" w:line="312" w:lineRule="atLeast"/>
        <w:ind w:left="0"/>
        <w:jc w:val="both"/>
        <w:rPr>
          <w:ins w:id="220" w:author="Unknown"/>
          <w:rFonts w:ascii="Verdana" w:hAnsi="Verdana"/>
          <w:color w:val="000000"/>
          <w:sz w:val="18"/>
          <w:szCs w:val="18"/>
        </w:rPr>
      </w:pPr>
      <w:ins w:id="221" w:author="Unknown">
        <w:r>
          <w:rPr>
            <w:rFonts w:ascii="Verdana" w:hAnsi="Verdana"/>
            <w:color w:val="000000"/>
            <w:sz w:val="18"/>
            <w:szCs w:val="18"/>
            <w:bdr w:val="none" w:sz="0" w:space="0" w:color="auto" w:frame="1"/>
          </w:rPr>
          <w:t>    &lt;url-pattern&gt;*.html&lt;/url-pattern&gt;  </w:t>
        </w:r>
      </w:ins>
    </w:p>
    <w:p w:rsidR="00EC0DEF" w:rsidRDefault="00EC0DEF" w:rsidP="00EC0DEF">
      <w:pPr>
        <w:numPr>
          <w:ilvl w:val="0"/>
          <w:numId w:val="96"/>
        </w:numPr>
        <w:shd w:val="clear" w:color="auto" w:fill="FFFFFF"/>
        <w:spacing w:after="0" w:line="312" w:lineRule="atLeast"/>
        <w:ind w:left="0"/>
        <w:jc w:val="both"/>
        <w:rPr>
          <w:ins w:id="222" w:author="Unknown"/>
          <w:rFonts w:ascii="Verdana" w:hAnsi="Verdana"/>
          <w:color w:val="000000"/>
          <w:sz w:val="18"/>
          <w:szCs w:val="18"/>
        </w:rPr>
      </w:pPr>
      <w:ins w:id="223" w:author="Unknown">
        <w:r>
          <w:rPr>
            <w:rFonts w:ascii="Verdana" w:hAnsi="Verdana"/>
            <w:color w:val="000000"/>
            <w:sz w:val="18"/>
            <w:szCs w:val="18"/>
            <w:bdr w:val="none" w:sz="0" w:space="0" w:color="auto" w:frame="1"/>
          </w:rPr>
          <w:t>&lt;/servlet-mapping&gt;  </w:t>
        </w:r>
      </w:ins>
    </w:p>
    <w:p w:rsidR="00EC0DEF" w:rsidRDefault="00EC0DEF" w:rsidP="00EC0DEF">
      <w:pPr>
        <w:numPr>
          <w:ilvl w:val="0"/>
          <w:numId w:val="96"/>
        </w:numPr>
        <w:shd w:val="clear" w:color="auto" w:fill="FFFFFF"/>
        <w:spacing w:after="0" w:line="312" w:lineRule="atLeast"/>
        <w:ind w:left="0"/>
        <w:jc w:val="both"/>
        <w:rPr>
          <w:ins w:id="224" w:author="Unknown"/>
          <w:rFonts w:ascii="Verdana" w:hAnsi="Verdana"/>
          <w:color w:val="000000"/>
          <w:sz w:val="18"/>
          <w:szCs w:val="18"/>
        </w:rPr>
      </w:pPr>
      <w:ins w:id="225" w:author="Unknown">
        <w:r>
          <w:rPr>
            <w:rFonts w:ascii="Verdana" w:hAnsi="Verdana"/>
            <w:color w:val="000000"/>
            <w:sz w:val="18"/>
            <w:szCs w:val="18"/>
            <w:bdr w:val="none" w:sz="0" w:space="0" w:color="auto" w:frame="1"/>
          </w:rPr>
          <w:t>&lt;/web-app&gt;  </w:t>
        </w:r>
      </w:ins>
    </w:p>
    <w:p w:rsidR="00EC0DEF" w:rsidRDefault="00EC0DEF" w:rsidP="00EC0DEF">
      <w:pPr>
        <w:spacing w:line="240" w:lineRule="auto"/>
        <w:rPr>
          <w:ins w:id="226" w:author="Unknown"/>
          <w:rFonts w:ascii="Times New Roman" w:hAnsi="Times New Roman"/>
          <w:sz w:val="24"/>
          <w:szCs w:val="24"/>
        </w:rPr>
      </w:pPr>
      <w:ins w:id="227" w:author="Unknown">
        <w:r>
          <w:pict>
            <v:rect id="_x0000_i1143" style="width:0;height:.7pt" o:hralign="left" o:hrstd="t" o:hrnoshade="t" o:hr="t" fillcolor="#d4d4d4" stroked="f"/>
          </w:pict>
        </w:r>
      </w:ins>
    </w:p>
    <w:p w:rsidR="00EC0DEF" w:rsidRDefault="00EC0DEF" w:rsidP="00EC0DEF">
      <w:pPr>
        <w:pStyle w:val="Heading3"/>
        <w:shd w:val="clear" w:color="auto" w:fill="FFFFFF"/>
        <w:spacing w:line="312" w:lineRule="atLeast"/>
        <w:jc w:val="both"/>
        <w:rPr>
          <w:ins w:id="228" w:author="Unknown"/>
          <w:rFonts w:ascii="Helvetica" w:hAnsi="Helvetica" w:cs="Helvetica"/>
          <w:b w:val="0"/>
          <w:bCs w:val="0"/>
          <w:color w:val="610B4B"/>
          <w:sz w:val="29"/>
          <w:szCs w:val="29"/>
        </w:rPr>
      </w:pPr>
      <w:ins w:id="229" w:author="Unknown">
        <w:r>
          <w:rPr>
            <w:rFonts w:ascii="Helvetica" w:hAnsi="Helvetica" w:cs="Helvetica"/>
            <w:b w:val="0"/>
            <w:bCs w:val="0"/>
            <w:color w:val="610B4B"/>
            <w:sz w:val="29"/>
            <w:szCs w:val="29"/>
          </w:rPr>
          <w:t>4) Define the bean in the xml file</w:t>
        </w:r>
      </w:ins>
    </w:p>
    <w:p w:rsidR="00EC0DEF" w:rsidRDefault="00EC0DEF" w:rsidP="00EC0DEF">
      <w:pPr>
        <w:pStyle w:val="NormalWeb"/>
        <w:shd w:val="clear" w:color="auto" w:fill="FFFFFF"/>
        <w:jc w:val="both"/>
        <w:rPr>
          <w:ins w:id="230" w:author="Unknown"/>
          <w:rFonts w:ascii="Verdana" w:hAnsi="Verdana"/>
          <w:color w:val="000000"/>
          <w:sz w:val="18"/>
          <w:szCs w:val="18"/>
        </w:rPr>
      </w:pPr>
      <w:ins w:id="231" w:author="Unknown">
        <w:r>
          <w:rPr>
            <w:rFonts w:ascii="Verdana" w:hAnsi="Verdana"/>
            <w:color w:val="000000"/>
            <w:sz w:val="18"/>
            <w:szCs w:val="18"/>
          </w:rPr>
          <w:t>This is the important configuration file where we need to specify the ViewResolver and View components.</w:t>
        </w:r>
      </w:ins>
    </w:p>
    <w:p w:rsidR="00EC0DEF" w:rsidRDefault="00EC0DEF" w:rsidP="00EC0DEF">
      <w:pPr>
        <w:pStyle w:val="NormalWeb"/>
        <w:shd w:val="clear" w:color="auto" w:fill="FFFFFF"/>
        <w:jc w:val="both"/>
        <w:rPr>
          <w:ins w:id="232" w:author="Unknown"/>
          <w:rFonts w:ascii="Verdana" w:hAnsi="Verdana"/>
          <w:color w:val="000000"/>
          <w:sz w:val="18"/>
          <w:szCs w:val="18"/>
        </w:rPr>
      </w:pPr>
      <w:ins w:id="233" w:author="Unknown">
        <w:r>
          <w:rPr>
            <w:rFonts w:ascii="Verdana" w:hAnsi="Verdana"/>
            <w:color w:val="000000"/>
            <w:sz w:val="18"/>
            <w:szCs w:val="18"/>
          </w:rPr>
          <w:t>The </w:t>
        </w:r>
        <w:r>
          <w:rPr>
            <w:rFonts w:ascii="Verdana" w:hAnsi="Verdana"/>
            <w:b/>
            <w:bCs/>
            <w:color w:val="000000"/>
            <w:sz w:val="18"/>
            <w:szCs w:val="18"/>
          </w:rPr>
          <w:t>context</w:t>
        </w:r>
        <w:proofErr w:type="gramStart"/>
        <w:r>
          <w:rPr>
            <w:rFonts w:ascii="Verdana" w:hAnsi="Verdana"/>
            <w:b/>
            <w:bCs/>
            <w:color w:val="000000"/>
            <w:sz w:val="18"/>
            <w:szCs w:val="18"/>
          </w:rPr>
          <w:t>:component</w:t>
        </w:r>
        <w:proofErr w:type="gramEnd"/>
        <w:r>
          <w:rPr>
            <w:rFonts w:ascii="Verdana" w:hAnsi="Verdana"/>
            <w:b/>
            <w:bCs/>
            <w:color w:val="000000"/>
            <w:sz w:val="18"/>
            <w:szCs w:val="18"/>
          </w:rPr>
          <w:t>-scan</w:t>
        </w:r>
        <w:r>
          <w:rPr>
            <w:rFonts w:ascii="Verdana" w:hAnsi="Verdana"/>
            <w:color w:val="000000"/>
            <w:sz w:val="18"/>
            <w:szCs w:val="18"/>
          </w:rPr>
          <w:t> element defines the base-package where DispatcherServlet will search the controller class.</w:t>
        </w:r>
      </w:ins>
    </w:p>
    <w:p w:rsidR="00EC0DEF" w:rsidRDefault="00EC0DEF" w:rsidP="00EC0DEF">
      <w:pPr>
        <w:pStyle w:val="NormalWeb"/>
        <w:shd w:val="clear" w:color="auto" w:fill="FFFFFF"/>
        <w:jc w:val="both"/>
        <w:rPr>
          <w:ins w:id="234" w:author="Unknown"/>
          <w:rFonts w:ascii="Verdana" w:hAnsi="Verdana"/>
          <w:color w:val="000000"/>
          <w:sz w:val="18"/>
          <w:szCs w:val="18"/>
        </w:rPr>
      </w:pPr>
      <w:ins w:id="235" w:author="Unknown">
        <w:r>
          <w:rPr>
            <w:rFonts w:ascii="Verdana" w:hAnsi="Verdana"/>
            <w:color w:val="000000"/>
            <w:sz w:val="18"/>
            <w:szCs w:val="18"/>
          </w:rPr>
          <w:t>Here, the </w:t>
        </w:r>
        <w:r>
          <w:rPr>
            <w:rFonts w:ascii="Verdana" w:hAnsi="Verdana"/>
            <w:b/>
            <w:bCs/>
            <w:color w:val="000000"/>
            <w:sz w:val="18"/>
            <w:szCs w:val="18"/>
          </w:rPr>
          <w:t>InternalResourceViewResolver</w:t>
        </w:r>
        <w:r>
          <w:rPr>
            <w:rFonts w:ascii="Verdana" w:hAnsi="Verdana"/>
            <w:color w:val="000000"/>
            <w:sz w:val="18"/>
            <w:szCs w:val="18"/>
          </w:rPr>
          <w:t> class is used for the ViewResolver.</w:t>
        </w:r>
      </w:ins>
    </w:p>
    <w:p w:rsidR="00EC0DEF" w:rsidRDefault="00EC0DEF" w:rsidP="00EC0DEF">
      <w:pPr>
        <w:pStyle w:val="NormalWeb"/>
        <w:shd w:val="clear" w:color="auto" w:fill="FFFFFF"/>
        <w:jc w:val="both"/>
        <w:rPr>
          <w:ins w:id="236" w:author="Unknown"/>
          <w:rFonts w:ascii="Verdana" w:hAnsi="Verdana"/>
          <w:color w:val="000000"/>
          <w:sz w:val="18"/>
          <w:szCs w:val="18"/>
        </w:rPr>
      </w:pPr>
      <w:ins w:id="237" w:author="Unknown">
        <w:r>
          <w:rPr>
            <w:rFonts w:ascii="Verdana" w:hAnsi="Verdana"/>
            <w:color w:val="000000"/>
            <w:sz w:val="18"/>
            <w:szCs w:val="18"/>
          </w:rPr>
          <w:t>The </w:t>
        </w:r>
        <w:r>
          <w:rPr>
            <w:rFonts w:ascii="Verdana" w:hAnsi="Verdana"/>
            <w:b/>
            <w:bCs/>
            <w:color w:val="000000"/>
            <w:sz w:val="18"/>
            <w:szCs w:val="18"/>
          </w:rPr>
          <w:t>prefix+string returned by controller+suffix</w:t>
        </w:r>
        <w:r>
          <w:rPr>
            <w:rFonts w:ascii="Verdana" w:hAnsi="Verdana"/>
            <w:color w:val="000000"/>
            <w:sz w:val="18"/>
            <w:szCs w:val="18"/>
          </w:rPr>
          <w:t> page will be invoked for the view component.</w:t>
        </w:r>
      </w:ins>
    </w:p>
    <w:p w:rsidR="00EC0DEF" w:rsidRDefault="00EC0DEF" w:rsidP="00EC0DEF">
      <w:pPr>
        <w:pStyle w:val="NormalWeb"/>
        <w:shd w:val="clear" w:color="auto" w:fill="FFFFFF"/>
        <w:jc w:val="both"/>
        <w:rPr>
          <w:ins w:id="238" w:author="Unknown"/>
          <w:rFonts w:ascii="Verdana" w:hAnsi="Verdana"/>
          <w:color w:val="000000"/>
          <w:sz w:val="18"/>
          <w:szCs w:val="18"/>
        </w:rPr>
      </w:pPr>
      <w:ins w:id="239" w:author="Unknown">
        <w:r>
          <w:rPr>
            <w:rFonts w:ascii="Verdana" w:hAnsi="Verdana"/>
            <w:color w:val="000000"/>
            <w:sz w:val="18"/>
            <w:szCs w:val="18"/>
          </w:rPr>
          <w:t>This xml file should be located inside the WEB-INF directory.</w:t>
        </w:r>
      </w:ins>
    </w:p>
    <w:p w:rsidR="00EC0DEF" w:rsidRDefault="00EC0DEF" w:rsidP="00EC0DEF">
      <w:pPr>
        <w:rPr>
          <w:ins w:id="240" w:author="Unknown"/>
          <w:rFonts w:ascii="Times New Roman" w:hAnsi="Times New Roman"/>
          <w:sz w:val="24"/>
          <w:szCs w:val="24"/>
        </w:rPr>
      </w:pPr>
      <w:proofErr w:type="gramStart"/>
      <w:ins w:id="241" w:author="Unknown">
        <w:r>
          <w:rPr>
            <w:rStyle w:val="Strong"/>
            <w:rFonts w:ascii="Verdana" w:hAnsi="Verdana"/>
            <w:color w:val="000000"/>
            <w:sz w:val="18"/>
            <w:szCs w:val="18"/>
            <w:shd w:val="clear" w:color="auto" w:fill="FFFFFF"/>
          </w:rPr>
          <w:t>spring-servlet.xml</w:t>
        </w:r>
        <w:proofErr w:type="gramEnd"/>
      </w:ins>
    </w:p>
    <w:p w:rsidR="00EC0DEF" w:rsidRDefault="00EC0DEF" w:rsidP="00EC0DEF">
      <w:pPr>
        <w:numPr>
          <w:ilvl w:val="0"/>
          <w:numId w:val="97"/>
        </w:numPr>
        <w:shd w:val="clear" w:color="auto" w:fill="FFFFFF"/>
        <w:spacing w:after="0" w:line="312" w:lineRule="atLeast"/>
        <w:ind w:left="0"/>
        <w:jc w:val="both"/>
        <w:rPr>
          <w:ins w:id="242" w:author="Unknown"/>
          <w:rFonts w:ascii="Verdana" w:hAnsi="Verdana"/>
          <w:color w:val="000000"/>
          <w:sz w:val="18"/>
          <w:szCs w:val="18"/>
        </w:rPr>
      </w:pPr>
      <w:proofErr w:type="gramStart"/>
      <w:ins w:id="243" w:author="Unknown">
        <w:r>
          <w:rPr>
            <w:rFonts w:ascii="Verdana" w:hAnsi="Verdana"/>
            <w:color w:val="000000"/>
            <w:sz w:val="18"/>
            <w:szCs w:val="18"/>
            <w:bdr w:val="none" w:sz="0" w:space="0" w:color="auto" w:frame="1"/>
          </w:rPr>
          <w:t>&lt;?xml</w:t>
        </w:r>
        <w:proofErr w:type="gramEnd"/>
        <w:r>
          <w:rPr>
            <w:rFonts w:ascii="Verdana" w:hAnsi="Verdana"/>
            <w:color w:val="000000"/>
            <w:sz w:val="18"/>
            <w:szCs w:val="18"/>
            <w:bdr w:val="none" w:sz="0" w:space="0" w:color="auto" w:frame="1"/>
          </w:rPr>
          <w:t> version=</w:t>
        </w:r>
        <w:r>
          <w:rPr>
            <w:rStyle w:val="string"/>
            <w:rFonts w:ascii="Verdana" w:hAnsi="Verdana"/>
            <w:color w:val="0000FF"/>
            <w:sz w:val="18"/>
            <w:szCs w:val="18"/>
            <w:bdr w:val="none" w:sz="0" w:space="0" w:color="auto" w:frame="1"/>
          </w:rPr>
          <w:t>"1.0"</w:t>
        </w:r>
        <w:r>
          <w:rPr>
            <w:rFonts w:ascii="Verdana" w:hAnsi="Verdana"/>
            <w:color w:val="000000"/>
            <w:sz w:val="18"/>
            <w:szCs w:val="18"/>
            <w:bdr w:val="none" w:sz="0" w:space="0" w:color="auto" w:frame="1"/>
          </w:rPr>
          <w:t> encoding=</w:t>
        </w:r>
        <w:r>
          <w:rPr>
            <w:rStyle w:val="string"/>
            <w:rFonts w:ascii="Verdana" w:hAnsi="Verdana"/>
            <w:color w:val="0000FF"/>
            <w:sz w:val="18"/>
            <w:szCs w:val="18"/>
            <w:bdr w:val="none" w:sz="0" w:space="0" w:color="auto" w:frame="1"/>
          </w:rPr>
          <w:t>"UTF-8"</w:t>
        </w:r>
        <w:r>
          <w:rPr>
            <w:rFonts w:ascii="Verdana" w:hAnsi="Verdana"/>
            <w:color w:val="000000"/>
            <w:sz w:val="18"/>
            <w:szCs w:val="18"/>
            <w:bdr w:val="none" w:sz="0" w:space="0" w:color="auto" w:frame="1"/>
          </w:rPr>
          <w:t>?&gt;  </w:t>
        </w:r>
      </w:ins>
    </w:p>
    <w:p w:rsidR="00EC0DEF" w:rsidRDefault="00EC0DEF" w:rsidP="00EC0DEF">
      <w:pPr>
        <w:numPr>
          <w:ilvl w:val="0"/>
          <w:numId w:val="97"/>
        </w:numPr>
        <w:shd w:val="clear" w:color="auto" w:fill="FFFFFF"/>
        <w:spacing w:after="0" w:line="312" w:lineRule="atLeast"/>
        <w:ind w:left="0"/>
        <w:jc w:val="both"/>
        <w:rPr>
          <w:ins w:id="244" w:author="Unknown"/>
          <w:rFonts w:ascii="Verdana" w:hAnsi="Verdana"/>
          <w:color w:val="000000"/>
          <w:sz w:val="18"/>
          <w:szCs w:val="18"/>
        </w:rPr>
      </w:pPr>
      <w:ins w:id="245" w:author="Unknown">
        <w:r>
          <w:rPr>
            <w:rFonts w:ascii="Verdana" w:hAnsi="Verdana"/>
            <w:color w:val="000000"/>
            <w:sz w:val="18"/>
            <w:szCs w:val="18"/>
            <w:bdr w:val="none" w:sz="0" w:space="0" w:color="auto" w:frame="1"/>
          </w:rPr>
          <w:t>&lt;beans xmlns=</w:t>
        </w:r>
        <w:r>
          <w:rPr>
            <w:rStyle w:val="string"/>
            <w:rFonts w:ascii="Verdana" w:hAnsi="Verdana"/>
            <w:color w:val="0000FF"/>
            <w:sz w:val="18"/>
            <w:szCs w:val="18"/>
            <w:bdr w:val="none" w:sz="0" w:space="0" w:color="auto" w:frame="1"/>
          </w:rPr>
          <w:t>"http://www.springframework.org/schema/beans"</w:t>
        </w:r>
        <w:r>
          <w:rPr>
            <w:rFonts w:ascii="Verdana" w:hAnsi="Verdana"/>
            <w:color w:val="000000"/>
            <w:sz w:val="18"/>
            <w:szCs w:val="18"/>
            <w:bdr w:val="none" w:sz="0" w:space="0" w:color="auto" w:frame="1"/>
          </w:rPr>
          <w:t>  </w:t>
        </w:r>
      </w:ins>
    </w:p>
    <w:p w:rsidR="00EC0DEF" w:rsidRDefault="00EC0DEF" w:rsidP="00EC0DEF">
      <w:pPr>
        <w:numPr>
          <w:ilvl w:val="0"/>
          <w:numId w:val="97"/>
        </w:numPr>
        <w:shd w:val="clear" w:color="auto" w:fill="FFFFFF"/>
        <w:spacing w:after="0" w:line="312" w:lineRule="atLeast"/>
        <w:ind w:left="0"/>
        <w:jc w:val="both"/>
        <w:rPr>
          <w:ins w:id="246" w:author="Unknown"/>
          <w:rFonts w:ascii="Verdana" w:hAnsi="Verdana"/>
          <w:color w:val="000000"/>
          <w:sz w:val="18"/>
          <w:szCs w:val="18"/>
        </w:rPr>
      </w:pPr>
      <w:ins w:id="247" w:author="Unknown">
        <w:r>
          <w:rPr>
            <w:rFonts w:ascii="Verdana" w:hAnsi="Verdana"/>
            <w:color w:val="000000"/>
            <w:sz w:val="18"/>
            <w:szCs w:val="18"/>
            <w:bdr w:val="none" w:sz="0" w:space="0" w:color="auto" w:frame="1"/>
          </w:rPr>
          <w:t>    xmlns:xsi=</w:t>
        </w:r>
        <w:r>
          <w:rPr>
            <w:rStyle w:val="string"/>
            <w:rFonts w:ascii="Verdana" w:hAnsi="Verdana"/>
            <w:color w:val="0000FF"/>
            <w:sz w:val="18"/>
            <w:szCs w:val="18"/>
            <w:bdr w:val="none" w:sz="0" w:space="0" w:color="auto" w:frame="1"/>
          </w:rPr>
          <w:t>"http://www.w3.org/2001/XMLSchema-instance"</w:t>
        </w:r>
        <w:r>
          <w:rPr>
            <w:rFonts w:ascii="Verdana" w:hAnsi="Verdana"/>
            <w:color w:val="000000"/>
            <w:sz w:val="18"/>
            <w:szCs w:val="18"/>
            <w:bdr w:val="none" w:sz="0" w:space="0" w:color="auto" w:frame="1"/>
          </w:rPr>
          <w:t>  </w:t>
        </w:r>
      </w:ins>
    </w:p>
    <w:p w:rsidR="00EC0DEF" w:rsidRDefault="00EC0DEF" w:rsidP="00EC0DEF">
      <w:pPr>
        <w:numPr>
          <w:ilvl w:val="0"/>
          <w:numId w:val="97"/>
        </w:numPr>
        <w:shd w:val="clear" w:color="auto" w:fill="FFFFFF"/>
        <w:spacing w:after="0" w:line="312" w:lineRule="atLeast"/>
        <w:ind w:left="0"/>
        <w:jc w:val="both"/>
        <w:rPr>
          <w:ins w:id="248" w:author="Unknown"/>
          <w:rFonts w:ascii="Verdana" w:hAnsi="Verdana"/>
          <w:color w:val="000000"/>
          <w:sz w:val="18"/>
          <w:szCs w:val="18"/>
        </w:rPr>
      </w:pPr>
      <w:ins w:id="249" w:author="Unknown">
        <w:r>
          <w:rPr>
            <w:rFonts w:ascii="Verdana" w:hAnsi="Verdana"/>
            <w:color w:val="000000"/>
            <w:sz w:val="18"/>
            <w:szCs w:val="18"/>
            <w:bdr w:val="none" w:sz="0" w:space="0" w:color="auto" w:frame="1"/>
          </w:rPr>
          <w:t>    xmlns:p=</w:t>
        </w:r>
        <w:r>
          <w:rPr>
            <w:rStyle w:val="string"/>
            <w:rFonts w:ascii="Verdana" w:hAnsi="Verdana"/>
            <w:color w:val="0000FF"/>
            <w:sz w:val="18"/>
            <w:szCs w:val="18"/>
            <w:bdr w:val="none" w:sz="0" w:space="0" w:color="auto" w:frame="1"/>
          </w:rPr>
          <w:t>"http://www.springframework.org/schema/p"</w:t>
        </w:r>
        <w:r>
          <w:rPr>
            <w:rFonts w:ascii="Verdana" w:hAnsi="Verdana"/>
            <w:color w:val="000000"/>
            <w:sz w:val="18"/>
            <w:szCs w:val="18"/>
            <w:bdr w:val="none" w:sz="0" w:space="0" w:color="auto" w:frame="1"/>
          </w:rPr>
          <w:t>  </w:t>
        </w:r>
      </w:ins>
    </w:p>
    <w:p w:rsidR="00EC0DEF" w:rsidRDefault="00EC0DEF" w:rsidP="00EC0DEF">
      <w:pPr>
        <w:numPr>
          <w:ilvl w:val="0"/>
          <w:numId w:val="97"/>
        </w:numPr>
        <w:shd w:val="clear" w:color="auto" w:fill="FFFFFF"/>
        <w:spacing w:after="0" w:line="312" w:lineRule="atLeast"/>
        <w:ind w:left="0"/>
        <w:jc w:val="both"/>
        <w:rPr>
          <w:ins w:id="250" w:author="Unknown"/>
          <w:rFonts w:ascii="Verdana" w:hAnsi="Verdana"/>
          <w:color w:val="000000"/>
          <w:sz w:val="18"/>
          <w:szCs w:val="18"/>
        </w:rPr>
      </w:pPr>
      <w:ins w:id="251" w:author="Unknown">
        <w:r>
          <w:rPr>
            <w:rFonts w:ascii="Verdana" w:hAnsi="Verdana"/>
            <w:color w:val="000000"/>
            <w:sz w:val="18"/>
            <w:szCs w:val="18"/>
            <w:bdr w:val="none" w:sz="0" w:space="0" w:color="auto" w:frame="1"/>
          </w:rPr>
          <w:t>    xmlns:context=</w:t>
        </w:r>
        <w:r>
          <w:rPr>
            <w:rStyle w:val="string"/>
            <w:rFonts w:ascii="Verdana" w:hAnsi="Verdana"/>
            <w:color w:val="0000FF"/>
            <w:sz w:val="18"/>
            <w:szCs w:val="18"/>
            <w:bdr w:val="none" w:sz="0" w:space="0" w:color="auto" w:frame="1"/>
          </w:rPr>
          <w:t>"http://www.springframework.org/schema/context"</w:t>
        </w:r>
        <w:r>
          <w:rPr>
            <w:rFonts w:ascii="Verdana" w:hAnsi="Verdana"/>
            <w:color w:val="000000"/>
            <w:sz w:val="18"/>
            <w:szCs w:val="18"/>
            <w:bdr w:val="none" w:sz="0" w:space="0" w:color="auto" w:frame="1"/>
          </w:rPr>
          <w:t>  </w:t>
        </w:r>
      </w:ins>
    </w:p>
    <w:p w:rsidR="00EC0DEF" w:rsidRDefault="00EC0DEF" w:rsidP="00EC0DEF">
      <w:pPr>
        <w:numPr>
          <w:ilvl w:val="0"/>
          <w:numId w:val="97"/>
        </w:numPr>
        <w:shd w:val="clear" w:color="auto" w:fill="FFFFFF"/>
        <w:spacing w:after="0" w:line="312" w:lineRule="atLeast"/>
        <w:ind w:left="0"/>
        <w:jc w:val="both"/>
        <w:rPr>
          <w:ins w:id="252" w:author="Unknown"/>
          <w:rFonts w:ascii="Verdana" w:hAnsi="Verdana"/>
          <w:color w:val="000000"/>
          <w:sz w:val="18"/>
          <w:szCs w:val="18"/>
        </w:rPr>
      </w:pPr>
      <w:ins w:id="253" w:author="Unknown">
        <w:r>
          <w:rPr>
            <w:rFonts w:ascii="Verdana" w:hAnsi="Verdana"/>
            <w:color w:val="000000"/>
            <w:sz w:val="18"/>
            <w:szCs w:val="18"/>
            <w:bdr w:val="none" w:sz="0" w:space="0" w:color="auto" w:frame="1"/>
          </w:rPr>
          <w:t>    xsi:schemaLocation="http:</w:t>
        </w:r>
        <w:r>
          <w:rPr>
            <w:rStyle w:val="comment"/>
            <w:rFonts w:ascii="Verdana" w:hAnsi="Verdana"/>
            <w:color w:val="008200"/>
            <w:sz w:val="18"/>
            <w:szCs w:val="18"/>
            <w:bdr w:val="none" w:sz="0" w:space="0" w:color="auto" w:frame="1"/>
          </w:rPr>
          <w:t>//www.springframework.org/schema/beans</w:t>
        </w:r>
        <w:r>
          <w:rPr>
            <w:rFonts w:ascii="Verdana" w:hAnsi="Verdana"/>
            <w:color w:val="000000"/>
            <w:sz w:val="18"/>
            <w:szCs w:val="18"/>
            <w:bdr w:val="none" w:sz="0" w:space="0" w:color="auto" w:frame="1"/>
          </w:rPr>
          <w:t>  </w:t>
        </w:r>
      </w:ins>
    </w:p>
    <w:p w:rsidR="00EC0DEF" w:rsidRDefault="00EC0DEF" w:rsidP="00EC0DEF">
      <w:pPr>
        <w:numPr>
          <w:ilvl w:val="0"/>
          <w:numId w:val="97"/>
        </w:numPr>
        <w:shd w:val="clear" w:color="auto" w:fill="FFFFFF"/>
        <w:spacing w:after="0" w:line="312" w:lineRule="atLeast"/>
        <w:ind w:left="0"/>
        <w:jc w:val="both"/>
        <w:rPr>
          <w:ins w:id="254" w:author="Unknown"/>
          <w:rFonts w:ascii="Verdana" w:hAnsi="Verdana"/>
          <w:color w:val="000000"/>
          <w:sz w:val="18"/>
          <w:szCs w:val="18"/>
        </w:rPr>
      </w:pPr>
      <w:ins w:id="255" w:author="Unknown">
        <w:r>
          <w:rPr>
            <w:rFonts w:ascii="Verdana" w:hAnsi="Verdana"/>
            <w:color w:val="000000"/>
            <w:sz w:val="18"/>
            <w:szCs w:val="18"/>
            <w:bdr w:val="none" w:sz="0" w:space="0" w:color="auto" w:frame="1"/>
          </w:rPr>
          <w:t>http:</w:t>
        </w:r>
        <w:r>
          <w:rPr>
            <w:rStyle w:val="comment"/>
            <w:rFonts w:ascii="Verdana" w:hAnsi="Verdana"/>
            <w:color w:val="008200"/>
            <w:sz w:val="18"/>
            <w:szCs w:val="18"/>
            <w:bdr w:val="none" w:sz="0" w:space="0" w:color="auto" w:frame="1"/>
          </w:rPr>
          <w:t>//www.springframework.org/schema/beans/spring-beans-3.0.xsd</w:t>
        </w:r>
        <w:r>
          <w:rPr>
            <w:rFonts w:ascii="Verdana" w:hAnsi="Verdana"/>
            <w:color w:val="000000"/>
            <w:sz w:val="18"/>
            <w:szCs w:val="18"/>
            <w:bdr w:val="none" w:sz="0" w:space="0" w:color="auto" w:frame="1"/>
          </w:rPr>
          <w:t>  </w:t>
        </w:r>
      </w:ins>
    </w:p>
    <w:p w:rsidR="00EC0DEF" w:rsidRDefault="00EC0DEF" w:rsidP="00EC0DEF">
      <w:pPr>
        <w:numPr>
          <w:ilvl w:val="0"/>
          <w:numId w:val="97"/>
        </w:numPr>
        <w:shd w:val="clear" w:color="auto" w:fill="FFFFFF"/>
        <w:spacing w:after="0" w:line="312" w:lineRule="atLeast"/>
        <w:ind w:left="0"/>
        <w:jc w:val="both"/>
        <w:rPr>
          <w:ins w:id="256" w:author="Unknown"/>
          <w:rFonts w:ascii="Verdana" w:hAnsi="Verdana"/>
          <w:color w:val="000000"/>
          <w:sz w:val="18"/>
          <w:szCs w:val="18"/>
        </w:rPr>
      </w:pPr>
      <w:ins w:id="257" w:author="Unknown">
        <w:r>
          <w:rPr>
            <w:rFonts w:ascii="Verdana" w:hAnsi="Verdana"/>
            <w:color w:val="000000"/>
            <w:sz w:val="18"/>
            <w:szCs w:val="18"/>
            <w:bdr w:val="none" w:sz="0" w:space="0" w:color="auto" w:frame="1"/>
          </w:rPr>
          <w:t>http:</w:t>
        </w:r>
        <w:r>
          <w:rPr>
            <w:rStyle w:val="comment"/>
            <w:rFonts w:ascii="Verdana" w:hAnsi="Verdana"/>
            <w:color w:val="008200"/>
            <w:sz w:val="18"/>
            <w:szCs w:val="18"/>
            <w:bdr w:val="none" w:sz="0" w:space="0" w:color="auto" w:frame="1"/>
          </w:rPr>
          <w:t>//www.springframework.org/schema/context</w:t>
        </w:r>
        <w:r>
          <w:rPr>
            <w:rFonts w:ascii="Verdana" w:hAnsi="Verdana"/>
            <w:color w:val="000000"/>
            <w:sz w:val="18"/>
            <w:szCs w:val="18"/>
            <w:bdr w:val="none" w:sz="0" w:space="0" w:color="auto" w:frame="1"/>
          </w:rPr>
          <w:t>  </w:t>
        </w:r>
      </w:ins>
    </w:p>
    <w:p w:rsidR="00EC0DEF" w:rsidRDefault="00EC0DEF" w:rsidP="00EC0DEF">
      <w:pPr>
        <w:numPr>
          <w:ilvl w:val="0"/>
          <w:numId w:val="97"/>
        </w:numPr>
        <w:shd w:val="clear" w:color="auto" w:fill="FFFFFF"/>
        <w:spacing w:after="0" w:line="312" w:lineRule="atLeast"/>
        <w:ind w:left="0"/>
        <w:jc w:val="both"/>
        <w:rPr>
          <w:ins w:id="258" w:author="Unknown"/>
          <w:rFonts w:ascii="Verdana" w:hAnsi="Verdana"/>
          <w:color w:val="000000"/>
          <w:sz w:val="18"/>
          <w:szCs w:val="18"/>
        </w:rPr>
      </w:pPr>
      <w:ins w:id="259" w:author="Unknown">
        <w:r>
          <w:rPr>
            <w:rFonts w:ascii="Verdana" w:hAnsi="Verdana"/>
            <w:color w:val="000000"/>
            <w:sz w:val="18"/>
            <w:szCs w:val="18"/>
            <w:bdr w:val="none" w:sz="0" w:space="0" w:color="auto" w:frame="1"/>
          </w:rPr>
          <w:t>http:</w:t>
        </w:r>
        <w:r>
          <w:rPr>
            <w:rStyle w:val="comment"/>
            <w:rFonts w:ascii="Verdana" w:hAnsi="Verdana"/>
            <w:color w:val="008200"/>
            <w:sz w:val="18"/>
            <w:szCs w:val="18"/>
            <w:bdr w:val="none" w:sz="0" w:space="0" w:color="auto" w:frame="1"/>
          </w:rPr>
          <w:t>//www.springframework.org/schema/context/spring-context-3.0.xsd"&gt;</w:t>
        </w:r>
        <w:r>
          <w:rPr>
            <w:rFonts w:ascii="Verdana" w:hAnsi="Verdana"/>
            <w:color w:val="000000"/>
            <w:sz w:val="18"/>
            <w:szCs w:val="18"/>
            <w:bdr w:val="none" w:sz="0" w:space="0" w:color="auto" w:frame="1"/>
          </w:rPr>
          <w:t>  </w:t>
        </w:r>
      </w:ins>
    </w:p>
    <w:p w:rsidR="00EC0DEF" w:rsidRDefault="00EC0DEF" w:rsidP="00EC0DEF">
      <w:pPr>
        <w:numPr>
          <w:ilvl w:val="0"/>
          <w:numId w:val="97"/>
        </w:numPr>
        <w:shd w:val="clear" w:color="auto" w:fill="FFFFFF"/>
        <w:spacing w:after="0" w:line="312" w:lineRule="atLeast"/>
        <w:ind w:left="0"/>
        <w:jc w:val="both"/>
        <w:rPr>
          <w:ins w:id="260" w:author="Unknown"/>
          <w:rFonts w:ascii="Verdana" w:hAnsi="Verdana"/>
          <w:color w:val="000000"/>
          <w:sz w:val="18"/>
          <w:szCs w:val="18"/>
        </w:rPr>
      </w:pPr>
      <w:ins w:id="261" w:author="Unknown">
        <w:r>
          <w:rPr>
            <w:rFonts w:ascii="Verdana" w:hAnsi="Verdana"/>
            <w:color w:val="000000"/>
            <w:sz w:val="18"/>
            <w:szCs w:val="18"/>
            <w:bdr w:val="none" w:sz="0" w:space="0" w:color="auto" w:frame="1"/>
          </w:rPr>
          <w:t>    &lt;context:component-scan  base-</w:t>
        </w:r>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"com.javatpoint"</w:t>
        </w:r>
        <w:r>
          <w:rPr>
            <w:rFonts w:ascii="Verdana" w:hAnsi="Verdana"/>
            <w:color w:val="000000"/>
            <w:sz w:val="18"/>
            <w:szCs w:val="18"/>
            <w:bdr w:val="none" w:sz="0" w:space="0" w:color="auto" w:frame="1"/>
          </w:rPr>
          <w:t> /&gt;  </w:t>
        </w:r>
      </w:ins>
    </w:p>
    <w:p w:rsidR="00EC0DEF" w:rsidRDefault="00EC0DEF" w:rsidP="00EC0DEF">
      <w:pPr>
        <w:numPr>
          <w:ilvl w:val="0"/>
          <w:numId w:val="97"/>
        </w:numPr>
        <w:shd w:val="clear" w:color="auto" w:fill="FFFFFF"/>
        <w:spacing w:after="0" w:line="312" w:lineRule="atLeast"/>
        <w:ind w:left="0"/>
        <w:jc w:val="both"/>
        <w:rPr>
          <w:ins w:id="262" w:author="Unknown"/>
          <w:rFonts w:ascii="Verdana" w:hAnsi="Verdana"/>
          <w:color w:val="000000"/>
          <w:sz w:val="18"/>
          <w:szCs w:val="18"/>
        </w:rPr>
      </w:pPr>
      <w:ins w:id="263" w:author="Unknown">
        <w:r>
          <w:rPr>
            <w:rFonts w:ascii="Verdana" w:hAnsi="Verdana"/>
            <w:color w:val="000000"/>
            <w:sz w:val="18"/>
            <w:szCs w:val="18"/>
            <w:bdr w:val="none" w:sz="0" w:space="0" w:color="auto" w:frame="1"/>
          </w:rPr>
          <w:t>    &lt;bean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"org.springframework.web.servlet.view.InternalResourceViewResolver"</w:t>
        </w:r>
        <w:r>
          <w:rPr>
            <w:rFonts w:ascii="Verdana" w:hAnsi="Verdana"/>
            <w:color w:val="000000"/>
            <w:sz w:val="18"/>
            <w:szCs w:val="18"/>
            <w:bdr w:val="none" w:sz="0" w:space="0" w:color="auto" w:frame="1"/>
          </w:rPr>
          <w:t>&gt;  </w:t>
        </w:r>
      </w:ins>
    </w:p>
    <w:p w:rsidR="00EC0DEF" w:rsidRDefault="00EC0DEF" w:rsidP="00EC0DEF">
      <w:pPr>
        <w:numPr>
          <w:ilvl w:val="0"/>
          <w:numId w:val="97"/>
        </w:numPr>
        <w:shd w:val="clear" w:color="auto" w:fill="FFFFFF"/>
        <w:spacing w:after="0" w:line="312" w:lineRule="atLeast"/>
        <w:ind w:left="0"/>
        <w:jc w:val="both"/>
        <w:rPr>
          <w:ins w:id="264" w:author="Unknown"/>
          <w:rFonts w:ascii="Verdana" w:hAnsi="Verdana"/>
          <w:color w:val="000000"/>
          <w:sz w:val="18"/>
          <w:szCs w:val="18"/>
        </w:rPr>
      </w:pPr>
      <w:ins w:id="265" w:author="Unknown">
        <w:r>
          <w:rPr>
            <w:rFonts w:ascii="Verdana" w:hAnsi="Verdana"/>
            <w:color w:val="000000"/>
            <w:sz w:val="18"/>
            <w:szCs w:val="18"/>
            <w:bdr w:val="none" w:sz="0" w:space="0" w:color="auto" w:frame="1"/>
          </w:rPr>
          <w:lastRenderedPageBreak/>
          <w:t>        &lt;property name=</w:t>
        </w:r>
        <w:r>
          <w:rPr>
            <w:rStyle w:val="string"/>
            <w:rFonts w:ascii="Verdana" w:hAnsi="Verdana"/>
            <w:color w:val="0000FF"/>
            <w:sz w:val="18"/>
            <w:szCs w:val="18"/>
            <w:bdr w:val="none" w:sz="0" w:space="0" w:color="auto" w:frame="1"/>
          </w:rPr>
          <w:t>"prefix"</w:t>
        </w:r>
        <w:r>
          <w:rPr>
            <w:rFonts w:ascii="Verdana" w:hAnsi="Verdana"/>
            <w:color w:val="000000"/>
            <w:sz w:val="18"/>
            <w:szCs w:val="18"/>
            <w:bdr w:val="none" w:sz="0" w:space="0" w:color="auto" w:frame="1"/>
          </w:rPr>
          <w:t> value=</w:t>
        </w:r>
        <w:r>
          <w:rPr>
            <w:rStyle w:val="string"/>
            <w:rFonts w:ascii="Verdana" w:hAnsi="Verdana"/>
            <w:color w:val="0000FF"/>
            <w:sz w:val="18"/>
            <w:szCs w:val="18"/>
            <w:bdr w:val="none" w:sz="0" w:space="0" w:color="auto" w:frame="1"/>
          </w:rPr>
          <w:t>"/WEB-INF/jsp/"</w:t>
        </w:r>
        <w:r>
          <w:rPr>
            <w:rFonts w:ascii="Verdana" w:hAnsi="Verdana"/>
            <w:color w:val="000000"/>
            <w:sz w:val="18"/>
            <w:szCs w:val="18"/>
            <w:bdr w:val="none" w:sz="0" w:space="0" w:color="auto" w:frame="1"/>
          </w:rPr>
          <w:t> /&gt;  </w:t>
        </w:r>
      </w:ins>
    </w:p>
    <w:p w:rsidR="00EC0DEF" w:rsidRDefault="00EC0DEF" w:rsidP="00EC0DEF">
      <w:pPr>
        <w:numPr>
          <w:ilvl w:val="0"/>
          <w:numId w:val="97"/>
        </w:numPr>
        <w:shd w:val="clear" w:color="auto" w:fill="FFFFFF"/>
        <w:spacing w:after="0" w:line="312" w:lineRule="atLeast"/>
        <w:ind w:left="0"/>
        <w:jc w:val="both"/>
        <w:rPr>
          <w:ins w:id="266" w:author="Unknown"/>
          <w:rFonts w:ascii="Verdana" w:hAnsi="Verdana"/>
          <w:color w:val="000000"/>
          <w:sz w:val="18"/>
          <w:szCs w:val="18"/>
        </w:rPr>
      </w:pPr>
      <w:ins w:id="267" w:author="Unknown">
        <w:r>
          <w:rPr>
            <w:rFonts w:ascii="Verdana" w:hAnsi="Verdana"/>
            <w:color w:val="000000"/>
            <w:sz w:val="18"/>
            <w:szCs w:val="18"/>
            <w:bdr w:val="none" w:sz="0" w:space="0" w:color="auto" w:frame="1"/>
          </w:rPr>
          <w:t>        &lt;property name=</w:t>
        </w:r>
        <w:r>
          <w:rPr>
            <w:rStyle w:val="string"/>
            <w:rFonts w:ascii="Verdana" w:hAnsi="Verdana"/>
            <w:color w:val="0000FF"/>
            <w:sz w:val="18"/>
            <w:szCs w:val="18"/>
            <w:bdr w:val="none" w:sz="0" w:space="0" w:color="auto" w:frame="1"/>
          </w:rPr>
          <w:t>"suffix"</w:t>
        </w:r>
        <w:r>
          <w:rPr>
            <w:rFonts w:ascii="Verdana" w:hAnsi="Verdana"/>
            <w:color w:val="000000"/>
            <w:sz w:val="18"/>
            <w:szCs w:val="18"/>
            <w:bdr w:val="none" w:sz="0" w:space="0" w:color="auto" w:frame="1"/>
          </w:rPr>
          <w:t> value=</w:t>
        </w:r>
        <w:r>
          <w:rPr>
            <w:rStyle w:val="string"/>
            <w:rFonts w:ascii="Verdana" w:hAnsi="Verdana"/>
            <w:color w:val="0000FF"/>
            <w:sz w:val="18"/>
            <w:szCs w:val="18"/>
            <w:bdr w:val="none" w:sz="0" w:space="0" w:color="auto" w:frame="1"/>
          </w:rPr>
          <w:t>".jsp"</w:t>
        </w:r>
        <w:r>
          <w:rPr>
            <w:rFonts w:ascii="Verdana" w:hAnsi="Verdana"/>
            <w:color w:val="000000"/>
            <w:sz w:val="18"/>
            <w:szCs w:val="18"/>
            <w:bdr w:val="none" w:sz="0" w:space="0" w:color="auto" w:frame="1"/>
          </w:rPr>
          <w:t> /&gt;  </w:t>
        </w:r>
      </w:ins>
    </w:p>
    <w:p w:rsidR="00EC0DEF" w:rsidRDefault="00EC0DEF" w:rsidP="00EC0DEF">
      <w:pPr>
        <w:numPr>
          <w:ilvl w:val="0"/>
          <w:numId w:val="97"/>
        </w:numPr>
        <w:shd w:val="clear" w:color="auto" w:fill="FFFFFF"/>
        <w:spacing w:after="0" w:line="312" w:lineRule="atLeast"/>
        <w:ind w:left="0"/>
        <w:jc w:val="both"/>
        <w:rPr>
          <w:ins w:id="268" w:author="Unknown"/>
          <w:rFonts w:ascii="Verdana" w:hAnsi="Verdana"/>
          <w:color w:val="000000"/>
          <w:sz w:val="18"/>
          <w:szCs w:val="18"/>
        </w:rPr>
      </w:pPr>
      <w:ins w:id="269" w:author="Unknown">
        <w:r>
          <w:rPr>
            <w:rFonts w:ascii="Verdana" w:hAnsi="Verdana"/>
            <w:color w:val="000000"/>
            <w:sz w:val="18"/>
            <w:szCs w:val="18"/>
            <w:bdr w:val="none" w:sz="0" w:space="0" w:color="auto" w:frame="1"/>
          </w:rPr>
          <w:t>    &lt;/bean&gt;  </w:t>
        </w:r>
      </w:ins>
    </w:p>
    <w:p w:rsidR="00EC0DEF" w:rsidRDefault="00EC0DEF" w:rsidP="00EC0DEF">
      <w:pPr>
        <w:numPr>
          <w:ilvl w:val="0"/>
          <w:numId w:val="97"/>
        </w:numPr>
        <w:shd w:val="clear" w:color="auto" w:fill="FFFFFF"/>
        <w:spacing w:after="0" w:line="312" w:lineRule="atLeast"/>
        <w:ind w:left="0"/>
        <w:jc w:val="both"/>
        <w:rPr>
          <w:ins w:id="270" w:author="Unknown"/>
          <w:rFonts w:ascii="Verdana" w:hAnsi="Verdana"/>
          <w:color w:val="000000"/>
          <w:sz w:val="18"/>
          <w:szCs w:val="18"/>
        </w:rPr>
      </w:pPr>
      <w:ins w:id="271" w:author="Unknown">
        <w:r>
          <w:rPr>
            <w:rFonts w:ascii="Verdana" w:hAnsi="Verdana"/>
            <w:color w:val="000000"/>
            <w:sz w:val="18"/>
            <w:szCs w:val="18"/>
            <w:bdr w:val="none" w:sz="0" w:space="0" w:color="auto" w:frame="1"/>
          </w:rPr>
          <w:t>&lt;/beans&gt;  </w:t>
        </w:r>
      </w:ins>
    </w:p>
    <w:p w:rsidR="00EC0DEF" w:rsidRDefault="00EC0DEF" w:rsidP="00EC0DEF">
      <w:pPr>
        <w:spacing w:line="240" w:lineRule="auto"/>
        <w:rPr>
          <w:ins w:id="272" w:author="Unknown"/>
          <w:rFonts w:ascii="Times New Roman" w:hAnsi="Times New Roman"/>
          <w:sz w:val="24"/>
          <w:szCs w:val="24"/>
        </w:rPr>
      </w:pPr>
      <w:ins w:id="273" w:author="Unknown">
        <w:r>
          <w:pict>
            <v:rect id="_x0000_i1144" style="width:0;height:.7pt" o:hralign="left" o:hrstd="t" o:hrnoshade="t" o:hr="t" fillcolor="#d4d4d4" stroked="f"/>
          </w:pict>
        </w:r>
      </w:ins>
    </w:p>
    <w:p w:rsidR="00EC0DEF" w:rsidRDefault="00EC0DEF" w:rsidP="00EC0DEF">
      <w:pPr>
        <w:pStyle w:val="Heading3"/>
        <w:shd w:val="clear" w:color="auto" w:fill="FFFFFF"/>
        <w:spacing w:line="312" w:lineRule="atLeast"/>
        <w:jc w:val="both"/>
        <w:rPr>
          <w:ins w:id="274" w:author="Unknown"/>
          <w:rFonts w:ascii="Helvetica" w:hAnsi="Helvetica" w:cs="Helvetica"/>
          <w:b w:val="0"/>
          <w:bCs w:val="0"/>
          <w:color w:val="610B4B"/>
          <w:sz w:val="29"/>
          <w:szCs w:val="29"/>
        </w:rPr>
      </w:pPr>
      <w:ins w:id="275" w:author="Unknown">
        <w:r>
          <w:rPr>
            <w:rFonts w:ascii="Helvetica" w:hAnsi="Helvetica" w:cs="Helvetica"/>
            <w:b w:val="0"/>
            <w:bCs w:val="0"/>
            <w:color w:val="610B4B"/>
            <w:sz w:val="29"/>
            <w:szCs w:val="29"/>
          </w:rPr>
          <w:t>5) Display the message in the JSP page</w:t>
        </w:r>
      </w:ins>
    </w:p>
    <w:p w:rsidR="00EC0DEF" w:rsidRDefault="00EC0DEF" w:rsidP="00EC0DEF">
      <w:pPr>
        <w:pStyle w:val="NormalWeb"/>
        <w:shd w:val="clear" w:color="auto" w:fill="FFFFFF"/>
        <w:jc w:val="both"/>
        <w:rPr>
          <w:ins w:id="276" w:author="Unknown"/>
          <w:rFonts w:ascii="Verdana" w:hAnsi="Verdana"/>
          <w:color w:val="000000"/>
          <w:sz w:val="18"/>
          <w:szCs w:val="18"/>
        </w:rPr>
      </w:pPr>
      <w:ins w:id="277" w:author="Unknown">
        <w:r>
          <w:rPr>
            <w:rFonts w:ascii="Verdana" w:hAnsi="Verdana"/>
            <w:color w:val="000000"/>
            <w:sz w:val="18"/>
            <w:szCs w:val="18"/>
          </w:rPr>
          <w:t>This is the simple JSP page, displaying the message returned by the Controller.</w:t>
        </w:r>
      </w:ins>
    </w:p>
    <w:p w:rsidR="00EC0DEF" w:rsidRDefault="00EC0DEF" w:rsidP="00EC0DEF">
      <w:pPr>
        <w:pStyle w:val="NormalWeb"/>
        <w:shd w:val="clear" w:color="auto" w:fill="FFFFFF"/>
        <w:jc w:val="both"/>
        <w:rPr>
          <w:ins w:id="278" w:author="Unknown"/>
          <w:rFonts w:ascii="Verdana" w:hAnsi="Verdana"/>
          <w:color w:val="000000"/>
          <w:sz w:val="18"/>
          <w:szCs w:val="18"/>
        </w:rPr>
      </w:pPr>
      <w:ins w:id="279" w:author="Unknown">
        <w:r>
          <w:rPr>
            <w:rFonts w:ascii="Verdana" w:hAnsi="Verdana"/>
            <w:color w:val="000000"/>
            <w:sz w:val="18"/>
            <w:szCs w:val="18"/>
          </w:rPr>
          <w:t>It must be located inside the WEB-INF/jsp directory for this example only.</w:t>
        </w:r>
      </w:ins>
    </w:p>
    <w:p w:rsidR="00EC0DEF" w:rsidRDefault="00EC0DEF" w:rsidP="00EC0DEF">
      <w:pPr>
        <w:rPr>
          <w:ins w:id="280" w:author="Unknown"/>
          <w:rFonts w:ascii="Times New Roman" w:hAnsi="Times New Roman"/>
          <w:sz w:val="24"/>
          <w:szCs w:val="24"/>
        </w:rPr>
      </w:pPr>
      <w:ins w:id="281" w:author="Unknown">
        <w:r>
          <w:rPr>
            <w:rStyle w:val="Strong"/>
            <w:rFonts w:ascii="Verdana" w:hAnsi="Verdana"/>
            <w:color w:val="000000"/>
            <w:sz w:val="18"/>
            <w:szCs w:val="18"/>
            <w:shd w:val="clear" w:color="auto" w:fill="FFFFFF"/>
          </w:rPr>
          <w:t>hellopage.jsp</w:t>
        </w:r>
      </w:ins>
    </w:p>
    <w:p w:rsidR="00EC0DEF" w:rsidRDefault="00EC0DEF" w:rsidP="00EC0DEF">
      <w:pPr>
        <w:numPr>
          <w:ilvl w:val="0"/>
          <w:numId w:val="98"/>
        </w:numPr>
        <w:shd w:val="clear" w:color="auto" w:fill="FFFFFF"/>
        <w:spacing w:after="0" w:line="312" w:lineRule="atLeast"/>
        <w:ind w:left="0"/>
        <w:jc w:val="both"/>
        <w:rPr>
          <w:ins w:id="282" w:author="Unknown"/>
          <w:rFonts w:ascii="Verdana" w:hAnsi="Verdana"/>
          <w:color w:val="000000"/>
          <w:sz w:val="18"/>
          <w:szCs w:val="18"/>
        </w:rPr>
      </w:pPr>
      <w:ins w:id="283" w:author="Unknown">
        <w:r>
          <w:rPr>
            <w:rFonts w:ascii="Verdana" w:hAnsi="Verdana"/>
            <w:color w:val="000000"/>
            <w:sz w:val="18"/>
            <w:szCs w:val="18"/>
            <w:bdr w:val="none" w:sz="0" w:space="0" w:color="auto" w:frame="1"/>
          </w:rPr>
          <w:t>Message is: ${message}  </w:t>
        </w:r>
      </w:ins>
    </w:p>
    <w:p w:rsidR="00EC0DEF" w:rsidRDefault="00EC0DEF"/>
    <w:p w:rsidR="00EC0DEF" w:rsidRDefault="00EC0DEF" w:rsidP="00EC0DEF">
      <w:pPr>
        <w:pStyle w:val="Heading2"/>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Spring 3 MVC Multiple Controller Example</w:t>
      </w:r>
    </w:p>
    <w:p w:rsidR="00EC0DEF" w:rsidRDefault="00EC0DEF" w:rsidP="00EC0DEF">
      <w:pPr>
        <w:pStyle w:val="NormalWeb"/>
        <w:shd w:val="clear" w:color="auto" w:fill="FFFFFF"/>
        <w:jc w:val="both"/>
        <w:rPr>
          <w:rFonts w:ascii="Verdana" w:hAnsi="Verdana"/>
          <w:color w:val="000000"/>
          <w:sz w:val="18"/>
          <w:szCs w:val="18"/>
        </w:rPr>
      </w:pPr>
      <w:r>
        <w:rPr>
          <w:rFonts w:ascii="Verdana" w:hAnsi="Verdana"/>
          <w:color w:val="000000"/>
          <w:sz w:val="18"/>
          <w:szCs w:val="18"/>
        </w:rPr>
        <w:t>We can have a lot of controller classes in Spring Framework. In this example, we are creating two Controller classes HelloWorldController and WelcomeWorldController.</w:t>
      </w:r>
    </w:p>
    <w:p w:rsidR="00EC0DEF" w:rsidRDefault="00EC0DEF" w:rsidP="00EC0DEF">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 Controller Classes</w:t>
      </w:r>
    </w:p>
    <w:p w:rsidR="00EC0DEF" w:rsidRDefault="00EC0DEF" w:rsidP="00EC0DEF">
      <w:pPr>
        <w:rPr>
          <w:rFonts w:ascii="Times New Roman" w:hAnsi="Times New Roman" w:cs="Times New Roman"/>
          <w:sz w:val="24"/>
          <w:szCs w:val="24"/>
        </w:rPr>
      </w:pPr>
      <w:r>
        <w:rPr>
          <w:rStyle w:val="Strong"/>
          <w:rFonts w:ascii="Verdana" w:hAnsi="Verdana"/>
          <w:color w:val="000000"/>
          <w:sz w:val="18"/>
          <w:szCs w:val="18"/>
          <w:shd w:val="clear" w:color="auto" w:fill="FFFFFF"/>
        </w:rPr>
        <w:t>HelloWorldController.java</w:t>
      </w:r>
    </w:p>
    <w:p w:rsidR="00EC0DEF" w:rsidRDefault="00EC0DEF" w:rsidP="00EC0DEF">
      <w:pPr>
        <w:numPr>
          <w:ilvl w:val="0"/>
          <w:numId w:val="99"/>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 com.javatpoint;  </w:t>
      </w:r>
    </w:p>
    <w:p w:rsidR="00EC0DEF" w:rsidRDefault="00EC0DEF" w:rsidP="00EC0DEF">
      <w:pPr>
        <w:numPr>
          <w:ilvl w:val="0"/>
          <w:numId w:val="99"/>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org.springframework.stereotype.Controller;  </w:t>
      </w:r>
    </w:p>
    <w:p w:rsidR="00EC0DEF" w:rsidRDefault="00EC0DEF" w:rsidP="00EC0DEF">
      <w:pPr>
        <w:numPr>
          <w:ilvl w:val="0"/>
          <w:numId w:val="99"/>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org.springframework.web.bind.annotation.RequestMapping;  </w:t>
      </w:r>
    </w:p>
    <w:p w:rsidR="00EC0DEF" w:rsidRDefault="00EC0DEF" w:rsidP="00EC0DEF">
      <w:pPr>
        <w:numPr>
          <w:ilvl w:val="0"/>
          <w:numId w:val="99"/>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org.springframework.web.servlet.ModelAndView;  </w:t>
      </w:r>
    </w:p>
    <w:p w:rsidR="00EC0DEF" w:rsidRDefault="00EC0DEF" w:rsidP="00EC0DEF">
      <w:pPr>
        <w:numPr>
          <w:ilvl w:val="0"/>
          <w:numId w:val="9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99"/>
        </w:numPr>
        <w:shd w:val="clear" w:color="auto" w:fill="FFFFFF"/>
        <w:spacing w:after="0" w:line="312" w:lineRule="atLeast"/>
        <w:ind w:left="0"/>
        <w:jc w:val="both"/>
        <w:rPr>
          <w:rFonts w:ascii="Verdana" w:hAnsi="Verdana"/>
          <w:color w:val="000000"/>
          <w:sz w:val="18"/>
          <w:szCs w:val="18"/>
        </w:rPr>
      </w:pPr>
      <w:r>
        <w:rPr>
          <w:rStyle w:val="annotation"/>
          <w:rFonts w:ascii="Verdana" w:hAnsi="Verdana"/>
          <w:color w:val="646464"/>
          <w:sz w:val="18"/>
          <w:szCs w:val="18"/>
          <w:bdr w:val="none" w:sz="0" w:space="0" w:color="auto" w:frame="1"/>
        </w:rPr>
        <w:t>@Controller</w:t>
      </w:r>
      <w:r>
        <w:rPr>
          <w:rFonts w:ascii="Verdana" w:hAnsi="Verdana"/>
          <w:color w:val="000000"/>
          <w:sz w:val="18"/>
          <w:szCs w:val="18"/>
          <w:bdr w:val="none" w:sz="0" w:space="0" w:color="auto" w:frame="1"/>
        </w:rPr>
        <w:t>  </w:t>
      </w:r>
    </w:p>
    <w:p w:rsidR="00EC0DEF" w:rsidRDefault="00EC0DEF" w:rsidP="00EC0DEF">
      <w:pPr>
        <w:numPr>
          <w:ilvl w:val="0"/>
          <w:numId w:val="99"/>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HelloWorldController {  </w:t>
      </w:r>
    </w:p>
    <w:p w:rsidR="00EC0DEF" w:rsidRDefault="00EC0DEF" w:rsidP="00EC0DEF">
      <w:pPr>
        <w:numPr>
          <w:ilvl w:val="0"/>
          <w:numId w:val="9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9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@RequestMapping</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"/hello"</w:t>
      </w:r>
      <w:r>
        <w:rPr>
          <w:rFonts w:ascii="Verdana" w:hAnsi="Verdana"/>
          <w:color w:val="000000"/>
          <w:sz w:val="18"/>
          <w:szCs w:val="18"/>
          <w:bdr w:val="none" w:sz="0" w:space="0" w:color="auto" w:frame="1"/>
        </w:rPr>
        <w:t>)  </w:t>
      </w:r>
    </w:p>
    <w:p w:rsidR="00EC0DEF" w:rsidRDefault="00EC0DEF" w:rsidP="00EC0DEF">
      <w:pPr>
        <w:numPr>
          <w:ilvl w:val="0"/>
          <w:numId w:val="9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ModelAndView helloWorld() {  </w:t>
      </w:r>
    </w:p>
    <w:p w:rsidR="00EC0DEF" w:rsidRDefault="00EC0DEF" w:rsidP="00EC0DEF">
      <w:pPr>
        <w:numPr>
          <w:ilvl w:val="0"/>
          <w:numId w:val="9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9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String message = </w:t>
      </w:r>
      <w:r>
        <w:rPr>
          <w:rStyle w:val="string"/>
          <w:rFonts w:ascii="Verdana" w:hAnsi="Verdana"/>
          <w:color w:val="0000FF"/>
          <w:sz w:val="18"/>
          <w:szCs w:val="18"/>
          <w:bdr w:val="none" w:sz="0" w:space="0" w:color="auto" w:frame="1"/>
        </w:rPr>
        <w:t>"HELLO SPRING MVC"</w:t>
      </w:r>
      <w:r>
        <w:rPr>
          <w:rFonts w:ascii="Verdana" w:hAnsi="Verdana"/>
          <w:color w:val="000000"/>
          <w:sz w:val="18"/>
          <w:szCs w:val="18"/>
          <w:bdr w:val="none" w:sz="0" w:space="0" w:color="auto" w:frame="1"/>
        </w:rPr>
        <w:t>;  </w:t>
      </w:r>
    </w:p>
    <w:p w:rsidR="00EC0DEF" w:rsidRDefault="00EC0DEF" w:rsidP="00EC0DEF">
      <w:pPr>
        <w:numPr>
          <w:ilvl w:val="0"/>
          <w:numId w:val="9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ModelAndView(</w:t>
      </w:r>
      <w:r>
        <w:rPr>
          <w:rStyle w:val="string"/>
          <w:rFonts w:ascii="Verdana" w:hAnsi="Verdana"/>
          <w:color w:val="0000FF"/>
          <w:sz w:val="18"/>
          <w:szCs w:val="18"/>
          <w:bdr w:val="none" w:sz="0" w:space="0" w:color="auto" w:frame="1"/>
        </w:rPr>
        <w:t>"hellopage"</w:t>
      </w:r>
      <w:r>
        <w:rPr>
          <w:rFonts w:ascii="Verdana" w:hAnsi="Verdana"/>
          <w:color w:val="000000"/>
          <w:sz w:val="18"/>
          <w:szCs w:val="18"/>
          <w:bdr w:val="none" w:sz="0" w:space="0" w:color="auto" w:frame="1"/>
        </w:rPr>
        <w:t>, </w:t>
      </w:r>
      <w:r>
        <w:rPr>
          <w:rStyle w:val="string"/>
          <w:rFonts w:ascii="Verdana" w:hAnsi="Verdana"/>
          <w:color w:val="0000FF"/>
          <w:sz w:val="18"/>
          <w:szCs w:val="18"/>
          <w:bdr w:val="none" w:sz="0" w:space="0" w:color="auto" w:frame="1"/>
        </w:rPr>
        <w:t>"message"</w:t>
      </w:r>
      <w:r>
        <w:rPr>
          <w:rFonts w:ascii="Verdana" w:hAnsi="Verdana"/>
          <w:color w:val="000000"/>
          <w:sz w:val="18"/>
          <w:szCs w:val="18"/>
          <w:bdr w:val="none" w:sz="0" w:space="0" w:color="auto" w:frame="1"/>
        </w:rPr>
        <w:t>, message);  </w:t>
      </w:r>
    </w:p>
    <w:p w:rsidR="00EC0DEF" w:rsidRDefault="00EC0DEF" w:rsidP="00EC0DEF">
      <w:pPr>
        <w:numPr>
          <w:ilvl w:val="0"/>
          <w:numId w:val="9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EC0DEF" w:rsidRDefault="00EC0DEF" w:rsidP="00EC0DEF">
      <w:pPr>
        <w:numPr>
          <w:ilvl w:val="0"/>
          <w:numId w:val="9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9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spacing w:line="240" w:lineRule="auto"/>
        <w:rPr>
          <w:rFonts w:ascii="Times New Roman" w:hAnsi="Times New Roman"/>
          <w:sz w:val="24"/>
          <w:szCs w:val="24"/>
        </w:rPr>
      </w:pPr>
      <w:r>
        <w:rPr>
          <w:rStyle w:val="Strong"/>
          <w:rFonts w:ascii="Verdana" w:hAnsi="Verdana"/>
          <w:color w:val="000000"/>
          <w:sz w:val="18"/>
          <w:szCs w:val="18"/>
          <w:shd w:val="clear" w:color="auto" w:fill="FFFFFF"/>
        </w:rPr>
        <w:t>WelcomeWorldController.java</w:t>
      </w:r>
    </w:p>
    <w:p w:rsidR="00EC0DEF" w:rsidRDefault="00EC0DEF" w:rsidP="00EC0DEF">
      <w:pPr>
        <w:numPr>
          <w:ilvl w:val="0"/>
          <w:numId w:val="100"/>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 com.javatpoint;  </w:t>
      </w:r>
    </w:p>
    <w:p w:rsidR="00EC0DEF" w:rsidRDefault="00EC0DEF" w:rsidP="00EC0DEF">
      <w:pPr>
        <w:numPr>
          <w:ilvl w:val="0"/>
          <w:numId w:val="100"/>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lastRenderedPageBreak/>
        <w:t>import</w:t>
      </w:r>
      <w:r>
        <w:rPr>
          <w:rFonts w:ascii="Verdana" w:hAnsi="Verdana"/>
          <w:color w:val="000000"/>
          <w:sz w:val="18"/>
          <w:szCs w:val="18"/>
          <w:bdr w:val="none" w:sz="0" w:space="0" w:color="auto" w:frame="1"/>
        </w:rPr>
        <w:t> org.springframework.stereotype.Controller;  </w:t>
      </w:r>
    </w:p>
    <w:p w:rsidR="00EC0DEF" w:rsidRDefault="00EC0DEF" w:rsidP="00EC0DEF">
      <w:pPr>
        <w:numPr>
          <w:ilvl w:val="0"/>
          <w:numId w:val="100"/>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org.springframework.web.bind.annotation.RequestMapping;  </w:t>
      </w:r>
    </w:p>
    <w:p w:rsidR="00EC0DEF" w:rsidRDefault="00EC0DEF" w:rsidP="00EC0DEF">
      <w:pPr>
        <w:numPr>
          <w:ilvl w:val="0"/>
          <w:numId w:val="100"/>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org.springframework.web.servlet.ModelAndView;  </w:t>
      </w:r>
    </w:p>
    <w:p w:rsidR="00EC0DEF" w:rsidRDefault="00EC0DEF" w:rsidP="00EC0DEF">
      <w:pPr>
        <w:numPr>
          <w:ilvl w:val="0"/>
          <w:numId w:val="10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100"/>
        </w:numPr>
        <w:shd w:val="clear" w:color="auto" w:fill="FFFFFF"/>
        <w:spacing w:after="0" w:line="312" w:lineRule="atLeast"/>
        <w:ind w:left="0"/>
        <w:jc w:val="both"/>
        <w:rPr>
          <w:rFonts w:ascii="Verdana" w:hAnsi="Verdana"/>
          <w:color w:val="000000"/>
          <w:sz w:val="18"/>
          <w:szCs w:val="18"/>
        </w:rPr>
      </w:pPr>
      <w:r>
        <w:rPr>
          <w:rStyle w:val="annotation"/>
          <w:rFonts w:ascii="Verdana" w:hAnsi="Verdana"/>
          <w:color w:val="646464"/>
          <w:sz w:val="18"/>
          <w:szCs w:val="18"/>
          <w:bdr w:val="none" w:sz="0" w:space="0" w:color="auto" w:frame="1"/>
        </w:rPr>
        <w:t>@Controller</w:t>
      </w:r>
      <w:r>
        <w:rPr>
          <w:rFonts w:ascii="Verdana" w:hAnsi="Verdana"/>
          <w:color w:val="000000"/>
          <w:sz w:val="18"/>
          <w:szCs w:val="18"/>
          <w:bdr w:val="none" w:sz="0" w:space="0" w:color="auto" w:frame="1"/>
        </w:rPr>
        <w:t>  </w:t>
      </w:r>
    </w:p>
    <w:p w:rsidR="00EC0DEF" w:rsidRDefault="00EC0DEF" w:rsidP="00EC0DEF">
      <w:pPr>
        <w:numPr>
          <w:ilvl w:val="0"/>
          <w:numId w:val="100"/>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WelcomeWorldController {  </w:t>
      </w:r>
    </w:p>
    <w:p w:rsidR="00EC0DEF" w:rsidRDefault="00EC0DEF" w:rsidP="00EC0DEF">
      <w:pPr>
        <w:numPr>
          <w:ilvl w:val="0"/>
          <w:numId w:val="10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10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@RequestMapping</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"/welcome"</w:t>
      </w:r>
      <w:r>
        <w:rPr>
          <w:rFonts w:ascii="Verdana" w:hAnsi="Verdana"/>
          <w:color w:val="000000"/>
          <w:sz w:val="18"/>
          <w:szCs w:val="18"/>
          <w:bdr w:val="none" w:sz="0" w:space="0" w:color="auto" w:frame="1"/>
        </w:rPr>
        <w:t>)  </w:t>
      </w:r>
    </w:p>
    <w:p w:rsidR="00EC0DEF" w:rsidRDefault="00EC0DEF" w:rsidP="00EC0DEF">
      <w:pPr>
        <w:numPr>
          <w:ilvl w:val="0"/>
          <w:numId w:val="10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ModelAndView helloWorld() {  </w:t>
      </w:r>
    </w:p>
    <w:p w:rsidR="00EC0DEF" w:rsidRDefault="00EC0DEF" w:rsidP="00EC0DEF">
      <w:pPr>
        <w:numPr>
          <w:ilvl w:val="0"/>
          <w:numId w:val="10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10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String message = </w:t>
      </w:r>
      <w:r>
        <w:rPr>
          <w:rStyle w:val="string"/>
          <w:rFonts w:ascii="Verdana" w:hAnsi="Verdana"/>
          <w:color w:val="0000FF"/>
          <w:sz w:val="18"/>
          <w:szCs w:val="18"/>
          <w:bdr w:val="none" w:sz="0" w:space="0" w:color="auto" w:frame="1"/>
        </w:rPr>
        <w:t>"WELCOME SPRING MVC"</w:t>
      </w:r>
      <w:r>
        <w:rPr>
          <w:rFonts w:ascii="Verdana" w:hAnsi="Verdana"/>
          <w:color w:val="000000"/>
          <w:sz w:val="18"/>
          <w:szCs w:val="18"/>
          <w:bdr w:val="none" w:sz="0" w:space="0" w:color="auto" w:frame="1"/>
        </w:rPr>
        <w:t>;  </w:t>
      </w:r>
    </w:p>
    <w:p w:rsidR="00EC0DEF" w:rsidRDefault="00EC0DEF" w:rsidP="00EC0DEF">
      <w:pPr>
        <w:numPr>
          <w:ilvl w:val="0"/>
          <w:numId w:val="10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ModelAndView(</w:t>
      </w:r>
      <w:r>
        <w:rPr>
          <w:rStyle w:val="string"/>
          <w:rFonts w:ascii="Verdana" w:hAnsi="Verdana"/>
          <w:color w:val="0000FF"/>
          <w:sz w:val="18"/>
          <w:szCs w:val="18"/>
          <w:bdr w:val="none" w:sz="0" w:space="0" w:color="auto" w:frame="1"/>
        </w:rPr>
        <w:t>"welcomepage"</w:t>
      </w:r>
      <w:r>
        <w:rPr>
          <w:rFonts w:ascii="Verdana" w:hAnsi="Verdana"/>
          <w:color w:val="000000"/>
          <w:sz w:val="18"/>
          <w:szCs w:val="18"/>
          <w:bdr w:val="none" w:sz="0" w:space="0" w:color="auto" w:frame="1"/>
        </w:rPr>
        <w:t>, </w:t>
      </w:r>
      <w:r>
        <w:rPr>
          <w:rStyle w:val="string"/>
          <w:rFonts w:ascii="Verdana" w:hAnsi="Verdana"/>
          <w:color w:val="0000FF"/>
          <w:sz w:val="18"/>
          <w:szCs w:val="18"/>
          <w:bdr w:val="none" w:sz="0" w:space="0" w:color="auto" w:frame="1"/>
        </w:rPr>
        <w:t>"message"</w:t>
      </w:r>
      <w:r>
        <w:rPr>
          <w:rFonts w:ascii="Verdana" w:hAnsi="Verdana"/>
          <w:color w:val="000000"/>
          <w:sz w:val="18"/>
          <w:szCs w:val="18"/>
          <w:bdr w:val="none" w:sz="0" w:space="0" w:color="auto" w:frame="1"/>
        </w:rPr>
        <w:t>, message);  </w:t>
      </w:r>
    </w:p>
    <w:p w:rsidR="00EC0DEF" w:rsidRDefault="00EC0DEF" w:rsidP="00EC0DEF">
      <w:pPr>
        <w:numPr>
          <w:ilvl w:val="0"/>
          <w:numId w:val="10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EC0DEF" w:rsidRDefault="00EC0DEF" w:rsidP="00EC0DEF">
      <w:pPr>
        <w:numPr>
          <w:ilvl w:val="0"/>
          <w:numId w:val="10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10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spacing w:line="240" w:lineRule="auto"/>
        <w:rPr>
          <w:rFonts w:ascii="Times New Roman" w:hAnsi="Times New Roman"/>
          <w:sz w:val="24"/>
          <w:szCs w:val="24"/>
        </w:rPr>
      </w:pPr>
      <w:r>
        <w:pict>
          <v:rect id="_x0000_i1157" style="width:0;height:.7pt" o:hralign="left" o:hrstd="t" o:hrnoshade="t" o:hr="t" fillcolor="#d4d4d4" stroked="f"/>
        </w:pict>
      </w:r>
    </w:p>
    <w:p w:rsidR="00EC0DEF" w:rsidRDefault="00EC0DEF" w:rsidP="00EC0DEF">
      <w:pPr>
        <w:pStyle w:val="Heading2"/>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 View components</w:t>
      </w:r>
    </w:p>
    <w:p w:rsidR="00EC0DEF" w:rsidRDefault="00EC0DEF" w:rsidP="00EC0DEF">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To run this example, </w:t>
      </w:r>
      <w:proofErr w:type="gramStart"/>
      <w:r>
        <w:rPr>
          <w:rFonts w:ascii="Verdana" w:hAnsi="Verdana"/>
          <w:color w:val="000000"/>
          <w:sz w:val="18"/>
          <w:szCs w:val="18"/>
        </w:rPr>
        <w:t>It</w:t>
      </w:r>
      <w:proofErr w:type="gramEnd"/>
      <w:r>
        <w:rPr>
          <w:rFonts w:ascii="Verdana" w:hAnsi="Verdana"/>
          <w:color w:val="000000"/>
          <w:sz w:val="18"/>
          <w:szCs w:val="18"/>
        </w:rPr>
        <w:t xml:space="preserve"> must be located inside the WEB-INF/jsp directory.</w:t>
      </w:r>
    </w:p>
    <w:p w:rsidR="00EC0DEF" w:rsidRDefault="00EC0DEF" w:rsidP="00EC0DEF">
      <w:pPr>
        <w:rPr>
          <w:rFonts w:ascii="Times New Roman" w:hAnsi="Times New Roman"/>
          <w:sz w:val="24"/>
          <w:szCs w:val="24"/>
        </w:rPr>
      </w:pPr>
      <w:r>
        <w:rPr>
          <w:rStyle w:val="Strong"/>
          <w:rFonts w:ascii="Verdana" w:hAnsi="Verdana"/>
          <w:color w:val="000000"/>
          <w:sz w:val="18"/>
          <w:szCs w:val="18"/>
          <w:shd w:val="clear" w:color="auto" w:fill="FFFFFF"/>
        </w:rPr>
        <w:t>hellopage.jsp</w:t>
      </w:r>
    </w:p>
    <w:p w:rsidR="00EC0DEF" w:rsidRDefault="00EC0DEF" w:rsidP="00EC0DEF">
      <w:pPr>
        <w:numPr>
          <w:ilvl w:val="0"/>
          <w:numId w:val="10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Message is: ${message}  </w:t>
      </w:r>
    </w:p>
    <w:p w:rsidR="00EC0DEF" w:rsidRDefault="00EC0DEF" w:rsidP="00EC0DEF">
      <w:pPr>
        <w:spacing w:line="240" w:lineRule="auto"/>
        <w:rPr>
          <w:rFonts w:ascii="Times New Roman" w:hAnsi="Times New Roman"/>
          <w:sz w:val="24"/>
          <w:szCs w:val="24"/>
        </w:rPr>
      </w:pPr>
      <w:r>
        <w:rPr>
          <w:rStyle w:val="Strong"/>
          <w:rFonts w:ascii="Verdana" w:hAnsi="Verdana"/>
          <w:color w:val="000000"/>
          <w:sz w:val="18"/>
          <w:szCs w:val="18"/>
          <w:shd w:val="clear" w:color="auto" w:fill="FFFFFF"/>
        </w:rPr>
        <w:t>welcomepage.jsp</w:t>
      </w:r>
    </w:p>
    <w:p w:rsidR="00EC0DEF" w:rsidRDefault="00EC0DEF" w:rsidP="00EC0DEF">
      <w:pPr>
        <w:numPr>
          <w:ilvl w:val="0"/>
          <w:numId w:val="10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Message is: ${message}  </w:t>
      </w:r>
    </w:p>
    <w:p w:rsidR="00EC0DEF" w:rsidRDefault="00EC0DEF" w:rsidP="00EC0DEF">
      <w:pPr>
        <w:pStyle w:val="Heading2"/>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3) Index page</w:t>
      </w:r>
    </w:p>
    <w:p w:rsidR="00EC0DEF" w:rsidRDefault="00EC0DEF" w:rsidP="00EC0DEF">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It is the optional welcome </w:t>
      </w:r>
      <w:proofErr w:type="gramStart"/>
      <w:r>
        <w:rPr>
          <w:rFonts w:ascii="Verdana" w:hAnsi="Verdana"/>
          <w:color w:val="000000"/>
          <w:sz w:val="18"/>
          <w:szCs w:val="18"/>
        </w:rPr>
        <w:t>page, that provide</w:t>
      </w:r>
      <w:proofErr w:type="gramEnd"/>
      <w:r>
        <w:rPr>
          <w:rFonts w:ascii="Verdana" w:hAnsi="Verdana"/>
          <w:color w:val="000000"/>
          <w:sz w:val="18"/>
          <w:szCs w:val="18"/>
        </w:rPr>
        <w:t xml:space="preserve"> the links to invoke both controller.</w:t>
      </w:r>
    </w:p>
    <w:p w:rsidR="00EC0DEF" w:rsidRDefault="00EC0DEF" w:rsidP="00EC0DEF">
      <w:pPr>
        <w:rPr>
          <w:rFonts w:ascii="Times New Roman" w:hAnsi="Times New Roman"/>
          <w:sz w:val="24"/>
          <w:szCs w:val="24"/>
        </w:rPr>
      </w:pPr>
      <w:r>
        <w:rPr>
          <w:rStyle w:val="Strong"/>
          <w:rFonts w:ascii="Verdana" w:hAnsi="Verdana"/>
          <w:color w:val="000000"/>
          <w:sz w:val="18"/>
          <w:szCs w:val="18"/>
          <w:shd w:val="clear" w:color="auto" w:fill="FFFFFF"/>
        </w:rPr>
        <w:t>index.jsp</w:t>
      </w:r>
    </w:p>
    <w:p w:rsidR="00EC0DEF" w:rsidRDefault="00EC0DEF" w:rsidP="00EC0DEF">
      <w:pPr>
        <w:numPr>
          <w:ilvl w:val="0"/>
          <w:numId w:val="10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&lt;a href=</w:t>
      </w:r>
      <w:r>
        <w:rPr>
          <w:rStyle w:val="string"/>
          <w:rFonts w:ascii="Verdana" w:hAnsi="Verdana"/>
          <w:color w:val="0000FF"/>
          <w:sz w:val="18"/>
          <w:szCs w:val="18"/>
          <w:bdr w:val="none" w:sz="0" w:space="0" w:color="auto" w:frame="1"/>
        </w:rPr>
        <w:t>"hello.html"</w:t>
      </w:r>
      <w:r>
        <w:rPr>
          <w:rFonts w:ascii="Verdana" w:hAnsi="Verdana"/>
          <w:color w:val="000000"/>
          <w:sz w:val="18"/>
          <w:szCs w:val="18"/>
          <w:bdr w:val="none" w:sz="0" w:space="0" w:color="auto" w:frame="1"/>
        </w:rPr>
        <w:t>&gt;click&lt;/a&gt;|  </w:t>
      </w:r>
    </w:p>
    <w:p w:rsidR="00EC0DEF" w:rsidRDefault="00EC0DEF" w:rsidP="00EC0DEF">
      <w:pPr>
        <w:numPr>
          <w:ilvl w:val="0"/>
          <w:numId w:val="10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&lt;a href=</w:t>
      </w:r>
      <w:r>
        <w:rPr>
          <w:rStyle w:val="string"/>
          <w:rFonts w:ascii="Verdana" w:hAnsi="Verdana"/>
          <w:color w:val="0000FF"/>
          <w:sz w:val="18"/>
          <w:szCs w:val="18"/>
          <w:bdr w:val="none" w:sz="0" w:space="0" w:color="auto" w:frame="1"/>
        </w:rPr>
        <w:t>"welcome.html"</w:t>
      </w:r>
      <w:r>
        <w:rPr>
          <w:rFonts w:ascii="Verdana" w:hAnsi="Verdana"/>
          <w:color w:val="000000"/>
          <w:sz w:val="18"/>
          <w:szCs w:val="18"/>
          <w:bdr w:val="none" w:sz="0" w:space="0" w:color="auto" w:frame="1"/>
        </w:rPr>
        <w:t>&gt;click&lt;/a&gt;  </w:t>
      </w:r>
    </w:p>
    <w:p w:rsidR="00EC0DEF" w:rsidRDefault="00EC0DEF" w:rsidP="00EC0DEF">
      <w:pPr>
        <w:pStyle w:val="Heading4"/>
        <w:pBdr>
          <w:top w:val="single" w:sz="6" w:space="10" w:color="FFC0CB"/>
          <w:left w:val="single" w:sz="18" w:space="27" w:color="FFA500"/>
          <w:bottom w:val="single" w:sz="6" w:space="10" w:color="FFC0CB"/>
          <w:right w:val="single" w:sz="6" w:space="10" w:color="FFC0CB"/>
        </w:pBdr>
        <w:shd w:val="clear" w:color="auto" w:fill="FFFFFF"/>
        <w:jc w:val="both"/>
        <w:rPr>
          <w:rFonts w:ascii="Arial" w:hAnsi="Arial" w:cs="Arial"/>
          <w:color w:val="008000"/>
          <w:sz w:val="19"/>
          <w:szCs w:val="19"/>
        </w:rPr>
      </w:pPr>
      <w:r>
        <w:rPr>
          <w:rFonts w:ascii="Arial" w:hAnsi="Arial" w:cs="Arial"/>
          <w:color w:val="008000"/>
          <w:sz w:val="19"/>
          <w:szCs w:val="19"/>
        </w:rPr>
        <w:t>Other pages are same e.g. spring-servlet.xml and web.xml.</w:t>
      </w:r>
    </w:p>
    <w:p w:rsidR="00EC0DEF" w:rsidRDefault="00EC0DEF" w:rsidP="00EC0DEF">
      <w:pPr>
        <w:shd w:val="clear" w:color="auto" w:fill="FFFFFF"/>
        <w:jc w:val="both"/>
        <w:rPr>
          <w:rFonts w:ascii="Verdana" w:hAnsi="Verdana" w:cs="Times New Roman"/>
          <w:color w:val="000000"/>
          <w:sz w:val="18"/>
          <w:szCs w:val="18"/>
        </w:rPr>
      </w:pPr>
      <w:hyperlink r:id="rId12" w:history="1">
        <w:proofErr w:type="gramStart"/>
        <w:r>
          <w:rPr>
            <w:rStyle w:val="Hyperlink"/>
            <w:rFonts w:ascii="Tahoma" w:hAnsi="Tahoma" w:cs="Tahoma"/>
            <w:color w:val="FF0000"/>
            <w:sz w:val="23"/>
            <w:szCs w:val="23"/>
          </w:rPr>
          <w:t>download</w:t>
        </w:r>
        <w:proofErr w:type="gramEnd"/>
        <w:r>
          <w:rPr>
            <w:rStyle w:val="Hyperlink"/>
            <w:rFonts w:ascii="Tahoma" w:hAnsi="Tahoma" w:cs="Tahoma"/>
            <w:color w:val="FF0000"/>
            <w:sz w:val="23"/>
            <w:szCs w:val="23"/>
          </w:rPr>
          <w:t xml:space="preserve"> this example (developed using myeclipse IDE)</w:t>
        </w:r>
      </w:hyperlink>
    </w:p>
    <w:p w:rsidR="00EC0DEF" w:rsidRDefault="00EC0DEF" w:rsidP="00EC0DEF">
      <w:pPr>
        <w:rPr>
          <w:rFonts w:ascii="Times New Roman" w:hAnsi="Times New Roman"/>
          <w:sz w:val="24"/>
          <w:szCs w:val="24"/>
        </w:rPr>
      </w:pPr>
      <w:r>
        <w:pict>
          <v:rect id="_x0000_i1158" style="width:0;height:.7pt" o:hralign="left" o:hrstd="t" o:hrnoshade="t" o:hr="t" fillcolor="#d4d4d4" stroked="f"/>
        </w:pict>
      </w:r>
    </w:p>
    <w:p w:rsidR="00EC0DEF" w:rsidRDefault="00EC0DEF" w:rsidP="00EC0DEF">
      <w:pPr>
        <w:pStyle w:val="Heading2"/>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Spring MVC Request Response Example</w:t>
      </w:r>
    </w:p>
    <w:p w:rsidR="00EC0DEF" w:rsidRDefault="00EC0DEF" w:rsidP="00EC0DEF">
      <w:pPr>
        <w:pStyle w:val="NormalWeb"/>
        <w:shd w:val="clear" w:color="auto" w:fill="FFFFFF"/>
        <w:jc w:val="both"/>
        <w:rPr>
          <w:rFonts w:ascii="Verdana" w:hAnsi="Verdana"/>
          <w:color w:val="000000"/>
          <w:sz w:val="18"/>
          <w:szCs w:val="18"/>
        </w:rPr>
      </w:pPr>
      <w:r>
        <w:rPr>
          <w:rFonts w:ascii="Verdana" w:hAnsi="Verdana"/>
          <w:color w:val="000000"/>
          <w:sz w:val="18"/>
          <w:szCs w:val="18"/>
        </w:rPr>
        <w:lastRenderedPageBreak/>
        <w:t>We can simply create login application by following the Spring MVC. We need to pass HttpServletRequest and HttpServletResponse objects in the request processing method of the Controller class. Let's see the example:</w:t>
      </w:r>
    </w:p>
    <w:p w:rsidR="00EC0DEF" w:rsidRDefault="00EC0DEF" w:rsidP="00EC0DEF">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 Controller Class</w:t>
      </w:r>
    </w:p>
    <w:p w:rsidR="00EC0DEF" w:rsidRDefault="00EC0DEF" w:rsidP="00EC0DEF">
      <w:pPr>
        <w:rPr>
          <w:rFonts w:ascii="Times New Roman" w:hAnsi="Times New Roman" w:cs="Times New Roman"/>
          <w:sz w:val="24"/>
          <w:szCs w:val="24"/>
        </w:rPr>
      </w:pPr>
      <w:r>
        <w:rPr>
          <w:rStyle w:val="Strong"/>
          <w:rFonts w:ascii="Verdana" w:hAnsi="Verdana"/>
          <w:color w:val="000000"/>
          <w:sz w:val="18"/>
          <w:szCs w:val="18"/>
          <w:shd w:val="clear" w:color="auto" w:fill="FFFFFF"/>
        </w:rPr>
        <w:t>HelloWorldController.java</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 com.javatpoint;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javax.servlet.http.HttpServletRequest;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javax.servlet.http.HttpServletResponse;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org.springframework.stereotype.Controller;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org.springframework.web.bind.annotation.RequestMapping;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org.springframework.web.servlet.ModelAndView;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Style w:val="annotation"/>
          <w:rFonts w:ascii="Verdana" w:hAnsi="Verdana"/>
          <w:color w:val="646464"/>
          <w:sz w:val="18"/>
          <w:szCs w:val="18"/>
          <w:bdr w:val="none" w:sz="0" w:space="0" w:color="auto" w:frame="1"/>
        </w:rPr>
        <w:t>@Controller</w:t>
      </w:r>
      <w:r>
        <w:rPr>
          <w:rFonts w:ascii="Verdana" w:hAnsi="Verdana"/>
          <w:color w:val="000000"/>
          <w:sz w:val="18"/>
          <w:szCs w:val="18"/>
          <w:bdr w:val="none" w:sz="0" w:space="0" w:color="auto" w:frame="1"/>
        </w:rPr>
        <w:t>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HelloWorldController {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@RequestMapping</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"/hello"</w:t>
      </w:r>
      <w:r>
        <w:rPr>
          <w:rFonts w:ascii="Verdana" w:hAnsi="Verdana"/>
          <w:color w:val="000000"/>
          <w:sz w:val="18"/>
          <w:szCs w:val="18"/>
          <w:bdr w:val="none" w:sz="0" w:space="0" w:color="auto" w:frame="1"/>
        </w:rPr>
        <w:t>)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ModelAndView helloWorld(HttpServletRequest request,HttpServletResponse res) {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String name=request.getParameter(</w:t>
      </w:r>
      <w:r>
        <w:rPr>
          <w:rStyle w:val="string"/>
          <w:rFonts w:ascii="Verdana" w:hAnsi="Verdana"/>
          <w:color w:val="0000FF"/>
          <w:sz w:val="18"/>
          <w:szCs w:val="18"/>
          <w:bdr w:val="none" w:sz="0" w:space="0" w:color="auto" w:frame="1"/>
        </w:rPr>
        <w:t>"name"</w:t>
      </w:r>
      <w:r>
        <w:rPr>
          <w:rFonts w:ascii="Verdana" w:hAnsi="Verdana"/>
          <w:color w:val="000000"/>
          <w:sz w:val="18"/>
          <w:szCs w:val="18"/>
          <w:bdr w:val="none" w:sz="0" w:space="0" w:color="auto" w:frame="1"/>
        </w:rPr>
        <w:t>);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String password=request.getParameter(</w:t>
      </w:r>
      <w:r>
        <w:rPr>
          <w:rStyle w:val="string"/>
          <w:rFonts w:ascii="Verdana" w:hAnsi="Verdana"/>
          <w:color w:val="0000FF"/>
          <w:sz w:val="18"/>
          <w:szCs w:val="18"/>
          <w:bdr w:val="none" w:sz="0" w:space="0" w:color="auto" w:frame="1"/>
        </w:rPr>
        <w:t>"password"</w:t>
      </w:r>
      <w:r>
        <w:rPr>
          <w:rFonts w:ascii="Verdana" w:hAnsi="Verdana"/>
          <w:color w:val="000000"/>
          <w:sz w:val="18"/>
          <w:szCs w:val="18"/>
          <w:bdr w:val="none" w:sz="0" w:space="0" w:color="auto" w:frame="1"/>
        </w:rPr>
        <w:t>);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(password.equals(</w:t>
      </w:r>
      <w:r>
        <w:rPr>
          <w:rStyle w:val="string"/>
          <w:rFonts w:ascii="Verdana" w:hAnsi="Verdana"/>
          <w:color w:val="0000FF"/>
          <w:sz w:val="18"/>
          <w:szCs w:val="18"/>
          <w:bdr w:val="none" w:sz="0" w:space="0" w:color="auto" w:frame="1"/>
        </w:rPr>
        <w:t>"admin"</w:t>
      </w:r>
      <w:r>
        <w:rPr>
          <w:rFonts w:ascii="Verdana" w:hAnsi="Verdana"/>
          <w:color w:val="000000"/>
          <w:sz w:val="18"/>
          <w:szCs w:val="18"/>
          <w:bdr w:val="none" w:sz="0" w:space="0" w:color="auto" w:frame="1"/>
        </w:rPr>
        <w:t>)){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String message = </w:t>
      </w:r>
      <w:r>
        <w:rPr>
          <w:rStyle w:val="string"/>
          <w:rFonts w:ascii="Verdana" w:hAnsi="Verdana"/>
          <w:color w:val="0000FF"/>
          <w:sz w:val="18"/>
          <w:szCs w:val="18"/>
          <w:bdr w:val="none" w:sz="0" w:space="0" w:color="auto" w:frame="1"/>
        </w:rPr>
        <w:t>"HELLO "</w:t>
      </w:r>
      <w:r>
        <w:rPr>
          <w:rFonts w:ascii="Verdana" w:hAnsi="Verdana"/>
          <w:color w:val="000000"/>
          <w:sz w:val="18"/>
          <w:szCs w:val="18"/>
          <w:bdr w:val="none" w:sz="0" w:space="0" w:color="auto" w:frame="1"/>
        </w:rPr>
        <w:t>+name;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ModelAndView(</w:t>
      </w:r>
      <w:r>
        <w:rPr>
          <w:rStyle w:val="string"/>
          <w:rFonts w:ascii="Verdana" w:hAnsi="Verdana"/>
          <w:color w:val="0000FF"/>
          <w:sz w:val="18"/>
          <w:szCs w:val="18"/>
          <w:bdr w:val="none" w:sz="0" w:space="0" w:color="auto" w:frame="1"/>
        </w:rPr>
        <w:t>"hellopage"</w:t>
      </w:r>
      <w:r>
        <w:rPr>
          <w:rFonts w:ascii="Verdana" w:hAnsi="Verdana"/>
          <w:color w:val="000000"/>
          <w:sz w:val="18"/>
          <w:szCs w:val="18"/>
          <w:bdr w:val="none" w:sz="0" w:space="0" w:color="auto" w:frame="1"/>
        </w:rPr>
        <w:t>, </w:t>
      </w:r>
      <w:r>
        <w:rPr>
          <w:rStyle w:val="string"/>
          <w:rFonts w:ascii="Verdana" w:hAnsi="Verdana"/>
          <w:color w:val="0000FF"/>
          <w:sz w:val="18"/>
          <w:szCs w:val="18"/>
          <w:bdr w:val="none" w:sz="0" w:space="0" w:color="auto" w:frame="1"/>
        </w:rPr>
        <w:t>"message"</w:t>
      </w:r>
      <w:r>
        <w:rPr>
          <w:rFonts w:ascii="Verdana" w:hAnsi="Verdana"/>
          <w:color w:val="000000"/>
          <w:sz w:val="18"/>
          <w:szCs w:val="18"/>
          <w:bdr w:val="none" w:sz="0" w:space="0" w:color="auto" w:frame="1"/>
        </w:rPr>
        <w:t>, message);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else</w:t>
      </w:r>
      <w:r>
        <w:rPr>
          <w:rFonts w:ascii="Verdana" w:hAnsi="Verdana"/>
          <w:color w:val="000000"/>
          <w:sz w:val="18"/>
          <w:szCs w:val="18"/>
          <w:bdr w:val="none" w:sz="0" w:space="0" w:color="auto" w:frame="1"/>
        </w:rPr>
        <w:t>{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ModelAndView(</w:t>
      </w:r>
      <w:r>
        <w:rPr>
          <w:rStyle w:val="string"/>
          <w:rFonts w:ascii="Verdana" w:hAnsi="Verdana"/>
          <w:color w:val="0000FF"/>
          <w:sz w:val="18"/>
          <w:szCs w:val="18"/>
          <w:bdr w:val="none" w:sz="0" w:space="0" w:color="auto" w:frame="1"/>
        </w:rPr>
        <w:t>"errorpage"</w:t>
      </w:r>
      <w:r>
        <w:rPr>
          <w:rFonts w:ascii="Verdana" w:hAnsi="Verdana"/>
          <w:color w:val="000000"/>
          <w:sz w:val="18"/>
          <w:szCs w:val="18"/>
          <w:bdr w:val="none" w:sz="0" w:space="0" w:color="auto" w:frame="1"/>
        </w:rPr>
        <w:t>, </w:t>
      </w:r>
      <w:r>
        <w:rPr>
          <w:rStyle w:val="string"/>
          <w:rFonts w:ascii="Verdana" w:hAnsi="Verdana"/>
          <w:color w:val="0000FF"/>
          <w:sz w:val="18"/>
          <w:szCs w:val="18"/>
          <w:bdr w:val="none" w:sz="0" w:space="0" w:color="auto" w:frame="1"/>
        </w:rPr>
        <w:t>"message"</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"Sorry, username or password error"</w:t>
      </w:r>
      <w:r>
        <w:rPr>
          <w:rFonts w:ascii="Verdana" w:hAnsi="Verdana"/>
          <w:color w:val="000000"/>
          <w:sz w:val="18"/>
          <w:szCs w:val="18"/>
          <w:bdr w:val="none" w:sz="0" w:space="0" w:color="auto" w:frame="1"/>
        </w:rPr>
        <w:t>);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10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spacing w:line="240" w:lineRule="auto"/>
        <w:rPr>
          <w:rFonts w:ascii="Times New Roman" w:hAnsi="Times New Roman"/>
          <w:sz w:val="24"/>
          <w:szCs w:val="24"/>
        </w:rPr>
      </w:pPr>
      <w:r>
        <w:pict>
          <v:rect id="_x0000_i1159" style="width:0;height:.7pt" o:hralign="left" o:hrstd="t" o:hrnoshade="t" o:hr="t" fillcolor="#d4d4d4" stroked="f"/>
        </w:pict>
      </w:r>
    </w:p>
    <w:p w:rsidR="00EC0DEF" w:rsidRDefault="00EC0DEF" w:rsidP="00EC0DEF">
      <w:pPr>
        <w:pStyle w:val="Heading2"/>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 View components</w:t>
      </w:r>
    </w:p>
    <w:p w:rsidR="00EC0DEF" w:rsidRDefault="00EC0DEF" w:rsidP="00EC0DEF">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To run this example, </w:t>
      </w:r>
      <w:proofErr w:type="gramStart"/>
      <w:r>
        <w:rPr>
          <w:rFonts w:ascii="Verdana" w:hAnsi="Verdana"/>
          <w:color w:val="000000"/>
          <w:sz w:val="18"/>
          <w:szCs w:val="18"/>
        </w:rPr>
        <w:t>It</w:t>
      </w:r>
      <w:proofErr w:type="gramEnd"/>
      <w:r>
        <w:rPr>
          <w:rFonts w:ascii="Verdana" w:hAnsi="Verdana"/>
          <w:color w:val="000000"/>
          <w:sz w:val="18"/>
          <w:szCs w:val="18"/>
        </w:rPr>
        <w:t xml:space="preserve"> must be located inside the WEB-INF/jsp directory.</w:t>
      </w:r>
    </w:p>
    <w:p w:rsidR="00EC0DEF" w:rsidRDefault="00EC0DEF" w:rsidP="00EC0DEF">
      <w:pPr>
        <w:rPr>
          <w:rFonts w:ascii="Times New Roman" w:hAnsi="Times New Roman"/>
          <w:sz w:val="24"/>
          <w:szCs w:val="24"/>
        </w:rPr>
      </w:pPr>
      <w:r>
        <w:rPr>
          <w:rStyle w:val="Strong"/>
          <w:rFonts w:ascii="Verdana" w:hAnsi="Verdana"/>
          <w:color w:val="000000"/>
          <w:sz w:val="18"/>
          <w:szCs w:val="18"/>
          <w:shd w:val="clear" w:color="auto" w:fill="FFFFFF"/>
        </w:rPr>
        <w:t>hellopage.jsp</w:t>
      </w:r>
    </w:p>
    <w:p w:rsidR="00EC0DEF" w:rsidRDefault="00EC0DEF" w:rsidP="00EC0DEF">
      <w:pPr>
        <w:numPr>
          <w:ilvl w:val="0"/>
          <w:numId w:val="10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Message is: ${message}  </w:t>
      </w:r>
    </w:p>
    <w:p w:rsidR="00EC0DEF" w:rsidRDefault="00EC0DEF" w:rsidP="00EC0DEF">
      <w:pPr>
        <w:spacing w:line="240" w:lineRule="auto"/>
        <w:rPr>
          <w:rFonts w:ascii="Times New Roman" w:hAnsi="Times New Roman"/>
          <w:sz w:val="24"/>
          <w:szCs w:val="24"/>
        </w:rPr>
      </w:pPr>
      <w:r>
        <w:rPr>
          <w:rStyle w:val="Strong"/>
          <w:rFonts w:ascii="Verdana" w:hAnsi="Verdana"/>
          <w:color w:val="000000"/>
          <w:sz w:val="18"/>
          <w:szCs w:val="18"/>
          <w:shd w:val="clear" w:color="auto" w:fill="FFFFFF"/>
        </w:rPr>
        <w:t>errorpage.jsp</w:t>
      </w:r>
    </w:p>
    <w:p w:rsidR="00EC0DEF" w:rsidRDefault="00EC0DEF" w:rsidP="00EC0DEF">
      <w:pPr>
        <w:numPr>
          <w:ilvl w:val="0"/>
          <w:numId w:val="10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lastRenderedPageBreak/>
        <w:t>${message}  </w:t>
      </w:r>
    </w:p>
    <w:p w:rsidR="00EC0DEF" w:rsidRDefault="00EC0DEF" w:rsidP="00EC0DEF">
      <w:pPr>
        <w:numPr>
          <w:ilvl w:val="0"/>
          <w:numId w:val="10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&lt;jsp:include page=</w:t>
      </w:r>
      <w:r>
        <w:rPr>
          <w:rStyle w:val="string"/>
          <w:rFonts w:ascii="Verdana" w:hAnsi="Verdana"/>
          <w:color w:val="0000FF"/>
          <w:sz w:val="18"/>
          <w:szCs w:val="18"/>
          <w:bdr w:val="none" w:sz="0" w:space="0" w:color="auto" w:frame="1"/>
        </w:rPr>
        <w:t>"/index.jsp"</w:t>
      </w:r>
      <w:r>
        <w:rPr>
          <w:rFonts w:ascii="Verdana" w:hAnsi="Verdana"/>
          <w:color w:val="000000"/>
          <w:sz w:val="18"/>
          <w:szCs w:val="18"/>
          <w:bdr w:val="none" w:sz="0" w:space="0" w:color="auto" w:frame="1"/>
        </w:rPr>
        <w:t>&gt;&lt;/jsp:include&gt;  </w:t>
      </w:r>
    </w:p>
    <w:p w:rsidR="00EC0DEF" w:rsidRDefault="00EC0DEF" w:rsidP="00EC0DEF">
      <w:pPr>
        <w:pStyle w:val="Heading2"/>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3) Index page</w:t>
      </w:r>
    </w:p>
    <w:p w:rsidR="00EC0DEF" w:rsidRDefault="00EC0DEF" w:rsidP="00EC0DEF">
      <w:pPr>
        <w:pStyle w:val="NormalWeb"/>
        <w:shd w:val="clear" w:color="auto" w:fill="FFFFFF"/>
        <w:jc w:val="both"/>
        <w:rPr>
          <w:rFonts w:ascii="Verdana" w:hAnsi="Verdana"/>
          <w:color w:val="000000"/>
          <w:sz w:val="18"/>
          <w:szCs w:val="18"/>
        </w:rPr>
      </w:pPr>
      <w:r>
        <w:rPr>
          <w:rFonts w:ascii="Verdana" w:hAnsi="Verdana"/>
          <w:color w:val="000000"/>
          <w:sz w:val="18"/>
          <w:szCs w:val="18"/>
        </w:rPr>
        <w:t>It is the login page, that recieve name and password from the user.</w:t>
      </w:r>
    </w:p>
    <w:p w:rsidR="00EC0DEF" w:rsidRDefault="00EC0DEF" w:rsidP="00EC0DEF">
      <w:pPr>
        <w:rPr>
          <w:rFonts w:ascii="Times New Roman" w:hAnsi="Times New Roman"/>
          <w:sz w:val="24"/>
          <w:szCs w:val="24"/>
        </w:rPr>
      </w:pPr>
      <w:r>
        <w:rPr>
          <w:rStyle w:val="Strong"/>
          <w:rFonts w:ascii="Verdana" w:hAnsi="Verdana"/>
          <w:color w:val="000000"/>
          <w:sz w:val="18"/>
          <w:szCs w:val="18"/>
          <w:shd w:val="clear" w:color="auto" w:fill="FFFFFF"/>
        </w:rPr>
        <w:t>index.jsp</w:t>
      </w:r>
    </w:p>
    <w:p w:rsidR="00EC0DEF" w:rsidRDefault="00EC0DEF" w:rsidP="00EC0DEF">
      <w:pPr>
        <w:numPr>
          <w:ilvl w:val="0"/>
          <w:numId w:val="10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&lt;form action=</w:t>
      </w:r>
      <w:r>
        <w:rPr>
          <w:rStyle w:val="string"/>
          <w:rFonts w:ascii="Verdana" w:hAnsi="Verdana"/>
          <w:color w:val="0000FF"/>
          <w:sz w:val="18"/>
          <w:szCs w:val="18"/>
          <w:bdr w:val="none" w:sz="0" w:space="0" w:color="auto" w:frame="1"/>
        </w:rPr>
        <w:t>"hello.html"</w:t>
      </w:r>
      <w:r>
        <w:rPr>
          <w:rFonts w:ascii="Verdana" w:hAnsi="Verdana"/>
          <w:color w:val="000000"/>
          <w:sz w:val="18"/>
          <w:szCs w:val="18"/>
          <w:bdr w:val="none" w:sz="0" w:space="0" w:color="auto" w:frame="1"/>
        </w:rPr>
        <w:t> method=</w:t>
      </w:r>
      <w:r>
        <w:rPr>
          <w:rStyle w:val="string"/>
          <w:rFonts w:ascii="Verdana" w:hAnsi="Verdana"/>
          <w:color w:val="0000FF"/>
          <w:sz w:val="18"/>
          <w:szCs w:val="18"/>
          <w:bdr w:val="none" w:sz="0" w:space="0" w:color="auto" w:frame="1"/>
        </w:rPr>
        <w:t>"post"</w:t>
      </w:r>
      <w:r>
        <w:rPr>
          <w:rFonts w:ascii="Verdana" w:hAnsi="Verdana"/>
          <w:color w:val="000000"/>
          <w:sz w:val="18"/>
          <w:szCs w:val="18"/>
          <w:bdr w:val="none" w:sz="0" w:space="0" w:color="auto" w:frame="1"/>
        </w:rPr>
        <w:t>&gt;  </w:t>
      </w:r>
    </w:p>
    <w:p w:rsidR="00EC0DEF" w:rsidRDefault="00EC0DEF" w:rsidP="00EC0DEF">
      <w:pPr>
        <w:numPr>
          <w:ilvl w:val="0"/>
          <w:numId w:val="10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Name:&lt;input type=</w:t>
      </w:r>
      <w:r>
        <w:rPr>
          <w:rStyle w:val="string"/>
          <w:rFonts w:ascii="Verdana" w:hAnsi="Verdana"/>
          <w:color w:val="0000FF"/>
          <w:sz w:val="18"/>
          <w:szCs w:val="18"/>
          <w:bdr w:val="none" w:sz="0" w:space="0" w:color="auto" w:frame="1"/>
        </w:rPr>
        <w:t>"text"</w:t>
      </w:r>
      <w:r>
        <w:rPr>
          <w:rFonts w:ascii="Verdana" w:hAnsi="Verdana"/>
          <w:color w:val="000000"/>
          <w:sz w:val="18"/>
          <w:szCs w:val="18"/>
          <w:bdr w:val="none" w:sz="0" w:space="0" w:color="auto" w:frame="1"/>
        </w:rPr>
        <w:t> name=</w:t>
      </w:r>
      <w:r>
        <w:rPr>
          <w:rStyle w:val="string"/>
          <w:rFonts w:ascii="Verdana" w:hAnsi="Verdana"/>
          <w:color w:val="0000FF"/>
          <w:sz w:val="18"/>
          <w:szCs w:val="18"/>
          <w:bdr w:val="none" w:sz="0" w:space="0" w:color="auto" w:frame="1"/>
        </w:rPr>
        <w:t>"name"</w:t>
      </w:r>
      <w:r>
        <w:rPr>
          <w:rFonts w:ascii="Verdana" w:hAnsi="Verdana"/>
          <w:color w:val="000000"/>
          <w:sz w:val="18"/>
          <w:szCs w:val="18"/>
          <w:bdr w:val="none" w:sz="0" w:space="0" w:color="auto" w:frame="1"/>
        </w:rPr>
        <w:t>/&gt;&lt;br/&gt;  </w:t>
      </w:r>
    </w:p>
    <w:p w:rsidR="00EC0DEF" w:rsidRDefault="00EC0DEF" w:rsidP="00EC0DEF">
      <w:pPr>
        <w:numPr>
          <w:ilvl w:val="0"/>
          <w:numId w:val="10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Password:&lt;input type=</w:t>
      </w:r>
      <w:r>
        <w:rPr>
          <w:rStyle w:val="string"/>
          <w:rFonts w:ascii="Verdana" w:hAnsi="Verdana"/>
          <w:color w:val="0000FF"/>
          <w:sz w:val="18"/>
          <w:szCs w:val="18"/>
          <w:bdr w:val="none" w:sz="0" w:space="0" w:color="auto" w:frame="1"/>
        </w:rPr>
        <w:t>"password"</w:t>
      </w:r>
      <w:r>
        <w:rPr>
          <w:rFonts w:ascii="Verdana" w:hAnsi="Verdana"/>
          <w:color w:val="000000"/>
          <w:sz w:val="18"/>
          <w:szCs w:val="18"/>
          <w:bdr w:val="none" w:sz="0" w:space="0" w:color="auto" w:frame="1"/>
        </w:rPr>
        <w:t> name=</w:t>
      </w:r>
      <w:r>
        <w:rPr>
          <w:rStyle w:val="string"/>
          <w:rFonts w:ascii="Verdana" w:hAnsi="Verdana"/>
          <w:color w:val="0000FF"/>
          <w:sz w:val="18"/>
          <w:szCs w:val="18"/>
          <w:bdr w:val="none" w:sz="0" w:space="0" w:color="auto" w:frame="1"/>
        </w:rPr>
        <w:t>"password"</w:t>
      </w:r>
      <w:r>
        <w:rPr>
          <w:rFonts w:ascii="Verdana" w:hAnsi="Verdana"/>
          <w:color w:val="000000"/>
          <w:sz w:val="18"/>
          <w:szCs w:val="18"/>
          <w:bdr w:val="none" w:sz="0" w:space="0" w:color="auto" w:frame="1"/>
        </w:rPr>
        <w:t>/&gt;&lt;br/&gt;  </w:t>
      </w:r>
    </w:p>
    <w:p w:rsidR="00EC0DEF" w:rsidRDefault="00EC0DEF" w:rsidP="00EC0DEF">
      <w:pPr>
        <w:numPr>
          <w:ilvl w:val="0"/>
          <w:numId w:val="10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&lt;input type=</w:t>
      </w:r>
      <w:r>
        <w:rPr>
          <w:rStyle w:val="string"/>
          <w:rFonts w:ascii="Verdana" w:hAnsi="Verdana"/>
          <w:color w:val="0000FF"/>
          <w:sz w:val="18"/>
          <w:szCs w:val="18"/>
          <w:bdr w:val="none" w:sz="0" w:space="0" w:color="auto" w:frame="1"/>
        </w:rPr>
        <w:t>"submit"</w:t>
      </w:r>
      <w:r>
        <w:rPr>
          <w:rFonts w:ascii="Verdana" w:hAnsi="Verdana"/>
          <w:color w:val="000000"/>
          <w:sz w:val="18"/>
          <w:szCs w:val="18"/>
          <w:bdr w:val="none" w:sz="0" w:space="0" w:color="auto" w:frame="1"/>
        </w:rPr>
        <w:t> value=</w:t>
      </w:r>
      <w:r>
        <w:rPr>
          <w:rStyle w:val="string"/>
          <w:rFonts w:ascii="Verdana" w:hAnsi="Verdana"/>
          <w:color w:val="0000FF"/>
          <w:sz w:val="18"/>
          <w:szCs w:val="18"/>
          <w:bdr w:val="none" w:sz="0" w:space="0" w:color="auto" w:frame="1"/>
        </w:rPr>
        <w:t>"login"</w:t>
      </w:r>
      <w:r>
        <w:rPr>
          <w:rFonts w:ascii="Verdana" w:hAnsi="Verdana"/>
          <w:color w:val="000000"/>
          <w:sz w:val="18"/>
          <w:szCs w:val="18"/>
          <w:bdr w:val="none" w:sz="0" w:space="0" w:color="auto" w:frame="1"/>
        </w:rPr>
        <w:t>/&gt;  </w:t>
      </w:r>
    </w:p>
    <w:p w:rsidR="00EC0DEF" w:rsidRDefault="00EC0DEF" w:rsidP="00EC0DEF">
      <w:pPr>
        <w:numPr>
          <w:ilvl w:val="0"/>
          <w:numId w:val="10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&lt;/form&gt;  </w:t>
      </w:r>
    </w:p>
    <w:p w:rsidR="00EC0DEF" w:rsidRDefault="00EC0DEF"/>
    <w:p w:rsidR="00EC0DEF" w:rsidRDefault="00EC0DEF"/>
    <w:p w:rsidR="00EC0DEF" w:rsidRDefault="00EC0DEF" w:rsidP="00EC0DE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Spring MVC Form Example</w:t>
      </w:r>
    </w:p>
    <w:p w:rsidR="00EC0DEF" w:rsidRDefault="00EC0DEF" w:rsidP="00EC0DEF">
      <w:pPr>
        <w:pStyle w:val="NormalWeb"/>
        <w:shd w:val="clear" w:color="auto" w:fill="FFFFFF"/>
        <w:jc w:val="both"/>
        <w:rPr>
          <w:rFonts w:ascii="Verdana" w:hAnsi="Verdana"/>
          <w:color w:val="000000"/>
          <w:sz w:val="20"/>
          <w:szCs w:val="20"/>
        </w:rPr>
      </w:pPr>
      <w:r>
        <w:rPr>
          <w:rFonts w:ascii="Verdana" w:hAnsi="Verdana"/>
          <w:color w:val="000000"/>
          <w:sz w:val="20"/>
          <w:szCs w:val="20"/>
        </w:rPr>
        <w:t>Here, we will learn how to handle a form data in spring MVC without using database. Here, we will use @Controler, @RequestMapping and @ModelAttribute annotations.</w:t>
      </w:r>
    </w:p>
    <w:p w:rsidR="00EC0DEF" w:rsidRDefault="00EC0DEF" w:rsidP="00EC0DEF">
      <w:pPr>
        <w:pStyle w:val="NormalWeb"/>
        <w:shd w:val="clear" w:color="auto" w:fill="FFFFFF"/>
        <w:jc w:val="both"/>
        <w:rPr>
          <w:rFonts w:ascii="Verdana" w:hAnsi="Verdana"/>
          <w:color w:val="000000"/>
          <w:sz w:val="20"/>
          <w:szCs w:val="20"/>
        </w:rPr>
      </w:pPr>
      <w:r>
        <w:rPr>
          <w:rFonts w:ascii="Verdana" w:hAnsi="Verdana"/>
          <w:color w:val="000000"/>
          <w:sz w:val="20"/>
          <w:szCs w:val="20"/>
        </w:rPr>
        <w:t>To display the input form, we are going to use &lt;form</w:t>
      </w:r>
      <w:proofErr w:type="gramStart"/>
      <w:r>
        <w:rPr>
          <w:rFonts w:ascii="Verdana" w:hAnsi="Verdana"/>
          <w:color w:val="000000"/>
          <w:sz w:val="20"/>
          <w:szCs w:val="20"/>
        </w:rPr>
        <w:t>:form</w:t>
      </w:r>
      <w:proofErr w:type="gramEnd"/>
      <w:r>
        <w:rPr>
          <w:rFonts w:ascii="Verdana" w:hAnsi="Verdana"/>
          <w:color w:val="000000"/>
          <w:sz w:val="20"/>
          <w:szCs w:val="20"/>
        </w:rPr>
        <w:t>&gt; tag of spring framework. Let's see a simple example to store form data in a model object and display data of a list.</w:t>
      </w:r>
    </w:p>
    <w:p w:rsidR="00EC0DEF" w:rsidRDefault="00EC0DEF" w:rsidP="00EC0DEF">
      <w:pPr>
        <w:rPr>
          <w:rFonts w:ascii="Times New Roman" w:hAnsi="Times New Roman"/>
          <w:sz w:val="24"/>
          <w:szCs w:val="24"/>
        </w:rPr>
      </w:pPr>
      <w:r>
        <w:pict>
          <v:rect id="_x0000_i1163" style="width:0;height:.75pt" o:hralign="left" o:hrstd="t" o:hrnoshade="t" o:hr="t" fillcolor="#d4d4d4" stroked="f"/>
        </w:pict>
      </w:r>
    </w:p>
    <w:p w:rsidR="00EC0DEF" w:rsidRDefault="00EC0DEF" w:rsidP="00EC0DEF">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Required Jar files</w:t>
      </w:r>
    </w:p>
    <w:p w:rsidR="00EC0DEF" w:rsidRDefault="00EC0DEF" w:rsidP="00EC0DEF">
      <w:pPr>
        <w:pStyle w:val="NormalWeb"/>
        <w:shd w:val="clear" w:color="auto" w:fill="FFFFFF"/>
        <w:jc w:val="both"/>
        <w:rPr>
          <w:rFonts w:ascii="Verdana" w:hAnsi="Verdana"/>
          <w:color w:val="000000"/>
          <w:sz w:val="20"/>
          <w:szCs w:val="20"/>
        </w:rPr>
      </w:pPr>
      <w:r>
        <w:rPr>
          <w:rFonts w:ascii="Verdana" w:hAnsi="Verdana"/>
          <w:color w:val="000000"/>
          <w:sz w:val="20"/>
          <w:szCs w:val="20"/>
        </w:rPr>
        <w:t>To run this example, you need to load:</w:t>
      </w:r>
    </w:p>
    <w:p w:rsidR="00EC0DEF" w:rsidRDefault="00EC0DEF" w:rsidP="00EC0DEF">
      <w:pPr>
        <w:numPr>
          <w:ilvl w:val="0"/>
          <w:numId w:val="108"/>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t>Spring Core jar files</w:t>
      </w:r>
    </w:p>
    <w:p w:rsidR="00EC0DEF" w:rsidRDefault="00EC0DEF" w:rsidP="00EC0DEF">
      <w:pPr>
        <w:numPr>
          <w:ilvl w:val="0"/>
          <w:numId w:val="108"/>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t>Spring Web jar files</w:t>
      </w:r>
    </w:p>
    <w:p w:rsidR="00EC0DEF" w:rsidRDefault="00EC0DEF" w:rsidP="00EC0DEF">
      <w:pPr>
        <w:pStyle w:val="NormalWeb"/>
        <w:shd w:val="clear" w:color="auto" w:fill="FFFFFF"/>
        <w:jc w:val="both"/>
        <w:rPr>
          <w:rFonts w:ascii="Verdana" w:hAnsi="Verdana"/>
          <w:color w:val="000000"/>
          <w:sz w:val="20"/>
          <w:szCs w:val="20"/>
        </w:rPr>
      </w:pPr>
      <w:hyperlink r:id="rId13" w:history="1">
        <w:proofErr w:type="gramStart"/>
        <w:r>
          <w:rPr>
            <w:rStyle w:val="Hyperlink"/>
            <w:rFonts w:ascii="Verdana" w:hAnsi="Verdana"/>
            <w:color w:val="008000"/>
            <w:sz w:val="20"/>
            <w:szCs w:val="20"/>
            <w:u w:val="none"/>
          </w:rPr>
          <w:t>download</w:t>
        </w:r>
        <w:proofErr w:type="gramEnd"/>
        <w:r>
          <w:rPr>
            <w:rStyle w:val="Hyperlink"/>
            <w:rFonts w:ascii="Verdana" w:hAnsi="Verdana"/>
            <w:color w:val="008000"/>
            <w:sz w:val="20"/>
            <w:szCs w:val="20"/>
            <w:u w:val="none"/>
          </w:rPr>
          <w:t xml:space="preserve"> all the jar files for spring including core, web, aop, mvc, j2ee, remoting, oxm, jdbc, orm etc.</w:t>
        </w:r>
      </w:hyperlink>
    </w:p>
    <w:p w:rsidR="00EC0DEF" w:rsidRDefault="00EC0DEF" w:rsidP="00EC0DEF">
      <w:pPr>
        <w:rPr>
          <w:rFonts w:ascii="Times New Roman" w:hAnsi="Times New Roman"/>
          <w:sz w:val="24"/>
          <w:szCs w:val="24"/>
        </w:rPr>
      </w:pPr>
      <w:r>
        <w:pict>
          <v:rect id="_x0000_i1164" style="width:0;height:.75pt" o:hralign="left" o:hrstd="t" o:hrnoshade="t" o:hr="t" fillcolor="#d4d4d4" stroked="f"/>
        </w:pict>
      </w:r>
    </w:p>
    <w:p w:rsidR="00EC0DEF" w:rsidRDefault="00EC0DEF" w:rsidP="00EC0DEF">
      <w:r>
        <w:rPr>
          <w:rStyle w:val="Strong"/>
          <w:rFonts w:ascii="Verdana" w:hAnsi="Verdana"/>
          <w:color w:val="000000"/>
          <w:sz w:val="20"/>
          <w:szCs w:val="20"/>
          <w:shd w:val="clear" w:color="auto" w:fill="FFFFFF"/>
        </w:rPr>
        <w:t>index.jsp</w:t>
      </w:r>
    </w:p>
    <w:p w:rsidR="00EC0DEF" w:rsidRDefault="00EC0DEF" w:rsidP="00EC0DEF">
      <w:pPr>
        <w:numPr>
          <w:ilvl w:val="0"/>
          <w:numId w:val="10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href</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"empform"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Add Employee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C0DEF" w:rsidRDefault="00EC0DEF" w:rsidP="00EC0DEF">
      <w:pPr>
        <w:numPr>
          <w:ilvl w:val="0"/>
          <w:numId w:val="10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href</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"viewemp"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View Employees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a</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C0DEF" w:rsidRDefault="00EC0DEF" w:rsidP="00EC0DEF">
      <w:pPr>
        <w:spacing w:line="240" w:lineRule="auto"/>
        <w:rPr>
          <w:rFonts w:ascii="Times New Roman" w:hAnsi="Times New Roman"/>
          <w:sz w:val="24"/>
          <w:szCs w:val="24"/>
        </w:rPr>
      </w:pPr>
      <w:r>
        <w:pict>
          <v:rect id="_x0000_i1165" style="width:0;height:.75pt" o:hralign="left" o:hrstd="t" o:hrnoshade="t" o:hr="t" fillcolor="#d4d4d4" stroked="f"/>
        </w:pict>
      </w:r>
    </w:p>
    <w:p w:rsidR="00EC0DEF" w:rsidRDefault="00EC0DEF" w:rsidP="00EC0DEF">
      <w:r>
        <w:rPr>
          <w:rStyle w:val="Strong"/>
          <w:rFonts w:ascii="Verdana" w:hAnsi="Verdana"/>
          <w:color w:val="000000"/>
          <w:sz w:val="20"/>
          <w:szCs w:val="20"/>
          <w:shd w:val="clear" w:color="auto" w:fill="FFFFFF"/>
        </w:rPr>
        <w:lastRenderedPageBreak/>
        <w:t>Emp.java</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package</w:t>
      </w:r>
      <w:r>
        <w:rPr>
          <w:rFonts w:ascii="Verdana" w:hAnsi="Verdana"/>
          <w:color w:val="000000"/>
          <w:sz w:val="20"/>
          <w:szCs w:val="20"/>
          <w:bdr w:val="none" w:sz="0" w:space="0" w:color="auto" w:frame="1"/>
        </w:rPr>
        <w:t> com.javatpoint.beans;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Emp {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id;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private</w:t>
      </w:r>
      <w:r>
        <w:rPr>
          <w:rFonts w:ascii="Verdana" w:hAnsi="Verdana"/>
          <w:color w:val="000000"/>
          <w:sz w:val="20"/>
          <w:szCs w:val="20"/>
          <w:bdr w:val="none" w:sz="0" w:space="0" w:color="auto" w:frame="1"/>
        </w:rPr>
        <w:t> String name;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float</w:t>
      </w:r>
      <w:r>
        <w:rPr>
          <w:rFonts w:ascii="Verdana" w:hAnsi="Verdana"/>
          <w:color w:val="000000"/>
          <w:sz w:val="20"/>
          <w:szCs w:val="20"/>
          <w:bdr w:val="none" w:sz="0" w:space="0" w:color="auto" w:frame="1"/>
        </w:rPr>
        <w:t> salary;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private</w:t>
      </w:r>
      <w:r>
        <w:rPr>
          <w:rFonts w:ascii="Verdana" w:hAnsi="Verdana"/>
          <w:color w:val="000000"/>
          <w:sz w:val="20"/>
          <w:szCs w:val="20"/>
          <w:bdr w:val="none" w:sz="0" w:space="0" w:color="auto" w:frame="1"/>
        </w:rPr>
        <w:t> String designation;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Emp() {}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Emp(</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id, String name, </w:t>
      </w:r>
      <w:r>
        <w:rPr>
          <w:rStyle w:val="keyword"/>
          <w:rFonts w:ascii="Verdana" w:hAnsi="Verdana"/>
          <w:b/>
          <w:bCs/>
          <w:color w:val="006699"/>
          <w:bdr w:val="none" w:sz="0" w:space="0" w:color="auto" w:frame="1"/>
        </w:rPr>
        <w:t>float</w:t>
      </w:r>
      <w:r>
        <w:rPr>
          <w:rFonts w:ascii="Verdana" w:hAnsi="Verdana"/>
          <w:color w:val="000000"/>
          <w:sz w:val="20"/>
          <w:szCs w:val="20"/>
          <w:bdr w:val="none" w:sz="0" w:space="0" w:color="auto" w:frame="1"/>
        </w:rPr>
        <w:t> salary, String designation) {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super</w:t>
      </w:r>
      <w:r>
        <w:rPr>
          <w:rFonts w:ascii="Verdana" w:hAnsi="Verdana"/>
          <w:color w:val="000000"/>
          <w:sz w:val="20"/>
          <w:szCs w:val="20"/>
          <w:bdr w:val="none" w:sz="0" w:space="0" w:color="auto" w:frame="1"/>
        </w:rPr>
        <w:t>();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.id = id;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.name = name;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.salary = salary;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.designation = designation;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getId() {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id;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setId(</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id) {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.id = id;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String getName() {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name;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setName(String name) {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.name = name;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float</w:t>
      </w:r>
      <w:r>
        <w:rPr>
          <w:rFonts w:ascii="Verdana" w:hAnsi="Verdana"/>
          <w:color w:val="000000"/>
          <w:sz w:val="20"/>
          <w:szCs w:val="20"/>
          <w:bdr w:val="none" w:sz="0" w:space="0" w:color="auto" w:frame="1"/>
        </w:rPr>
        <w:t> getSalary() {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salary;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setSalary(</w:t>
      </w:r>
      <w:r>
        <w:rPr>
          <w:rStyle w:val="keyword"/>
          <w:rFonts w:ascii="Verdana" w:hAnsi="Verdana"/>
          <w:b/>
          <w:bCs/>
          <w:color w:val="006699"/>
          <w:bdr w:val="none" w:sz="0" w:space="0" w:color="auto" w:frame="1"/>
        </w:rPr>
        <w:t>float</w:t>
      </w:r>
      <w:r>
        <w:rPr>
          <w:rFonts w:ascii="Verdana" w:hAnsi="Verdana"/>
          <w:color w:val="000000"/>
          <w:sz w:val="20"/>
          <w:szCs w:val="20"/>
          <w:bdr w:val="none" w:sz="0" w:space="0" w:color="auto" w:frame="1"/>
        </w:rPr>
        <w:t> salary) {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.salary = salary;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String getDesignation() {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bdr w:val="none" w:sz="0" w:space="0" w:color="auto" w:frame="1"/>
        </w:rPr>
        <w:t>return</w:t>
      </w:r>
      <w:r>
        <w:rPr>
          <w:rFonts w:ascii="Verdana" w:hAnsi="Verdana"/>
          <w:color w:val="000000"/>
          <w:sz w:val="20"/>
          <w:szCs w:val="20"/>
          <w:bdr w:val="none" w:sz="0" w:space="0" w:color="auto" w:frame="1"/>
        </w:rPr>
        <w:t> designation;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setDesignation(String designation) {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.designation = designation;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C0DEF" w:rsidRDefault="00EC0DEF" w:rsidP="00EC0DEF">
      <w:pPr>
        <w:numPr>
          <w:ilvl w:val="0"/>
          <w:numId w:val="1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C0DEF" w:rsidRDefault="00EC0DEF" w:rsidP="00EC0DEF">
      <w:pPr>
        <w:spacing w:line="240" w:lineRule="auto"/>
        <w:rPr>
          <w:rFonts w:ascii="Times New Roman" w:hAnsi="Times New Roman"/>
          <w:sz w:val="24"/>
          <w:szCs w:val="24"/>
        </w:rPr>
      </w:pPr>
      <w:r>
        <w:pict>
          <v:rect id="_x0000_i1166" style="width:0;height:.75pt" o:hralign="left" o:hrstd="t" o:hrnoshade="t" o:hr="t" fillcolor="#d4d4d4" stroked="f"/>
        </w:pict>
      </w:r>
    </w:p>
    <w:p w:rsidR="00EC0DEF" w:rsidRDefault="00EC0DEF" w:rsidP="00EC0DEF">
      <w:r>
        <w:rPr>
          <w:rStyle w:val="Strong"/>
          <w:rFonts w:ascii="Verdana" w:hAnsi="Verdana"/>
          <w:color w:val="000000"/>
          <w:sz w:val="18"/>
          <w:szCs w:val="18"/>
          <w:shd w:val="clear" w:color="auto" w:fill="FFFFFF"/>
        </w:rPr>
        <w:t>EmpController.java</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 com.javatpoint.controllers;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java.util.ArrayList;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java.util.List;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org.springframework.stereotype.Controller;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org.springframework.web.bind.annotation.ModelAttribute;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org.springframework.web.bind.annotation.RequestMapping;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org.springframework.web.bind.annotation.RequestMethod;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org.springframework.web.servlet.ModelAndView;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com.javatpoint.beans.Emp;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Style w:val="annotation"/>
          <w:rFonts w:ascii="Verdana" w:hAnsi="Verdana"/>
          <w:color w:val="646464"/>
          <w:sz w:val="18"/>
          <w:szCs w:val="18"/>
          <w:bdr w:val="none" w:sz="0" w:space="0" w:color="auto" w:frame="1"/>
        </w:rPr>
        <w:t>@Controller</w:t>
      </w: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EmpController {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@RequestMapping</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"/empform"</w:t>
      </w: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ModelAndView showform(){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//command is a reserved request attribute name, now use &lt;form&gt; tag to show object data</w:t>
      </w: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ModelAndView(</w:t>
      </w:r>
      <w:r>
        <w:rPr>
          <w:rStyle w:val="string"/>
          <w:rFonts w:ascii="Verdana" w:hAnsi="Verdana"/>
          <w:color w:val="0000FF"/>
          <w:sz w:val="18"/>
          <w:szCs w:val="18"/>
          <w:bdr w:val="none" w:sz="0" w:space="0" w:color="auto" w:frame="1"/>
        </w:rPr>
        <w:t>"empform"</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"command"</w:t>
      </w:r>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Emp());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@RequestMapping</w:t>
      </w:r>
      <w:r>
        <w:rPr>
          <w:rFonts w:ascii="Verdana" w:hAnsi="Verdana"/>
          <w:color w:val="000000"/>
          <w:sz w:val="18"/>
          <w:szCs w:val="18"/>
          <w:bdr w:val="none" w:sz="0" w:space="0" w:color="auto" w:frame="1"/>
        </w:rPr>
        <w:t>(value=</w:t>
      </w:r>
      <w:r>
        <w:rPr>
          <w:rStyle w:val="string"/>
          <w:rFonts w:ascii="Verdana" w:hAnsi="Verdana"/>
          <w:color w:val="0000FF"/>
          <w:sz w:val="18"/>
          <w:szCs w:val="18"/>
          <w:bdr w:val="none" w:sz="0" w:space="0" w:color="auto" w:frame="1"/>
        </w:rPr>
        <w:t>"/save"</w:t>
      </w:r>
      <w:r>
        <w:rPr>
          <w:rFonts w:ascii="Verdana" w:hAnsi="Verdana"/>
          <w:color w:val="000000"/>
          <w:sz w:val="18"/>
          <w:szCs w:val="18"/>
          <w:bdr w:val="none" w:sz="0" w:space="0" w:color="auto" w:frame="1"/>
        </w:rPr>
        <w:t>,method = RequestMethod.POST)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ModelAndView save(</w:t>
      </w:r>
      <w:r>
        <w:rPr>
          <w:rStyle w:val="annotation"/>
          <w:rFonts w:ascii="Verdana" w:hAnsi="Verdana"/>
          <w:color w:val="646464"/>
          <w:sz w:val="18"/>
          <w:szCs w:val="18"/>
          <w:bdr w:val="none" w:sz="0" w:space="0" w:color="auto" w:frame="1"/>
        </w:rPr>
        <w:t>@ModelAttribute</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"emp"</w:t>
      </w:r>
      <w:r>
        <w:rPr>
          <w:rFonts w:ascii="Verdana" w:hAnsi="Verdana"/>
          <w:color w:val="000000"/>
          <w:sz w:val="18"/>
          <w:szCs w:val="18"/>
          <w:bdr w:val="none" w:sz="0" w:space="0" w:color="auto" w:frame="1"/>
        </w:rPr>
        <w:t>) Emp emp){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//write code to save emp object</w:t>
      </w: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//here, we are displaying emp object to prove emp has data</w:t>
      </w: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System.out.println(emp.getName()+</w:t>
      </w:r>
      <w:r>
        <w:rPr>
          <w:rStyle w:val="string"/>
          <w:rFonts w:ascii="Verdana" w:hAnsi="Verdana"/>
          <w:color w:val="0000FF"/>
          <w:sz w:val="18"/>
          <w:szCs w:val="18"/>
          <w:bdr w:val="none" w:sz="0" w:space="0" w:color="auto" w:frame="1"/>
        </w:rPr>
        <w:t>" "</w:t>
      </w:r>
      <w:r>
        <w:rPr>
          <w:rFonts w:ascii="Verdana" w:hAnsi="Verdana"/>
          <w:color w:val="000000"/>
          <w:sz w:val="18"/>
          <w:szCs w:val="18"/>
          <w:bdr w:val="none" w:sz="0" w:space="0" w:color="auto" w:frame="1"/>
        </w:rPr>
        <w:t>+emp.getSalary()+</w:t>
      </w:r>
      <w:r>
        <w:rPr>
          <w:rStyle w:val="string"/>
          <w:rFonts w:ascii="Verdana" w:hAnsi="Verdana"/>
          <w:color w:val="0000FF"/>
          <w:sz w:val="18"/>
          <w:szCs w:val="18"/>
          <w:bdr w:val="none" w:sz="0" w:space="0" w:color="auto" w:frame="1"/>
        </w:rPr>
        <w:t>" "</w:t>
      </w:r>
      <w:r>
        <w:rPr>
          <w:rFonts w:ascii="Verdana" w:hAnsi="Verdana"/>
          <w:color w:val="000000"/>
          <w:sz w:val="18"/>
          <w:szCs w:val="18"/>
          <w:bdr w:val="none" w:sz="0" w:space="0" w:color="auto" w:frame="1"/>
        </w:rPr>
        <w:t>+emp.getDesignation());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//return new ModelAndView("empform","command",emp);//will display object data</w:t>
      </w: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ModelAndView(</w:t>
      </w:r>
      <w:r>
        <w:rPr>
          <w:rStyle w:val="string"/>
          <w:rFonts w:ascii="Verdana" w:hAnsi="Verdana"/>
          <w:color w:val="0000FF"/>
          <w:sz w:val="18"/>
          <w:szCs w:val="18"/>
          <w:bdr w:val="none" w:sz="0" w:space="0" w:color="auto" w:frame="1"/>
        </w:rPr>
        <w:t>"redirect:/viewemp"</w:t>
      </w: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//will redirect to viewemp request mapping</w:t>
      </w: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@RequestMapping</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"/viewemp"</w:t>
      </w: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ModelAndView viewemp(){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lastRenderedPageBreak/>
        <w:t>        </w:t>
      </w:r>
      <w:r>
        <w:rPr>
          <w:rStyle w:val="comment"/>
          <w:rFonts w:ascii="Verdana" w:hAnsi="Verdana"/>
          <w:color w:val="008200"/>
          <w:sz w:val="18"/>
          <w:szCs w:val="18"/>
          <w:bdr w:val="none" w:sz="0" w:space="0" w:color="auto" w:frame="1"/>
        </w:rPr>
        <w:t>//write the code to get all employees from DAO</w:t>
      </w: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//here, we are writing manual code of list for easy understanding</w:t>
      </w: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List&lt;Emp&gt; list=</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ArrayList&lt;Emp&gt;();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list.add(</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Emp(</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"rahul"</w:t>
      </w:r>
      <w:r>
        <w:rPr>
          <w:rFonts w:ascii="Verdana" w:hAnsi="Verdana"/>
          <w:color w:val="000000"/>
          <w:sz w:val="18"/>
          <w:szCs w:val="18"/>
          <w:bdr w:val="none" w:sz="0" w:space="0" w:color="auto" w:frame="1"/>
        </w:rPr>
        <w:t>,35000f,</w:t>
      </w:r>
      <w:r>
        <w:rPr>
          <w:rStyle w:val="string"/>
          <w:rFonts w:ascii="Verdana" w:hAnsi="Verdana"/>
          <w:color w:val="0000FF"/>
          <w:sz w:val="18"/>
          <w:szCs w:val="18"/>
          <w:bdr w:val="none" w:sz="0" w:space="0" w:color="auto" w:frame="1"/>
        </w:rPr>
        <w:t>"S.Engineer"</w:t>
      </w: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list.add(</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Emp(</w:t>
      </w:r>
      <w:r>
        <w:rPr>
          <w:rStyle w:val="number"/>
          <w:rFonts w:ascii="Verdana" w:hAnsi="Verdana"/>
          <w:color w:val="C00000"/>
          <w:sz w:val="18"/>
          <w:szCs w:val="18"/>
          <w:bdr w:val="none" w:sz="0" w:space="0" w:color="auto" w:frame="1"/>
        </w:rPr>
        <w:t>2</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"aditya"</w:t>
      </w:r>
      <w:r>
        <w:rPr>
          <w:rFonts w:ascii="Verdana" w:hAnsi="Verdana"/>
          <w:color w:val="000000"/>
          <w:sz w:val="18"/>
          <w:szCs w:val="18"/>
          <w:bdr w:val="none" w:sz="0" w:space="0" w:color="auto" w:frame="1"/>
        </w:rPr>
        <w:t>,25000f,</w:t>
      </w:r>
      <w:r>
        <w:rPr>
          <w:rStyle w:val="string"/>
          <w:rFonts w:ascii="Verdana" w:hAnsi="Verdana"/>
          <w:color w:val="0000FF"/>
          <w:sz w:val="18"/>
          <w:szCs w:val="18"/>
          <w:bdr w:val="none" w:sz="0" w:space="0" w:color="auto" w:frame="1"/>
        </w:rPr>
        <w:t>"IT Manager"</w:t>
      </w: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list.add(</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Emp(</w:t>
      </w:r>
      <w:r>
        <w:rPr>
          <w:rStyle w:val="number"/>
          <w:rFonts w:ascii="Verdana" w:hAnsi="Verdana"/>
          <w:color w:val="C00000"/>
          <w:sz w:val="18"/>
          <w:szCs w:val="18"/>
          <w:bdr w:val="none" w:sz="0" w:space="0" w:color="auto" w:frame="1"/>
        </w:rPr>
        <w:t>3</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"sachin"</w:t>
      </w:r>
      <w:r>
        <w:rPr>
          <w:rFonts w:ascii="Verdana" w:hAnsi="Verdana"/>
          <w:color w:val="000000"/>
          <w:sz w:val="18"/>
          <w:szCs w:val="18"/>
          <w:bdr w:val="none" w:sz="0" w:space="0" w:color="auto" w:frame="1"/>
        </w:rPr>
        <w:t>,55000f,</w:t>
      </w:r>
      <w:r>
        <w:rPr>
          <w:rStyle w:val="string"/>
          <w:rFonts w:ascii="Verdana" w:hAnsi="Verdana"/>
          <w:color w:val="0000FF"/>
          <w:sz w:val="18"/>
          <w:szCs w:val="18"/>
          <w:bdr w:val="none" w:sz="0" w:space="0" w:color="auto" w:frame="1"/>
        </w:rPr>
        <w:t>"Care Taker"</w:t>
      </w: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ModelAndView(</w:t>
      </w:r>
      <w:r>
        <w:rPr>
          <w:rStyle w:val="string"/>
          <w:rFonts w:ascii="Verdana" w:hAnsi="Verdana"/>
          <w:color w:val="0000FF"/>
          <w:sz w:val="18"/>
          <w:szCs w:val="18"/>
          <w:bdr w:val="none" w:sz="0" w:space="0" w:color="auto" w:frame="1"/>
        </w:rPr>
        <w:t>"viewemp"</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"list"</w:t>
      </w:r>
      <w:r>
        <w:rPr>
          <w:rFonts w:ascii="Verdana" w:hAnsi="Verdana"/>
          <w:color w:val="000000"/>
          <w:sz w:val="18"/>
          <w:szCs w:val="18"/>
          <w:bdr w:val="none" w:sz="0" w:space="0" w:color="auto" w:frame="1"/>
        </w:rPr>
        <w:t>,list);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EC0DEF" w:rsidRDefault="00EC0DEF" w:rsidP="00EC0DEF">
      <w:pPr>
        <w:numPr>
          <w:ilvl w:val="0"/>
          <w:numId w:val="1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spacing w:line="240" w:lineRule="auto"/>
        <w:rPr>
          <w:rFonts w:ascii="Times New Roman" w:hAnsi="Times New Roman"/>
          <w:sz w:val="24"/>
          <w:szCs w:val="24"/>
        </w:rPr>
      </w:pPr>
      <w:r>
        <w:pict>
          <v:rect id="_x0000_i1171" style="width:0;height:.7pt" o:hralign="left" o:hrstd="t" o:hrnoshade="t" o:hr="t" fillcolor="#d4d4d4" stroked="f"/>
        </w:pict>
      </w:r>
    </w:p>
    <w:p w:rsidR="00EC0DEF" w:rsidRDefault="00EC0DEF" w:rsidP="00EC0DEF">
      <w:r>
        <w:rPr>
          <w:rStyle w:val="Strong"/>
          <w:rFonts w:ascii="Verdana" w:hAnsi="Verdana"/>
          <w:color w:val="000000"/>
          <w:sz w:val="18"/>
          <w:szCs w:val="18"/>
          <w:shd w:val="clear" w:color="auto" w:fill="FFFFFF"/>
        </w:rPr>
        <w:t>web.xml</w:t>
      </w:r>
    </w:p>
    <w:p w:rsidR="00EC0DEF" w:rsidRDefault="00EC0DEF" w:rsidP="00EC0DEF">
      <w:pPr>
        <w:numPr>
          <w:ilvl w:val="0"/>
          <w:numId w:val="112"/>
        </w:numPr>
        <w:shd w:val="clear" w:color="auto" w:fill="FFFFFF"/>
        <w:spacing w:after="0" w:line="312" w:lineRule="atLeast"/>
        <w:ind w:left="0"/>
        <w:jc w:val="both"/>
        <w:rPr>
          <w:rFonts w:ascii="Verdana" w:hAnsi="Verdana"/>
          <w:color w:val="000000"/>
          <w:sz w:val="18"/>
          <w:szCs w:val="18"/>
        </w:rPr>
      </w:pPr>
      <w:proofErr w:type="gramStart"/>
      <w:r>
        <w:rPr>
          <w:rFonts w:ascii="Verdana" w:hAnsi="Verdana"/>
          <w:color w:val="000000"/>
          <w:sz w:val="18"/>
          <w:szCs w:val="18"/>
          <w:bdr w:val="none" w:sz="0" w:space="0" w:color="auto" w:frame="1"/>
        </w:rPr>
        <w:t>&lt;?xml</w:t>
      </w:r>
      <w:proofErr w:type="gramEnd"/>
      <w:r>
        <w:rPr>
          <w:rFonts w:ascii="Verdana" w:hAnsi="Verdana"/>
          <w:color w:val="000000"/>
          <w:sz w:val="18"/>
          <w:szCs w:val="18"/>
          <w:bdr w:val="none" w:sz="0" w:space="0" w:color="auto" w:frame="1"/>
        </w:rPr>
        <w:t> version=</w:t>
      </w:r>
      <w:r>
        <w:rPr>
          <w:rStyle w:val="string"/>
          <w:rFonts w:ascii="Verdana" w:hAnsi="Verdana"/>
          <w:color w:val="0000FF"/>
          <w:sz w:val="18"/>
          <w:szCs w:val="18"/>
          <w:bdr w:val="none" w:sz="0" w:space="0" w:color="auto" w:frame="1"/>
        </w:rPr>
        <w:t>"1.0"</w:t>
      </w:r>
      <w:r>
        <w:rPr>
          <w:rFonts w:ascii="Verdana" w:hAnsi="Verdana"/>
          <w:color w:val="000000"/>
          <w:sz w:val="18"/>
          <w:szCs w:val="18"/>
          <w:bdr w:val="none" w:sz="0" w:space="0" w:color="auto" w:frame="1"/>
        </w:rPr>
        <w:t> encoding=</w:t>
      </w:r>
      <w:r>
        <w:rPr>
          <w:rStyle w:val="string"/>
          <w:rFonts w:ascii="Verdana" w:hAnsi="Verdana"/>
          <w:color w:val="0000FF"/>
          <w:sz w:val="18"/>
          <w:szCs w:val="18"/>
          <w:bdr w:val="none" w:sz="0" w:space="0" w:color="auto" w:frame="1"/>
        </w:rPr>
        <w:t>"UTF-8"</w:t>
      </w:r>
      <w:r>
        <w:rPr>
          <w:rFonts w:ascii="Verdana" w:hAnsi="Verdana"/>
          <w:color w:val="000000"/>
          <w:sz w:val="18"/>
          <w:szCs w:val="18"/>
          <w:bdr w:val="none" w:sz="0" w:space="0" w:color="auto" w:frame="1"/>
        </w:rPr>
        <w:t>?&gt;  </w:t>
      </w:r>
    </w:p>
    <w:p w:rsidR="00EC0DEF" w:rsidRDefault="00EC0DEF" w:rsidP="00EC0DEF">
      <w:pPr>
        <w:numPr>
          <w:ilvl w:val="0"/>
          <w:numId w:val="1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&lt;web-app version=</w:t>
      </w:r>
      <w:r>
        <w:rPr>
          <w:rStyle w:val="string"/>
          <w:rFonts w:ascii="Verdana" w:hAnsi="Verdana"/>
          <w:color w:val="0000FF"/>
          <w:sz w:val="18"/>
          <w:szCs w:val="18"/>
          <w:bdr w:val="none" w:sz="0" w:space="0" w:color="auto" w:frame="1"/>
        </w:rPr>
        <w:t>"2.5"</w:t>
      </w:r>
      <w:r>
        <w:rPr>
          <w:rFonts w:ascii="Verdana" w:hAnsi="Verdana"/>
          <w:color w:val="000000"/>
          <w:sz w:val="18"/>
          <w:szCs w:val="18"/>
          <w:bdr w:val="none" w:sz="0" w:space="0" w:color="auto" w:frame="1"/>
        </w:rPr>
        <w:t>   </w:t>
      </w:r>
    </w:p>
    <w:p w:rsidR="00EC0DEF" w:rsidRDefault="00EC0DEF" w:rsidP="00EC0DEF">
      <w:pPr>
        <w:numPr>
          <w:ilvl w:val="0"/>
          <w:numId w:val="1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xmlns=</w:t>
      </w:r>
      <w:r>
        <w:rPr>
          <w:rStyle w:val="string"/>
          <w:rFonts w:ascii="Verdana" w:hAnsi="Verdana"/>
          <w:color w:val="0000FF"/>
          <w:sz w:val="18"/>
          <w:szCs w:val="18"/>
          <w:bdr w:val="none" w:sz="0" w:space="0" w:color="auto" w:frame="1"/>
        </w:rPr>
        <w:t>"http://java.sun.com/xml/ns/javaee"</w:t>
      </w:r>
      <w:r>
        <w:rPr>
          <w:rFonts w:ascii="Verdana" w:hAnsi="Verdana"/>
          <w:color w:val="000000"/>
          <w:sz w:val="18"/>
          <w:szCs w:val="18"/>
          <w:bdr w:val="none" w:sz="0" w:space="0" w:color="auto" w:frame="1"/>
        </w:rPr>
        <w:t>   </w:t>
      </w:r>
    </w:p>
    <w:p w:rsidR="00EC0DEF" w:rsidRDefault="00EC0DEF" w:rsidP="00EC0DEF">
      <w:pPr>
        <w:numPr>
          <w:ilvl w:val="0"/>
          <w:numId w:val="1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xmlns:xsi=</w:t>
      </w:r>
      <w:r>
        <w:rPr>
          <w:rStyle w:val="string"/>
          <w:rFonts w:ascii="Verdana" w:hAnsi="Verdana"/>
          <w:color w:val="0000FF"/>
          <w:sz w:val="18"/>
          <w:szCs w:val="18"/>
          <w:bdr w:val="none" w:sz="0" w:space="0" w:color="auto" w:frame="1"/>
        </w:rPr>
        <w:t>"http://www.w3.org/2001/XMLSchema-instance"</w:t>
      </w:r>
      <w:r>
        <w:rPr>
          <w:rFonts w:ascii="Verdana" w:hAnsi="Verdana"/>
          <w:color w:val="000000"/>
          <w:sz w:val="18"/>
          <w:szCs w:val="18"/>
          <w:bdr w:val="none" w:sz="0" w:space="0" w:color="auto" w:frame="1"/>
        </w:rPr>
        <w:t>   </w:t>
      </w:r>
    </w:p>
    <w:p w:rsidR="00EC0DEF" w:rsidRDefault="00EC0DEF" w:rsidP="00EC0DEF">
      <w:pPr>
        <w:numPr>
          <w:ilvl w:val="0"/>
          <w:numId w:val="1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xsi:schemaLocation="http:</w:t>
      </w:r>
      <w:r>
        <w:rPr>
          <w:rStyle w:val="comment"/>
          <w:rFonts w:ascii="Verdana" w:hAnsi="Verdana"/>
          <w:color w:val="008200"/>
          <w:sz w:val="18"/>
          <w:szCs w:val="18"/>
          <w:bdr w:val="none" w:sz="0" w:space="0" w:color="auto" w:frame="1"/>
        </w:rPr>
        <w:t>//java.sun.com/xml/ns/javaee </w:t>
      </w:r>
      <w:r>
        <w:rPr>
          <w:rFonts w:ascii="Verdana" w:hAnsi="Verdana"/>
          <w:color w:val="000000"/>
          <w:sz w:val="18"/>
          <w:szCs w:val="18"/>
          <w:bdr w:val="none" w:sz="0" w:space="0" w:color="auto" w:frame="1"/>
        </w:rPr>
        <w:t>  </w:t>
      </w:r>
    </w:p>
    <w:p w:rsidR="00EC0DEF" w:rsidRDefault="00EC0DEF" w:rsidP="00EC0DEF">
      <w:pPr>
        <w:numPr>
          <w:ilvl w:val="0"/>
          <w:numId w:val="1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http:</w:t>
      </w:r>
      <w:r>
        <w:rPr>
          <w:rStyle w:val="comment"/>
          <w:rFonts w:ascii="Verdana" w:hAnsi="Verdana"/>
          <w:color w:val="008200"/>
          <w:sz w:val="18"/>
          <w:szCs w:val="18"/>
          <w:bdr w:val="none" w:sz="0" w:space="0" w:color="auto" w:frame="1"/>
        </w:rPr>
        <w:t>//java.sun.com/xml/ns/javaee/web-app_2_5.xsd"&gt;</w:t>
      </w:r>
      <w:r>
        <w:rPr>
          <w:rFonts w:ascii="Verdana" w:hAnsi="Verdana"/>
          <w:color w:val="000000"/>
          <w:sz w:val="18"/>
          <w:szCs w:val="18"/>
          <w:bdr w:val="none" w:sz="0" w:space="0" w:color="auto" w:frame="1"/>
        </w:rPr>
        <w:t>  </w:t>
      </w:r>
    </w:p>
    <w:p w:rsidR="00EC0DEF" w:rsidRDefault="00EC0DEF" w:rsidP="00EC0DEF">
      <w:pPr>
        <w:numPr>
          <w:ilvl w:val="0"/>
          <w:numId w:val="1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&lt;servlet&gt;  </w:t>
      </w:r>
    </w:p>
    <w:p w:rsidR="00EC0DEF" w:rsidRDefault="00EC0DEF" w:rsidP="00EC0DEF">
      <w:pPr>
        <w:numPr>
          <w:ilvl w:val="0"/>
          <w:numId w:val="1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&lt;servlet-name&gt;spring&lt;/servlet-name&gt;  </w:t>
      </w:r>
    </w:p>
    <w:p w:rsidR="00EC0DEF" w:rsidRDefault="00EC0DEF" w:rsidP="00EC0DEF">
      <w:pPr>
        <w:numPr>
          <w:ilvl w:val="0"/>
          <w:numId w:val="1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&lt;servlet-</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&gt;org.springframework.web.servlet.DispatcherServlet&lt;/servlet-</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&gt;  </w:t>
      </w:r>
    </w:p>
    <w:p w:rsidR="00EC0DEF" w:rsidRDefault="00EC0DEF" w:rsidP="00EC0DEF">
      <w:pPr>
        <w:numPr>
          <w:ilvl w:val="0"/>
          <w:numId w:val="1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&lt;load-on-startup&gt;</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&lt;/load-on-startup&gt;  </w:t>
      </w:r>
    </w:p>
    <w:p w:rsidR="00EC0DEF" w:rsidRDefault="00EC0DEF" w:rsidP="00EC0DEF">
      <w:pPr>
        <w:numPr>
          <w:ilvl w:val="0"/>
          <w:numId w:val="1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&lt;/servlet&gt;  </w:t>
      </w:r>
    </w:p>
    <w:p w:rsidR="00EC0DEF" w:rsidRDefault="00EC0DEF" w:rsidP="00EC0DEF">
      <w:pPr>
        <w:numPr>
          <w:ilvl w:val="0"/>
          <w:numId w:val="1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&lt;servlet-mapping&gt;  </w:t>
      </w:r>
    </w:p>
    <w:p w:rsidR="00EC0DEF" w:rsidRDefault="00EC0DEF" w:rsidP="00EC0DEF">
      <w:pPr>
        <w:numPr>
          <w:ilvl w:val="0"/>
          <w:numId w:val="1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&lt;servlet-name&gt;spring&lt;/servlet-name&gt;  </w:t>
      </w:r>
    </w:p>
    <w:p w:rsidR="00EC0DEF" w:rsidRDefault="00EC0DEF" w:rsidP="00EC0DEF">
      <w:pPr>
        <w:numPr>
          <w:ilvl w:val="0"/>
          <w:numId w:val="1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&lt;url-pattern&gt;/&lt;/url-pattern&gt;  </w:t>
      </w:r>
    </w:p>
    <w:p w:rsidR="00EC0DEF" w:rsidRDefault="00EC0DEF" w:rsidP="00EC0DEF">
      <w:pPr>
        <w:numPr>
          <w:ilvl w:val="0"/>
          <w:numId w:val="1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&lt;/servlet-mapping&gt;  </w:t>
      </w:r>
    </w:p>
    <w:p w:rsidR="00EC0DEF" w:rsidRDefault="00EC0DEF" w:rsidP="00EC0DEF">
      <w:pPr>
        <w:numPr>
          <w:ilvl w:val="0"/>
          <w:numId w:val="1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&lt;/web-app&gt;  </w:t>
      </w:r>
    </w:p>
    <w:p w:rsidR="00EC0DEF" w:rsidRDefault="00EC0DEF" w:rsidP="00EC0DEF">
      <w:pPr>
        <w:spacing w:line="240" w:lineRule="auto"/>
        <w:rPr>
          <w:rFonts w:ascii="Times New Roman" w:hAnsi="Times New Roman"/>
          <w:sz w:val="24"/>
          <w:szCs w:val="24"/>
        </w:rPr>
      </w:pPr>
      <w:r>
        <w:pict>
          <v:rect id="_x0000_i1172" style="width:0;height:.7pt" o:hralign="left" o:hrstd="t" o:hrnoshade="t" o:hr="t" fillcolor="#d4d4d4" stroked="f"/>
        </w:pict>
      </w:r>
    </w:p>
    <w:p w:rsidR="00EC0DEF" w:rsidRDefault="00EC0DEF" w:rsidP="00EC0DEF">
      <w:proofErr w:type="gramStart"/>
      <w:r>
        <w:rPr>
          <w:rStyle w:val="Strong"/>
          <w:rFonts w:ascii="Verdana" w:hAnsi="Verdana"/>
          <w:color w:val="000000"/>
          <w:sz w:val="18"/>
          <w:szCs w:val="18"/>
          <w:shd w:val="clear" w:color="auto" w:fill="FFFFFF"/>
        </w:rPr>
        <w:t>spring-servlet.xml</w:t>
      </w:r>
      <w:proofErr w:type="gramEnd"/>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proofErr w:type="gramStart"/>
      <w:r>
        <w:rPr>
          <w:rFonts w:ascii="Verdana" w:hAnsi="Verdana"/>
          <w:color w:val="000000"/>
          <w:sz w:val="18"/>
          <w:szCs w:val="18"/>
          <w:bdr w:val="none" w:sz="0" w:space="0" w:color="auto" w:frame="1"/>
        </w:rPr>
        <w:t>&lt;?xml</w:t>
      </w:r>
      <w:proofErr w:type="gramEnd"/>
      <w:r>
        <w:rPr>
          <w:rFonts w:ascii="Verdana" w:hAnsi="Verdana"/>
          <w:color w:val="000000"/>
          <w:sz w:val="18"/>
          <w:szCs w:val="18"/>
          <w:bdr w:val="none" w:sz="0" w:space="0" w:color="auto" w:frame="1"/>
        </w:rPr>
        <w:t> version=</w:t>
      </w:r>
      <w:r>
        <w:rPr>
          <w:rStyle w:val="string"/>
          <w:rFonts w:ascii="Verdana" w:hAnsi="Verdana"/>
          <w:color w:val="0000FF"/>
          <w:sz w:val="18"/>
          <w:szCs w:val="18"/>
          <w:bdr w:val="none" w:sz="0" w:space="0" w:color="auto" w:frame="1"/>
        </w:rPr>
        <w:t>"1.0"</w:t>
      </w:r>
      <w:r>
        <w:rPr>
          <w:rFonts w:ascii="Verdana" w:hAnsi="Verdana"/>
          <w:color w:val="000000"/>
          <w:sz w:val="18"/>
          <w:szCs w:val="18"/>
          <w:bdr w:val="none" w:sz="0" w:space="0" w:color="auto" w:frame="1"/>
        </w:rPr>
        <w:t> encoding=</w:t>
      </w:r>
      <w:r>
        <w:rPr>
          <w:rStyle w:val="string"/>
          <w:rFonts w:ascii="Verdana" w:hAnsi="Verdana"/>
          <w:color w:val="0000FF"/>
          <w:sz w:val="18"/>
          <w:szCs w:val="18"/>
          <w:bdr w:val="none" w:sz="0" w:space="0" w:color="auto" w:frame="1"/>
        </w:rPr>
        <w:t>"UTF-8"</w:t>
      </w:r>
      <w:r>
        <w:rPr>
          <w:rFonts w:ascii="Verdana" w:hAnsi="Verdana"/>
          <w:color w:val="000000"/>
          <w:sz w:val="18"/>
          <w:szCs w:val="18"/>
          <w:bdr w:val="none" w:sz="0" w:space="0" w:color="auto" w:frame="1"/>
        </w:rPr>
        <w:t>?&gt;  </w:t>
      </w:r>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&lt;beans xmlns=</w:t>
      </w:r>
      <w:r>
        <w:rPr>
          <w:rStyle w:val="string"/>
          <w:rFonts w:ascii="Verdana" w:hAnsi="Verdana"/>
          <w:color w:val="0000FF"/>
          <w:sz w:val="18"/>
          <w:szCs w:val="18"/>
          <w:bdr w:val="none" w:sz="0" w:space="0" w:color="auto" w:frame="1"/>
        </w:rPr>
        <w:t>"http://www.springframework.org/schema/beans"</w:t>
      </w:r>
      <w:r>
        <w:rPr>
          <w:rFonts w:ascii="Verdana" w:hAnsi="Verdana"/>
          <w:color w:val="000000"/>
          <w:sz w:val="18"/>
          <w:szCs w:val="18"/>
          <w:bdr w:val="none" w:sz="0" w:space="0" w:color="auto" w:frame="1"/>
        </w:rPr>
        <w:t>    </w:t>
      </w:r>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xmlns:xsi=</w:t>
      </w:r>
      <w:r>
        <w:rPr>
          <w:rStyle w:val="string"/>
          <w:rFonts w:ascii="Verdana" w:hAnsi="Verdana"/>
          <w:color w:val="0000FF"/>
          <w:sz w:val="18"/>
          <w:szCs w:val="18"/>
          <w:bdr w:val="none" w:sz="0" w:space="0" w:color="auto" w:frame="1"/>
        </w:rPr>
        <w:t>"http://www.w3.org/2001/XMLSchema-instance"</w:t>
      </w:r>
      <w:r>
        <w:rPr>
          <w:rFonts w:ascii="Verdana" w:hAnsi="Verdana"/>
          <w:color w:val="000000"/>
          <w:sz w:val="18"/>
          <w:szCs w:val="18"/>
          <w:bdr w:val="none" w:sz="0" w:space="0" w:color="auto" w:frame="1"/>
        </w:rPr>
        <w:t>    </w:t>
      </w:r>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xmlns:p=</w:t>
      </w:r>
      <w:r>
        <w:rPr>
          <w:rStyle w:val="string"/>
          <w:rFonts w:ascii="Verdana" w:hAnsi="Verdana"/>
          <w:color w:val="0000FF"/>
          <w:sz w:val="18"/>
          <w:szCs w:val="18"/>
          <w:bdr w:val="none" w:sz="0" w:space="0" w:color="auto" w:frame="1"/>
        </w:rPr>
        <w:t>"http://www.springframework.org/schema/p"</w:t>
      </w:r>
      <w:r>
        <w:rPr>
          <w:rFonts w:ascii="Verdana" w:hAnsi="Verdana"/>
          <w:color w:val="000000"/>
          <w:sz w:val="18"/>
          <w:szCs w:val="18"/>
          <w:bdr w:val="none" w:sz="0" w:space="0" w:color="auto" w:frame="1"/>
        </w:rPr>
        <w:t>    </w:t>
      </w:r>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xmlns:context=</w:t>
      </w:r>
      <w:r>
        <w:rPr>
          <w:rStyle w:val="string"/>
          <w:rFonts w:ascii="Verdana" w:hAnsi="Verdana"/>
          <w:color w:val="0000FF"/>
          <w:sz w:val="18"/>
          <w:szCs w:val="18"/>
          <w:bdr w:val="none" w:sz="0" w:space="0" w:color="auto" w:frame="1"/>
        </w:rPr>
        <w:t>"http://www.springframework.org/schema/context"</w:t>
      </w:r>
      <w:r>
        <w:rPr>
          <w:rFonts w:ascii="Verdana" w:hAnsi="Verdana"/>
          <w:color w:val="000000"/>
          <w:sz w:val="18"/>
          <w:szCs w:val="18"/>
          <w:bdr w:val="none" w:sz="0" w:space="0" w:color="auto" w:frame="1"/>
        </w:rPr>
        <w:t>    </w:t>
      </w:r>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xsi:schemaLocation="http:</w:t>
      </w:r>
      <w:r>
        <w:rPr>
          <w:rStyle w:val="comment"/>
          <w:rFonts w:ascii="Verdana" w:hAnsi="Verdana"/>
          <w:color w:val="008200"/>
          <w:sz w:val="18"/>
          <w:szCs w:val="18"/>
          <w:bdr w:val="none" w:sz="0" w:space="0" w:color="auto" w:frame="1"/>
        </w:rPr>
        <w:t>//www.springframework.org/schema/beans  </w:t>
      </w:r>
      <w:r>
        <w:rPr>
          <w:rFonts w:ascii="Verdana" w:hAnsi="Verdana"/>
          <w:color w:val="000000"/>
          <w:sz w:val="18"/>
          <w:szCs w:val="18"/>
          <w:bdr w:val="none" w:sz="0" w:space="0" w:color="auto" w:frame="1"/>
        </w:rPr>
        <w:t>  </w:t>
      </w:r>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http:</w:t>
      </w:r>
      <w:r>
        <w:rPr>
          <w:rStyle w:val="comment"/>
          <w:rFonts w:ascii="Verdana" w:hAnsi="Verdana"/>
          <w:color w:val="008200"/>
          <w:sz w:val="18"/>
          <w:szCs w:val="18"/>
          <w:bdr w:val="none" w:sz="0" w:space="0" w:color="auto" w:frame="1"/>
        </w:rPr>
        <w:t>//www.springframework.org/schema/beans/spring-beans-3.0.xsd  </w:t>
      </w:r>
      <w:r>
        <w:rPr>
          <w:rFonts w:ascii="Verdana" w:hAnsi="Verdana"/>
          <w:color w:val="000000"/>
          <w:sz w:val="18"/>
          <w:szCs w:val="18"/>
          <w:bdr w:val="none" w:sz="0" w:space="0" w:color="auto" w:frame="1"/>
        </w:rPr>
        <w:t>  </w:t>
      </w:r>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http:</w:t>
      </w:r>
      <w:r>
        <w:rPr>
          <w:rStyle w:val="comment"/>
          <w:rFonts w:ascii="Verdana" w:hAnsi="Verdana"/>
          <w:color w:val="008200"/>
          <w:sz w:val="18"/>
          <w:szCs w:val="18"/>
          <w:bdr w:val="none" w:sz="0" w:space="0" w:color="auto" w:frame="1"/>
        </w:rPr>
        <w:t>//www.springframework.org/schema/context  </w:t>
      </w:r>
      <w:r>
        <w:rPr>
          <w:rFonts w:ascii="Verdana" w:hAnsi="Verdana"/>
          <w:color w:val="000000"/>
          <w:sz w:val="18"/>
          <w:szCs w:val="18"/>
          <w:bdr w:val="none" w:sz="0" w:space="0" w:color="auto" w:frame="1"/>
        </w:rPr>
        <w:t>  </w:t>
      </w:r>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http:</w:t>
      </w:r>
      <w:r>
        <w:rPr>
          <w:rStyle w:val="comment"/>
          <w:rFonts w:ascii="Verdana" w:hAnsi="Verdana"/>
          <w:color w:val="008200"/>
          <w:sz w:val="18"/>
          <w:szCs w:val="18"/>
          <w:bdr w:val="none" w:sz="0" w:space="0" w:color="auto" w:frame="1"/>
        </w:rPr>
        <w:t>//www.springframework.org/schema/context/spring-context-3.0.xsd"&gt;  </w:t>
      </w:r>
      <w:r>
        <w:rPr>
          <w:rFonts w:ascii="Verdana" w:hAnsi="Verdana"/>
          <w:color w:val="000000"/>
          <w:sz w:val="18"/>
          <w:szCs w:val="18"/>
          <w:bdr w:val="none" w:sz="0" w:space="0" w:color="auto" w:frame="1"/>
        </w:rPr>
        <w:t>  </w:t>
      </w:r>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lastRenderedPageBreak/>
        <w:t>  </w:t>
      </w:r>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&lt;context:component-scan base-</w:t>
      </w:r>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"com.javatpoint.controllers"</w:t>
      </w:r>
      <w:r>
        <w:rPr>
          <w:rFonts w:ascii="Verdana" w:hAnsi="Verdana"/>
          <w:color w:val="000000"/>
          <w:sz w:val="18"/>
          <w:szCs w:val="18"/>
          <w:bdr w:val="none" w:sz="0" w:space="0" w:color="auto" w:frame="1"/>
        </w:rPr>
        <w:t>&gt;&lt;/context:component-scan&gt;  </w:t>
      </w:r>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&lt;bean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"org.springframework.web.servlet.view.InternalResourceViewResolver"</w:t>
      </w:r>
      <w:r>
        <w:rPr>
          <w:rFonts w:ascii="Verdana" w:hAnsi="Verdana"/>
          <w:color w:val="000000"/>
          <w:sz w:val="18"/>
          <w:szCs w:val="18"/>
          <w:bdr w:val="none" w:sz="0" w:space="0" w:color="auto" w:frame="1"/>
        </w:rPr>
        <w:t>&gt;  </w:t>
      </w:r>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&lt;property name=</w:t>
      </w:r>
      <w:r>
        <w:rPr>
          <w:rStyle w:val="string"/>
          <w:rFonts w:ascii="Verdana" w:hAnsi="Verdana"/>
          <w:color w:val="0000FF"/>
          <w:sz w:val="18"/>
          <w:szCs w:val="18"/>
          <w:bdr w:val="none" w:sz="0" w:space="0" w:color="auto" w:frame="1"/>
        </w:rPr>
        <w:t>"prefix"</w:t>
      </w:r>
      <w:r>
        <w:rPr>
          <w:rFonts w:ascii="Verdana" w:hAnsi="Verdana"/>
          <w:color w:val="000000"/>
          <w:sz w:val="18"/>
          <w:szCs w:val="18"/>
          <w:bdr w:val="none" w:sz="0" w:space="0" w:color="auto" w:frame="1"/>
        </w:rPr>
        <w:t> value=</w:t>
      </w:r>
      <w:r>
        <w:rPr>
          <w:rStyle w:val="string"/>
          <w:rFonts w:ascii="Verdana" w:hAnsi="Verdana"/>
          <w:color w:val="0000FF"/>
          <w:sz w:val="18"/>
          <w:szCs w:val="18"/>
          <w:bdr w:val="none" w:sz="0" w:space="0" w:color="auto" w:frame="1"/>
        </w:rPr>
        <w:t>"/WEB-INF/jsp/"</w:t>
      </w:r>
      <w:r>
        <w:rPr>
          <w:rFonts w:ascii="Verdana" w:hAnsi="Verdana"/>
          <w:color w:val="000000"/>
          <w:sz w:val="18"/>
          <w:szCs w:val="18"/>
          <w:bdr w:val="none" w:sz="0" w:space="0" w:color="auto" w:frame="1"/>
        </w:rPr>
        <w:t>&gt;&lt;/property&gt;  </w:t>
      </w:r>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&lt;property name=</w:t>
      </w:r>
      <w:r>
        <w:rPr>
          <w:rStyle w:val="string"/>
          <w:rFonts w:ascii="Verdana" w:hAnsi="Verdana"/>
          <w:color w:val="0000FF"/>
          <w:sz w:val="18"/>
          <w:szCs w:val="18"/>
          <w:bdr w:val="none" w:sz="0" w:space="0" w:color="auto" w:frame="1"/>
        </w:rPr>
        <w:t>"suffix"</w:t>
      </w:r>
      <w:r>
        <w:rPr>
          <w:rFonts w:ascii="Verdana" w:hAnsi="Verdana"/>
          <w:color w:val="000000"/>
          <w:sz w:val="18"/>
          <w:szCs w:val="18"/>
          <w:bdr w:val="none" w:sz="0" w:space="0" w:color="auto" w:frame="1"/>
        </w:rPr>
        <w:t> value=</w:t>
      </w:r>
      <w:r>
        <w:rPr>
          <w:rStyle w:val="string"/>
          <w:rFonts w:ascii="Verdana" w:hAnsi="Verdana"/>
          <w:color w:val="0000FF"/>
          <w:sz w:val="18"/>
          <w:szCs w:val="18"/>
          <w:bdr w:val="none" w:sz="0" w:space="0" w:color="auto" w:frame="1"/>
        </w:rPr>
        <w:t>".jsp"</w:t>
      </w:r>
      <w:r>
        <w:rPr>
          <w:rFonts w:ascii="Verdana" w:hAnsi="Verdana"/>
          <w:color w:val="000000"/>
          <w:sz w:val="18"/>
          <w:szCs w:val="18"/>
          <w:bdr w:val="none" w:sz="0" w:space="0" w:color="auto" w:frame="1"/>
        </w:rPr>
        <w:t>&gt;&lt;/property&gt;  </w:t>
      </w:r>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&lt;/bean&gt;  </w:t>
      </w:r>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11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&lt;/beans&gt;  </w:t>
      </w:r>
    </w:p>
    <w:p w:rsidR="00EC0DEF" w:rsidRDefault="00EC0DEF" w:rsidP="00EC0DEF">
      <w:pPr>
        <w:spacing w:line="240" w:lineRule="auto"/>
        <w:rPr>
          <w:rFonts w:ascii="Times New Roman" w:hAnsi="Times New Roman"/>
          <w:sz w:val="24"/>
          <w:szCs w:val="24"/>
        </w:rPr>
      </w:pPr>
      <w:r>
        <w:pict>
          <v:rect id="_x0000_i1173" style="width:0;height:.7pt" o:hralign="left" o:hrstd="t" o:hrnoshade="t" o:hr="t" fillcolor="#d4d4d4" stroked="f"/>
        </w:pict>
      </w:r>
    </w:p>
    <w:p w:rsidR="00EC0DEF" w:rsidRDefault="00EC0DEF" w:rsidP="00EC0DEF">
      <w:r>
        <w:rPr>
          <w:rStyle w:val="Strong"/>
          <w:rFonts w:ascii="Verdana" w:hAnsi="Verdana"/>
          <w:color w:val="000000"/>
          <w:sz w:val="18"/>
          <w:szCs w:val="18"/>
          <w:shd w:val="clear" w:color="auto" w:fill="FFFFFF"/>
        </w:rPr>
        <w:t>empform.jsp</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 taglib uri=</w:t>
      </w:r>
      <w:r>
        <w:rPr>
          <w:rStyle w:val="string"/>
          <w:rFonts w:ascii="Verdana" w:hAnsi="Verdana"/>
          <w:color w:val="0000FF"/>
          <w:sz w:val="18"/>
          <w:szCs w:val="18"/>
          <w:bdr w:val="none" w:sz="0" w:space="0" w:color="auto" w:frame="1"/>
        </w:rPr>
        <w:t>"http://www.springframework.org/tags/form"</w:t>
      </w:r>
      <w:r>
        <w:rPr>
          <w:rFonts w:ascii="Verdana" w:hAnsi="Verdana"/>
          <w:color w:val="000000"/>
          <w:sz w:val="18"/>
          <w:szCs w:val="18"/>
          <w:bdr w:val="none" w:sz="0" w:space="0" w:color="auto" w:frame="1"/>
        </w:rPr>
        <w:t> prefix=</w:t>
      </w:r>
      <w:r>
        <w:rPr>
          <w:rStyle w:val="string"/>
          <w:rFonts w:ascii="Verdana" w:hAnsi="Verdana"/>
          <w:color w:val="0000FF"/>
          <w:sz w:val="18"/>
          <w:szCs w:val="18"/>
          <w:bdr w:val="none" w:sz="0" w:space="0" w:color="auto" w:frame="1"/>
        </w:rPr>
        <w:t>"form"</w:t>
      </w:r>
      <w:r>
        <w:rPr>
          <w:rFonts w:ascii="Verdana" w:hAnsi="Verdana"/>
          <w:color w:val="000000"/>
          <w:sz w:val="18"/>
          <w:szCs w:val="18"/>
          <w:bdr w:val="none" w:sz="0" w:space="0" w:color="auto" w:frame="1"/>
        </w:rPr>
        <w:t>%&gt;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 taglib uri=</w:t>
      </w:r>
      <w:r>
        <w:rPr>
          <w:rStyle w:val="string"/>
          <w:rFonts w:ascii="Verdana" w:hAnsi="Verdana"/>
          <w:color w:val="0000FF"/>
          <w:sz w:val="18"/>
          <w:szCs w:val="18"/>
          <w:bdr w:val="none" w:sz="0" w:space="0" w:color="auto" w:frame="1"/>
        </w:rPr>
        <w:t>"http://java.sun.com/jsp/jstl/core"</w:t>
      </w:r>
      <w:r>
        <w:rPr>
          <w:rFonts w:ascii="Verdana" w:hAnsi="Verdana"/>
          <w:color w:val="000000"/>
          <w:sz w:val="18"/>
          <w:szCs w:val="18"/>
          <w:bdr w:val="none" w:sz="0" w:space="0" w:color="auto" w:frame="1"/>
        </w:rPr>
        <w:t> prefix=</w:t>
      </w:r>
      <w:r>
        <w:rPr>
          <w:rStyle w:val="string"/>
          <w:rFonts w:ascii="Verdana" w:hAnsi="Verdana"/>
          <w:color w:val="0000FF"/>
          <w:sz w:val="18"/>
          <w:szCs w:val="18"/>
          <w:bdr w:val="none" w:sz="0" w:space="0" w:color="auto" w:frame="1"/>
        </w:rPr>
        <w:t>"c"</w:t>
      </w:r>
      <w:r>
        <w:rPr>
          <w:rFonts w:ascii="Verdana" w:hAnsi="Verdana"/>
          <w:color w:val="000000"/>
          <w:sz w:val="18"/>
          <w:szCs w:val="18"/>
          <w:bdr w:val="none" w:sz="0" w:space="0" w:color="auto" w:frame="1"/>
        </w:rPr>
        <w:t>%&gt;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&lt;form:form method=</w:t>
      </w:r>
      <w:r>
        <w:rPr>
          <w:rStyle w:val="string"/>
          <w:rFonts w:ascii="Verdana" w:hAnsi="Verdana"/>
          <w:color w:val="0000FF"/>
          <w:sz w:val="18"/>
          <w:szCs w:val="18"/>
          <w:bdr w:val="none" w:sz="0" w:space="0" w:color="auto" w:frame="1"/>
        </w:rPr>
        <w:t>"post"</w:t>
      </w:r>
      <w:r>
        <w:rPr>
          <w:rFonts w:ascii="Verdana" w:hAnsi="Verdana"/>
          <w:color w:val="000000"/>
          <w:sz w:val="18"/>
          <w:szCs w:val="18"/>
          <w:bdr w:val="none" w:sz="0" w:space="0" w:color="auto" w:frame="1"/>
        </w:rPr>
        <w:t> action=</w:t>
      </w:r>
      <w:r>
        <w:rPr>
          <w:rStyle w:val="string"/>
          <w:rFonts w:ascii="Verdana" w:hAnsi="Verdana"/>
          <w:color w:val="0000FF"/>
          <w:sz w:val="18"/>
          <w:szCs w:val="18"/>
          <w:bdr w:val="none" w:sz="0" w:space="0" w:color="auto" w:frame="1"/>
        </w:rPr>
        <w:t>"save"</w:t>
      </w:r>
      <w:r>
        <w:rPr>
          <w:rFonts w:ascii="Verdana" w:hAnsi="Verdana"/>
          <w:color w:val="000000"/>
          <w:sz w:val="18"/>
          <w:szCs w:val="18"/>
          <w:bdr w:val="none" w:sz="0" w:space="0" w:color="auto" w:frame="1"/>
        </w:rPr>
        <w:t>&gt;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&lt;table &gt;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&lt;tr&gt;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&lt;td&gt;Name : &lt;/td&gt;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&lt;td&gt;&lt;form:input path=</w:t>
      </w:r>
      <w:r>
        <w:rPr>
          <w:rStyle w:val="string"/>
          <w:rFonts w:ascii="Verdana" w:hAnsi="Verdana"/>
          <w:color w:val="0000FF"/>
          <w:sz w:val="18"/>
          <w:szCs w:val="18"/>
          <w:bdr w:val="none" w:sz="0" w:space="0" w:color="auto" w:frame="1"/>
        </w:rPr>
        <w:t>"name"</w:t>
      </w:r>
      <w:r>
        <w:rPr>
          <w:rFonts w:ascii="Verdana" w:hAnsi="Verdana"/>
          <w:color w:val="000000"/>
          <w:sz w:val="18"/>
          <w:szCs w:val="18"/>
          <w:bdr w:val="none" w:sz="0" w:space="0" w:color="auto" w:frame="1"/>
        </w:rPr>
        <w:t>  /&gt;&lt;/td&gt;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&lt;/tr&gt;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&lt;tr&gt;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&lt;td&gt;Salary :&lt;/td&gt;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&lt;td&gt;&lt;form:input path=</w:t>
      </w:r>
      <w:r>
        <w:rPr>
          <w:rStyle w:val="string"/>
          <w:rFonts w:ascii="Verdana" w:hAnsi="Verdana"/>
          <w:color w:val="0000FF"/>
          <w:sz w:val="18"/>
          <w:szCs w:val="18"/>
          <w:bdr w:val="none" w:sz="0" w:space="0" w:color="auto" w:frame="1"/>
        </w:rPr>
        <w:t>"salary"</w:t>
      </w:r>
      <w:r>
        <w:rPr>
          <w:rFonts w:ascii="Verdana" w:hAnsi="Verdana"/>
          <w:color w:val="000000"/>
          <w:sz w:val="18"/>
          <w:szCs w:val="18"/>
          <w:bdr w:val="none" w:sz="0" w:space="0" w:color="auto" w:frame="1"/>
        </w:rPr>
        <w:t> /&gt;&lt;/td&gt;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&lt;/tr&gt;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&lt;tr&gt;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&lt;td&gt;Designation :&lt;/td&gt;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&lt;td&gt;&lt;form:input path=</w:t>
      </w:r>
      <w:r>
        <w:rPr>
          <w:rStyle w:val="string"/>
          <w:rFonts w:ascii="Verdana" w:hAnsi="Verdana"/>
          <w:color w:val="0000FF"/>
          <w:sz w:val="18"/>
          <w:szCs w:val="18"/>
          <w:bdr w:val="none" w:sz="0" w:space="0" w:color="auto" w:frame="1"/>
        </w:rPr>
        <w:t>"designation"</w:t>
      </w:r>
      <w:r>
        <w:rPr>
          <w:rFonts w:ascii="Verdana" w:hAnsi="Verdana"/>
          <w:color w:val="000000"/>
          <w:sz w:val="18"/>
          <w:szCs w:val="18"/>
          <w:bdr w:val="none" w:sz="0" w:space="0" w:color="auto" w:frame="1"/>
        </w:rPr>
        <w:t> /&gt;&lt;/td&gt;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&lt;/tr&gt;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&lt;tr&gt;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&lt;td colspan=</w:t>
      </w:r>
      <w:r>
        <w:rPr>
          <w:rStyle w:val="string"/>
          <w:rFonts w:ascii="Verdana" w:hAnsi="Verdana"/>
          <w:color w:val="0000FF"/>
          <w:sz w:val="18"/>
          <w:szCs w:val="18"/>
          <w:bdr w:val="none" w:sz="0" w:space="0" w:color="auto" w:frame="1"/>
        </w:rPr>
        <w:t>"2"</w:t>
      </w:r>
      <w:r>
        <w:rPr>
          <w:rFonts w:ascii="Verdana" w:hAnsi="Verdana"/>
          <w:color w:val="000000"/>
          <w:sz w:val="18"/>
          <w:szCs w:val="18"/>
          <w:bdr w:val="none" w:sz="0" w:space="0" w:color="auto" w:frame="1"/>
        </w:rPr>
        <w:t>&gt;&lt;input type=</w:t>
      </w:r>
      <w:r>
        <w:rPr>
          <w:rStyle w:val="string"/>
          <w:rFonts w:ascii="Verdana" w:hAnsi="Verdana"/>
          <w:color w:val="0000FF"/>
          <w:sz w:val="18"/>
          <w:szCs w:val="18"/>
          <w:bdr w:val="none" w:sz="0" w:space="0" w:color="auto" w:frame="1"/>
        </w:rPr>
        <w:t>"submit"</w:t>
      </w:r>
      <w:r>
        <w:rPr>
          <w:rFonts w:ascii="Verdana" w:hAnsi="Verdana"/>
          <w:color w:val="000000"/>
          <w:sz w:val="18"/>
          <w:szCs w:val="18"/>
          <w:bdr w:val="none" w:sz="0" w:space="0" w:color="auto" w:frame="1"/>
        </w:rPr>
        <w:t> value=</w:t>
      </w:r>
      <w:r>
        <w:rPr>
          <w:rStyle w:val="string"/>
          <w:rFonts w:ascii="Verdana" w:hAnsi="Verdana"/>
          <w:color w:val="0000FF"/>
          <w:sz w:val="18"/>
          <w:szCs w:val="18"/>
          <w:bdr w:val="none" w:sz="0" w:space="0" w:color="auto" w:frame="1"/>
        </w:rPr>
        <w:t>"Save"</w:t>
      </w:r>
      <w:r>
        <w:rPr>
          <w:rFonts w:ascii="Verdana" w:hAnsi="Verdana"/>
          <w:color w:val="000000"/>
          <w:sz w:val="18"/>
          <w:szCs w:val="18"/>
          <w:bdr w:val="none" w:sz="0" w:space="0" w:color="auto" w:frame="1"/>
        </w:rPr>
        <w:t> /&gt;&lt;/td&gt;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&lt;/tr&gt;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&lt;/table&gt;    </w:t>
      </w:r>
    </w:p>
    <w:p w:rsidR="00EC0DEF" w:rsidRDefault="00EC0DEF" w:rsidP="00EC0DEF">
      <w:pPr>
        <w:numPr>
          <w:ilvl w:val="0"/>
          <w:numId w:val="11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&lt;/form:form&gt;    </w:t>
      </w:r>
    </w:p>
    <w:p w:rsidR="00EC0DEF" w:rsidRDefault="00EC0DEF" w:rsidP="00EC0DEF">
      <w:pPr>
        <w:spacing w:line="240" w:lineRule="auto"/>
        <w:rPr>
          <w:rFonts w:ascii="Times New Roman" w:hAnsi="Times New Roman"/>
          <w:sz w:val="24"/>
          <w:szCs w:val="24"/>
        </w:rPr>
      </w:pPr>
      <w:r>
        <w:pict>
          <v:rect id="_x0000_i1174" style="width:0;height:.7pt" o:hralign="left" o:hrstd="t" o:hrnoshade="t" o:hr="t" fillcolor="#d4d4d4" stroked="f"/>
        </w:pict>
      </w:r>
    </w:p>
    <w:p w:rsidR="00EC0DEF" w:rsidRDefault="00EC0DEF" w:rsidP="00EC0DEF">
      <w:r>
        <w:rPr>
          <w:rStyle w:val="Strong"/>
          <w:rFonts w:ascii="Verdana" w:hAnsi="Verdana"/>
          <w:color w:val="000000"/>
          <w:sz w:val="18"/>
          <w:szCs w:val="18"/>
          <w:shd w:val="clear" w:color="auto" w:fill="FFFFFF"/>
        </w:rPr>
        <w:t>viewemp.jsp</w:t>
      </w:r>
    </w:p>
    <w:p w:rsidR="00EC0DEF" w:rsidRDefault="00EC0DEF" w:rsidP="00EC0DEF">
      <w:pPr>
        <w:numPr>
          <w:ilvl w:val="0"/>
          <w:numId w:val="11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 taglib uri=</w:t>
      </w:r>
      <w:r>
        <w:rPr>
          <w:rStyle w:val="string"/>
          <w:rFonts w:ascii="Verdana" w:hAnsi="Verdana"/>
          <w:color w:val="0000FF"/>
          <w:sz w:val="18"/>
          <w:szCs w:val="18"/>
          <w:bdr w:val="none" w:sz="0" w:space="0" w:color="auto" w:frame="1"/>
        </w:rPr>
        <w:t>"http://www.springframework.org/tags/form"</w:t>
      </w:r>
      <w:r>
        <w:rPr>
          <w:rFonts w:ascii="Verdana" w:hAnsi="Verdana"/>
          <w:color w:val="000000"/>
          <w:sz w:val="18"/>
          <w:szCs w:val="18"/>
          <w:bdr w:val="none" w:sz="0" w:space="0" w:color="auto" w:frame="1"/>
        </w:rPr>
        <w:t> prefix=</w:t>
      </w:r>
      <w:r>
        <w:rPr>
          <w:rStyle w:val="string"/>
          <w:rFonts w:ascii="Verdana" w:hAnsi="Verdana"/>
          <w:color w:val="0000FF"/>
          <w:sz w:val="18"/>
          <w:szCs w:val="18"/>
          <w:bdr w:val="none" w:sz="0" w:space="0" w:color="auto" w:frame="1"/>
        </w:rPr>
        <w:t>"form"</w:t>
      </w:r>
      <w:r>
        <w:rPr>
          <w:rFonts w:ascii="Verdana" w:hAnsi="Verdana"/>
          <w:color w:val="000000"/>
          <w:sz w:val="18"/>
          <w:szCs w:val="18"/>
          <w:bdr w:val="none" w:sz="0" w:space="0" w:color="auto" w:frame="1"/>
        </w:rPr>
        <w:t>%&gt;    </w:t>
      </w:r>
    </w:p>
    <w:p w:rsidR="00EC0DEF" w:rsidRDefault="00EC0DEF" w:rsidP="00EC0DEF">
      <w:pPr>
        <w:numPr>
          <w:ilvl w:val="0"/>
          <w:numId w:val="11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 taglib uri=</w:t>
      </w:r>
      <w:r>
        <w:rPr>
          <w:rStyle w:val="string"/>
          <w:rFonts w:ascii="Verdana" w:hAnsi="Verdana"/>
          <w:color w:val="0000FF"/>
          <w:sz w:val="18"/>
          <w:szCs w:val="18"/>
          <w:bdr w:val="none" w:sz="0" w:space="0" w:color="auto" w:frame="1"/>
        </w:rPr>
        <w:t>"http://java.sun.com/jsp/jstl/core"</w:t>
      </w:r>
      <w:r>
        <w:rPr>
          <w:rFonts w:ascii="Verdana" w:hAnsi="Verdana"/>
          <w:color w:val="000000"/>
          <w:sz w:val="18"/>
          <w:szCs w:val="18"/>
          <w:bdr w:val="none" w:sz="0" w:space="0" w:color="auto" w:frame="1"/>
        </w:rPr>
        <w:t> prefix=</w:t>
      </w:r>
      <w:r>
        <w:rPr>
          <w:rStyle w:val="string"/>
          <w:rFonts w:ascii="Verdana" w:hAnsi="Verdana"/>
          <w:color w:val="0000FF"/>
          <w:sz w:val="18"/>
          <w:szCs w:val="18"/>
          <w:bdr w:val="none" w:sz="0" w:space="0" w:color="auto" w:frame="1"/>
        </w:rPr>
        <w:t>"c"</w:t>
      </w:r>
      <w:r>
        <w:rPr>
          <w:rFonts w:ascii="Verdana" w:hAnsi="Verdana"/>
          <w:color w:val="000000"/>
          <w:sz w:val="18"/>
          <w:szCs w:val="18"/>
          <w:bdr w:val="none" w:sz="0" w:space="0" w:color="auto" w:frame="1"/>
        </w:rPr>
        <w:t>%&gt;    </w:t>
      </w:r>
    </w:p>
    <w:p w:rsidR="00EC0DEF" w:rsidRDefault="00EC0DEF" w:rsidP="00EC0DEF">
      <w:pPr>
        <w:numPr>
          <w:ilvl w:val="0"/>
          <w:numId w:val="11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0DEF" w:rsidRDefault="00EC0DEF" w:rsidP="00EC0DEF">
      <w:pPr>
        <w:numPr>
          <w:ilvl w:val="0"/>
          <w:numId w:val="11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lastRenderedPageBreak/>
        <w:t>  </w:t>
      </w:r>
    </w:p>
    <w:p w:rsidR="00EC0DEF" w:rsidRDefault="00EC0DEF" w:rsidP="00EC0DEF">
      <w:pPr>
        <w:numPr>
          <w:ilvl w:val="0"/>
          <w:numId w:val="11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&lt;table border=</w:t>
      </w:r>
      <w:r>
        <w:rPr>
          <w:rStyle w:val="string"/>
          <w:rFonts w:ascii="Verdana" w:hAnsi="Verdana"/>
          <w:color w:val="0000FF"/>
          <w:sz w:val="18"/>
          <w:szCs w:val="18"/>
          <w:bdr w:val="none" w:sz="0" w:space="0" w:color="auto" w:frame="1"/>
        </w:rPr>
        <w:t>"2"</w:t>
      </w:r>
      <w:r>
        <w:rPr>
          <w:rFonts w:ascii="Verdana" w:hAnsi="Verdana"/>
          <w:color w:val="000000"/>
          <w:sz w:val="18"/>
          <w:szCs w:val="18"/>
          <w:bdr w:val="none" w:sz="0" w:space="0" w:color="auto" w:frame="1"/>
        </w:rPr>
        <w:t> width=</w:t>
      </w:r>
      <w:r>
        <w:rPr>
          <w:rStyle w:val="string"/>
          <w:rFonts w:ascii="Verdana" w:hAnsi="Verdana"/>
          <w:color w:val="0000FF"/>
          <w:sz w:val="18"/>
          <w:szCs w:val="18"/>
          <w:bdr w:val="none" w:sz="0" w:space="0" w:color="auto" w:frame="1"/>
        </w:rPr>
        <w:t>"70%"</w:t>
      </w:r>
      <w:r>
        <w:rPr>
          <w:rFonts w:ascii="Verdana" w:hAnsi="Verdana"/>
          <w:color w:val="000000"/>
          <w:sz w:val="18"/>
          <w:szCs w:val="18"/>
          <w:bdr w:val="none" w:sz="0" w:space="0" w:color="auto" w:frame="1"/>
        </w:rPr>
        <w:t> cellpadding=</w:t>
      </w:r>
      <w:r>
        <w:rPr>
          <w:rStyle w:val="string"/>
          <w:rFonts w:ascii="Verdana" w:hAnsi="Verdana"/>
          <w:color w:val="0000FF"/>
          <w:sz w:val="18"/>
          <w:szCs w:val="18"/>
          <w:bdr w:val="none" w:sz="0" w:space="0" w:color="auto" w:frame="1"/>
        </w:rPr>
        <w:t>"2"</w:t>
      </w:r>
      <w:r>
        <w:rPr>
          <w:rFonts w:ascii="Verdana" w:hAnsi="Verdana"/>
          <w:color w:val="000000"/>
          <w:sz w:val="18"/>
          <w:szCs w:val="18"/>
          <w:bdr w:val="none" w:sz="0" w:space="0" w:color="auto" w:frame="1"/>
        </w:rPr>
        <w:t>&gt;  </w:t>
      </w:r>
    </w:p>
    <w:p w:rsidR="00EC0DEF" w:rsidRDefault="00EC0DEF" w:rsidP="00EC0DEF">
      <w:pPr>
        <w:numPr>
          <w:ilvl w:val="0"/>
          <w:numId w:val="11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&lt;tr&gt;&lt;th&gt;Id&lt;/th&gt;&lt;th&gt;Name&lt;/th&gt;&lt;th&gt;Salary&lt;/th&gt;&lt;th&gt;Designation&lt;/th&gt;&lt;/tr&gt;  </w:t>
      </w:r>
    </w:p>
    <w:p w:rsidR="00EC0DEF" w:rsidRDefault="00EC0DEF" w:rsidP="00EC0DEF">
      <w:pPr>
        <w:numPr>
          <w:ilvl w:val="0"/>
          <w:numId w:val="11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&lt;c:forEach var=</w:t>
      </w:r>
      <w:r>
        <w:rPr>
          <w:rStyle w:val="string"/>
          <w:rFonts w:ascii="Verdana" w:hAnsi="Verdana"/>
          <w:color w:val="0000FF"/>
          <w:sz w:val="18"/>
          <w:szCs w:val="18"/>
          <w:bdr w:val="none" w:sz="0" w:space="0" w:color="auto" w:frame="1"/>
        </w:rPr>
        <w:t>"emp"</w:t>
      </w:r>
      <w:r>
        <w:rPr>
          <w:rFonts w:ascii="Verdana" w:hAnsi="Verdana"/>
          <w:color w:val="000000"/>
          <w:sz w:val="18"/>
          <w:szCs w:val="18"/>
          <w:bdr w:val="none" w:sz="0" w:space="0" w:color="auto" w:frame="1"/>
        </w:rPr>
        <w:t> items=</w:t>
      </w:r>
      <w:r>
        <w:rPr>
          <w:rStyle w:val="string"/>
          <w:rFonts w:ascii="Verdana" w:hAnsi="Verdana"/>
          <w:color w:val="0000FF"/>
          <w:sz w:val="18"/>
          <w:szCs w:val="18"/>
          <w:bdr w:val="none" w:sz="0" w:space="0" w:color="auto" w:frame="1"/>
        </w:rPr>
        <w:t>"${list}"</w:t>
      </w:r>
      <w:r>
        <w:rPr>
          <w:rFonts w:ascii="Verdana" w:hAnsi="Verdana"/>
          <w:color w:val="000000"/>
          <w:sz w:val="18"/>
          <w:szCs w:val="18"/>
          <w:bdr w:val="none" w:sz="0" w:space="0" w:color="auto" w:frame="1"/>
        </w:rPr>
        <w:t>&gt;   </w:t>
      </w:r>
    </w:p>
    <w:p w:rsidR="00EC0DEF" w:rsidRDefault="00EC0DEF" w:rsidP="00EC0DEF">
      <w:pPr>
        <w:numPr>
          <w:ilvl w:val="0"/>
          <w:numId w:val="11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&lt;tr&gt;  </w:t>
      </w:r>
    </w:p>
    <w:p w:rsidR="00EC0DEF" w:rsidRDefault="00EC0DEF" w:rsidP="00EC0DEF">
      <w:pPr>
        <w:numPr>
          <w:ilvl w:val="0"/>
          <w:numId w:val="11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&lt;td&gt;${emp.id}&lt;/td&gt;  </w:t>
      </w:r>
    </w:p>
    <w:p w:rsidR="00EC0DEF" w:rsidRDefault="00EC0DEF" w:rsidP="00EC0DEF">
      <w:pPr>
        <w:numPr>
          <w:ilvl w:val="0"/>
          <w:numId w:val="11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&lt;td&gt;${emp.name}&lt;/td&gt;  </w:t>
      </w:r>
    </w:p>
    <w:p w:rsidR="00EC0DEF" w:rsidRDefault="00EC0DEF" w:rsidP="00EC0DEF">
      <w:pPr>
        <w:numPr>
          <w:ilvl w:val="0"/>
          <w:numId w:val="11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&lt;td&gt;${emp.salary}&lt;/td&gt;  </w:t>
      </w:r>
    </w:p>
    <w:p w:rsidR="00EC0DEF" w:rsidRDefault="00EC0DEF" w:rsidP="00EC0DEF">
      <w:pPr>
        <w:numPr>
          <w:ilvl w:val="0"/>
          <w:numId w:val="11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&lt;td&gt;${emp.designation}&lt;/td&gt;  </w:t>
      </w:r>
    </w:p>
    <w:p w:rsidR="00EC0DEF" w:rsidRDefault="00EC0DEF" w:rsidP="00EC0DEF">
      <w:pPr>
        <w:numPr>
          <w:ilvl w:val="0"/>
          <w:numId w:val="11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&lt;/tr&gt;  </w:t>
      </w:r>
    </w:p>
    <w:p w:rsidR="00EC0DEF" w:rsidRDefault="00EC0DEF" w:rsidP="00EC0DEF">
      <w:pPr>
        <w:numPr>
          <w:ilvl w:val="0"/>
          <w:numId w:val="11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&lt;/c:forEach&gt;  </w:t>
      </w:r>
    </w:p>
    <w:p w:rsidR="00EC0DEF" w:rsidRDefault="00EC0DEF" w:rsidP="00EC0DEF">
      <w:pPr>
        <w:numPr>
          <w:ilvl w:val="0"/>
          <w:numId w:val="11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&lt;/table&gt;  </w:t>
      </w:r>
    </w:p>
    <w:p w:rsidR="00EC0DEF" w:rsidRDefault="00EC0DEF" w:rsidP="00EC0DEF">
      <w:pPr>
        <w:spacing w:line="240" w:lineRule="auto"/>
        <w:rPr>
          <w:rFonts w:ascii="Times New Roman" w:hAnsi="Times New Roman"/>
          <w:sz w:val="24"/>
          <w:szCs w:val="24"/>
        </w:rPr>
      </w:pPr>
      <w:r>
        <w:pict>
          <v:rect id="_x0000_i1175" style="width:0;height:.7pt" o:hralign="left" o:hrstd="t" o:hrnoshade="t" o:hr="t" fillcolor="#d4d4d4" stroked="f"/>
        </w:pict>
      </w:r>
    </w:p>
    <w:p w:rsidR="00EC0DEF" w:rsidRDefault="00EC0DEF" w:rsidP="00EC0DE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EC0DEF" w:rsidRDefault="00EC0DEF" w:rsidP="00EC0DEF">
      <w:r>
        <w:rPr>
          <w:noProof/>
        </w:rPr>
        <w:drawing>
          <wp:inline distT="0" distB="0" distL="0" distR="0">
            <wp:extent cx="5589905" cy="2156460"/>
            <wp:effectExtent l="19050" t="0" r="0" b="0"/>
            <wp:docPr id="152" name="Picture 152" descr="spring mvc form 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spring mvc form output1"/>
                    <pic:cNvPicPr>
                      <a:picLocks noChangeAspect="1" noChangeArrowheads="1"/>
                    </pic:cNvPicPr>
                  </pic:nvPicPr>
                  <pic:blipFill>
                    <a:blip r:embed="rId14"/>
                    <a:srcRect/>
                    <a:stretch>
                      <a:fillRect/>
                    </a:stretch>
                  </pic:blipFill>
                  <pic:spPr bwMode="auto">
                    <a:xfrm>
                      <a:off x="0" y="0"/>
                      <a:ext cx="5589905" cy="2156460"/>
                    </a:xfrm>
                    <a:prstGeom prst="rect">
                      <a:avLst/>
                    </a:prstGeom>
                    <a:noFill/>
                    <a:ln w="9525">
                      <a:noFill/>
                      <a:miter lim="800000"/>
                      <a:headEnd/>
                      <a:tailEnd/>
                    </a:ln>
                  </pic:spPr>
                </pic:pic>
              </a:graphicData>
            </a:graphic>
          </wp:inline>
        </w:drawing>
      </w:r>
      <w:r>
        <w:rPr>
          <w:rFonts w:ascii="Verdana" w:hAnsi="Verdana"/>
          <w:color w:val="000000"/>
          <w:sz w:val="18"/>
          <w:szCs w:val="18"/>
          <w:shd w:val="clear" w:color="auto" w:fill="FFFFFF"/>
        </w:rPr>
        <w:t> </w:t>
      </w:r>
    </w:p>
    <w:p w:rsidR="00EC0DEF" w:rsidRDefault="00EC0DEF"/>
    <w:p w:rsidR="00EC0DEF" w:rsidRDefault="00EC0DEF" w:rsidP="00EC0DEF">
      <w:pPr>
        <w:pStyle w:val="Heading1"/>
        <w:shd w:val="clear" w:color="auto" w:fill="FFFFFF"/>
        <w:spacing w:before="68"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Spring MVC CRUD Example</w:t>
      </w:r>
    </w:p>
    <w:p w:rsidR="00EC0DEF" w:rsidRDefault="00EC0DEF" w:rsidP="00EC0DEF">
      <w:pPr>
        <w:pStyle w:val="NormalWeb"/>
        <w:shd w:val="clear" w:color="auto" w:fill="FFFFFF"/>
        <w:jc w:val="both"/>
        <w:rPr>
          <w:rFonts w:ascii="Verdana" w:hAnsi="Verdana"/>
          <w:color w:val="000000"/>
          <w:sz w:val="18"/>
          <w:szCs w:val="18"/>
        </w:rPr>
      </w:pPr>
      <w:r>
        <w:rPr>
          <w:rFonts w:ascii="Verdana" w:hAnsi="Verdana"/>
          <w:color w:val="000000"/>
          <w:sz w:val="18"/>
          <w:szCs w:val="18"/>
        </w:rPr>
        <w:t>CRUD (Create, Read, Update and Delete) application is the most important application for creating any project. It provides an idea to develop a large project. In spring MVC, we can develop a simple CRUD application.</w:t>
      </w:r>
    </w:p>
    <w:p w:rsidR="00EC0DEF" w:rsidRDefault="00EC0DEF" w:rsidP="00EC0DEF">
      <w:pPr>
        <w:pStyle w:val="NormalWeb"/>
        <w:shd w:val="clear" w:color="auto" w:fill="FFFFFF"/>
        <w:jc w:val="both"/>
        <w:rPr>
          <w:rFonts w:ascii="Verdana" w:hAnsi="Verdana"/>
          <w:color w:val="000000"/>
          <w:sz w:val="18"/>
          <w:szCs w:val="18"/>
        </w:rPr>
      </w:pPr>
      <w:r>
        <w:rPr>
          <w:rFonts w:ascii="Verdana" w:hAnsi="Verdana"/>
          <w:color w:val="000000"/>
          <w:sz w:val="18"/>
          <w:szCs w:val="18"/>
        </w:rPr>
        <w:t>Here, we are using JdbcTemplate for database interaction.</w:t>
      </w:r>
    </w:p>
    <w:p w:rsidR="00EC0DEF" w:rsidRDefault="00EC0DEF" w:rsidP="00EC0DEF">
      <w:pPr>
        <w:rPr>
          <w:rFonts w:ascii="Times New Roman" w:hAnsi="Times New Roman"/>
          <w:sz w:val="24"/>
          <w:szCs w:val="24"/>
        </w:rPr>
      </w:pPr>
      <w:r>
        <w:pict>
          <v:rect id="_x0000_i1183" style="width:0;height:.7pt" o:hralign="left" o:hrstd="t" o:hrnoshade="t" o:hr="t" fillcolor="#d4d4d4" stroked="f"/>
        </w:pict>
      </w:r>
    </w:p>
    <w:p w:rsidR="00EC0DEF" w:rsidRDefault="00EC0DEF" w:rsidP="00EC0DE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Required Jar files</w:t>
      </w:r>
    </w:p>
    <w:p w:rsidR="00EC0DEF" w:rsidRDefault="00EC0DEF" w:rsidP="00EC0DEF">
      <w:pPr>
        <w:pStyle w:val="NormalWeb"/>
        <w:shd w:val="clear" w:color="auto" w:fill="FFFFFF"/>
        <w:jc w:val="both"/>
        <w:rPr>
          <w:rFonts w:ascii="Verdana" w:hAnsi="Verdana"/>
          <w:color w:val="000000"/>
          <w:sz w:val="18"/>
          <w:szCs w:val="18"/>
        </w:rPr>
      </w:pPr>
      <w:r>
        <w:rPr>
          <w:rFonts w:ascii="Verdana" w:hAnsi="Verdana"/>
          <w:color w:val="000000"/>
          <w:sz w:val="18"/>
          <w:szCs w:val="18"/>
        </w:rPr>
        <w:t>To run this example, you need to load:</w:t>
      </w:r>
    </w:p>
    <w:p w:rsidR="00EC0DEF" w:rsidRDefault="00EC0DEF" w:rsidP="00EC0DEF">
      <w:pPr>
        <w:numPr>
          <w:ilvl w:val="0"/>
          <w:numId w:val="116"/>
        </w:numPr>
        <w:shd w:val="clear" w:color="auto" w:fill="FFFFFF"/>
        <w:spacing w:before="54" w:after="100" w:afterAutospacing="1" w:line="312" w:lineRule="atLeast"/>
        <w:jc w:val="both"/>
        <w:rPr>
          <w:rFonts w:ascii="Verdana" w:hAnsi="Verdana"/>
          <w:color w:val="000000"/>
          <w:sz w:val="18"/>
          <w:szCs w:val="18"/>
        </w:rPr>
      </w:pPr>
      <w:r>
        <w:rPr>
          <w:rFonts w:ascii="Verdana" w:hAnsi="Verdana"/>
          <w:b/>
          <w:bCs/>
          <w:color w:val="000000"/>
          <w:sz w:val="18"/>
          <w:szCs w:val="18"/>
        </w:rPr>
        <w:t>Spring Core jar files</w:t>
      </w:r>
    </w:p>
    <w:p w:rsidR="00EC0DEF" w:rsidRDefault="00EC0DEF" w:rsidP="00EC0DEF">
      <w:pPr>
        <w:numPr>
          <w:ilvl w:val="0"/>
          <w:numId w:val="116"/>
        </w:numPr>
        <w:shd w:val="clear" w:color="auto" w:fill="FFFFFF"/>
        <w:spacing w:before="54" w:after="100" w:afterAutospacing="1" w:line="312" w:lineRule="atLeast"/>
        <w:jc w:val="both"/>
        <w:rPr>
          <w:rFonts w:ascii="Verdana" w:hAnsi="Verdana"/>
          <w:color w:val="000000"/>
          <w:sz w:val="18"/>
          <w:szCs w:val="18"/>
        </w:rPr>
      </w:pPr>
      <w:r>
        <w:rPr>
          <w:rFonts w:ascii="Verdana" w:hAnsi="Verdana"/>
          <w:b/>
          <w:bCs/>
          <w:color w:val="000000"/>
          <w:sz w:val="18"/>
          <w:szCs w:val="18"/>
        </w:rPr>
        <w:lastRenderedPageBreak/>
        <w:t>Spring Web jar files</w:t>
      </w:r>
    </w:p>
    <w:p w:rsidR="00EC0DEF" w:rsidRDefault="00EC0DEF" w:rsidP="00EC0DEF">
      <w:pPr>
        <w:numPr>
          <w:ilvl w:val="0"/>
          <w:numId w:val="116"/>
        </w:numPr>
        <w:shd w:val="clear" w:color="auto" w:fill="FFFFFF"/>
        <w:spacing w:before="54" w:after="100" w:afterAutospacing="1" w:line="312" w:lineRule="atLeast"/>
        <w:jc w:val="both"/>
        <w:rPr>
          <w:rFonts w:ascii="Verdana" w:hAnsi="Verdana"/>
          <w:color w:val="000000"/>
          <w:sz w:val="18"/>
          <w:szCs w:val="18"/>
        </w:rPr>
      </w:pPr>
      <w:r>
        <w:rPr>
          <w:rFonts w:ascii="Verdana" w:hAnsi="Verdana"/>
          <w:b/>
          <w:bCs/>
          <w:color w:val="000000"/>
          <w:sz w:val="18"/>
          <w:szCs w:val="18"/>
        </w:rPr>
        <w:t>ojdbc14.jar file for oracle</w:t>
      </w:r>
    </w:p>
    <w:p w:rsidR="00EC0DEF" w:rsidRDefault="00EC0DEF" w:rsidP="00EC0DEF">
      <w:pPr>
        <w:pStyle w:val="NormalWeb"/>
        <w:shd w:val="clear" w:color="auto" w:fill="FFFFFF"/>
        <w:jc w:val="both"/>
        <w:rPr>
          <w:rFonts w:ascii="Verdana" w:hAnsi="Verdana"/>
          <w:color w:val="000000"/>
          <w:sz w:val="18"/>
          <w:szCs w:val="18"/>
        </w:rPr>
      </w:pPr>
      <w:hyperlink r:id="rId15" w:history="1">
        <w:proofErr w:type="gramStart"/>
        <w:r>
          <w:rPr>
            <w:rStyle w:val="Hyperlink"/>
            <w:rFonts w:ascii="Verdana" w:hAnsi="Verdana"/>
            <w:color w:val="008000"/>
            <w:sz w:val="18"/>
            <w:szCs w:val="18"/>
            <w:u w:val="none"/>
          </w:rPr>
          <w:t>download</w:t>
        </w:r>
        <w:proofErr w:type="gramEnd"/>
        <w:r>
          <w:rPr>
            <w:rStyle w:val="Hyperlink"/>
            <w:rFonts w:ascii="Verdana" w:hAnsi="Verdana"/>
            <w:color w:val="008000"/>
            <w:sz w:val="18"/>
            <w:szCs w:val="18"/>
            <w:u w:val="none"/>
          </w:rPr>
          <w:t xml:space="preserve"> all the jar files for spring including core, web, aop, mvc, j2ee, remoting, oxm, jdbc, orm etc.</w:t>
        </w:r>
      </w:hyperlink>
    </w:p>
    <w:p w:rsidR="00EC0DEF" w:rsidRDefault="00EC0DEF" w:rsidP="00EC0DEF">
      <w:pPr>
        <w:rPr>
          <w:rFonts w:ascii="Times New Roman" w:hAnsi="Times New Roman"/>
          <w:sz w:val="24"/>
          <w:szCs w:val="24"/>
        </w:rPr>
      </w:pPr>
      <w:r>
        <w:pict>
          <v:rect id="_x0000_i1184" style="width:0;height:.7pt" o:hralign="left" o:hrstd="t" o:hrnoshade="t" o:hr="t" fillcolor="#d4d4d4" stroked="f"/>
        </w:pict>
      </w:r>
    </w:p>
    <w:p w:rsidR="00EC0DEF" w:rsidRDefault="00EC0DEF" w:rsidP="00EC0DE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Create table</w:t>
      </w:r>
    </w:p>
    <w:p w:rsidR="00EC0DEF" w:rsidRDefault="00EC0DEF" w:rsidP="00EC0DEF">
      <w:pPr>
        <w:pStyle w:val="NormalWeb"/>
        <w:shd w:val="clear" w:color="auto" w:fill="FFFFFF"/>
        <w:jc w:val="both"/>
        <w:rPr>
          <w:rFonts w:ascii="Verdana" w:hAnsi="Verdana"/>
          <w:color w:val="000000"/>
          <w:sz w:val="18"/>
          <w:szCs w:val="18"/>
        </w:rPr>
      </w:pPr>
      <w:r>
        <w:rPr>
          <w:rFonts w:ascii="Verdana" w:hAnsi="Verdana"/>
          <w:color w:val="000000"/>
          <w:sz w:val="18"/>
          <w:szCs w:val="18"/>
        </w:rPr>
        <w:t>Here, we are using emp99 table of oracle 10g database which has 4 fields: id, name, salary and designation. Here, id is auto incremented which is generated by sequence.</w:t>
      </w:r>
    </w:p>
    <w:p w:rsidR="00EC0DEF" w:rsidRDefault="00EC0DEF" w:rsidP="00EC0DEF">
      <w:pPr>
        <w:rPr>
          <w:rFonts w:ascii="Times New Roman" w:hAnsi="Times New Roman"/>
          <w:sz w:val="24"/>
          <w:szCs w:val="24"/>
        </w:rPr>
      </w:pPr>
      <w:r>
        <w:rPr>
          <w:noProof/>
        </w:rPr>
        <w:drawing>
          <wp:inline distT="0" distB="0" distL="0" distR="0">
            <wp:extent cx="4632325" cy="1380490"/>
            <wp:effectExtent l="19050" t="0" r="0" b="0"/>
            <wp:docPr id="161" name="Picture 161" descr="spring cru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spring crud table"/>
                    <pic:cNvPicPr>
                      <a:picLocks noChangeAspect="1" noChangeArrowheads="1"/>
                    </pic:cNvPicPr>
                  </pic:nvPicPr>
                  <pic:blipFill>
                    <a:blip r:embed="rId16"/>
                    <a:srcRect/>
                    <a:stretch>
                      <a:fillRect/>
                    </a:stretch>
                  </pic:blipFill>
                  <pic:spPr bwMode="auto">
                    <a:xfrm>
                      <a:off x="0" y="0"/>
                      <a:ext cx="4632325" cy="1380490"/>
                    </a:xfrm>
                    <a:prstGeom prst="rect">
                      <a:avLst/>
                    </a:prstGeom>
                    <a:noFill/>
                    <a:ln w="9525">
                      <a:noFill/>
                      <a:miter lim="800000"/>
                      <a:headEnd/>
                      <a:tailEnd/>
                    </a:ln>
                  </pic:spPr>
                </pic:pic>
              </a:graphicData>
            </a:graphic>
          </wp:inline>
        </w:drawing>
      </w:r>
    </w:p>
    <w:p w:rsidR="00EC0DEF" w:rsidRDefault="00EC0DEF" w:rsidP="00EC0DEF">
      <w:r>
        <w:pict>
          <v:rect id="_x0000_i1186" style="width:0;height:.7pt" o:hralign="left" o:hrstd="t" o:hrnoshade="t" o:hr="t" fillcolor="#d4d4d4" stroked="f"/>
        </w:pict>
      </w:r>
    </w:p>
    <w:p w:rsidR="00EC0DEF" w:rsidRDefault="00EC0DEF" w:rsidP="00EC0DEF">
      <w:pPr>
        <w:pStyle w:val="Heading2"/>
        <w:shd w:val="clear" w:color="auto" w:fill="FFFFFF"/>
        <w:spacing w:line="312" w:lineRule="atLeast"/>
        <w:jc w:val="both"/>
        <w:rPr>
          <w:ins w:id="284" w:author="Unknown"/>
          <w:rFonts w:ascii="Helvetica" w:hAnsi="Helvetica" w:cs="Helvetica"/>
          <w:b w:val="0"/>
          <w:bCs w:val="0"/>
          <w:color w:val="610B38"/>
          <w:sz w:val="34"/>
          <w:szCs w:val="34"/>
        </w:rPr>
      </w:pPr>
      <w:ins w:id="285" w:author="Unknown">
        <w:r>
          <w:rPr>
            <w:rFonts w:ascii="Helvetica" w:hAnsi="Helvetica" w:cs="Helvetica"/>
            <w:b w:val="0"/>
            <w:bCs w:val="0"/>
            <w:color w:val="610B38"/>
            <w:sz w:val="34"/>
            <w:szCs w:val="34"/>
          </w:rPr>
          <w:t>Spring MVC CRUD Example</w:t>
        </w:r>
      </w:ins>
    </w:p>
    <w:p w:rsidR="00EC0DEF" w:rsidRDefault="00EC0DEF" w:rsidP="00EC0DEF">
      <w:pPr>
        <w:rPr>
          <w:ins w:id="286" w:author="Unknown"/>
          <w:rFonts w:ascii="Times New Roman" w:hAnsi="Times New Roman" w:cs="Times New Roman"/>
          <w:sz w:val="24"/>
          <w:szCs w:val="24"/>
        </w:rPr>
      </w:pPr>
      <w:ins w:id="287" w:author="Unknown">
        <w:r>
          <w:rPr>
            <w:rStyle w:val="Strong"/>
            <w:rFonts w:ascii="Verdana" w:hAnsi="Verdana"/>
            <w:color w:val="000000"/>
            <w:sz w:val="18"/>
            <w:szCs w:val="18"/>
            <w:shd w:val="clear" w:color="auto" w:fill="FFFFFF"/>
          </w:rPr>
          <w:t>index.jsp</w:t>
        </w:r>
      </w:ins>
    </w:p>
    <w:p w:rsidR="00EC0DEF" w:rsidRDefault="00EC0DEF" w:rsidP="00EC0DEF">
      <w:pPr>
        <w:numPr>
          <w:ilvl w:val="0"/>
          <w:numId w:val="117"/>
        </w:numPr>
        <w:shd w:val="clear" w:color="auto" w:fill="FFFFFF"/>
        <w:spacing w:after="0" w:line="312" w:lineRule="atLeast"/>
        <w:ind w:left="0"/>
        <w:jc w:val="both"/>
        <w:rPr>
          <w:ins w:id="288" w:author="Unknown"/>
          <w:rFonts w:ascii="Verdana" w:hAnsi="Verdana"/>
          <w:color w:val="000000"/>
          <w:sz w:val="18"/>
          <w:szCs w:val="18"/>
        </w:rPr>
      </w:pPr>
      <w:ins w:id="289" w:author="Unknown">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w:t>
        </w:r>
        <w:r>
          <w:rPr>
            <w:rFonts w:ascii="Verdana" w:hAnsi="Verdana"/>
            <w:color w:val="000000"/>
            <w:sz w:val="18"/>
            <w:szCs w:val="18"/>
            <w:bdr w:val="none" w:sz="0" w:space="0" w:color="auto" w:frame="1"/>
          </w:rPr>
          <w:t> </w:t>
        </w:r>
        <w:r>
          <w:rPr>
            <w:rStyle w:val="attribute"/>
            <w:rFonts w:ascii="Verdana" w:hAnsi="Verdana"/>
            <w:color w:val="FF0000"/>
            <w:sz w:val="18"/>
            <w:szCs w:val="18"/>
            <w:bdr w:val="none" w:sz="0" w:space="0" w:color="auto" w:frame="1"/>
          </w:rPr>
          <w:t>href</w:t>
        </w:r>
        <w:r>
          <w:rPr>
            <w:rFonts w:ascii="Verdana" w:hAnsi="Verdana"/>
            <w:color w:val="000000"/>
            <w:sz w:val="18"/>
            <w:szCs w:val="18"/>
            <w:bdr w:val="none" w:sz="0" w:space="0" w:color="auto" w:frame="1"/>
          </w:rPr>
          <w:t>=</w:t>
        </w:r>
        <w:r>
          <w:rPr>
            <w:rStyle w:val="attribute-value"/>
            <w:rFonts w:ascii="Verdana" w:hAnsi="Verdana"/>
            <w:color w:val="0000FF"/>
            <w:sz w:val="18"/>
            <w:szCs w:val="18"/>
            <w:bdr w:val="none" w:sz="0" w:space="0" w:color="auto" w:frame="1"/>
          </w:rPr>
          <w:t>"empform"</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Add Employee</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numPr>
          <w:ilvl w:val="0"/>
          <w:numId w:val="117"/>
        </w:numPr>
        <w:shd w:val="clear" w:color="auto" w:fill="FFFFFF"/>
        <w:spacing w:after="0" w:line="312" w:lineRule="atLeast"/>
        <w:ind w:left="0"/>
        <w:jc w:val="both"/>
        <w:rPr>
          <w:ins w:id="290" w:author="Unknown"/>
          <w:rFonts w:ascii="Verdana" w:hAnsi="Verdana"/>
          <w:color w:val="000000"/>
          <w:sz w:val="18"/>
          <w:szCs w:val="18"/>
        </w:rPr>
      </w:pPr>
      <w:ins w:id="291" w:author="Unknown">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w:t>
        </w:r>
        <w:r>
          <w:rPr>
            <w:rFonts w:ascii="Verdana" w:hAnsi="Verdana"/>
            <w:color w:val="000000"/>
            <w:sz w:val="18"/>
            <w:szCs w:val="18"/>
            <w:bdr w:val="none" w:sz="0" w:space="0" w:color="auto" w:frame="1"/>
          </w:rPr>
          <w:t> </w:t>
        </w:r>
        <w:r>
          <w:rPr>
            <w:rStyle w:val="attribute"/>
            <w:rFonts w:ascii="Verdana" w:hAnsi="Verdana"/>
            <w:color w:val="FF0000"/>
            <w:sz w:val="18"/>
            <w:szCs w:val="18"/>
            <w:bdr w:val="none" w:sz="0" w:space="0" w:color="auto" w:frame="1"/>
          </w:rPr>
          <w:t>href</w:t>
        </w:r>
        <w:r>
          <w:rPr>
            <w:rFonts w:ascii="Verdana" w:hAnsi="Verdana"/>
            <w:color w:val="000000"/>
            <w:sz w:val="18"/>
            <w:szCs w:val="18"/>
            <w:bdr w:val="none" w:sz="0" w:space="0" w:color="auto" w:frame="1"/>
          </w:rPr>
          <w:t>=</w:t>
        </w:r>
        <w:r>
          <w:rPr>
            <w:rStyle w:val="attribute-value"/>
            <w:rFonts w:ascii="Verdana" w:hAnsi="Verdana"/>
            <w:color w:val="0000FF"/>
            <w:sz w:val="18"/>
            <w:szCs w:val="18"/>
            <w:bdr w:val="none" w:sz="0" w:space="0" w:color="auto" w:frame="1"/>
          </w:rPr>
          <w:t>"viewemp"</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View Employees</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a</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ins>
    </w:p>
    <w:p w:rsidR="00EC0DEF" w:rsidRDefault="00EC0DEF" w:rsidP="00EC0DEF">
      <w:pPr>
        <w:spacing w:line="240" w:lineRule="auto"/>
        <w:rPr>
          <w:ins w:id="292" w:author="Unknown"/>
          <w:rFonts w:ascii="Times New Roman" w:hAnsi="Times New Roman"/>
          <w:sz w:val="24"/>
          <w:szCs w:val="24"/>
        </w:rPr>
      </w:pPr>
      <w:ins w:id="293" w:author="Unknown">
        <w:r>
          <w:pict>
            <v:rect id="_x0000_i1187" style="width:0;height:.7pt" o:hralign="left" o:hrstd="t" o:hrnoshade="t" o:hr="t" fillcolor="#d4d4d4" stroked="f"/>
          </w:pict>
        </w:r>
      </w:ins>
    </w:p>
    <w:p w:rsidR="00EC0DEF" w:rsidRDefault="00EC0DEF" w:rsidP="00EC0DEF">
      <w:pPr>
        <w:rPr>
          <w:ins w:id="294" w:author="Unknown"/>
        </w:rPr>
      </w:pPr>
      <w:ins w:id="295" w:author="Unknown">
        <w:r>
          <w:rPr>
            <w:rStyle w:val="Strong"/>
            <w:rFonts w:ascii="Verdana" w:hAnsi="Verdana"/>
            <w:color w:val="000000"/>
            <w:sz w:val="18"/>
            <w:szCs w:val="18"/>
            <w:shd w:val="clear" w:color="auto" w:fill="FFFFFF"/>
          </w:rPr>
          <w:t>Emp.java</w:t>
        </w:r>
      </w:ins>
    </w:p>
    <w:p w:rsidR="00EC0DEF" w:rsidRDefault="00EC0DEF" w:rsidP="00EC0DEF">
      <w:pPr>
        <w:numPr>
          <w:ilvl w:val="0"/>
          <w:numId w:val="118"/>
        </w:numPr>
        <w:shd w:val="clear" w:color="auto" w:fill="FFFFFF"/>
        <w:spacing w:after="0" w:line="312" w:lineRule="atLeast"/>
        <w:ind w:left="0"/>
        <w:jc w:val="both"/>
        <w:rPr>
          <w:ins w:id="296" w:author="Unknown"/>
          <w:rFonts w:ascii="Verdana" w:hAnsi="Verdana"/>
          <w:color w:val="000000"/>
          <w:sz w:val="18"/>
          <w:szCs w:val="18"/>
        </w:rPr>
      </w:pPr>
      <w:ins w:id="297" w:author="Unknown">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 com.javatpoint.beans;  </w:t>
        </w:r>
      </w:ins>
    </w:p>
    <w:p w:rsidR="00EC0DEF" w:rsidRDefault="00EC0DEF" w:rsidP="00EC0DEF">
      <w:pPr>
        <w:numPr>
          <w:ilvl w:val="0"/>
          <w:numId w:val="118"/>
        </w:numPr>
        <w:shd w:val="clear" w:color="auto" w:fill="FFFFFF"/>
        <w:spacing w:after="0" w:line="312" w:lineRule="atLeast"/>
        <w:ind w:left="0"/>
        <w:jc w:val="both"/>
        <w:rPr>
          <w:ins w:id="298" w:author="Unknown"/>
          <w:rFonts w:ascii="Verdana" w:hAnsi="Verdana"/>
          <w:color w:val="000000"/>
          <w:sz w:val="18"/>
          <w:szCs w:val="18"/>
        </w:rPr>
      </w:pPr>
      <w:ins w:id="299" w:author="Unknown">
        <w:r>
          <w:rPr>
            <w:rFonts w:ascii="Verdana" w:hAnsi="Verdana"/>
            <w:color w:val="000000"/>
            <w:sz w:val="18"/>
            <w:szCs w:val="18"/>
            <w:bdr w:val="none" w:sz="0" w:space="0" w:color="auto" w:frame="1"/>
          </w:rPr>
          <w:t>  </w:t>
        </w:r>
      </w:ins>
    </w:p>
    <w:p w:rsidR="00EC0DEF" w:rsidRDefault="00EC0DEF" w:rsidP="00EC0DEF">
      <w:pPr>
        <w:numPr>
          <w:ilvl w:val="0"/>
          <w:numId w:val="118"/>
        </w:numPr>
        <w:shd w:val="clear" w:color="auto" w:fill="FFFFFF"/>
        <w:spacing w:after="0" w:line="312" w:lineRule="atLeast"/>
        <w:ind w:left="0"/>
        <w:jc w:val="both"/>
        <w:rPr>
          <w:ins w:id="300" w:author="Unknown"/>
          <w:rFonts w:ascii="Verdana" w:hAnsi="Verdana"/>
          <w:color w:val="000000"/>
          <w:sz w:val="18"/>
          <w:szCs w:val="18"/>
        </w:rPr>
      </w:pPr>
      <w:ins w:id="301"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Emp {  </w:t>
        </w:r>
      </w:ins>
    </w:p>
    <w:p w:rsidR="00EC0DEF" w:rsidRDefault="00EC0DEF" w:rsidP="00EC0DEF">
      <w:pPr>
        <w:numPr>
          <w:ilvl w:val="0"/>
          <w:numId w:val="118"/>
        </w:numPr>
        <w:shd w:val="clear" w:color="auto" w:fill="FFFFFF"/>
        <w:spacing w:after="0" w:line="312" w:lineRule="atLeast"/>
        <w:ind w:left="0"/>
        <w:jc w:val="both"/>
        <w:rPr>
          <w:ins w:id="302" w:author="Unknown"/>
          <w:rFonts w:ascii="Verdana" w:hAnsi="Verdana"/>
          <w:color w:val="000000"/>
          <w:sz w:val="18"/>
          <w:szCs w:val="18"/>
        </w:rPr>
      </w:pPr>
      <w:ins w:id="303" w:author="Unknown">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id;  </w:t>
        </w:r>
      </w:ins>
    </w:p>
    <w:p w:rsidR="00EC0DEF" w:rsidRDefault="00EC0DEF" w:rsidP="00EC0DEF">
      <w:pPr>
        <w:numPr>
          <w:ilvl w:val="0"/>
          <w:numId w:val="118"/>
        </w:numPr>
        <w:shd w:val="clear" w:color="auto" w:fill="FFFFFF"/>
        <w:spacing w:after="0" w:line="312" w:lineRule="atLeast"/>
        <w:ind w:left="0"/>
        <w:jc w:val="both"/>
        <w:rPr>
          <w:ins w:id="304" w:author="Unknown"/>
          <w:rFonts w:ascii="Verdana" w:hAnsi="Verdana"/>
          <w:color w:val="000000"/>
          <w:sz w:val="18"/>
          <w:szCs w:val="18"/>
        </w:rPr>
      </w:pPr>
      <w:ins w:id="305" w:author="Unknown">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String name;  </w:t>
        </w:r>
      </w:ins>
    </w:p>
    <w:p w:rsidR="00EC0DEF" w:rsidRDefault="00EC0DEF" w:rsidP="00EC0DEF">
      <w:pPr>
        <w:numPr>
          <w:ilvl w:val="0"/>
          <w:numId w:val="118"/>
        </w:numPr>
        <w:shd w:val="clear" w:color="auto" w:fill="FFFFFF"/>
        <w:spacing w:after="0" w:line="312" w:lineRule="atLeast"/>
        <w:ind w:left="0"/>
        <w:jc w:val="both"/>
        <w:rPr>
          <w:ins w:id="306" w:author="Unknown"/>
          <w:rFonts w:ascii="Verdana" w:hAnsi="Verdana"/>
          <w:color w:val="000000"/>
          <w:sz w:val="18"/>
          <w:szCs w:val="18"/>
        </w:rPr>
      </w:pPr>
      <w:ins w:id="307" w:author="Unknown">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float</w:t>
        </w:r>
        <w:r>
          <w:rPr>
            <w:rFonts w:ascii="Verdana" w:hAnsi="Verdana"/>
            <w:color w:val="000000"/>
            <w:sz w:val="18"/>
            <w:szCs w:val="18"/>
            <w:bdr w:val="none" w:sz="0" w:space="0" w:color="auto" w:frame="1"/>
          </w:rPr>
          <w:t> salary;  </w:t>
        </w:r>
      </w:ins>
    </w:p>
    <w:p w:rsidR="00EC0DEF" w:rsidRDefault="00EC0DEF" w:rsidP="00EC0DEF">
      <w:pPr>
        <w:numPr>
          <w:ilvl w:val="0"/>
          <w:numId w:val="118"/>
        </w:numPr>
        <w:shd w:val="clear" w:color="auto" w:fill="FFFFFF"/>
        <w:spacing w:after="0" w:line="312" w:lineRule="atLeast"/>
        <w:ind w:left="0"/>
        <w:jc w:val="both"/>
        <w:rPr>
          <w:ins w:id="308" w:author="Unknown"/>
          <w:rFonts w:ascii="Verdana" w:hAnsi="Verdana"/>
          <w:color w:val="000000"/>
          <w:sz w:val="18"/>
          <w:szCs w:val="18"/>
        </w:rPr>
      </w:pPr>
      <w:ins w:id="309" w:author="Unknown">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String designation;  </w:t>
        </w:r>
      </w:ins>
    </w:p>
    <w:p w:rsidR="00EC0DEF" w:rsidRDefault="00EC0DEF" w:rsidP="00EC0DEF">
      <w:pPr>
        <w:numPr>
          <w:ilvl w:val="0"/>
          <w:numId w:val="118"/>
        </w:numPr>
        <w:shd w:val="clear" w:color="auto" w:fill="FFFFFF"/>
        <w:spacing w:after="0" w:line="312" w:lineRule="atLeast"/>
        <w:ind w:left="0"/>
        <w:jc w:val="both"/>
        <w:rPr>
          <w:ins w:id="310" w:author="Unknown"/>
          <w:rFonts w:ascii="Verdana" w:hAnsi="Verdana"/>
          <w:color w:val="000000"/>
          <w:sz w:val="18"/>
          <w:szCs w:val="18"/>
        </w:rPr>
      </w:pPr>
      <w:ins w:id="311" w:author="Unknown">
        <w:r>
          <w:rPr>
            <w:rFonts w:ascii="Verdana" w:hAnsi="Verdana"/>
            <w:color w:val="000000"/>
            <w:sz w:val="18"/>
            <w:szCs w:val="18"/>
            <w:bdr w:val="none" w:sz="0" w:space="0" w:color="auto" w:frame="1"/>
          </w:rPr>
          <w:t>  </w:t>
        </w:r>
      </w:ins>
    </w:p>
    <w:p w:rsidR="00EC0DEF" w:rsidRDefault="00EC0DEF" w:rsidP="00EC0DEF">
      <w:pPr>
        <w:numPr>
          <w:ilvl w:val="0"/>
          <w:numId w:val="118"/>
        </w:numPr>
        <w:shd w:val="clear" w:color="auto" w:fill="FFFFFF"/>
        <w:spacing w:after="0" w:line="312" w:lineRule="atLeast"/>
        <w:ind w:left="0"/>
        <w:jc w:val="both"/>
        <w:rPr>
          <w:ins w:id="312" w:author="Unknown"/>
          <w:rFonts w:ascii="Verdana" w:hAnsi="Verdana"/>
          <w:color w:val="000000"/>
          <w:sz w:val="18"/>
          <w:szCs w:val="18"/>
        </w:rPr>
      </w:pPr>
      <w:ins w:id="313"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getId() {  </w:t>
        </w:r>
      </w:ins>
    </w:p>
    <w:p w:rsidR="00EC0DEF" w:rsidRDefault="00EC0DEF" w:rsidP="00EC0DEF">
      <w:pPr>
        <w:numPr>
          <w:ilvl w:val="0"/>
          <w:numId w:val="118"/>
        </w:numPr>
        <w:shd w:val="clear" w:color="auto" w:fill="FFFFFF"/>
        <w:spacing w:after="0" w:line="312" w:lineRule="atLeast"/>
        <w:ind w:left="0"/>
        <w:jc w:val="both"/>
        <w:rPr>
          <w:ins w:id="314" w:author="Unknown"/>
          <w:rFonts w:ascii="Verdana" w:hAnsi="Verdana"/>
          <w:color w:val="000000"/>
          <w:sz w:val="18"/>
          <w:szCs w:val="18"/>
        </w:rPr>
      </w:pPr>
      <w:ins w:id="315"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id;  </w:t>
        </w:r>
      </w:ins>
    </w:p>
    <w:p w:rsidR="00EC0DEF" w:rsidRDefault="00EC0DEF" w:rsidP="00EC0DEF">
      <w:pPr>
        <w:numPr>
          <w:ilvl w:val="0"/>
          <w:numId w:val="118"/>
        </w:numPr>
        <w:shd w:val="clear" w:color="auto" w:fill="FFFFFF"/>
        <w:spacing w:after="0" w:line="312" w:lineRule="atLeast"/>
        <w:ind w:left="0"/>
        <w:jc w:val="both"/>
        <w:rPr>
          <w:ins w:id="316" w:author="Unknown"/>
          <w:rFonts w:ascii="Verdana" w:hAnsi="Verdana"/>
          <w:color w:val="000000"/>
          <w:sz w:val="18"/>
          <w:szCs w:val="18"/>
        </w:rPr>
      </w:pPr>
      <w:ins w:id="317" w:author="Unknown">
        <w:r>
          <w:rPr>
            <w:rFonts w:ascii="Verdana" w:hAnsi="Verdana"/>
            <w:color w:val="000000"/>
            <w:sz w:val="18"/>
            <w:szCs w:val="18"/>
            <w:bdr w:val="none" w:sz="0" w:space="0" w:color="auto" w:frame="1"/>
          </w:rPr>
          <w:t>}  </w:t>
        </w:r>
      </w:ins>
    </w:p>
    <w:p w:rsidR="00EC0DEF" w:rsidRDefault="00EC0DEF" w:rsidP="00EC0DEF">
      <w:pPr>
        <w:numPr>
          <w:ilvl w:val="0"/>
          <w:numId w:val="118"/>
        </w:numPr>
        <w:shd w:val="clear" w:color="auto" w:fill="FFFFFF"/>
        <w:spacing w:after="0" w:line="312" w:lineRule="atLeast"/>
        <w:ind w:left="0"/>
        <w:jc w:val="both"/>
        <w:rPr>
          <w:ins w:id="318" w:author="Unknown"/>
          <w:rFonts w:ascii="Verdana" w:hAnsi="Verdana"/>
          <w:color w:val="000000"/>
          <w:sz w:val="18"/>
          <w:szCs w:val="18"/>
        </w:rPr>
      </w:pPr>
      <w:ins w:id="319"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setId(</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id) {  </w:t>
        </w:r>
      </w:ins>
    </w:p>
    <w:p w:rsidR="00EC0DEF" w:rsidRDefault="00EC0DEF" w:rsidP="00EC0DEF">
      <w:pPr>
        <w:numPr>
          <w:ilvl w:val="0"/>
          <w:numId w:val="118"/>
        </w:numPr>
        <w:shd w:val="clear" w:color="auto" w:fill="FFFFFF"/>
        <w:spacing w:after="0" w:line="312" w:lineRule="atLeast"/>
        <w:ind w:left="0"/>
        <w:jc w:val="both"/>
        <w:rPr>
          <w:ins w:id="320" w:author="Unknown"/>
          <w:rFonts w:ascii="Verdana" w:hAnsi="Verdana"/>
          <w:color w:val="000000"/>
          <w:sz w:val="18"/>
          <w:szCs w:val="18"/>
        </w:rPr>
      </w:pPr>
      <w:ins w:id="321" w:author="Unknown">
        <w:r>
          <w:rPr>
            <w:rFonts w:ascii="Verdana" w:hAnsi="Verdana"/>
            <w:color w:val="000000"/>
            <w:sz w:val="18"/>
            <w:szCs w:val="18"/>
            <w:bdr w:val="none" w:sz="0" w:space="0" w:color="auto" w:frame="1"/>
          </w:rPr>
          <w:lastRenderedPageBreak/>
          <w:t>    </w:t>
        </w:r>
        <w:r>
          <w:rPr>
            <w:rStyle w:val="keyword"/>
            <w:rFonts w:ascii="Verdana" w:hAnsi="Verdana"/>
            <w:b/>
            <w:bCs/>
            <w:color w:val="006699"/>
            <w:sz w:val="18"/>
            <w:szCs w:val="18"/>
            <w:bdr w:val="none" w:sz="0" w:space="0" w:color="auto" w:frame="1"/>
          </w:rPr>
          <w:t>this</w:t>
        </w:r>
        <w:r>
          <w:rPr>
            <w:rFonts w:ascii="Verdana" w:hAnsi="Verdana"/>
            <w:color w:val="000000"/>
            <w:sz w:val="18"/>
            <w:szCs w:val="18"/>
            <w:bdr w:val="none" w:sz="0" w:space="0" w:color="auto" w:frame="1"/>
          </w:rPr>
          <w:t>.id = id;  </w:t>
        </w:r>
      </w:ins>
    </w:p>
    <w:p w:rsidR="00EC0DEF" w:rsidRDefault="00EC0DEF" w:rsidP="00EC0DEF">
      <w:pPr>
        <w:numPr>
          <w:ilvl w:val="0"/>
          <w:numId w:val="118"/>
        </w:numPr>
        <w:shd w:val="clear" w:color="auto" w:fill="FFFFFF"/>
        <w:spacing w:after="0" w:line="312" w:lineRule="atLeast"/>
        <w:ind w:left="0"/>
        <w:jc w:val="both"/>
        <w:rPr>
          <w:ins w:id="322" w:author="Unknown"/>
          <w:rFonts w:ascii="Verdana" w:hAnsi="Verdana"/>
          <w:color w:val="000000"/>
          <w:sz w:val="18"/>
          <w:szCs w:val="18"/>
        </w:rPr>
      </w:pPr>
      <w:ins w:id="323" w:author="Unknown">
        <w:r>
          <w:rPr>
            <w:rFonts w:ascii="Verdana" w:hAnsi="Verdana"/>
            <w:color w:val="000000"/>
            <w:sz w:val="18"/>
            <w:szCs w:val="18"/>
            <w:bdr w:val="none" w:sz="0" w:space="0" w:color="auto" w:frame="1"/>
          </w:rPr>
          <w:t>}  </w:t>
        </w:r>
      </w:ins>
    </w:p>
    <w:p w:rsidR="00EC0DEF" w:rsidRDefault="00EC0DEF" w:rsidP="00EC0DEF">
      <w:pPr>
        <w:numPr>
          <w:ilvl w:val="0"/>
          <w:numId w:val="118"/>
        </w:numPr>
        <w:shd w:val="clear" w:color="auto" w:fill="FFFFFF"/>
        <w:spacing w:after="0" w:line="312" w:lineRule="atLeast"/>
        <w:ind w:left="0"/>
        <w:jc w:val="both"/>
        <w:rPr>
          <w:ins w:id="324" w:author="Unknown"/>
          <w:rFonts w:ascii="Verdana" w:hAnsi="Verdana"/>
          <w:color w:val="000000"/>
          <w:sz w:val="18"/>
          <w:szCs w:val="18"/>
        </w:rPr>
      </w:pPr>
      <w:ins w:id="325"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String getName() {  </w:t>
        </w:r>
      </w:ins>
    </w:p>
    <w:p w:rsidR="00EC0DEF" w:rsidRDefault="00EC0DEF" w:rsidP="00EC0DEF">
      <w:pPr>
        <w:numPr>
          <w:ilvl w:val="0"/>
          <w:numId w:val="118"/>
        </w:numPr>
        <w:shd w:val="clear" w:color="auto" w:fill="FFFFFF"/>
        <w:spacing w:after="0" w:line="312" w:lineRule="atLeast"/>
        <w:ind w:left="0"/>
        <w:jc w:val="both"/>
        <w:rPr>
          <w:ins w:id="326" w:author="Unknown"/>
          <w:rFonts w:ascii="Verdana" w:hAnsi="Verdana"/>
          <w:color w:val="000000"/>
          <w:sz w:val="18"/>
          <w:szCs w:val="18"/>
        </w:rPr>
      </w:pPr>
      <w:ins w:id="327"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name;  </w:t>
        </w:r>
      </w:ins>
    </w:p>
    <w:p w:rsidR="00EC0DEF" w:rsidRDefault="00EC0DEF" w:rsidP="00EC0DEF">
      <w:pPr>
        <w:numPr>
          <w:ilvl w:val="0"/>
          <w:numId w:val="118"/>
        </w:numPr>
        <w:shd w:val="clear" w:color="auto" w:fill="FFFFFF"/>
        <w:spacing w:after="0" w:line="312" w:lineRule="atLeast"/>
        <w:ind w:left="0"/>
        <w:jc w:val="both"/>
        <w:rPr>
          <w:ins w:id="328" w:author="Unknown"/>
          <w:rFonts w:ascii="Verdana" w:hAnsi="Verdana"/>
          <w:color w:val="000000"/>
          <w:sz w:val="18"/>
          <w:szCs w:val="18"/>
        </w:rPr>
      </w:pPr>
      <w:ins w:id="329" w:author="Unknown">
        <w:r>
          <w:rPr>
            <w:rFonts w:ascii="Verdana" w:hAnsi="Verdana"/>
            <w:color w:val="000000"/>
            <w:sz w:val="18"/>
            <w:szCs w:val="18"/>
            <w:bdr w:val="none" w:sz="0" w:space="0" w:color="auto" w:frame="1"/>
          </w:rPr>
          <w:t>}  </w:t>
        </w:r>
      </w:ins>
    </w:p>
    <w:p w:rsidR="00EC0DEF" w:rsidRDefault="00EC0DEF" w:rsidP="00EC0DEF">
      <w:pPr>
        <w:numPr>
          <w:ilvl w:val="0"/>
          <w:numId w:val="118"/>
        </w:numPr>
        <w:shd w:val="clear" w:color="auto" w:fill="FFFFFF"/>
        <w:spacing w:after="0" w:line="312" w:lineRule="atLeast"/>
        <w:ind w:left="0"/>
        <w:jc w:val="both"/>
        <w:rPr>
          <w:ins w:id="330" w:author="Unknown"/>
          <w:rFonts w:ascii="Verdana" w:hAnsi="Verdana"/>
          <w:color w:val="000000"/>
          <w:sz w:val="18"/>
          <w:szCs w:val="18"/>
        </w:rPr>
      </w:pPr>
      <w:ins w:id="331"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setName(String name) {  </w:t>
        </w:r>
      </w:ins>
    </w:p>
    <w:p w:rsidR="00EC0DEF" w:rsidRDefault="00EC0DEF" w:rsidP="00EC0DEF">
      <w:pPr>
        <w:numPr>
          <w:ilvl w:val="0"/>
          <w:numId w:val="118"/>
        </w:numPr>
        <w:shd w:val="clear" w:color="auto" w:fill="FFFFFF"/>
        <w:spacing w:after="0" w:line="312" w:lineRule="atLeast"/>
        <w:ind w:left="0"/>
        <w:jc w:val="both"/>
        <w:rPr>
          <w:ins w:id="332" w:author="Unknown"/>
          <w:rFonts w:ascii="Verdana" w:hAnsi="Verdana"/>
          <w:color w:val="000000"/>
          <w:sz w:val="18"/>
          <w:szCs w:val="18"/>
        </w:rPr>
      </w:pPr>
      <w:ins w:id="333"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this</w:t>
        </w:r>
        <w:r>
          <w:rPr>
            <w:rFonts w:ascii="Verdana" w:hAnsi="Verdana"/>
            <w:color w:val="000000"/>
            <w:sz w:val="18"/>
            <w:szCs w:val="18"/>
            <w:bdr w:val="none" w:sz="0" w:space="0" w:color="auto" w:frame="1"/>
          </w:rPr>
          <w:t>.name = name;  </w:t>
        </w:r>
      </w:ins>
    </w:p>
    <w:p w:rsidR="00EC0DEF" w:rsidRDefault="00EC0DEF" w:rsidP="00EC0DEF">
      <w:pPr>
        <w:numPr>
          <w:ilvl w:val="0"/>
          <w:numId w:val="118"/>
        </w:numPr>
        <w:shd w:val="clear" w:color="auto" w:fill="FFFFFF"/>
        <w:spacing w:after="0" w:line="312" w:lineRule="atLeast"/>
        <w:ind w:left="0"/>
        <w:jc w:val="both"/>
        <w:rPr>
          <w:ins w:id="334" w:author="Unknown"/>
          <w:rFonts w:ascii="Verdana" w:hAnsi="Verdana"/>
          <w:color w:val="000000"/>
          <w:sz w:val="18"/>
          <w:szCs w:val="18"/>
        </w:rPr>
      </w:pPr>
      <w:ins w:id="335" w:author="Unknown">
        <w:r>
          <w:rPr>
            <w:rFonts w:ascii="Verdana" w:hAnsi="Verdana"/>
            <w:color w:val="000000"/>
            <w:sz w:val="18"/>
            <w:szCs w:val="18"/>
            <w:bdr w:val="none" w:sz="0" w:space="0" w:color="auto" w:frame="1"/>
          </w:rPr>
          <w:t>}  </w:t>
        </w:r>
      </w:ins>
    </w:p>
    <w:p w:rsidR="00EC0DEF" w:rsidRDefault="00EC0DEF" w:rsidP="00EC0DEF">
      <w:pPr>
        <w:numPr>
          <w:ilvl w:val="0"/>
          <w:numId w:val="118"/>
        </w:numPr>
        <w:shd w:val="clear" w:color="auto" w:fill="FFFFFF"/>
        <w:spacing w:after="0" w:line="312" w:lineRule="atLeast"/>
        <w:ind w:left="0"/>
        <w:jc w:val="both"/>
        <w:rPr>
          <w:ins w:id="336" w:author="Unknown"/>
          <w:rFonts w:ascii="Verdana" w:hAnsi="Verdana"/>
          <w:color w:val="000000"/>
          <w:sz w:val="18"/>
          <w:szCs w:val="18"/>
        </w:rPr>
      </w:pPr>
      <w:ins w:id="337"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float</w:t>
        </w:r>
        <w:r>
          <w:rPr>
            <w:rFonts w:ascii="Verdana" w:hAnsi="Verdana"/>
            <w:color w:val="000000"/>
            <w:sz w:val="18"/>
            <w:szCs w:val="18"/>
            <w:bdr w:val="none" w:sz="0" w:space="0" w:color="auto" w:frame="1"/>
          </w:rPr>
          <w:t> getSalary() {  </w:t>
        </w:r>
      </w:ins>
    </w:p>
    <w:p w:rsidR="00EC0DEF" w:rsidRDefault="00EC0DEF" w:rsidP="00EC0DEF">
      <w:pPr>
        <w:numPr>
          <w:ilvl w:val="0"/>
          <w:numId w:val="118"/>
        </w:numPr>
        <w:shd w:val="clear" w:color="auto" w:fill="FFFFFF"/>
        <w:spacing w:after="0" w:line="312" w:lineRule="atLeast"/>
        <w:ind w:left="0"/>
        <w:jc w:val="both"/>
        <w:rPr>
          <w:ins w:id="338" w:author="Unknown"/>
          <w:rFonts w:ascii="Verdana" w:hAnsi="Verdana"/>
          <w:color w:val="000000"/>
          <w:sz w:val="18"/>
          <w:szCs w:val="18"/>
        </w:rPr>
      </w:pPr>
      <w:ins w:id="339"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salary;  </w:t>
        </w:r>
      </w:ins>
    </w:p>
    <w:p w:rsidR="00EC0DEF" w:rsidRDefault="00EC0DEF" w:rsidP="00EC0DEF">
      <w:pPr>
        <w:numPr>
          <w:ilvl w:val="0"/>
          <w:numId w:val="118"/>
        </w:numPr>
        <w:shd w:val="clear" w:color="auto" w:fill="FFFFFF"/>
        <w:spacing w:after="0" w:line="312" w:lineRule="atLeast"/>
        <w:ind w:left="0"/>
        <w:jc w:val="both"/>
        <w:rPr>
          <w:ins w:id="340" w:author="Unknown"/>
          <w:rFonts w:ascii="Verdana" w:hAnsi="Verdana"/>
          <w:color w:val="000000"/>
          <w:sz w:val="18"/>
          <w:szCs w:val="18"/>
        </w:rPr>
      </w:pPr>
      <w:ins w:id="341" w:author="Unknown">
        <w:r>
          <w:rPr>
            <w:rFonts w:ascii="Verdana" w:hAnsi="Verdana"/>
            <w:color w:val="000000"/>
            <w:sz w:val="18"/>
            <w:szCs w:val="18"/>
            <w:bdr w:val="none" w:sz="0" w:space="0" w:color="auto" w:frame="1"/>
          </w:rPr>
          <w:t>}  </w:t>
        </w:r>
      </w:ins>
    </w:p>
    <w:p w:rsidR="00EC0DEF" w:rsidRDefault="00EC0DEF" w:rsidP="00EC0DEF">
      <w:pPr>
        <w:numPr>
          <w:ilvl w:val="0"/>
          <w:numId w:val="118"/>
        </w:numPr>
        <w:shd w:val="clear" w:color="auto" w:fill="FFFFFF"/>
        <w:spacing w:after="0" w:line="312" w:lineRule="atLeast"/>
        <w:ind w:left="0"/>
        <w:jc w:val="both"/>
        <w:rPr>
          <w:ins w:id="342" w:author="Unknown"/>
          <w:rFonts w:ascii="Verdana" w:hAnsi="Verdana"/>
          <w:color w:val="000000"/>
          <w:sz w:val="18"/>
          <w:szCs w:val="18"/>
        </w:rPr>
      </w:pPr>
      <w:ins w:id="343"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setSalary(</w:t>
        </w:r>
        <w:r>
          <w:rPr>
            <w:rStyle w:val="keyword"/>
            <w:rFonts w:ascii="Verdana" w:hAnsi="Verdana"/>
            <w:b/>
            <w:bCs/>
            <w:color w:val="006699"/>
            <w:sz w:val="18"/>
            <w:szCs w:val="18"/>
            <w:bdr w:val="none" w:sz="0" w:space="0" w:color="auto" w:frame="1"/>
          </w:rPr>
          <w:t>float</w:t>
        </w:r>
        <w:r>
          <w:rPr>
            <w:rFonts w:ascii="Verdana" w:hAnsi="Verdana"/>
            <w:color w:val="000000"/>
            <w:sz w:val="18"/>
            <w:szCs w:val="18"/>
            <w:bdr w:val="none" w:sz="0" w:space="0" w:color="auto" w:frame="1"/>
          </w:rPr>
          <w:t> salary) {  </w:t>
        </w:r>
      </w:ins>
    </w:p>
    <w:p w:rsidR="00EC0DEF" w:rsidRDefault="00EC0DEF" w:rsidP="00EC0DEF">
      <w:pPr>
        <w:numPr>
          <w:ilvl w:val="0"/>
          <w:numId w:val="118"/>
        </w:numPr>
        <w:shd w:val="clear" w:color="auto" w:fill="FFFFFF"/>
        <w:spacing w:after="0" w:line="312" w:lineRule="atLeast"/>
        <w:ind w:left="0"/>
        <w:jc w:val="both"/>
        <w:rPr>
          <w:ins w:id="344" w:author="Unknown"/>
          <w:rFonts w:ascii="Verdana" w:hAnsi="Verdana"/>
          <w:color w:val="000000"/>
          <w:sz w:val="18"/>
          <w:szCs w:val="18"/>
        </w:rPr>
      </w:pPr>
      <w:ins w:id="345"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this</w:t>
        </w:r>
        <w:r>
          <w:rPr>
            <w:rFonts w:ascii="Verdana" w:hAnsi="Verdana"/>
            <w:color w:val="000000"/>
            <w:sz w:val="18"/>
            <w:szCs w:val="18"/>
            <w:bdr w:val="none" w:sz="0" w:space="0" w:color="auto" w:frame="1"/>
          </w:rPr>
          <w:t>.salary = salary;  </w:t>
        </w:r>
      </w:ins>
    </w:p>
    <w:p w:rsidR="00EC0DEF" w:rsidRDefault="00EC0DEF" w:rsidP="00EC0DEF">
      <w:pPr>
        <w:numPr>
          <w:ilvl w:val="0"/>
          <w:numId w:val="118"/>
        </w:numPr>
        <w:shd w:val="clear" w:color="auto" w:fill="FFFFFF"/>
        <w:spacing w:after="0" w:line="312" w:lineRule="atLeast"/>
        <w:ind w:left="0"/>
        <w:jc w:val="both"/>
        <w:rPr>
          <w:ins w:id="346" w:author="Unknown"/>
          <w:rFonts w:ascii="Verdana" w:hAnsi="Verdana"/>
          <w:color w:val="000000"/>
          <w:sz w:val="18"/>
          <w:szCs w:val="18"/>
        </w:rPr>
      </w:pPr>
      <w:ins w:id="347" w:author="Unknown">
        <w:r>
          <w:rPr>
            <w:rFonts w:ascii="Verdana" w:hAnsi="Verdana"/>
            <w:color w:val="000000"/>
            <w:sz w:val="18"/>
            <w:szCs w:val="18"/>
            <w:bdr w:val="none" w:sz="0" w:space="0" w:color="auto" w:frame="1"/>
          </w:rPr>
          <w:t>}  </w:t>
        </w:r>
      </w:ins>
    </w:p>
    <w:p w:rsidR="00EC0DEF" w:rsidRDefault="00EC0DEF" w:rsidP="00EC0DEF">
      <w:pPr>
        <w:numPr>
          <w:ilvl w:val="0"/>
          <w:numId w:val="118"/>
        </w:numPr>
        <w:shd w:val="clear" w:color="auto" w:fill="FFFFFF"/>
        <w:spacing w:after="0" w:line="312" w:lineRule="atLeast"/>
        <w:ind w:left="0"/>
        <w:jc w:val="both"/>
        <w:rPr>
          <w:ins w:id="348" w:author="Unknown"/>
          <w:rFonts w:ascii="Verdana" w:hAnsi="Verdana"/>
          <w:color w:val="000000"/>
          <w:sz w:val="18"/>
          <w:szCs w:val="18"/>
        </w:rPr>
      </w:pPr>
      <w:ins w:id="349"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String getDesignation() {  </w:t>
        </w:r>
      </w:ins>
    </w:p>
    <w:p w:rsidR="00EC0DEF" w:rsidRDefault="00EC0DEF" w:rsidP="00EC0DEF">
      <w:pPr>
        <w:numPr>
          <w:ilvl w:val="0"/>
          <w:numId w:val="118"/>
        </w:numPr>
        <w:shd w:val="clear" w:color="auto" w:fill="FFFFFF"/>
        <w:spacing w:after="0" w:line="312" w:lineRule="atLeast"/>
        <w:ind w:left="0"/>
        <w:jc w:val="both"/>
        <w:rPr>
          <w:ins w:id="350" w:author="Unknown"/>
          <w:rFonts w:ascii="Verdana" w:hAnsi="Verdana"/>
          <w:color w:val="000000"/>
          <w:sz w:val="18"/>
          <w:szCs w:val="18"/>
        </w:rPr>
      </w:pPr>
      <w:ins w:id="351"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designation;  </w:t>
        </w:r>
      </w:ins>
    </w:p>
    <w:p w:rsidR="00EC0DEF" w:rsidRDefault="00EC0DEF" w:rsidP="00EC0DEF">
      <w:pPr>
        <w:numPr>
          <w:ilvl w:val="0"/>
          <w:numId w:val="118"/>
        </w:numPr>
        <w:shd w:val="clear" w:color="auto" w:fill="FFFFFF"/>
        <w:spacing w:after="0" w:line="312" w:lineRule="atLeast"/>
        <w:ind w:left="0"/>
        <w:jc w:val="both"/>
        <w:rPr>
          <w:ins w:id="352" w:author="Unknown"/>
          <w:rFonts w:ascii="Verdana" w:hAnsi="Verdana"/>
          <w:color w:val="000000"/>
          <w:sz w:val="18"/>
          <w:szCs w:val="18"/>
        </w:rPr>
      </w:pPr>
      <w:ins w:id="353" w:author="Unknown">
        <w:r>
          <w:rPr>
            <w:rFonts w:ascii="Verdana" w:hAnsi="Verdana"/>
            <w:color w:val="000000"/>
            <w:sz w:val="18"/>
            <w:szCs w:val="18"/>
            <w:bdr w:val="none" w:sz="0" w:space="0" w:color="auto" w:frame="1"/>
          </w:rPr>
          <w:t>}  </w:t>
        </w:r>
      </w:ins>
    </w:p>
    <w:p w:rsidR="00EC0DEF" w:rsidRDefault="00EC0DEF" w:rsidP="00EC0DEF">
      <w:pPr>
        <w:numPr>
          <w:ilvl w:val="0"/>
          <w:numId w:val="118"/>
        </w:numPr>
        <w:shd w:val="clear" w:color="auto" w:fill="FFFFFF"/>
        <w:spacing w:after="0" w:line="312" w:lineRule="atLeast"/>
        <w:ind w:left="0"/>
        <w:jc w:val="both"/>
        <w:rPr>
          <w:ins w:id="354" w:author="Unknown"/>
          <w:rFonts w:ascii="Verdana" w:hAnsi="Verdana"/>
          <w:color w:val="000000"/>
          <w:sz w:val="18"/>
          <w:szCs w:val="18"/>
        </w:rPr>
      </w:pPr>
      <w:ins w:id="355"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setDesignation(String designation) {  </w:t>
        </w:r>
      </w:ins>
    </w:p>
    <w:p w:rsidR="00EC0DEF" w:rsidRDefault="00EC0DEF" w:rsidP="00EC0DEF">
      <w:pPr>
        <w:numPr>
          <w:ilvl w:val="0"/>
          <w:numId w:val="118"/>
        </w:numPr>
        <w:shd w:val="clear" w:color="auto" w:fill="FFFFFF"/>
        <w:spacing w:after="0" w:line="312" w:lineRule="atLeast"/>
        <w:ind w:left="0"/>
        <w:jc w:val="both"/>
        <w:rPr>
          <w:ins w:id="356" w:author="Unknown"/>
          <w:rFonts w:ascii="Verdana" w:hAnsi="Verdana"/>
          <w:color w:val="000000"/>
          <w:sz w:val="18"/>
          <w:szCs w:val="18"/>
        </w:rPr>
      </w:pPr>
      <w:ins w:id="357"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this</w:t>
        </w:r>
        <w:r>
          <w:rPr>
            <w:rFonts w:ascii="Verdana" w:hAnsi="Verdana"/>
            <w:color w:val="000000"/>
            <w:sz w:val="18"/>
            <w:szCs w:val="18"/>
            <w:bdr w:val="none" w:sz="0" w:space="0" w:color="auto" w:frame="1"/>
          </w:rPr>
          <w:t>.designation = designation;  </w:t>
        </w:r>
      </w:ins>
    </w:p>
    <w:p w:rsidR="00EC0DEF" w:rsidRDefault="00EC0DEF" w:rsidP="00EC0DEF">
      <w:pPr>
        <w:numPr>
          <w:ilvl w:val="0"/>
          <w:numId w:val="118"/>
        </w:numPr>
        <w:shd w:val="clear" w:color="auto" w:fill="FFFFFF"/>
        <w:spacing w:after="0" w:line="312" w:lineRule="atLeast"/>
        <w:ind w:left="0"/>
        <w:jc w:val="both"/>
        <w:rPr>
          <w:ins w:id="358" w:author="Unknown"/>
          <w:rFonts w:ascii="Verdana" w:hAnsi="Verdana"/>
          <w:color w:val="000000"/>
          <w:sz w:val="18"/>
          <w:szCs w:val="18"/>
        </w:rPr>
      </w:pPr>
      <w:ins w:id="359" w:author="Unknown">
        <w:r>
          <w:rPr>
            <w:rFonts w:ascii="Verdana" w:hAnsi="Verdana"/>
            <w:color w:val="000000"/>
            <w:sz w:val="18"/>
            <w:szCs w:val="18"/>
            <w:bdr w:val="none" w:sz="0" w:space="0" w:color="auto" w:frame="1"/>
          </w:rPr>
          <w:t>}  </w:t>
        </w:r>
      </w:ins>
    </w:p>
    <w:p w:rsidR="00EC0DEF" w:rsidRDefault="00EC0DEF" w:rsidP="00EC0DEF">
      <w:pPr>
        <w:numPr>
          <w:ilvl w:val="0"/>
          <w:numId w:val="118"/>
        </w:numPr>
        <w:shd w:val="clear" w:color="auto" w:fill="FFFFFF"/>
        <w:spacing w:after="0" w:line="312" w:lineRule="atLeast"/>
        <w:ind w:left="0"/>
        <w:jc w:val="both"/>
        <w:rPr>
          <w:ins w:id="360" w:author="Unknown"/>
          <w:rFonts w:ascii="Verdana" w:hAnsi="Verdana"/>
          <w:color w:val="000000"/>
          <w:sz w:val="18"/>
          <w:szCs w:val="18"/>
        </w:rPr>
      </w:pPr>
      <w:ins w:id="361" w:author="Unknown">
        <w:r>
          <w:rPr>
            <w:rFonts w:ascii="Verdana" w:hAnsi="Verdana"/>
            <w:color w:val="000000"/>
            <w:sz w:val="18"/>
            <w:szCs w:val="18"/>
            <w:bdr w:val="none" w:sz="0" w:space="0" w:color="auto" w:frame="1"/>
          </w:rPr>
          <w:t>  </w:t>
        </w:r>
      </w:ins>
    </w:p>
    <w:p w:rsidR="00EC0DEF" w:rsidRDefault="00EC0DEF" w:rsidP="00EC0DEF">
      <w:pPr>
        <w:numPr>
          <w:ilvl w:val="0"/>
          <w:numId w:val="118"/>
        </w:numPr>
        <w:shd w:val="clear" w:color="auto" w:fill="FFFFFF"/>
        <w:spacing w:after="0" w:line="312" w:lineRule="atLeast"/>
        <w:ind w:left="0"/>
        <w:jc w:val="both"/>
        <w:rPr>
          <w:ins w:id="362" w:author="Unknown"/>
          <w:rFonts w:ascii="Verdana" w:hAnsi="Verdana"/>
          <w:color w:val="000000"/>
          <w:sz w:val="18"/>
          <w:szCs w:val="18"/>
        </w:rPr>
      </w:pPr>
      <w:ins w:id="363" w:author="Unknown">
        <w:r>
          <w:rPr>
            <w:rFonts w:ascii="Verdana" w:hAnsi="Verdana"/>
            <w:color w:val="000000"/>
            <w:sz w:val="18"/>
            <w:szCs w:val="18"/>
            <w:bdr w:val="none" w:sz="0" w:space="0" w:color="auto" w:frame="1"/>
          </w:rPr>
          <w:t>}  </w:t>
        </w:r>
      </w:ins>
    </w:p>
    <w:p w:rsidR="00EC0DEF" w:rsidRDefault="00EC0DEF" w:rsidP="00EC0DEF">
      <w:pPr>
        <w:spacing w:line="240" w:lineRule="auto"/>
        <w:rPr>
          <w:ins w:id="364" w:author="Unknown"/>
          <w:rFonts w:ascii="Times New Roman" w:hAnsi="Times New Roman"/>
          <w:sz w:val="24"/>
          <w:szCs w:val="24"/>
        </w:rPr>
      </w:pPr>
      <w:ins w:id="365" w:author="Unknown">
        <w:r>
          <w:pict>
            <v:rect id="_x0000_i1188" style="width:0;height:.7pt" o:hralign="left" o:hrstd="t" o:hrnoshade="t" o:hr="t" fillcolor="#d4d4d4" stroked="f"/>
          </w:pict>
        </w:r>
      </w:ins>
    </w:p>
    <w:p w:rsidR="00EC0DEF" w:rsidRDefault="00EC0DEF" w:rsidP="00EC0DEF">
      <w:pPr>
        <w:rPr>
          <w:ins w:id="366" w:author="Unknown"/>
        </w:rPr>
      </w:pPr>
      <w:ins w:id="367" w:author="Unknown">
        <w:r>
          <w:rPr>
            <w:rStyle w:val="Strong"/>
            <w:rFonts w:ascii="Verdana" w:hAnsi="Verdana"/>
            <w:color w:val="000000"/>
            <w:sz w:val="18"/>
            <w:szCs w:val="18"/>
            <w:shd w:val="clear" w:color="auto" w:fill="FFFFFF"/>
          </w:rPr>
          <w:t>EmpDao.java</w:t>
        </w:r>
      </w:ins>
    </w:p>
    <w:p w:rsidR="00EC0DEF" w:rsidRDefault="00EC0DEF" w:rsidP="00EC0DEF">
      <w:pPr>
        <w:numPr>
          <w:ilvl w:val="0"/>
          <w:numId w:val="119"/>
        </w:numPr>
        <w:shd w:val="clear" w:color="auto" w:fill="FFFFFF"/>
        <w:spacing w:after="0" w:line="312" w:lineRule="atLeast"/>
        <w:ind w:left="0"/>
        <w:jc w:val="both"/>
        <w:rPr>
          <w:ins w:id="368" w:author="Unknown"/>
          <w:rFonts w:ascii="Verdana" w:hAnsi="Verdana"/>
          <w:color w:val="000000"/>
          <w:sz w:val="18"/>
          <w:szCs w:val="18"/>
        </w:rPr>
      </w:pPr>
      <w:ins w:id="369" w:author="Unknown">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 com.javatpoint.dao;  </w:t>
        </w:r>
      </w:ins>
    </w:p>
    <w:p w:rsidR="00EC0DEF" w:rsidRDefault="00EC0DEF" w:rsidP="00EC0DEF">
      <w:pPr>
        <w:numPr>
          <w:ilvl w:val="0"/>
          <w:numId w:val="119"/>
        </w:numPr>
        <w:shd w:val="clear" w:color="auto" w:fill="FFFFFF"/>
        <w:spacing w:after="0" w:line="312" w:lineRule="atLeast"/>
        <w:ind w:left="0"/>
        <w:jc w:val="both"/>
        <w:rPr>
          <w:ins w:id="370" w:author="Unknown"/>
          <w:rFonts w:ascii="Verdana" w:hAnsi="Verdana"/>
          <w:color w:val="000000"/>
          <w:sz w:val="18"/>
          <w:szCs w:val="18"/>
        </w:rPr>
      </w:pPr>
      <w:ins w:id="371"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java.sql.ResultSet;  </w:t>
        </w:r>
      </w:ins>
    </w:p>
    <w:p w:rsidR="00EC0DEF" w:rsidRDefault="00EC0DEF" w:rsidP="00EC0DEF">
      <w:pPr>
        <w:numPr>
          <w:ilvl w:val="0"/>
          <w:numId w:val="119"/>
        </w:numPr>
        <w:shd w:val="clear" w:color="auto" w:fill="FFFFFF"/>
        <w:spacing w:after="0" w:line="312" w:lineRule="atLeast"/>
        <w:ind w:left="0"/>
        <w:jc w:val="both"/>
        <w:rPr>
          <w:ins w:id="372" w:author="Unknown"/>
          <w:rFonts w:ascii="Verdana" w:hAnsi="Verdana"/>
          <w:color w:val="000000"/>
          <w:sz w:val="18"/>
          <w:szCs w:val="18"/>
        </w:rPr>
      </w:pPr>
      <w:ins w:id="373"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java.sql.SQLException;  </w:t>
        </w:r>
      </w:ins>
    </w:p>
    <w:p w:rsidR="00EC0DEF" w:rsidRDefault="00EC0DEF" w:rsidP="00EC0DEF">
      <w:pPr>
        <w:numPr>
          <w:ilvl w:val="0"/>
          <w:numId w:val="119"/>
        </w:numPr>
        <w:shd w:val="clear" w:color="auto" w:fill="FFFFFF"/>
        <w:spacing w:after="0" w:line="312" w:lineRule="atLeast"/>
        <w:ind w:left="0"/>
        <w:jc w:val="both"/>
        <w:rPr>
          <w:ins w:id="374" w:author="Unknown"/>
          <w:rFonts w:ascii="Verdana" w:hAnsi="Verdana"/>
          <w:color w:val="000000"/>
          <w:sz w:val="18"/>
          <w:szCs w:val="18"/>
        </w:rPr>
      </w:pPr>
      <w:ins w:id="375"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java.util.List;  </w:t>
        </w:r>
      </w:ins>
    </w:p>
    <w:p w:rsidR="00EC0DEF" w:rsidRDefault="00EC0DEF" w:rsidP="00EC0DEF">
      <w:pPr>
        <w:numPr>
          <w:ilvl w:val="0"/>
          <w:numId w:val="119"/>
        </w:numPr>
        <w:shd w:val="clear" w:color="auto" w:fill="FFFFFF"/>
        <w:spacing w:after="0" w:line="312" w:lineRule="atLeast"/>
        <w:ind w:left="0"/>
        <w:jc w:val="both"/>
        <w:rPr>
          <w:ins w:id="376" w:author="Unknown"/>
          <w:rFonts w:ascii="Verdana" w:hAnsi="Verdana"/>
          <w:color w:val="000000"/>
          <w:sz w:val="18"/>
          <w:szCs w:val="18"/>
        </w:rPr>
      </w:pPr>
      <w:ins w:id="377"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org.springframework.jdbc.core.BeanPropertyRowMapper;  </w:t>
        </w:r>
      </w:ins>
    </w:p>
    <w:p w:rsidR="00EC0DEF" w:rsidRDefault="00EC0DEF" w:rsidP="00EC0DEF">
      <w:pPr>
        <w:numPr>
          <w:ilvl w:val="0"/>
          <w:numId w:val="119"/>
        </w:numPr>
        <w:shd w:val="clear" w:color="auto" w:fill="FFFFFF"/>
        <w:spacing w:after="0" w:line="312" w:lineRule="atLeast"/>
        <w:ind w:left="0"/>
        <w:jc w:val="both"/>
        <w:rPr>
          <w:ins w:id="378" w:author="Unknown"/>
          <w:rFonts w:ascii="Verdana" w:hAnsi="Verdana"/>
          <w:color w:val="000000"/>
          <w:sz w:val="18"/>
          <w:szCs w:val="18"/>
        </w:rPr>
      </w:pPr>
      <w:ins w:id="379"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org.springframework.jdbc.core.JdbcTemplate;  </w:t>
        </w:r>
      </w:ins>
    </w:p>
    <w:p w:rsidR="00EC0DEF" w:rsidRDefault="00EC0DEF" w:rsidP="00EC0DEF">
      <w:pPr>
        <w:numPr>
          <w:ilvl w:val="0"/>
          <w:numId w:val="119"/>
        </w:numPr>
        <w:shd w:val="clear" w:color="auto" w:fill="FFFFFF"/>
        <w:spacing w:after="0" w:line="312" w:lineRule="atLeast"/>
        <w:ind w:left="0"/>
        <w:jc w:val="both"/>
        <w:rPr>
          <w:ins w:id="380" w:author="Unknown"/>
          <w:rFonts w:ascii="Verdana" w:hAnsi="Verdana"/>
          <w:color w:val="000000"/>
          <w:sz w:val="18"/>
          <w:szCs w:val="18"/>
        </w:rPr>
      </w:pPr>
      <w:ins w:id="381"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org.springframework.jdbc.core.RowMapper;  </w:t>
        </w:r>
      </w:ins>
    </w:p>
    <w:p w:rsidR="00EC0DEF" w:rsidRDefault="00EC0DEF" w:rsidP="00EC0DEF">
      <w:pPr>
        <w:numPr>
          <w:ilvl w:val="0"/>
          <w:numId w:val="119"/>
        </w:numPr>
        <w:shd w:val="clear" w:color="auto" w:fill="FFFFFF"/>
        <w:spacing w:after="0" w:line="312" w:lineRule="atLeast"/>
        <w:ind w:left="0"/>
        <w:jc w:val="both"/>
        <w:rPr>
          <w:ins w:id="382" w:author="Unknown"/>
          <w:rFonts w:ascii="Verdana" w:hAnsi="Verdana"/>
          <w:color w:val="000000"/>
          <w:sz w:val="18"/>
          <w:szCs w:val="18"/>
        </w:rPr>
      </w:pPr>
      <w:ins w:id="383"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com.javatpoint.beans.Emp;  </w:t>
        </w:r>
      </w:ins>
    </w:p>
    <w:p w:rsidR="00EC0DEF" w:rsidRDefault="00EC0DEF" w:rsidP="00EC0DEF">
      <w:pPr>
        <w:numPr>
          <w:ilvl w:val="0"/>
          <w:numId w:val="119"/>
        </w:numPr>
        <w:shd w:val="clear" w:color="auto" w:fill="FFFFFF"/>
        <w:spacing w:after="0" w:line="312" w:lineRule="atLeast"/>
        <w:ind w:left="0"/>
        <w:jc w:val="both"/>
        <w:rPr>
          <w:ins w:id="384" w:author="Unknown"/>
          <w:rFonts w:ascii="Verdana" w:hAnsi="Verdana"/>
          <w:color w:val="000000"/>
          <w:sz w:val="18"/>
          <w:szCs w:val="18"/>
        </w:rPr>
      </w:pPr>
      <w:ins w:id="385" w:author="Unknown">
        <w:r>
          <w:rPr>
            <w:rFonts w:ascii="Verdana" w:hAnsi="Verdana"/>
            <w:color w:val="000000"/>
            <w:sz w:val="18"/>
            <w:szCs w:val="18"/>
            <w:bdr w:val="none" w:sz="0" w:space="0" w:color="auto" w:frame="1"/>
          </w:rPr>
          <w:t>  </w:t>
        </w:r>
      </w:ins>
    </w:p>
    <w:p w:rsidR="00EC0DEF" w:rsidRDefault="00EC0DEF" w:rsidP="00EC0DEF">
      <w:pPr>
        <w:numPr>
          <w:ilvl w:val="0"/>
          <w:numId w:val="119"/>
        </w:numPr>
        <w:shd w:val="clear" w:color="auto" w:fill="FFFFFF"/>
        <w:spacing w:after="0" w:line="312" w:lineRule="atLeast"/>
        <w:ind w:left="0"/>
        <w:jc w:val="both"/>
        <w:rPr>
          <w:ins w:id="386" w:author="Unknown"/>
          <w:rFonts w:ascii="Verdana" w:hAnsi="Verdana"/>
          <w:color w:val="000000"/>
          <w:sz w:val="18"/>
          <w:szCs w:val="18"/>
        </w:rPr>
      </w:pPr>
      <w:ins w:id="387"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EmpDao {  </w:t>
        </w:r>
      </w:ins>
    </w:p>
    <w:p w:rsidR="00EC0DEF" w:rsidRDefault="00EC0DEF" w:rsidP="00EC0DEF">
      <w:pPr>
        <w:numPr>
          <w:ilvl w:val="0"/>
          <w:numId w:val="119"/>
        </w:numPr>
        <w:shd w:val="clear" w:color="auto" w:fill="FFFFFF"/>
        <w:spacing w:after="0" w:line="312" w:lineRule="atLeast"/>
        <w:ind w:left="0"/>
        <w:jc w:val="both"/>
        <w:rPr>
          <w:ins w:id="388" w:author="Unknown"/>
          <w:rFonts w:ascii="Verdana" w:hAnsi="Verdana"/>
          <w:color w:val="000000"/>
          <w:sz w:val="18"/>
          <w:szCs w:val="18"/>
        </w:rPr>
      </w:pPr>
      <w:ins w:id="389" w:author="Unknown">
        <w:r>
          <w:rPr>
            <w:rFonts w:ascii="Verdana" w:hAnsi="Verdana"/>
            <w:color w:val="000000"/>
            <w:sz w:val="18"/>
            <w:szCs w:val="18"/>
            <w:bdr w:val="none" w:sz="0" w:space="0" w:color="auto" w:frame="1"/>
          </w:rPr>
          <w:t>JdbcTemplate template;  </w:t>
        </w:r>
      </w:ins>
    </w:p>
    <w:p w:rsidR="00EC0DEF" w:rsidRDefault="00EC0DEF" w:rsidP="00EC0DEF">
      <w:pPr>
        <w:numPr>
          <w:ilvl w:val="0"/>
          <w:numId w:val="119"/>
        </w:numPr>
        <w:shd w:val="clear" w:color="auto" w:fill="FFFFFF"/>
        <w:spacing w:after="0" w:line="312" w:lineRule="atLeast"/>
        <w:ind w:left="0"/>
        <w:jc w:val="both"/>
        <w:rPr>
          <w:ins w:id="390" w:author="Unknown"/>
          <w:rFonts w:ascii="Verdana" w:hAnsi="Verdana"/>
          <w:color w:val="000000"/>
          <w:sz w:val="18"/>
          <w:szCs w:val="18"/>
        </w:rPr>
      </w:pPr>
      <w:ins w:id="391" w:author="Unknown">
        <w:r>
          <w:rPr>
            <w:rFonts w:ascii="Verdana" w:hAnsi="Verdana"/>
            <w:color w:val="000000"/>
            <w:sz w:val="18"/>
            <w:szCs w:val="18"/>
            <w:bdr w:val="none" w:sz="0" w:space="0" w:color="auto" w:frame="1"/>
          </w:rPr>
          <w:t>  </w:t>
        </w:r>
      </w:ins>
    </w:p>
    <w:p w:rsidR="00EC0DEF" w:rsidRDefault="00EC0DEF" w:rsidP="00EC0DEF">
      <w:pPr>
        <w:numPr>
          <w:ilvl w:val="0"/>
          <w:numId w:val="119"/>
        </w:numPr>
        <w:shd w:val="clear" w:color="auto" w:fill="FFFFFF"/>
        <w:spacing w:after="0" w:line="312" w:lineRule="atLeast"/>
        <w:ind w:left="0"/>
        <w:jc w:val="both"/>
        <w:rPr>
          <w:ins w:id="392" w:author="Unknown"/>
          <w:rFonts w:ascii="Verdana" w:hAnsi="Verdana"/>
          <w:color w:val="000000"/>
          <w:sz w:val="18"/>
          <w:szCs w:val="18"/>
        </w:rPr>
      </w:pPr>
      <w:ins w:id="393"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setTemplate(JdbcTemplate template) {  </w:t>
        </w:r>
      </w:ins>
    </w:p>
    <w:p w:rsidR="00EC0DEF" w:rsidRDefault="00EC0DEF" w:rsidP="00EC0DEF">
      <w:pPr>
        <w:numPr>
          <w:ilvl w:val="0"/>
          <w:numId w:val="119"/>
        </w:numPr>
        <w:shd w:val="clear" w:color="auto" w:fill="FFFFFF"/>
        <w:spacing w:after="0" w:line="312" w:lineRule="atLeast"/>
        <w:ind w:left="0"/>
        <w:jc w:val="both"/>
        <w:rPr>
          <w:ins w:id="394" w:author="Unknown"/>
          <w:rFonts w:ascii="Verdana" w:hAnsi="Verdana"/>
          <w:color w:val="000000"/>
          <w:sz w:val="18"/>
          <w:szCs w:val="18"/>
        </w:rPr>
      </w:pPr>
      <w:ins w:id="395"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this</w:t>
        </w:r>
        <w:r>
          <w:rPr>
            <w:rFonts w:ascii="Verdana" w:hAnsi="Verdana"/>
            <w:color w:val="000000"/>
            <w:sz w:val="18"/>
            <w:szCs w:val="18"/>
            <w:bdr w:val="none" w:sz="0" w:space="0" w:color="auto" w:frame="1"/>
          </w:rPr>
          <w:t>.template = template;  </w:t>
        </w:r>
      </w:ins>
    </w:p>
    <w:p w:rsidR="00EC0DEF" w:rsidRDefault="00EC0DEF" w:rsidP="00EC0DEF">
      <w:pPr>
        <w:numPr>
          <w:ilvl w:val="0"/>
          <w:numId w:val="119"/>
        </w:numPr>
        <w:shd w:val="clear" w:color="auto" w:fill="FFFFFF"/>
        <w:spacing w:after="0" w:line="312" w:lineRule="atLeast"/>
        <w:ind w:left="0"/>
        <w:jc w:val="both"/>
        <w:rPr>
          <w:ins w:id="396" w:author="Unknown"/>
          <w:rFonts w:ascii="Verdana" w:hAnsi="Verdana"/>
          <w:color w:val="000000"/>
          <w:sz w:val="18"/>
          <w:szCs w:val="18"/>
        </w:rPr>
      </w:pPr>
      <w:ins w:id="397" w:author="Unknown">
        <w:r>
          <w:rPr>
            <w:rFonts w:ascii="Verdana" w:hAnsi="Verdana"/>
            <w:color w:val="000000"/>
            <w:sz w:val="18"/>
            <w:szCs w:val="18"/>
            <w:bdr w:val="none" w:sz="0" w:space="0" w:color="auto" w:frame="1"/>
          </w:rPr>
          <w:t>}  </w:t>
        </w:r>
      </w:ins>
    </w:p>
    <w:p w:rsidR="00EC0DEF" w:rsidRDefault="00EC0DEF" w:rsidP="00EC0DEF">
      <w:pPr>
        <w:numPr>
          <w:ilvl w:val="0"/>
          <w:numId w:val="119"/>
        </w:numPr>
        <w:shd w:val="clear" w:color="auto" w:fill="FFFFFF"/>
        <w:spacing w:after="0" w:line="312" w:lineRule="atLeast"/>
        <w:ind w:left="0"/>
        <w:jc w:val="both"/>
        <w:rPr>
          <w:ins w:id="398" w:author="Unknown"/>
          <w:rFonts w:ascii="Verdana" w:hAnsi="Verdana"/>
          <w:color w:val="000000"/>
          <w:sz w:val="18"/>
          <w:szCs w:val="18"/>
        </w:rPr>
      </w:pPr>
      <w:ins w:id="399"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save(Emp p){  </w:t>
        </w:r>
      </w:ins>
    </w:p>
    <w:p w:rsidR="00EC0DEF" w:rsidRDefault="00EC0DEF" w:rsidP="00EC0DEF">
      <w:pPr>
        <w:numPr>
          <w:ilvl w:val="0"/>
          <w:numId w:val="119"/>
        </w:numPr>
        <w:shd w:val="clear" w:color="auto" w:fill="FFFFFF"/>
        <w:spacing w:after="0" w:line="312" w:lineRule="atLeast"/>
        <w:ind w:left="0"/>
        <w:jc w:val="both"/>
        <w:rPr>
          <w:ins w:id="400" w:author="Unknown"/>
          <w:rFonts w:ascii="Verdana" w:hAnsi="Verdana"/>
          <w:color w:val="000000"/>
          <w:sz w:val="18"/>
          <w:szCs w:val="18"/>
        </w:rPr>
      </w:pPr>
      <w:ins w:id="401" w:author="Unknown">
        <w:r>
          <w:rPr>
            <w:rFonts w:ascii="Verdana" w:hAnsi="Verdana"/>
            <w:color w:val="000000"/>
            <w:sz w:val="18"/>
            <w:szCs w:val="18"/>
            <w:bdr w:val="none" w:sz="0" w:space="0" w:color="auto" w:frame="1"/>
          </w:rPr>
          <w:lastRenderedPageBreak/>
          <w:t>    String sql="insert into Emp99(name,salary,designation)   </w:t>
        </w:r>
      </w:ins>
    </w:p>
    <w:p w:rsidR="00EC0DEF" w:rsidRDefault="00EC0DEF" w:rsidP="00EC0DEF">
      <w:pPr>
        <w:numPr>
          <w:ilvl w:val="0"/>
          <w:numId w:val="119"/>
        </w:numPr>
        <w:shd w:val="clear" w:color="auto" w:fill="FFFFFF"/>
        <w:spacing w:after="0" w:line="312" w:lineRule="atLeast"/>
        <w:ind w:left="0"/>
        <w:jc w:val="both"/>
        <w:rPr>
          <w:ins w:id="402" w:author="Unknown"/>
          <w:rFonts w:ascii="Verdana" w:hAnsi="Verdana"/>
          <w:color w:val="000000"/>
          <w:sz w:val="18"/>
          <w:szCs w:val="18"/>
        </w:rPr>
      </w:pPr>
      <w:ins w:id="403" w:author="Unknown">
        <w:r>
          <w:rPr>
            <w:rFonts w:ascii="Verdana" w:hAnsi="Verdana"/>
            <w:color w:val="000000"/>
            <w:sz w:val="18"/>
            <w:szCs w:val="18"/>
            <w:bdr w:val="none" w:sz="0" w:space="0" w:color="auto" w:frame="1"/>
          </w:rPr>
          <w:t>          values(</w:t>
        </w:r>
        <w:r>
          <w:rPr>
            <w:rStyle w:val="string"/>
            <w:rFonts w:ascii="Verdana" w:hAnsi="Verdana"/>
            <w:color w:val="0000FF"/>
            <w:sz w:val="18"/>
            <w:szCs w:val="18"/>
            <w:bdr w:val="none" w:sz="0" w:space="0" w:color="auto" w:frame="1"/>
          </w:rPr>
          <w:t>'"+p.getName()+"'</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"+p.getSalary()+"</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'"+p.getDesignation()+"'</w:t>
        </w:r>
        <w:r>
          <w:rPr>
            <w:rFonts w:ascii="Verdana" w:hAnsi="Verdana"/>
            <w:color w:val="000000"/>
            <w:sz w:val="18"/>
            <w:szCs w:val="18"/>
            <w:bdr w:val="none" w:sz="0" w:space="0" w:color="auto" w:frame="1"/>
          </w:rPr>
          <w:t>)";  </w:t>
        </w:r>
      </w:ins>
    </w:p>
    <w:p w:rsidR="00EC0DEF" w:rsidRDefault="00EC0DEF" w:rsidP="00EC0DEF">
      <w:pPr>
        <w:numPr>
          <w:ilvl w:val="0"/>
          <w:numId w:val="119"/>
        </w:numPr>
        <w:shd w:val="clear" w:color="auto" w:fill="FFFFFF"/>
        <w:spacing w:after="0" w:line="312" w:lineRule="atLeast"/>
        <w:ind w:left="0"/>
        <w:jc w:val="both"/>
        <w:rPr>
          <w:ins w:id="404" w:author="Unknown"/>
          <w:rFonts w:ascii="Verdana" w:hAnsi="Verdana"/>
          <w:color w:val="000000"/>
          <w:sz w:val="18"/>
          <w:szCs w:val="18"/>
        </w:rPr>
      </w:pPr>
      <w:ins w:id="405"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template.update(sql);  </w:t>
        </w:r>
      </w:ins>
    </w:p>
    <w:p w:rsidR="00EC0DEF" w:rsidRDefault="00EC0DEF" w:rsidP="00EC0DEF">
      <w:pPr>
        <w:numPr>
          <w:ilvl w:val="0"/>
          <w:numId w:val="119"/>
        </w:numPr>
        <w:shd w:val="clear" w:color="auto" w:fill="FFFFFF"/>
        <w:spacing w:after="0" w:line="312" w:lineRule="atLeast"/>
        <w:ind w:left="0"/>
        <w:jc w:val="both"/>
        <w:rPr>
          <w:ins w:id="406" w:author="Unknown"/>
          <w:rFonts w:ascii="Verdana" w:hAnsi="Verdana"/>
          <w:color w:val="000000"/>
          <w:sz w:val="18"/>
          <w:szCs w:val="18"/>
        </w:rPr>
      </w:pPr>
      <w:ins w:id="407" w:author="Unknown">
        <w:r>
          <w:rPr>
            <w:rFonts w:ascii="Verdana" w:hAnsi="Verdana"/>
            <w:color w:val="000000"/>
            <w:sz w:val="18"/>
            <w:szCs w:val="18"/>
            <w:bdr w:val="none" w:sz="0" w:space="0" w:color="auto" w:frame="1"/>
          </w:rPr>
          <w:t>}  </w:t>
        </w:r>
      </w:ins>
    </w:p>
    <w:p w:rsidR="00EC0DEF" w:rsidRDefault="00EC0DEF" w:rsidP="00EC0DEF">
      <w:pPr>
        <w:numPr>
          <w:ilvl w:val="0"/>
          <w:numId w:val="119"/>
        </w:numPr>
        <w:shd w:val="clear" w:color="auto" w:fill="FFFFFF"/>
        <w:spacing w:after="0" w:line="312" w:lineRule="atLeast"/>
        <w:ind w:left="0"/>
        <w:jc w:val="both"/>
        <w:rPr>
          <w:ins w:id="408" w:author="Unknown"/>
          <w:rFonts w:ascii="Verdana" w:hAnsi="Verdana"/>
          <w:color w:val="000000"/>
          <w:sz w:val="18"/>
          <w:szCs w:val="18"/>
        </w:rPr>
      </w:pPr>
      <w:ins w:id="409"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update(Emp p){  </w:t>
        </w:r>
      </w:ins>
    </w:p>
    <w:p w:rsidR="00EC0DEF" w:rsidRDefault="00EC0DEF" w:rsidP="00EC0DEF">
      <w:pPr>
        <w:numPr>
          <w:ilvl w:val="0"/>
          <w:numId w:val="119"/>
        </w:numPr>
        <w:shd w:val="clear" w:color="auto" w:fill="FFFFFF"/>
        <w:spacing w:after="0" w:line="312" w:lineRule="atLeast"/>
        <w:ind w:left="0"/>
        <w:jc w:val="both"/>
        <w:rPr>
          <w:ins w:id="410" w:author="Unknown"/>
          <w:rFonts w:ascii="Verdana" w:hAnsi="Verdana"/>
          <w:color w:val="000000"/>
          <w:sz w:val="18"/>
          <w:szCs w:val="18"/>
        </w:rPr>
      </w:pPr>
      <w:ins w:id="411" w:author="Unknown">
        <w:r>
          <w:rPr>
            <w:rFonts w:ascii="Verdana" w:hAnsi="Verdana"/>
            <w:color w:val="000000"/>
            <w:sz w:val="18"/>
            <w:szCs w:val="18"/>
            <w:bdr w:val="none" w:sz="0" w:space="0" w:color="auto" w:frame="1"/>
          </w:rPr>
          <w:t>    String sql=</w:t>
        </w:r>
        <w:r>
          <w:rPr>
            <w:rStyle w:val="string"/>
            <w:rFonts w:ascii="Verdana" w:hAnsi="Verdana"/>
            <w:color w:val="0000FF"/>
            <w:sz w:val="18"/>
            <w:szCs w:val="18"/>
            <w:bdr w:val="none" w:sz="0" w:space="0" w:color="auto" w:frame="1"/>
          </w:rPr>
          <w:t>"update Emp99 set name='"</w:t>
        </w:r>
        <w:r>
          <w:rPr>
            <w:rFonts w:ascii="Verdana" w:hAnsi="Verdana"/>
            <w:color w:val="000000"/>
            <w:sz w:val="18"/>
            <w:szCs w:val="18"/>
            <w:bdr w:val="none" w:sz="0" w:space="0" w:color="auto" w:frame="1"/>
          </w:rPr>
          <w:t>+p.getName()+</w:t>
        </w:r>
        <w:r>
          <w:rPr>
            <w:rStyle w:val="string"/>
            <w:rFonts w:ascii="Verdana" w:hAnsi="Verdana"/>
            <w:color w:val="0000FF"/>
            <w:sz w:val="18"/>
            <w:szCs w:val="18"/>
            <w:bdr w:val="none" w:sz="0" w:space="0" w:color="auto" w:frame="1"/>
          </w:rPr>
          <w:t>"', salary="</w:t>
        </w:r>
        <w:r>
          <w:rPr>
            <w:rFonts w:ascii="Verdana" w:hAnsi="Verdana"/>
            <w:color w:val="000000"/>
            <w:sz w:val="18"/>
            <w:szCs w:val="18"/>
            <w:bdr w:val="none" w:sz="0" w:space="0" w:color="auto" w:frame="1"/>
          </w:rPr>
          <w:t>+p.getSalary()+",   </w:t>
        </w:r>
      </w:ins>
    </w:p>
    <w:p w:rsidR="00EC0DEF" w:rsidRDefault="00EC0DEF" w:rsidP="00EC0DEF">
      <w:pPr>
        <w:numPr>
          <w:ilvl w:val="0"/>
          <w:numId w:val="119"/>
        </w:numPr>
        <w:shd w:val="clear" w:color="auto" w:fill="FFFFFF"/>
        <w:spacing w:after="0" w:line="312" w:lineRule="atLeast"/>
        <w:ind w:left="0"/>
        <w:jc w:val="both"/>
        <w:rPr>
          <w:ins w:id="412" w:author="Unknown"/>
          <w:rFonts w:ascii="Verdana" w:hAnsi="Verdana"/>
          <w:color w:val="000000"/>
          <w:sz w:val="18"/>
          <w:szCs w:val="18"/>
        </w:rPr>
      </w:pPr>
      <w:ins w:id="413" w:author="Unknown">
        <w:r>
          <w:rPr>
            <w:rFonts w:ascii="Verdana" w:hAnsi="Verdana"/>
            <w:color w:val="000000"/>
            <w:sz w:val="18"/>
            <w:szCs w:val="18"/>
            <w:bdr w:val="none" w:sz="0" w:space="0" w:color="auto" w:frame="1"/>
          </w:rPr>
          <w:t>          designation=</w:t>
        </w:r>
        <w:r>
          <w:rPr>
            <w:rStyle w:val="string"/>
            <w:rFonts w:ascii="Verdana" w:hAnsi="Verdana"/>
            <w:color w:val="0000FF"/>
            <w:sz w:val="18"/>
            <w:szCs w:val="18"/>
            <w:bdr w:val="none" w:sz="0" w:space="0" w:color="auto" w:frame="1"/>
          </w:rPr>
          <w:t>'"+p.getDesignation()+"'</w:t>
        </w:r>
        <w:r>
          <w:rPr>
            <w:rFonts w:ascii="Verdana" w:hAnsi="Verdana"/>
            <w:color w:val="000000"/>
            <w:sz w:val="18"/>
            <w:szCs w:val="18"/>
            <w:bdr w:val="none" w:sz="0" w:space="0" w:color="auto" w:frame="1"/>
          </w:rPr>
          <w:t> where id=</w:t>
        </w:r>
        <w:r>
          <w:rPr>
            <w:rStyle w:val="string"/>
            <w:rFonts w:ascii="Verdana" w:hAnsi="Verdana"/>
            <w:color w:val="0000FF"/>
            <w:sz w:val="18"/>
            <w:szCs w:val="18"/>
            <w:bdr w:val="none" w:sz="0" w:space="0" w:color="auto" w:frame="1"/>
          </w:rPr>
          <w:t>"+p.getId()+"</w:t>
        </w:r>
        <w:r>
          <w:rPr>
            <w:rFonts w:ascii="Verdana" w:hAnsi="Verdana"/>
            <w:color w:val="000000"/>
            <w:sz w:val="18"/>
            <w:szCs w:val="18"/>
            <w:bdr w:val="none" w:sz="0" w:space="0" w:color="auto" w:frame="1"/>
          </w:rPr>
          <w:t>";  </w:t>
        </w:r>
      </w:ins>
    </w:p>
    <w:p w:rsidR="00EC0DEF" w:rsidRDefault="00EC0DEF" w:rsidP="00EC0DEF">
      <w:pPr>
        <w:numPr>
          <w:ilvl w:val="0"/>
          <w:numId w:val="119"/>
        </w:numPr>
        <w:shd w:val="clear" w:color="auto" w:fill="FFFFFF"/>
        <w:spacing w:after="0" w:line="312" w:lineRule="atLeast"/>
        <w:ind w:left="0"/>
        <w:jc w:val="both"/>
        <w:rPr>
          <w:ins w:id="414" w:author="Unknown"/>
          <w:rFonts w:ascii="Verdana" w:hAnsi="Verdana"/>
          <w:color w:val="000000"/>
          <w:sz w:val="18"/>
          <w:szCs w:val="18"/>
        </w:rPr>
      </w:pPr>
      <w:ins w:id="415"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template.update(sql);  </w:t>
        </w:r>
      </w:ins>
    </w:p>
    <w:p w:rsidR="00EC0DEF" w:rsidRDefault="00EC0DEF" w:rsidP="00EC0DEF">
      <w:pPr>
        <w:numPr>
          <w:ilvl w:val="0"/>
          <w:numId w:val="119"/>
        </w:numPr>
        <w:shd w:val="clear" w:color="auto" w:fill="FFFFFF"/>
        <w:spacing w:after="0" w:line="312" w:lineRule="atLeast"/>
        <w:ind w:left="0"/>
        <w:jc w:val="both"/>
        <w:rPr>
          <w:ins w:id="416" w:author="Unknown"/>
          <w:rFonts w:ascii="Verdana" w:hAnsi="Verdana"/>
          <w:color w:val="000000"/>
          <w:sz w:val="18"/>
          <w:szCs w:val="18"/>
        </w:rPr>
      </w:pPr>
      <w:ins w:id="417" w:author="Unknown">
        <w:r>
          <w:rPr>
            <w:rFonts w:ascii="Verdana" w:hAnsi="Verdana"/>
            <w:color w:val="000000"/>
            <w:sz w:val="18"/>
            <w:szCs w:val="18"/>
            <w:bdr w:val="none" w:sz="0" w:space="0" w:color="auto" w:frame="1"/>
          </w:rPr>
          <w:t>}  </w:t>
        </w:r>
      </w:ins>
    </w:p>
    <w:p w:rsidR="00EC0DEF" w:rsidRDefault="00EC0DEF" w:rsidP="00EC0DEF">
      <w:pPr>
        <w:numPr>
          <w:ilvl w:val="0"/>
          <w:numId w:val="119"/>
        </w:numPr>
        <w:shd w:val="clear" w:color="auto" w:fill="FFFFFF"/>
        <w:spacing w:after="0" w:line="312" w:lineRule="atLeast"/>
        <w:ind w:left="0"/>
        <w:jc w:val="both"/>
        <w:rPr>
          <w:ins w:id="418" w:author="Unknown"/>
          <w:rFonts w:ascii="Verdana" w:hAnsi="Verdana"/>
          <w:color w:val="000000"/>
          <w:sz w:val="18"/>
          <w:szCs w:val="18"/>
        </w:rPr>
      </w:pPr>
      <w:ins w:id="419"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delete(</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id){  </w:t>
        </w:r>
      </w:ins>
    </w:p>
    <w:p w:rsidR="00EC0DEF" w:rsidRDefault="00EC0DEF" w:rsidP="00EC0DEF">
      <w:pPr>
        <w:numPr>
          <w:ilvl w:val="0"/>
          <w:numId w:val="119"/>
        </w:numPr>
        <w:shd w:val="clear" w:color="auto" w:fill="FFFFFF"/>
        <w:spacing w:after="0" w:line="312" w:lineRule="atLeast"/>
        <w:ind w:left="0"/>
        <w:jc w:val="both"/>
        <w:rPr>
          <w:ins w:id="420" w:author="Unknown"/>
          <w:rFonts w:ascii="Verdana" w:hAnsi="Verdana"/>
          <w:color w:val="000000"/>
          <w:sz w:val="18"/>
          <w:szCs w:val="18"/>
        </w:rPr>
      </w:pPr>
      <w:ins w:id="421" w:author="Unknown">
        <w:r>
          <w:rPr>
            <w:rFonts w:ascii="Verdana" w:hAnsi="Verdana"/>
            <w:color w:val="000000"/>
            <w:sz w:val="18"/>
            <w:szCs w:val="18"/>
            <w:bdr w:val="none" w:sz="0" w:space="0" w:color="auto" w:frame="1"/>
          </w:rPr>
          <w:t>    String sql=</w:t>
        </w:r>
        <w:r>
          <w:rPr>
            <w:rStyle w:val="string"/>
            <w:rFonts w:ascii="Verdana" w:hAnsi="Verdana"/>
            <w:color w:val="0000FF"/>
            <w:sz w:val="18"/>
            <w:szCs w:val="18"/>
            <w:bdr w:val="none" w:sz="0" w:space="0" w:color="auto" w:frame="1"/>
          </w:rPr>
          <w:t>"delete from Emp99 where id="</w:t>
        </w:r>
        <w:r>
          <w:rPr>
            <w:rFonts w:ascii="Verdana" w:hAnsi="Verdana"/>
            <w:color w:val="000000"/>
            <w:sz w:val="18"/>
            <w:szCs w:val="18"/>
            <w:bdr w:val="none" w:sz="0" w:space="0" w:color="auto" w:frame="1"/>
          </w:rPr>
          <w:t>+id+</w:t>
        </w:r>
        <w:r>
          <w:rPr>
            <w:rStyle w:val="string"/>
            <w:rFonts w:ascii="Verdana" w:hAnsi="Verdana"/>
            <w:color w:val="0000FF"/>
            <w:sz w:val="18"/>
            <w:szCs w:val="18"/>
            <w:bdr w:val="none" w:sz="0" w:space="0" w:color="auto" w:frame="1"/>
          </w:rPr>
          <w:t>""</w:t>
        </w:r>
        <w:r>
          <w:rPr>
            <w:rFonts w:ascii="Verdana" w:hAnsi="Verdana"/>
            <w:color w:val="000000"/>
            <w:sz w:val="18"/>
            <w:szCs w:val="18"/>
            <w:bdr w:val="none" w:sz="0" w:space="0" w:color="auto" w:frame="1"/>
          </w:rPr>
          <w:t>;  </w:t>
        </w:r>
      </w:ins>
    </w:p>
    <w:p w:rsidR="00EC0DEF" w:rsidRDefault="00EC0DEF" w:rsidP="00EC0DEF">
      <w:pPr>
        <w:numPr>
          <w:ilvl w:val="0"/>
          <w:numId w:val="119"/>
        </w:numPr>
        <w:shd w:val="clear" w:color="auto" w:fill="FFFFFF"/>
        <w:spacing w:after="0" w:line="312" w:lineRule="atLeast"/>
        <w:ind w:left="0"/>
        <w:jc w:val="both"/>
        <w:rPr>
          <w:ins w:id="422" w:author="Unknown"/>
          <w:rFonts w:ascii="Verdana" w:hAnsi="Verdana"/>
          <w:color w:val="000000"/>
          <w:sz w:val="18"/>
          <w:szCs w:val="18"/>
        </w:rPr>
      </w:pPr>
      <w:ins w:id="423"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template.update(sql);  </w:t>
        </w:r>
      </w:ins>
    </w:p>
    <w:p w:rsidR="00EC0DEF" w:rsidRDefault="00EC0DEF" w:rsidP="00EC0DEF">
      <w:pPr>
        <w:numPr>
          <w:ilvl w:val="0"/>
          <w:numId w:val="119"/>
        </w:numPr>
        <w:shd w:val="clear" w:color="auto" w:fill="FFFFFF"/>
        <w:spacing w:after="0" w:line="312" w:lineRule="atLeast"/>
        <w:ind w:left="0"/>
        <w:jc w:val="both"/>
        <w:rPr>
          <w:ins w:id="424" w:author="Unknown"/>
          <w:rFonts w:ascii="Verdana" w:hAnsi="Verdana"/>
          <w:color w:val="000000"/>
          <w:sz w:val="18"/>
          <w:szCs w:val="18"/>
        </w:rPr>
      </w:pPr>
      <w:ins w:id="425" w:author="Unknown">
        <w:r>
          <w:rPr>
            <w:rFonts w:ascii="Verdana" w:hAnsi="Verdana"/>
            <w:color w:val="000000"/>
            <w:sz w:val="18"/>
            <w:szCs w:val="18"/>
            <w:bdr w:val="none" w:sz="0" w:space="0" w:color="auto" w:frame="1"/>
          </w:rPr>
          <w:t>}  </w:t>
        </w:r>
      </w:ins>
    </w:p>
    <w:p w:rsidR="00EC0DEF" w:rsidRDefault="00EC0DEF" w:rsidP="00EC0DEF">
      <w:pPr>
        <w:numPr>
          <w:ilvl w:val="0"/>
          <w:numId w:val="119"/>
        </w:numPr>
        <w:shd w:val="clear" w:color="auto" w:fill="FFFFFF"/>
        <w:spacing w:after="0" w:line="312" w:lineRule="atLeast"/>
        <w:ind w:left="0"/>
        <w:jc w:val="both"/>
        <w:rPr>
          <w:ins w:id="426" w:author="Unknown"/>
          <w:rFonts w:ascii="Verdana" w:hAnsi="Verdana"/>
          <w:color w:val="000000"/>
          <w:sz w:val="18"/>
          <w:szCs w:val="18"/>
        </w:rPr>
      </w:pPr>
      <w:ins w:id="427"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Emp getEmpById(</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id){  </w:t>
        </w:r>
      </w:ins>
    </w:p>
    <w:p w:rsidR="00EC0DEF" w:rsidRDefault="00EC0DEF" w:rsidP="00EC0DEF">
      <w:pPr>
        <w:numPr>
          <w:ilvl w:val="0"/>
          <w:numId w:val="119"/>
        </w:numPr>
        <w:shd w:val="clear" w:color="auto" w:fill="FFFFFF"/>
        <w:spacing w:after="0" w:line="312" w:lineRule="atLeast"/>
        <w:ind w:left="0"/>
        <w:jc w:val="both"/>
        <w:rPr>
          <w:ins w:id="428" w:author="Unknown"/>
          <w:rFonts w:ascii="Verdana" w:hAnsi="Verdana"/>
          <w:color w:val="000000"/>
          <w:sz w:val="18"/>
          <w:szCs w:val="18"/>
        </w:rPr>
      </w:pPr>
      <w:ins w:id="429" w:author="Unknown">
        <w:r>
          <w:rPr>
            <w:rFonts w:ascii="Verdana" w:hAnsi="Verdana"/>
            <w:color w:val="000000"/>
            <w:sz w:val="18"/>
            <w:szCs w:val="18"/>
            <w:bdr w:val="none" w:sz="0" w:space="0" w:color="auto" w:frame="1"/>
          </w:rPr>
          <w:t>    String sql=</w:t>
        </w:r>
        <w:r>
          <w:rPr>
            <w:rStyle w:val="string"/>
            <w:rFonts w:ascii="Verdana" w:hAnsi="Verdana"/>
            <w:color w:val="0000FF"/>
            <w:sz w:val="18"/>
            <w:szCs w:val="18"/>
            <w:bdr w:val="none" w:sz="0" w:space="0" w:color="auto" w:frame="1"/>
          </w:rPr>
          <w:t>"select * from Emp99 where id=?</w:t>
        </w:r>
        <w:proofErr w:type="gramStart"/>
        <w:r>
          <w:rPr>
            <w:rStyle w:val="string"/>
            <w:rFonts w:ascii="Verdana" w:hAnsi="Verdana"/>
            <w:color w:val="0000FF"/>
            <w:sz w:val="18"/>
            <w:szCs w:val="18"/>
            <w:bdr w:val="none" w:sz="0" w:space="0" w:color="auto" w:frame="1"/>
          </w:rPr>
          <w:t>"</w:t>
        </w:r>
        <w:r>
          <w:rPr>
            <w:rFonts w:ascii="Verdana" w:hAnsi="Verdana"/>
            <w:color w:val="000000"/>
            <w:sz w:val="18"/>
            <w:szCs w:val="18"/>
            <w:bdr w:val="none" w:sz="0" w:space="0" w:color="auto" w:frame="1"/>
          </w:rPr>
          <w:t>;</w:t>
        </w:r>
        <w:proofErr w:type="gramEnd"/>
        <w:r>
          <w:rPr>
            <w:rFonts w:ascii="Verdana" w:hAnsi="Verdana"/>
            <w:color w:val="000000"/>
            <w:sz w:val="18"/>
            <w:szCs w:val="18"/>
            <w:bdr w:val="none" w:sz="0" w:space="0" w:color="auto" w:frame="1"/>
          </w:rPr>
          <w:t>  </w:t>
        </w:r>
      </w:ins>
    </w:p>
    <w:p w:rsidR="00EC0DEF" w:rsidRDefault="00EC0DEF" w:rsidP="00EC0DEF">
      <w:pPr>
        <w:numPr>
          <w:ilvl w:val="0"/>
          <w:numId w:val="119"/>
        </w:numPr>
        <w:shd w:val="clear" w:color="auto" w:fill="FFFFFF"/>
        <w:spacing w:after="0" w:line="312" w:lineRule="atLeast"/>
        <w:ind w:left="0"/>
        <w:jc w:val="both"/>
        <w:rPr>
          <w:ins w:id="430" w:author="Unknown"/>
          <w:rFonts w:ascii="Verdana" w:hAnsi="Verdana"/>
          <w:color w:val="000000"/>
          <w:sz w:val="18"/>
          <w:szCs w:val="18"/>
        </w:rPr>
      </w:pPr>
      <w:ins w:id="431"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template.queryForObject(sql,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Object[]{id},</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BeanPropertyRowMapper&lt;Emp&gt;(Emp.</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ins>
    </w:p>
    <w:p w:rsidR="00EC0DEF" w:rsidRDefault="00EC0DEF" w:rsidP="00EC0DEF">
      <w:pPr>
        <w:numPr>
          <w:ilvl w:val="0"/>
          <w:numId w:val="119"/>
        </w:numPr>
        <w:shd w:val="clear" w:color="auto" w:fill="FFFFFF"/>
        <w:spacing w:after="0" w:line="312" w:lineRule="atLeast"/>
        <w:ind w:left="0"/>
        <w:jc w:val="both"/>
        <w:rPr>
          <w:ins w:id="432" w:author="Unknown"/>
          <w:rFonts w:ascii="Verdana" w:hAnsi="Verdana"/>
          <w:color w:val="000000"/>
          <w:sz w:val="18"/>
          <w:szCs w:val="18"/>
        </w:rPr>
      </w:pPr>
      <w:ins w:id="433" w:author="Unknown">
        <w:r>
          <w:rPr>
            <w:rFonts w:ascii="Verdana" w:hAnsi="Verdana"/>
            <w:color w:val="000000"/>
            <w:sz w:val="18"/>
            <w:szCs w:val="18"/>
            <w:bdr w:val="none" w:sz="0" w:space="0" w:color="auto" w:frame="1"/>
          </w:rPr>
          <w:t>}  </w:t>
        </w:r>
      </w:ins>
    </w:p>
    <w:p w:rsidR="00EC0DEF" w:rsidRDefault="00EC0DEF" w:rsidP="00EC0DEF">
      <w:pPr>
        <w:numPr>
          <w:ilvl w:val="0"/>
          <w:numId w:val="119"/>
        </w:numPr>
        <w:shd w:val="clear" w:color="auto" w:fill="FFFFFF"/>
        <w:spacing w:after="0" w:line="312" w:lineRule="atLeast"/>
        <w:ind w:left="0"/>
        <w:jc w:val="both"/>
        <w:rPr>
          <w:ins w:id="434" w:author="Unknown"/>
          <w:rFonts w:ascii="Verdana" w:hAnsi="Verdana"/>
          <w:color w:val="000000"/>
          <w:sz w:val="18"/>
          <w:szCs w:val="18"/>
        </w:rPr>
      </w:pPr>
      <w:ins w:id="435"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List&lt;Emp&gt; getEmployees(){  </w:t>
        </w:r>
      </w:ins>
    </w:p>
    <w:p w:rsidR="00EC0DEF" w:rsidRDefault="00EC0DEF" w:rsidP="00EC0DEF">
      <w:pPr>
        <w:numPr>
          <w:ilvl w:val="0"/>
          <w:numId w:val="119"/>
        </w:numPr>
        <w:shd w:val="clear" w:color="auto" w:fill="FFFFFF"/>
        <w:spacing w:after="0" w:line="312" w:lineRule="atLeast"/>
        <w:ind w:left="0"/>
        <w:jc w:val="both"/>
        <w:rPr>
          <w:ins w:id="436" w:author="Unknown"/>
          <w:rFonts w:ascii="Verdana" w:hAnsi="Verdana"/>
          <w:color w:val="000000"/>
          <w:sz w:val="18"/>
          <w:szCs w:val="18"/>
        </w:rPr>
      </w:pPr>
      <w:ins w:id="437"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template.query(</w:t>
        </w:r>
        <w:r>
          <w:rPr>
            <w:rStyle w:val="string"/>
            <w:rFonts w:ascii="Verdana" w:hAnsi="Verdana"/>
            <w:color w:val="0000FF"/>
            <w:sz w:val="18"/>
            <w:szCs w:val="18"/>
            <w:bdr w:val="none" w:sz="0" w:space="0" w:color="auto" w:frame="1"/>
          </w:rPr>
          <w:t>"select * from Emp99"</w:t>
        </w:r>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RowMapper&lt;Emp&gt;(){  </w:t>
        </w:r>
      </w:ins>
    </w:p>
    <w:p w:rsidR="00EC0DEF" w:rsidRDefault="00EC0DEF" w:rsidP="00EC0DEF">
      <w:pPr>
        <w:numPr>
          <w:ilvl w:val="0"/>
          <w:numId w:val="119"/>
        </w:numPr>
        <w:shd w:val="clear" w:color="auto" w:fill="FFFFFF"/>
        <w:spacing w:after="0" w:line="312" w:lineRule="atLeast"/>
        <w:ind w:left="0"/>
        <w:jc w:val="both"/>
        <w:rPr>
          <w:ins w:id="438" w:author="Unknown"/>
          <w:rFonts w:ascii="Verdana" w:hAnsi="Verdana"/>
          <w:color w:val="000000"/>
          <w:sz w:val="18"/>
          <w:szCs w:val="18"/>
        </w:rPr>
      </w:pPr>
      <w:ins w:id="439"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Emp mapRow(ResultSet rs,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row) </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SQLException {  </w:t>
        </w:r>
      </w:ins>
    </w:p>
    <w:p w:rsidR="00EC0DEF" w:rsidRDefault="00EC0DEF" w:rsidP="00EC0DEF">
      <w:pPr>
        <w:numPr>
          <w:ilvl w:val="0"/>
          <w:numId w:val="119"/>
        </w:numPr>
        <w:shd w:val="clear" w:color="auto" w:fill="FFFFFF"/>
        <w:spacing w:after="0" w:line="312" w:lineRule="atLeast"/>
        <w:ind w:left="0"/>
        <w:jc w:val="both"/>
        <w:rPr>
          <w:ins w:id="440" w:author="Unknown"/>
          <w:rFonts w:ascii="Verdana" w:hAnsi="Verdana"/>
          <w:color w:val="000000"/>
          <w:sz w:val="18"/>
          <w:szCs w:val="18"/>
        </w:rPr>
      </w:pPr>
      <w:ins w:id="441" w:author="Unknown">
        <w:r>
          <w:rPr>
            <w:rFonts w:ascii="Verdana" w:hAnsi="Verdana"/>
            <w:color w:val="000000"/>
            <w:sz w:val="18"/>
            <w:szCs w:val="18"/>
            <w:bdr w:val="none" w:sz="0" w:space="0" w:color="auto" w:frame="1"/>
          </w:rPr>
          <w:t>            Emp e=</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Emp();  </w:t>
        </w:r>
      </w:ins>
    </w:p>
    <w:p w:rsidR="00EC0DEF" w:rsidRDefault="00EC0DEF" w:rsidP="00EC0DEF">
      <w:pPr>
        <w:numPr>
          <w:ilvl w:val="0"/>
          <w:numId w:val="119"/>
        </w:numPr>
        <w:shd w:val="clear" w:color="auto" w:fill="FFFFFF"/>
        <w:spacing w:after="0" w:line="312" w:lineRule="atLeast"/>
        <w:ind w:left="0"/>
        <w:jc w:val="both"/>
        <w:rPr>
          <w:ins w:id="442" w:author="Unknown"/>
          <w:rFonts w:ascii="Verdana" w:hAnsi="Verdana"/>
          <w:color w:val="000000"/>
          <w:sz w:val="18"/>
          <w:szCs w:val="18"/>
        </w:rPr>
      </w:pPr>
      <w:ins w:id="443" w:author="Unknown">
        <w:r>
          <w:rPr>
            <w:rFonts w:ascii="Verdana" w:hAnsi="Verdana"/>
            <w:color w:val="000000"/>
            <w:sz w:val="18"/>
            <w:szCs w:val="18"/>
            <w:bdr w:val="none" w:sz="0" w:space="0" w:color="auto" w:frame="1"/>
          </w:rPr>
          <w:t>            e.setId(rs.getInt(</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  </w:t>
        </w:r>
      </w:ins>
    </w:p>
    <w:p w:rsidR="00EC0DEF" w:rsidRDefault="00EC0DEF" w:rsidP="00EC0DEF">
      <w:pPr>
        <w:numPr>
          <w:ilvl w:val="0"/>
          <w:numId w:val="119"/>
        </w:numPr>
        <w:shd w:val="clear" w:color="auto" w:fill="FFFFFF"/>
        <w:spacing w:after="0" w:line="312" w:lineRule="atLeast"/>
        <w:ind w:left="0"/>
        <w:jc w:val="both"/>
        <w:rPr>
          <w:ins w:id="444" w:author="Unknown"/>
          <w:rFonts w:ascii="Verdana" w:hAnsi="Verdana"/>
          <w:color w:val="000000"/>
          <w:sz w:val="18"/>
          <w:szCs w:val="18"/>
        </w:rPr>
      </w:pPr>
      <w:ins w:id="445" w:author="Unknown">
        <w:r>
          <w:rPr>
            <w:rFonts w:ascii="Verdana" w:hAnsi="Verdana"/>
            <w:color w:val="000000"/>
            <w:sz w:val="18"/>
            <w:szCs w:val="18"/>
            <w:bdr w:val="none" w:sz="0" w:space="0" w:color="auto" w:frame="1"/>
          </w:rPr>
          <w:t>            e.setName(rs.getString(</w:t>
        </w:r>
        <w:r>
          <w:rPr>
            <w:rStyle w:val="number"/>
            <w:rFonts w:ascii="Verdana" w:hAnsi="Verdana"/>
            <w:color w:val="C00000"/>
            <w:sz w:val="18"/>
            <w:szCs w:val="18"/>
            <w:bdr w:val="none" w:sz="0" w:space="0" w:color="auto" w:frame="1"/>
          </w:rPr>
          <w:t>2</w:t>
        </w:r>
        <w:r>
          <w:rPr>
            <w:rFonts w:ascii="Verdana" w:hAnsi="Verdana"/>
            <w:color w:val="000000"/>
            <w:sz w:val="18"/>
            <w:szCs w:val="18"/>
            <w:bdr w:val="none" w:sz="0" w:space="0" w:color="auto" w:frame="1"/>
          </w:rPr>
          <w:t>));  </w:t>
        </w:r>
      </w:ins>
    </w:p>
    <w:p w:rsidR="00EC0DEF" w:rsidRDefault="00EC0DEF" w:rsidP="00EC0DEF">
      <w:pPr>
        <w:numPr>
          <w:ilvl w:val="0"/>
          <w:numId w:val="119"/>
        </w:numPr>
        <w:shd w:val="clear" w:color="auto" w:fill="FFFFFF"/>
        <w:spacing w:after="0" w:line="312" w:lineRule="atLeast"/>
        <w:ind w:left="0"/>
        <w:jc w:val="both"/>
        <w:rPr>
          <w:ins w:id="446" w:author="Unknown"/>
          <w:rFonts w:ascii="Verdana" w:hAnsi="Verdana"/>
          <w:color w:val="000000"/>
          <w:sz w:val="18"/>
          <w:szCs w:val="18"/>
        </w:rPr>
      </w:pPr>
      <w:ins w:id="447" w:author="Unknown">
        <w:r>
          <w:rPr>
            <w:rFonts w:ascii="Verdana" w:hAnsi="Verdana"/>
            <w:color w:val="000000"/>
            <w:sz w:val="18"/>
            <w:szCs w:val="18"/>
            <w:bdr w:val="none" w:sz="0" w:space="0" w:color="auto" w:frame="1"/>
          </w:rPr>
          <w:t>            e.setSalary(rs.getFloat(</w:t>
        </w:r>
        <w:r>
          <w:rPr>
            <w:rStyle w:val="number"/>
            <w:rFonts w:ascii="Verdana" w:hAnsi="Verdana"/>
            <w:color w:val="C00000"/>
            <w:sz w:val="18"/>
            <w:szCs w:val="18"/>
            <w:bdr w:val="none" w:sz="0" w:space="0" w:color="auto" w:frame="1"/>
          </w:rPr>
          <w:t>3</w:t>
        </w:r>
        <w:r>
          <w:rPr>
            <w:rFonts w:ascii="Verdana" w:hAnsi="Verdana"/>
            <w:color w:val="000000"/>
            <w:sz w:val="18"/>
            <w:szCs w:val="18"/>
            <w:bdr w:val="none" w:sz="0" w:space="0" w:color="auto" w:frame="1"/>
          </w:rPr>
          <w:t>));  </w:t>
        </w:r>
      </w:ins>
    </w:p>
    <w:p w:rsidR="00EC0DEF" w:rsidRDefault="00EC0DEF" w:rsidP="00EC0DEF">
      <w:pPr>
        <w:numPr>
          <w:ilvl w:val="0"/>
          <w:numId w:val="119"/>
        </w:numPr>
        <w:shd w:val="clear" w:color="auto" w:fill="FFFFFF"/>
        <w:spacing w:after="0" w:line="312" w:lineRule="atLeast"/>
        <w:ind w:left="0"/>
        <w:jc w:val="both"/>
        <w:rPr>
          <w:ins w:id="448" w:author="Unknown"/>
          <w:rFonts w:ascii="Verdana" w:hAnsi="Verdana"/>
          <w:color w:val="000000"/>
          <w:sz w:val="18"/>
          <w:szCs w:val="18"/>
        </w:rPr>
      </w:pPr>
      <w:ins w:id="449" w:author="Unknown">
        <w:r>
          <w:rPr>
            <w:rFonts w:ascii="Verdana" w:hAnsi="Verdana"/>
            <w:color w:val="000000"/>
            <w:sz w:val="18"/>
            <w:szCs w:val="18"/>
            <w:bdr w:val="none" w:sz="0" w:space="0" w:color="auto" w:frame="1"/>
          </w:rPr>
          <w:t>            e.setDesignation(rs.getString(</w:t>
        </w:r>
        <w:r>
          <w:rPr>
            <w:rStyle w:val="number"/>
            <w:rFonts w:ascii="Verdana" w:hAnsi="Verdana"/>
            <w:color w:val="C00000"/>
            <w:sz w:val="18"/>
            <w:szCs w:val="18"/>
            <w:bdr w:val="none" w:sz="0" w:space="0" w:color="auto" w:frame="1"/>
          </w:rPr>
          <w:t>4</w:t>
        </w:r>
        <w:r>
          <w:rPr>
            <w:rFonts w:ascii="Verdana" w:hAnsi="Verdana"/>
            <w:color w:val="000000"/>
            <w:sz w:val="18"/>
            <w:szCs w:val="18"/>
            <w:bdr w:val="none" w:sz="0" w:space="0" w:color="auto" w:frame="1"/>
          </w:rPr>
          <w:t>));  </w:t>
        </w:r>
      </w:ins>
    </w:p>
    <w:p w:rsidR="00EC0DEF" w:rsidRDefault="00EC0DEF" w:rsidP="00EC0DEF">
      <w:pPr>
        <w:numPr>
          <w:ilvl w:val="0"/>
          <w:numId w:val="119"/>
        </w:numPr>
        <w:shd w:val="clear" w:color="auto" w:fill="FFFFFF"/>
        <w:spacing w:after="0" w:line="312" w:lineRule="atLeast"/>
        <w:ind w:left="0"/>
        <w:jc w:val="both"/>
        <w:rPr>
          <w:ins w:id="450" w:author="Unknown"/>
          <w:rFonts w:ascii="Verdana" w:hAnsi="Verdana"/>
          <w:color w:val="000000"/>
          <w:sz w:val="18"/>
          <w:szCs w:val="18"/>
        </w:rPr>
      </w:pPr>
      <w:ins w:id="451"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e;  </w:t>
        </w:r>
      </w:ins>
    </w:p>
    <w:p w:rsidR="00EC0DEF" w:rsidRDefault="00EC0DEF" w:rsidP="00EC0DEF">
      <w:pPr>
        <w:numPr>
          <w:ilvl w:val="0"/>
          <w:numId w:val="119"/>
        </w:numPr>
        <w:shd w:val="clear" w:color="auto" w:fill="FFFFFF"/>
        <w:spacing w:after="0" w:line="312" w:lineRule="atLeast"/>
        <w:ind w:left="0"/>
        <w:jc w:val="both"/>
        <w:rPr>
          <w:ins w:id="452" w:author="Unknown"/>
          <w:rFonts w:ascii="Verdana" w:hAnsi="Verdana"/>
          <w:color w:val="000000"/>
          <w:sz w:val="18"/>
          <w:szCs w:val="18"/>
        </w:rPr>
      </w:pPr>
      <w:ins w:id="453" w:author="Unknown">
        <w:r>
          <w:rPr>
            <w:rFonts w:ascii="Verdana" w:hAnsi="Verdana"/>
            <w:color w:val="000000"/>
            <w:sz w:val="18"/>
            <w:szCs w:val="18"/>
            <w:bdr w:val="none" w:sz="0" w:space="0" w:color="auto" w:frame="1"/>
          </w:rPr>
          <w:t>        }  </w:t>
        </w:r>
      </w:ins>
    </w:p>
    <w:p w:rsidR="00EC0DEF" w:rsidRDefault="00EC0DEF" w:rsidP="00EC0DEF">
      <w:pPr>
        <w:numPr>
          <w:ilvl w:val="0"/>
          <w:numId w:val="119"/>
        </w:numPr>
        <w:shd w:val="clear" w:color="auto" w:fill="FFFFFF"/>
        <w:spacing w:after="0" w:line="312" w:lineRule="atLeast"/>
        <w:ind w:left="0"/>
        <w:jc w:val="both"/>
        <w:rPr>
          <w:ins w:id="454" w:author="Unknown"/>
          <w:rFonts w:ascii="Verdana" w:hAnsi="Verdana"/>
          <w:color w:val="000000"/>
          <w:sz w:val="18"/>
          <w:szCs w:val="18"/>
        </w:rPr>
      </w:pPr>
      <w:ins w:id="455" w:author="Unknown">
        <w:r>
          <w:rPr>
            <w:rFonts w:ascii="Verdana" w:hAnsi="Verdana"/>
            <w:color w:val="000000"/>
            <w:sz w:val="18"/>
            <w:szCs w:val="18"/>
            <w:bdr w:val="none" w:sz="0" w:space="0" w:color="auto" w:frame="1"/>
          </w:rPr>
          <w:t>    });  </w:t>
        </w:r>
      </w:ins>
    </w:p>
    <w:p w:rsidR="00EC0DEF" w:rsidRDefault="00EC0DEF" w:rsidP="00EC0DEF">
      <w:pPr>
        <w:numPr>
          <w:ilvl w:val="0"/>
          <w:numId w:val="119"/>
        </w:numPr>
        <w:shd w:val="clear" w:color="auto" w:fill="FFFFFF"/>
        <w:spacing w:after="0" w:line="312" w:lineRule="atLeast"/>
        <w:ind w:left="0"/>
        <w:jc w:val="both"/>
        <w:rPr>
          <w:ins w:id="456" w:author="Unknown"/>
          <w:rFonts w:ascii="Verdana" w:hAnsi="Verdana"/>
          <w:color w:val="000000"/>
          <w:sz w:val="18"/>
          <w:szCs w:val="18"/>
        </w:rPr>
      </w:pPr>
      <w:ins w:id="457" w:author="Unknown">
        <w:r>
          <w:rPr>
            <w:rFonts w:ascii="Verdana" w:hAnsi="Verdana"/>
            <w:color w:val="000000"/>
            <w:sz w:val="18"/>
            <w:szCs w:val="18"/>
            <w:bdr w:val="none" w:sz="0" w:space="0" w:color="auto" w:frame="1"/>
          </w:rPr>
          <w:t>}  </w:t>
        </w:r>
      </w:ins>
    </w:p>
    <w:p w:rsidR="00EC0DEF" w:rsidRDefault="00EC0DEF" w:rsidP="00EC0DEF">
      <w:pPr>
        <w:numPr>
          <w:ilvl w:val="0"/>
          <w:numId w:val="119"/>
        </w:numPr>
        <w:shd w:val="clear" w:color="auto" w:fill="FFFFFF"/>
        <w:spacing w:after="0" w:line="312" w:lineRule="atLeast"/>
        <w:ind w:left="0"/>
        <w:jc w:val="both"/>
        <w:rPr>
          <w:ins w:id="458" w:author="Unknown"/>
          <w:rFonts w:ascii="Verdana" w:hAnsi="Verdana"/>
          <w:color w:val="000000"/>
          <w:sz w:val="18"/>
          <w:szCs w:val="18"/>
        </w:rPr>
      </w:pPr>
      <w:ins w:id="459" w:author="Unknown">
        <w:r>
          <w:rPr>
            <w:rFonts w:ascii="Verdana" w:hAnsi="Verdana"/>
            <w:color w:val="000000"/>
            <w:sz w:val="18"/>
            <w:szCs w:val="18"/>
            <w:bdr w:val="none" w:sz="0" w:space="0" w:color="auto" w:frame="1"/>
          </w:rPr>
          <w:t>}  </w:t>
        </w:r>
      </w:ins>
    </w:p>
    <w:p w:rsidR="00EC0DEF" w:rsidRDefault="00EC0DEF" w:rsidP="00EC0DEF">
      <w:pPr>
        <w:spacing w:line="240" w:lineRule="auto"/>
        <w:rPr>
          <w:ins w:id="460" w:author="Unknown"/>
          <w:rFonts w:ascii="Times New Roman" w:hAnsi="Times New Roman"/>
          <w:sz w:val="24"/>
          <w:szCs w:val="24"/>
        </w:rPr>
      </w:pPr>
      <w:ins w:id="461" w:author="Unknown">
        <w:r>
          <w:pict>
            <v:rect id="_x0000_i1189" style="width:0;height:.7pt" o:hralign="left" o:hrstd="t" o:hrnoshade="t" o:hr="t" fillcolor="#d4d4d4" stroked="f"/>
          </w:pict>
        </w:r>
      </w:ins>
    </w:p>
    <w:p w:rsidR="00EC0DEF" w:rsidRDefault="00EC0DEF" w:rsidP="00EC0DEF">
      <w:pPr>
        <w:rPr>
          <w:ins w:id="462" w:author="Unknown"/>
        </w:rPr>
      </w:pPr>
      <w:ins w:id="463" w:author="Unknown">
        <w:r>
          <w:rPr>
            <w:rStyle w:val="Strong"/>
            <w:rFonts w:ascii="Verdana" w:hAnsi="Verdana"/>
            <w:color w:val="000000"/>
            <w:sz w:val="18"/>
            <w:szCs w:val="18"/>
            <w:shd w:val="clear" w:color="auto" w:fill="FFFFFF"/>
          </w:rPr>
          <w:t>EmpController.java</w:t>
        </w:r>
      </w:ins>
    </w:p>
    <w:p w:rsidR="00EC0DEF" w:rsidRDefault="00EC0DEF" w:rsidP="00EC0DEF">
      <w:pPr>
        <w:numPr>
          <w:ilvl w:val="0"/>
          <w:numId w:val="120"/>
        </w:numPr>
        <w:shd w:val="clear" w:color="auto" w:fill="FFFFFF"/>
        <w:spacing w:after="0" w:line="312" w:lineRule="atLeast"/>
        <w:ind w:left="0"/>
        <w:jc w:val="both"/>
        <w:rPr>
          <w:ins w:id="464" w:author="Unknown"/>
          <w:rFonts w:ascii="Verdana" w:hAnsi="Verdana"/>
          <w:color w:val="000000"/>
          <w:sz w:val="18"/>
          <w:szCs w:val="18"/>
        </w:rPr>
      </w:pPr>
      <w:ins w:id="465" w:author="Unknown">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 com.javatpoint.controllers;  </w:t>
        </w:r>
      </w:ins>
    </w:p>
    <w:p w:rsidR="00EC0DEF" w:rsidRDefault="00EC0DEF" w:rsidP="00EC0DEF">
      <w:pPr>
        <w:numPr>
          <w:ilvl w:val="0"/>
          <w:numId w:val="120"/>
        </w:numPr>
        <w:shd w:val="clear" w:color="auto" w:fill="FFFFFF"/>
        <w:spacing w:after="0" w:line="312" w:lineRule="atLeast"/>
        <w:ind w:left="0"/>
        <w:jc w:val="both"/>
        <w:rPr>
          <w:ins w:id="466" w:author="Unknown"/>
          <w:rFonts w:ascii="Verdana" w:hAnsi="Verdana"/>
          <w:color w:val="000000"/>
          <w:sz w:val="18"/>
          <w:szCs w:val="18"/>
        </w:rPr>
      </w:pPr>
      <w:ins w:id="467"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java.util.ArrayList;  </w:t>
        </w:r>
      </w:ins>
    </w:p>
    <w:p w:rsidR="00EC0DEF" w:rsidRDefault="00EC0DEF" w:rsidP="00EC0DEF">
      <w:pPr>
        <w:numPr>
          <w:ilvl w:val="0"/>
          <w:numId w:val="120"/>
        </w:numPr>
        <w:shd w:val="clear" w:color="auto" w:fill="FFFFFF"/>
        <w:spacing w:after="0" w:line="312" w:lineRule="atLeast"/>
        <w:ind w:left="0"/>
        <w:jc w:val="both"/>
        <w:rPr>
          <w:ins w:id="468" w:author="Unknown"/>
          <w:rFonts w:ascii="Verdana" w:hAnsi="Verdana"/>
          <w:color w:val="000000"/>
          <w:sz w:val="18"/>
          <w:szCs w:val="18"/>
        </w:rPr>
      </w:pPr>
      <w:ins w:id="469"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java.util.List;  </w:t>
        </w:r>
      </w:ins>
    </w:p>
    <w:p w:rsidR="00EC0DEF" w:rsidRDefault="00EC0DEF" w:rsidP="00EC0DEF">
      <w:pPr>
        <w:numPr>
          <w:ilvl w:val="0"/>
          <w:numId w:val="120"/>
        </w:numPr>
        <w:shd w:val="clear" w:color="auto" w:fill="FFFFFF"/>
        <w:spacing w:after="0" w:line="312" w:lineRule="atLeast"/>
        <w:ind w:left="0"/>
        <w:jc w:val="both"/>
        <w:rPr>
          <w:ins w:id="470" w:author="Unknown"/>
          <w:rFonts w:ascii="Verdana" w:hAnsi="Verdana"/>
          <w:color w:val="000000"/>
          <w:sz w:val="18"/>
          <w:szCs w:val="18"/>
        </w:rPr>
      </w:pPr>
      <w:ins w:id="471"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org.springframework.beans.factory.annotation.Autowired;  </w:t>
        </w:r>
      </w:ins>
    </w:p>
    <w:p w:rsidR="00EC0DEF" w:rsidRDefault="00EC0DEF" w:rsidP="00EC0DEF">
      <w:pPr>
        <w:numPr>
          <w:ilvl w:val="0"/>
          <w:numId w:val="120"/>
        </w:numPr>
        <w:shd w:val="clear" w:color="auto" w:fill="FFFFFF"/>
        <w:spacing w:after="0" w:line="312" w:lineRule="atLeast"/>
        <w:ind w:left="0"/>
        <w:jc w:val="both"/>
        <w:rPr>
          <w:ins w:id="472" w:author="Unknown"/>
          <w:rFonts w:ascii="Verdana" w:hAnsi="Verdana"/>
          <w:color w:val="000000"/>
          <w:sz w:val="18"/>
          <w:szCs w:val="18"/>
        </w:rPr>
      </w:pPr>
      <w:ins w:id="473"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org.springframework.stereotype.Controller;  </w:t>
        </w:r>
      </w:ins>
    </w:p>
    <w:p w:rsidR="00EC0DEF" w:rsidRDefault="00EC0DEF" w:rsidP="00EC0DEF">
      <w:pPr>
        <w:numPr>
          <w:ilvl w:val="0"/>
          <w:numId w:val="120"/>
        </w:numPr>
        <w:shd w:val="clear" w:color="auto" w:fill="FFFFFF"/>
        <w:spacing w:after="0" w:line="312" w:lineRule="atLeast"/>
        <w:ind w:left="0"/>
        <w:jc w:val="both"/>
        <w:rPr>
          <w:ins w:id="474" w:author="Unknown"/>
          <w:rFonts w:ascii="Verdana" w:hAnsi="Verdana"/>
          <w:color w:val="000000"/>
          <w:sz w:val="18"/>
          <w:szCs w:val="18"/>
        </w:rPr>
      </w:pPr>
      <w:ins w:id="475"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org.springframework.web.bind.annotation.ModelAttribute;  </w:t>
        </w:r>
      </w:ins>
    </w:p>
    <w:p w:rsidR="00EC0DEF" w:rsidRDefault="00EC0DEF" w:rsidP="00EC0DEF">
      <w:pPr>
        <w:numPr>
          <w:ilvl w:val="0"/>
          <w:numId w:val="120"/>
        </w:numPr>
        <w:shd w:val="clear" w:color="auto" w:fill="FFFFFF"/>
        <w:spacing w:after="0" w:line="312" w:lineRule="atLeast"/>
        <w:ind w:left="0"/>
        <w:jc w:val="both"/>
        <w:rPr>
          <w:ins w:id="476" w:author="Unknown"/>
          <w:rFonts w:ascii="Verdana" w:hAnsi="Verdana"/>
          <w:color w:val="000000"/>
          <w:sz w:val="18"/>
          <w:szCs w:val="18"/>
        </w:rPr>
      </w:pPr>
      <w:ins w:id="477"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org.springframework.web.bind.annotation.PathVariable;  </w:t>
        </w:r>
      </w:ins>
    </w:p>
    <w:p w:rsidR="00EC0DEF" w:rsidRDefault="00EC0DEF" w:rsidP="00EC0DEF">
      <w:pPr>
        <w:numPr>
          <w:ilvl w:val="0"/>
          <w:numId w:val="120"/>
        </w:numPr>
        <w:shd w:val="clear" w:color="auto" w:fill="FFFFFF"/>
        <w:spacing w:after="0" w:line="312" w:lineRule="atLeast"/>
        <w:ind w:left="0"/>
        <w:jc w:val="both"/>
        <w:rPr>
          <w:ins w:id="478" w:author="Unknown"/>
          <w:rFonts w:ascii="Verdana" w:hAnsi="Verdana"/>
          <w:color w:val="000000"/>
          <w:sz w:val="18"/>
          <w:szCs w:val="18"/>
        </w:rPr>
      </w:pPr>
      <w:ins w:id="479" w:author="Unknown">
        <w:r>
          <w:rPr>
            <w:rStyle w:val="keyword"/>
            <w:rFonts w:ascii="Verdana" w:hAnsi="Verdana"/>
            <w:b/>
            <w:bCs/>
            <w:color w:val="006699"/>
            <w:sz w:val="18"/>
            <w:szCs w:val="18"/>
            <w:bdr w:val="none" w:sz="0" w:space="0" w:color="auto" w:frame="1"/>
          </w:rPr>
          <w:lastRenderedPageBreak/>
          <w:t>import</w:t>
        </w:r>
        <w:r>
          <w:rPr>
            <w:rFonts w:ascii="Verdana" w:hAnsi="Verdana"/>
            <w:color w:val="000000"/>
            <w:sz w:val="18"/>
            <w:szCs w:val="18"/>
            <w:bdr w:val="none" w:sz="0" w:space="0" w:color="auto" w:frame="1"/>
          </w:rPr>
          <w:t> org.springframework.web.bind.annotation.RequestMapping;  </w:t>
        </w:r>
      </w:ins>
    </w:p>
    <w:p w:rsidR="00EC0DEF" w:rsidRDefault="00EC0DEF" w:rsidP="00EC0DEF">
      <w:pPr>
        <w:numPr>
          <w:ilvl w:val="0"/>
          <w:numId w:val="120"/>
        </w:numPr>
        <w:shd w:val="clear" w:color="auto" w:fill="FFFFFF"/>
        <w:spacing w:after="0" w:line="312" w:lineRule="atLeast"/>
        <w:ind w:left="0"/>
        <w:jc w:val="both"/>
        <w:rPr>
          <w:ins w:id="480" w:author="Unknown"/>
          <w:rFonts w:ascii="Verdana" w:hAnsi="Verdana"/>
          <w:color w:val="000000"/>
          <w:sz w:val="18"/>
          <w:szCs w:val="18"/>
        </w:rPr>
      </w:pPr>
      <w:ins w:id="481"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org.springframework.web.bind.annotation.RequestMethod;  </w:t>
        </w:r>
      </w:ins>
    </w:p>
    <w:p w:rsidR="00EC0DEF" w:rsidRDefault="00EC0DEF" w:rsidP="00EC0DEF">
      <w:pPr>
        <w:numPr>
          <w:ilvl w:val="0"/>
          <w:numId w:val="120"/>
        </w:numPr>
        <w:shd w:val="clear" w:color="auto" w:fill="FFFFFF"/>
        <w:spacing w:after="0" w:line="312" w:lineRule="atLeast"/>
        <w:ind w:left="0"/>
        <w:jc w:val="both"/>
        <w:rPr>
          <w:ins w:id="482" w:author="Unknown"/>
          <w:rFonts w:ascii="Verdana" w:hAnsi="Verdana"/>
          <w:color w:val="000000"/>
          <w:sz w:val="18"/>
          <w:szCs w:val="18"/>
        </w:rPr>
      </w:pPr>
      <w:ins w:id="483"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org.springframework.web.servlet.ModelAndView;  </w:t>
        </w:r>
      </w:ins>
    </w:p>
    <w:p w:rsidR="00EC0DEF" w:rsidRDefault="00EC0DEF" w:rsidP="00EC0DEF">
      <w:pPr>
        <w:numPr>
          <w:ilvl w:val="0"/>
          <w:numId w:val="120"/>
        </w:numPr>
        <w:shd w:val="clear" w:color="auto" w:fill="FFFFFF"/>
        <w:spacing w:after="0" w:line="312" w:lineRule="atLeast"/>
        <w:ind w:left="0"/>
        <w:jc w:val="both"/>
        <w:rPr>
          <w:ins w:id="484" w:author="Unknown"/>
          <w:rFonts w:ascii="Verdana" w:hAnsi="Verdana"/>
          <w:color w:val="000000"/>
          <w:sz w:val="18"/>
          <w:szCs w:val="18"/>
        </w:rPr>
      </w:pPr>
      <w:ins w:id="485"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com.javatpoint.beans.Emp;  </w:t>
        </w:r>
      </w:ins>
    </w:p>
    <w:p w:rsidR="00EC0DEF" w:rsidRDefault="00EC0DEF" w:rsidP="00EC0DEF">
      <w:pPr>
        <w:numPr>
          <w:ilvl w:val="0"/>
          <w:numId w:val="120"/>
        </w:numPr>
        <w:shd w:val="clear" w:color="auto" w:fill="FFFFFF"/>
        <w:spacing w:after="0" w:line="312" w:lineRule="atLeast"/>
        <w:ind w:left="0"/>
        <w:jc w:val="both"/>
        <w:rPr>
          <w:ins w:id="486" w:author="Unknown"/>
          <w:rFonts w:ascii="Verdana" w:hAnsi="Verdana"/>
          <w:color w:val="000000"/>
          <w:sz w:val="18"/>
          <w:szCs w:val="18"/>
        </w:rPr>
      </w:pPr>
      <w:ins w:id="487" w:author="Unknown">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com.javatpoint.dao.EmpDao;  </w:t>
        </w:r>
      </w:ins>
    </w:p>
    <w:p w:rsidR="00EC0DEF" w:rsidRDefault="00EC0DEF" w:rsidP="00EC0DEF">
      <w:pPr>
        <w:numPr>
          <w:ilvl w:val="0"/>
          <w:numId w:val="120"/>
        </w:numPr>
        <w:shd w:val="clear" w:color="auto" w:fill="FFFFFF"/>
        <w:spacing w:after="0" w:line="312" w:lineRule="atLeast"/>
        <w:ind w:left="0"/>
        <w:jc w:val="both"/>
        <w:rPr>
          <w:ins w:id="488" w:author="Unknown"/>
          <w:rFonts w:ascii="Verdana" w:hAnsi="Verdana"/>
          <w:color w:val="000000"/>
          <w:sz w:val="18"/>
          <w:szCs w:val="18"/>
        </w:rPr>
      </w:pPr>
      <w:ins w:id="489" w:author="Unknown">
        <w:r>
          <w:rPr>
            <w:rStyle w:val="annotation"/>
            <w:rFonts w:ascii="Verdana" w:hAnsi="Verdana"/>
            <w:color w:val="646464"/>
            <w:sz w:val="18"/>
            <w:szCs w:val="18"/>
            <w:bdr w:val="none" w:sz="0" w:space="0" w:color="auto" w:frame="1"/>
          </w:rPr>
          <w:t>@Controller</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490" w:author="Unknown"/>
          <w:rFonts w:ascii="Verdana" w:hAnsi="Verdana"/>
          <w:color w:val="000000"/>
          <w:sz w:val="18"/>
          <w:szCs w:val="18"/>
        </w:rPr>
      </w:pPr>
      <w:ins w:id="491"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EmpController {  </w:t>
        </w:r>
      </w:ins>
    </w:p>
    <w:p w:rsidR="00EC0DEF" w:rsidRDefault="00EC0DEF" w:rsidP="00EC0DEF">
      <w:pPr>
        <w:numPr>
          <w:ilvl w:val="0"/>
          <w:numId w:val="120"/>
        </w:numPr>
        <w:shd w:val="clear" w:color="auto" w:fill="FFFFFF"/>
        <w:spacing w:after="0" w:line="312" w:lineRule="atLeast"/>
        <w:ind w:left="0"/>
        <w:jc w:val="both"/>
        <w:rPr>
          <w:ins w:id="492" w:author="Unknown"/>
          <w:rFonts w:ascii="Verdana" w:hAnsi="Verdana"/>
          <w:color w:val="000000"/>
          <w:sz w:val="18"/>
          <w:szCs w:val="18"/>
        </w:rPr>
      </w:pPr>
      <w:ins w:id="493" w:author="Unknown">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@Autowired</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494" w:author="Unknown"/>
          <w:rFonts w:ascii="Verdana" w:hAnsi="Verdana"/>
          <w:color w:val="000000"/>
          <w:sz w:val="18"/>
          <w:szCs w:val="18"/>
        </w:rPr>
      </w:pPr>
      <w:ins w:id="495" w:author="Unknown">
        <w:r>
          <w:rPr>
            <w:rFonts w:ascii="Verdana" w:hAnsi="Verdana"/>
            <w:color w:val="000000"/>
            <w:sz w:val="18"/>
            <w:szCs w:val="18"/>
            <w:bdr w:val="none" w:sz="0" w:space="0" w:color="auto" w:frame="1"/>
          </w:rPr>
          <w:t>    EmpDao dao;</w:t>
        </w:r>
        <w:r>
          <w:rPr>
            <w:rStyle w:val="comment"/>
            <w:rFonts w:ascii="Verdana" w:hAnsi="Verdana"/>
            <w:color w:val="008200"/>
            <w:sz w:val="18"/>
            <w:szCs w:val="18"/>
            <w:bdr w:val="none" w:sz="0" w:space="0" w:color="auto" w:frame="1"/>
          </w:rPr>
          <w:t>//will inject dao from xml file</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496" w:author="Unknown"/>
          <w:rFonts w:ascii="Verdana" w:hAnsi="Verdana"/>
          <w:color w:val="000000"/>
          <w:sz w:val="18"/>
          <w:szCs w:val="18"/>
        </w:rPr>
      </w:pPr>
      <w:ins w:id="497" w:author="Unknown">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498" w:author="Unknown"/>
          <w:rFonts w:ascii="Verdana" w:hAnsi="Verdana"/>
          <w:color w:val="000000"/>
          <w:sz w:val="18"/>
          <w:szCs w:val="18"/>
        </w:rPr>
      </w:pPr>
      <w:ins w:id="499" w:author="Unknown">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/*It displays a form to input data, here "command" is a reserved request attribute</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00" w:author="Unknown"/>
          <w:rFonts w:ascii="Verdana" w:hAnsi="Verdana"/>
          <w:color w:val="000000"/>
          <w:sz w:val="18"/>
          <w:szCs w:val="18"/>
        </w:rPr>
      </w:pPr>
      <w:ins w:id="501" w:author="Unknown">
        <w:r>
          <w:rPr>
            <w:rStyle w:val="comment"/>
            <w:rFonts w:ascii="Verdana" w:hAnsi="Verdana"/>
            <w:color w:val="008200"/>
            <w:sz w:val="18"/>
            <w:szCs w:val="18"/>
            <w:bdr w:val="none" w:sz="0" w:space="0" w:color="auto" w:frame="1"/>
          </w:rPr>
          <w:t>     *which is used to display object data into form</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02" w:author="Unknown"/>
          <w:rFonts w:ascii="Verdana" w:hAnsi="Verdana"/>
          <w:color w:val="000000"/>
          <w:sz w:val="18"/>
          <w:szCs w:val="18"/>
        </w:rPr>
      </w:pPr>
      <w:ins w:id="503" w:author="Unknown">
        <w:r>
          <w:rPr>
            <w:rStyle w:val="comment"/>
            <w:rFonts w:ascii="Verdana" w:hAnsi="Verdana"/>
            <w:color w:val="008200"/>
            <w:sz w:val="18"/>
            <w:szCs w:val="18"/>
            <w:bdr w:val="none" w:sz="0" w:space="0" w:color="auto" w:frame="1"/>
          </w:rPr>
          <w:t>     */</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04" w:author="Unknown"/>
          <w:rFonts w:ascii="Verdana" w:hAnsi="Verdana"/>
          <w:color w:val="000000"/>
          <w:sz w:val="18"/>
          <w:szCs w:val="18"/>
        </w:rPr>
      </w:pPr>
      <w:ins w:id="505" w:author="Unknown">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@RequestMapping</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"/empform"</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06" w:author="Unknown"/>
          <w:rFonts w:ascii="Verdana" w:hAnsi="Verdana"/>
          <w:color w:val="000000"/>
          <w:sz w:val="18"/>
          <w:szCs w:val="18"/>
        </w:rPr>
      </w:pPr>
      <w:ins w:id="507"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ModelAndView showform(){  </w:t>
        </w:r>
      </w:ins>
    </w:p>
    <w:p w:rsidR="00EC0DEF" w:rsidRDefault="00EC0DEF" w:rsidP="00EC0DEF">
      <w:pPr>
        <w:numPr>
          <w:ilvl w:val="0"/>
          <w:numId w:val="120"/>
        </w:numPr>
        <w:shd w:val="clear" w:color="auto" w:fill="FFFFFF"/>
        <w:spacing w:after="0" w:line="312" w:lineRule="atLeast"/>
        <w:ind w:left="0"/>
        <w:jc w:val="both"/>
        <w:rPr>
          <w:ins w:id="508" w:author="Unknown"/>
          <w:rFonts w:ascii="Verdana" w:hAnsi="Verdana"/>
          <w:color w:val="000000"/>
          <w:sz w:val="18"/>
          <w:szCs w:val="18"/>
        </w:rPr>
      </w:pPr>
      <w:ins w:id="509"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ModelAndView(</w:t>
        </w:r>
        <w:r>
          <w:rPr>
            <w:rStyle w:val="string"/>
            <w:rFonts w:ascii="Verdana" w:hAnsi="Verdana"/>
            <w:color w:val="0000FF"/>
            <w:sz w:val="18"/>
            <w:szCs w:val="18"/>
            <w:bdr w:val="none" w:sz="0" w:space="0" w:color="auto" w:frame="1"/>
          </w:rPr>
          <w:t>"empform"</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"command"</w:t>
        </w:r>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Emp());  </w:t>
        </w:r>
      </w:ins>
    </w:p>
    <w:p w:rsidR="00EC0DEF" w:rsidRDefault="00EC0DEF" w:rsidP="00EC0DEF">
      <w:pPr>
        <w:numPr>
          <w:ilvl w:val="0"/>
          <w:numId w:val="120"/>
        </w:numPr>
        <w:shd w:val="clear" w:color="auto" w:fill="FFFFFF"/>
        <w:spacing w:after="0" w:line="312" w:lineRule="atLeast"/>
        <w:ind w:left="0"/>
        <w:jc w:val="both"/>
        <w:rPr>
          <w:ins w:id="510" w:author="Unknown"/>
          <w:rFonts w:ascii="Verdana" w:hAnsi="Verdana"/>
          <w:color w:val="000000"/>
          <w:sz w:val="18"/>
          <w:szCs w:val="18"/>
        </w:rPr>
      </w:pPr>
      <w:ins w:id="511" w:author="Unknown">
        <w:r>
          <w:rPr>
            <w:rFonts w:ascii="Verdana" w:hAnsi="Verdana"/>
            <w:color w:val="000000"/>
            <w:sz w:val="18"/>
            <w:szCs w:val="18"/>
            <w:bdr w:val="none" w:sz="0" w:space="0" w:color="auto" w:frame="1"/>
          </w:rPr>
          <w:t>    }  </w:t>
        </w:r>
      </w:ins>
    </w:p>
    <w:p w:rsidR="00EC0DEF" w:rsidRDefault="00EC0DEF" w:rsidP="00EC0DEF">
      <w:pPr>
        <w:numPr>
          <w:ilvl w:val="0"/>
          <w:numId w:val="120"/>
        </w:numPr>
        <w:shd w:val="clear" w:color="auto" w:fill="FFFFFF"/>
        <w:spacing w:after="0" w:line="312" w:lineRule="atLeast"/>
        <w:ind w:left="0"/>
        <w:jc w:val="both"/>
        <w:rPr>
          <w:ins w:id="512" w:author="Unknown"/>
          <w:rFonts w:ascii="Verdana" w:hAnsi="Verdana"/>
          <w:color w:val="000000"/>
          <w:sz w:val="18"/>
          <w:szCs w:val="18"/>
        </w:rPr>
      </w:pPr>
      <w:ins w:id="513" w:author="Unknown">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/*It saves object into database. The @ModelAttribute puts request data</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14" w:author="Unknown"/>
          <w:rFonts w:ascii="Verdana" w:hAnsi="Verdana"/>
          <w:color w:val="000000"/>
          <w:sz w:val="18"/>
          <w:szCs w:val="18"/>
        </w:rPr>
      </w:pPr>
      <w:ins w:id="515" w:author="Unknown">
        <w:r>
          <w:rPr>
            <w:rStyle w:val="comment"/>
            <w:rFonts w:ascii="Verdana" w:hAnsi="Verdana"/>
            <w:color w:val="008200"/>
            <w:sz w:val="18"/>
            <w:szCs w:val="18"/>
            <w:bdr w:val="none" w:sz="0" w:space="0" w:color="auto" w:frame="1"/>
          </w:rPr>
          <w:t>     *</w:t>
        </w:r>
        <w:proofErr w:type="gramStart"/>
        <w:r>
          <w:rPr>
            <w:rStyle w:val="comment"/>
            <w:rFonts w:ascii="Verdana" w:hAnsi="Verdana"/>
            <w:color w:val="008200"/>
            <w:sz w:val="18"/>
            <w:szCs w:val="18"/>
            <w:bdr w:val="none" w:sz="0" w:space="0" w:color="auto" w:frame="1"/>
          </w:rPr>
          <w:t>  into</w:t>
        </w:r>
        <w:proofErr w:type="gramEnd"/>
        <w:r>
          <w:rPr>
            <w:rStyle w:val="comment"/>
            <w:rFonts w:ascii="Verdana" w:hAnsi="Verdana"/>
            <w:color w:val="008200"/>
            <w:sz w:val="18"/>
            <w:szCs w:val="18"/>
            <w:bdr w:val="none" w:sz="0" w:space="0" w:color="auto" w:frame="1"/>
          </w:rPr>
          <w:t> model object. You need to mention RequestMethod.POST method </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16" w:author="Unknown"/>
          <w:rFonts w:ascii="Verdana" w:hAnsi="Verdana"/>
          <w:color w:val="000000"/>
          <w:sz w:val="18"/>
          <w:szCs w:val="18"/>
        </w:rPr>
      </w:pPr>
      <w:ins w:id="517" w:author="Unknown">
        <w:r>
          <w:rPr>
            <w:rStyle w:val="comment"/>
            <w:rFonts w:ascii="Verdana" w:hAnsi="Verdana"/>
            <w:color w:val="008200"/>
            <w:sz w:val="18"/>
            <w:szCs w:val="18"/>
            <w:bdr w:val="none" w:sz="0" w:space="0" w:color="auto" w:frame="1"/>
          </w:rPr>
          <w:t>     *  because default request is GET*/</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18" w:author="Unknown"/>
          <w:rFonts w:ascii="Verdana" w:hAnsi="Verdana"/>
          <w:color w:val="000000"/>
          <w:sz w:val="18"/>
          <w:szCs w:val="18"/>
        </w:rPr>
      </w:pPr>
      <w:ins w:id="519" w:author="Unknown">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@RequestMapping</w:t>
        </w:r>
        <w:r>
          <w:rPr>
            <w:rFonts w:ascii="Verdana" w:hAnsi="Verdana"/>
            <w:color w:val="000000"/>
            <w:sz w:val="18"/>
            <w:szCs w:val="18"/>
            <w:bdr w:val="none" w:sz="0" w:space="0" w:color="auto" w:frame="1"/>
          </w:rPr>
          <w:t>(value=</w:t>
        </w:r>
        <w:r>
          <w:rPr>
            <w:rStyle w:val="string"/>
            <w:rFonts w:ascii="Verdana" w:hAnsi="Verdana"/>
            <w:color w:val="0000FF"/>
            <w:sz w:val="18"/>
            <w:szCs w:val="18"/>
            <w:bdr w:val="none" w:sz="0" w:space="0" w:color="auto" w:frame="1"/>
          </w:rPr>
          <w:t>"/save"</w:t>
        </w:r>
        <w:r>
          <w:rPr>
            <w:rFonts w:ascii="Verdana" w:hAnsi="Verdana"/>
            <w:color w:val="000000"/>
            <w:sz w:val="18"/>
            <w:szCs w:val="18"/>
            <w:bdr w:val="none" w:sz="0" w:space="0" w:color="auto" w:frame="1"/>
          </w:rPr>
          <w:t>,method = RequestMethod.POST)  </w:t>
        </w:r>
      </w:ins>
    </w:p>
    <w:p w:rsidR="00EC0DEF" w:rsidRDefault="00EC0DEF" w:rsidP="00EC0DEF">
      <w:pPr>
        <w:numPr>
          <w:ilvl w:val="0"/>
          <w:numId w:val="120"/>
        </w:numPr>
        <w:shd w:val="clear" w:color="auto" w:fill="FFFFFF"/>
        <w:spacing w:after="0" w:line="312" w:lineRule="atLeast"/>
        <w:ind w:left="0"/>
        <w:jc w:val="both"/>
        <w:rPr>
          <w:ins w:id="520" w:author="Unknown"/>
          <w:rFonts w:ascii="Verdana" w:hAnsi="Verdana"/>
          <w:color w:val="000000"/>
          <w:sz w:val="18"/>
          <w:szCs w:val="18"/>
        </w:rPr>
      </w:pPr>
      <w:ins w:id="521"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ModelAndView save(</w:t>
        </w:r>
        <w:r>
          <w:rPr>
            <w:rStyle w:val="annotation"/>
            <w:rFonts w:ascii="Verdana" w:hAnsi="Verdana"/>
            <w:color w:val="646464"/>
            <w:sz w:val="18"/>
            <w:szCs w:val="18"/>
            <w:bdr w:val="none" w:sz="0" w:space="0" w:color="auto" w:frame="1"/>
          </w:rPr>
          <w:t>@ModelAttribute</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"emp"</w:t>
        </w:r>
        <w:r>
          <w:rPr>
            <w:rFonts w:ascii="Verdana" w:hAnsi="Verdana"/>
            <w:color w:val="000000"/>
            <w:sz w:val="18"/>
            <w:szCs w:val="18"/>
            <w:bdr w:val="none" w:sz="0" w:space="0" w:color="auto" w:frame="1"/>
          </w:rPr>
          <w:t>) Emp emp){  </w:t>
        </w:r>
      </w:ins>
    </w:p>
    <w:p w:rsidR="00EC0DEF" w:rsidRDefault="00EC0DEF" w:rsidP="00EC0DEF">
      <w:pPr>
        <w:numPr>
          <w:ilvl w:val="0"/>
          <w:numId w:val="120"/>
        </w:numPr>
        <w:shd w:val="clear" w:color="auto" w:fill="FFFFFF"/>
        <w:spacing w:after="0" w:line="312" w:lineRule="atLeast"/>
        <w:ind w:left="0"/>
        <w:jc w:val="both"/>
        <w:rPr>
          <w:ins w:id="522" w:author="Unknown"/>
          <w:rFonts w:ascii="Verdana" w:hAnsi="Verdana"/>
          <w:color w:val="000000"/>
          <w:sz w:val="18"/>
          <w:szCs w:val="18"/>
        </w:rPr>
      </w:pPr>
      <w:ins w:id="523" w:author="Unknown">
        <w:r>
          <w:rPr>
            <w:rFonts w:ascii="Verdana" w:hAnsi="Verdana"/>
            <w:color w:val="000000"/>
            <w:sz w:val="18"/>
            <w:szCs w:val="18"/>
            <w:bdr w:val="none" w:sz="0" w:space="0" w:color="auto" w:frame="1"/>
          </w:rPr>
          <w:t>        dao.save(emp);  </w:t>
        </w:r>
      </w:ins>
    </w:p>
    <w:p w:rsidR="00EC0DEF" w:rsidRDefault="00EC0DEF" w:rsidP="00EC0DEF">
      <w:pPr>
        <w:numPr>
          <w:ilvl w:val="0"/>
          <w:numId w:val="120"/>
        </w:numPr>
        <w:shd w:val="clear" w:color="auto" w:fill="FFFFFF"/>
        <w:spacing w:after="0" w:line="312" w:lineRule="atLeast"/>
        <w:ind w:left="0"/>
        <w:jc w:val="both"/>
        <w:rPr>
          <w:ins w:id="524" w:author="Unknown"/>
          <w:rFonts w:ascii="Verdana" w:hAnsi="Verdana"/>
          <w:color w:val="000000"/>
          <w:sz w:val="18"/>
          <w:szCs w:val="18"/>
        </w:rPr>
      </w:pPr>
      <w:ins w:id="525"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ModelAndView(</w:t>
        </w:r>
        <w:r>
          <w:rPr>
            <w:rStyle w:val="string"/>
            <w:rFonts w:ascii="Verdana" w:hAnsi="Verdana"/>
            <w:color w:val="0000FF"/>
            <w:sz w:val="18"/>
            <w:szCs w:val="18"/>
            <w:bdr w:val="none" w:sz="0" w:space="0" w:color="auto" w:frame="1"/>
          </w:rPr>
          <w:t>"redirect:/viewemp"</w:t>
        </w: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//will redirect to viewemp request mapping</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26" w:author="Unknown"/>
          <w:rFonts w:ascii="Verdana" w:hAnsi="Verdana"/>
          <w:color w:val="000000"/>
          <w:sz w:val="18"/>
          <w:szCs w:val="18"/>
        </w:rPr>
      </w:pPr>
      <w:ins w:id="527" w:author="Unknown">
        <w:r>
          <w:rPr>
            <w:rFonts w:ascii="Verdana" w:hAnsi="Verdana"/>
            <w:color w:val="000000"/>
            <w:sz w:val="18"/>
            <w:szCs w:val="18"/>
            <w:bdr w:val="none" w:sz="0" w:space="0" w:color="auto" w:frame="1"/>
          </w:rPr>
          <w:t>    }  </w:t>
        </w:r>
      </w:ins>
    </w:p>
    <w:p w:rsidR="00EC0DEF" w:rsidRDefault="00EC0DEF" w:rsidP="00EC0DEF">
      <w:pPr>
        <w:numPr>
          <w:ilvl w:val="0"/>
          <w:numId w:val="120"/>
        </w:numPr>
        <w:shd w:val="clear" w:color="auto" w:fill="FFFFFF"/>
        <w:spacing w:after="0" w:line="312" w:lineRule="atLeast"/>
        <w:ind w:left="0"/>
        <w:jc w:val="both"/>
        <w:rPr>
          <w:ins w:id="528" w:author="Unknown"/>
          <w:rFonts w:ascii="Verdana" w:hAnsi="Verdana"/>
          <w:color w:val="000000"/>
          <w:sz w:val="18"/>
          <w:szCs w:val="18"/>
        </w:rPr>
      </w:pPr>
      <w:ins w:id="529" w:author="Unknown">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 It provides list of employees in model object */</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30" w:author="Unknown"/>
          <w:rFonts w:ascii="Verdana" w:hAnsi="Verdana"/>
          <w:color w:val="000000"/>
          <w:sz w:val="18"/>
          <w:szCs w:val="18"/>
        </w:rPr>
      </w:pPr>
      <w:ins w:id="531" w:author="Unknown">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@RequestMapping</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"/viewemp"</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32" w:author="Unknown"/>
          <w:rFonts w:ascii="Verdana" w:hAnsi="Verdana"/>
          <w:color w:val="000000"/>
          <w:sz w:val="18"/>
          <w:szCs w:val="18"/>
        </w:rPr>
      </w:pPr>
      <w:ins w:id="533"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ModelAndView viewemp(){  </w:t>
        </w:r>
      </w:ins>
    </w:p>
    <w:p w:rsidR="00EC0DEF" w:rsidRDefault="00EC0DEF" w:rsidP="00EC0DEF">
      <w:pPr>
        <w:numPr>
          <w:ilvl w:val="0"/>
          <w:numId w:val="120"/>
        </w:numPr>
        <w:shd w:val="clear" w:color="auto" w:fill="FFFFFF"/>
        <w:spacing w:after="0" w:line="312" w:lineRule="atLeast"/>
        <w:ind w:left="0"/>
        <w:jc w:val="both"/>
        <w:rPr>
          <w:ins w:id="534" w:author="Unknown"/>
          <w:rFonts w:ascii="Verdana" w:hAnsi="Verdana"/>
          <w:color w:val="000000"/>
          <w:sz w:val="18"/>
          <w:szCs w:val="18"/>
        </w:rPr>
      </w:pPr>
      <w:ins w:id="535" w:author="Unknown">
        <w:r>
          <w:rPr>
            <w:rFonts w:ascii="Verdana" w:hAnsi="Verdana"/>
            <w:color w:val="000000"/>
            <w:sz w:val="18"/>
            <w:szCs w:val="18"/>
            <w:bdr w:val="none" w:sz="0" w:space="0" w:color="auto" w:frame="1"/>
          </w:rPr>
          <w:t>        List&lt;Emp&gt; list=dao.getEmployees();  </w:t>
        </w:r>
      </w:ins>
    </w:p>
    <w:p w:rsidR="00EC0DEF" w:rsidRDefault="00EC0DEF" w:rsidP="00EC0DEF">
      <w:pPr>
        <w:numPr>
          <w:ilvl w:val="0"/>
          <w:numId w:val="120"/>
        </w:numPr>
        <w:shd w:val="clear" w:color="auto" w:fill="FFFFFF"/>
        <w:spacing w:after="0" w:line="312" w:lineRule="atLeast"/>
        <w:ind w:left="0"/>
        <w:jc w:val="both"/>
        <w:rPr>
          <w:ins w:id="536" w:author="Unknown"/>
          <w:rFonts w:ascii="Verdana" w:hAnsi="Verdana"/>
          <w:color w:val="000000"/>
          <w:sz w:val="18"/>
          <w:szCs w:val="18"/>
        </w:rPr>
      </w:pPr>
      <w:ins w:id="537"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ModelAndView(</w:t>
        </w:r>
        <w:r>
          <w:rPr>
            <w:rStyle w:val="string"/>
            <w:rFonts w:ascii="Verdana" w:hAnsi="Verdana"/>
            <w:color w:val="0000FF"/>
            <w:sz w:val="18"/>
            <w:szCs w:val="18"/>
            <w:bdr w:val="none" w:sz="0" w:space="0" w:color="auto" w:frame="1"/>
          </w:rPr>
          <w:t>"viewemp"</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"list"</w:t>
        </w:r>
        <w:r>
          <w:rPr>
            <w:rFonts w:ascii="Verdana" w:hAnsi="Verdana"/>
            <w:color w:val="000000"/>
            <w:sz w:val="18"/>
            <w:szCs w:val="18"/>
            <w:bdr w:val="none" w:sz="0" w:space="0" w:color="auto" w:frame="1"/>
          </w:rPr>
          <w:t>,list);  </w:t>
        </w:r>
      </w:ins>
    </w:p>
    <w:p w:rsidR="00EC0DEF" w:rsidRDefault="00EC0DEF" w:rsidP="00EC0DEF">
      <w:pPr>
        <w:numPr>
          <w:ilvl w:val="0"/>
          <w:numId w:val="120"/>
        </w:numPr>
        <w:shd w:val="clear" w:color="auto" w:fill="FFFFFF"/>
        <w:spacing w:after="0" w:line="312" w:lineRule="atLeast"/>
        <w:ind w:left="0"/>
        <w:jc w:val="both"/>
        <w:rPr>
          <w:ins w:id="538" w:author="Unknown"/>
          <w:rFonts w:ascii="Verdana" w:hAnsi="Verdana"/>
          <w:color w:val="000000"/>
          <w:sz w:val="18"/>
          <w:szCs w:val="18"/>
        </w:rPr>
      </w:pPr>
      <w:ins w:id="539" w:author="Unknown">
        <w:r>
          <w:rPr>
            <w:rFonts w:ascii="Verdana" w:hAnsi="Verdana"/>
            <w:color w:val="000000"/>
            <w:sz w:val="18"/>
            <w:szCs w:val="18"/>
            <w:bdr w:val="none" w:sz="0" w:space="0" w:color="auto" w:frame="1"/>
          </w:rPr>
          <w:t>    }  </w:t>
        </w:r>
      </w:ins>
    </w:p>
    <w:p w:rsidR="00EC0DEF" w:rsidRDefault="00EC0DEF" w:rsidP="00EC0DEF">
      <w:pPr>
        <w:numPr>
          <w:ilvl w:val="0"/>
          <w:numId w:val="120"/>
        </w:numPr>
        <w:shd w:val="clear" w:color="auto" w:fill="FFFFFF"/>
        <w:spacing w:after="0" w:line="312" w:lineRule="atLeast"/>
        <w:ind w:left="0"/>
        <w:jc w:val="both"/>
        <w:rPr>
          <w:ins w:id="540" w:author="Unknown"/>
          <w:rFonts w:ascii="Verdana" w:hAnsi="Verdana"/>
          <w:color w:val="000000"/>
          <w:sz w:val="18"/>
          <w:szCs w:val="18"/>
        </w:rPr>
      </w:pPr>
      <w:ins w:id="541" w:author="Unknown">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 It displays object data into form for the given id. </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42" w:author="Unknown"/>
          <w:rFonts w:ascii="Verdana" w:hAnsi="Verdana"/>
          <w:color w:val="000000"/>
          <w:sz w:val="18"/>
          <w:szCs w:val="18"/>
        </w:rPr>
      </w:pPr>
      <w:ins w:id="543" w:author="Unknown">
        <w:r>
          <w:rPr>
            <w:rStyle w:val="comment"/>
            <w:rFonts w:ascii="Verdana" w:hAnsi="Verdana"/>
            <w:color w:val="008200"/>
            <w:sz w:val="18"/>
            <w:szCs w:val="18"/>
            <w:bdr w:val="none" w:sz="0" w:space="0" w:color="auto" w:frame="1"/>
          </w:rPr>
          <w:t>     * The @PathVariable puts URL data into variable.*/</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44" w:author="Unknown"/>
          <w:rFonts w:ascii="Verdana" w:hAnsi="Verdana"/>
          <w:color w:val="000000"/>
          <w:sz w:val="18"/>
          <w:szCs w:val="18"/>
        </w:rPr>
      </w:pPr>
      <w:ins w:id="545" w:author="Unknown">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@RequestMapping</w:t>
        </w:r>
        <w:r>
          <w:rPr>
            <w:rFonts w:ascii="Verdana" w:hAnsi="Verdana"/>
            <w:color w:val="000000"/>
            <w:sz w:val="18"/>
            <w:szCs w:val="18"/>
            <w:bdr w:val="none" w:sz="0" w:space="0" w:color="auto" w:frame="1"/>
          </w:rPr>
          <w:t>(value=</w:t>
        </w:r>
        <w:r>
          <w:rPr>
            <w:rStyle w:val="string"/>
            <w:rFonts w:ascii="Verdana" w:hAnsi="Verdana"/>
            <w:color w:val="0000FF"/>
            <w:sz w:val="18"/>
            <w:szCs w:val="18"/>
            <w:bdr w:val="none" w:sz="0" w:space="0" w:color="auto" w:frame="1"/>
          </w:rPr>
          <w:t>"/editemp/{id}"</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46" w:author="Unknown"/>
          <w:rFonts w:ascii="Verdana" w:hAnsi="Verdana"/>
          <w:color w:val="000000"/>
          <w:sz w:val="18"/>
          <w:szCs w:val="18"/>
        </w:rPr>
      </w:pPr>
      <w:ins w:id="547"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ModelAndView edit(</w:t>
        </w:r>
        <w:r>
          <w:rPr>
            <w:rStyle w:val="annotation"/>
            <w:rFonts w:ascii="Verdana" w:hAnsi="Verdana"/>
            <w:color w:val="646464"/>
            <w:sz w:val="18"/>
            <w:szCs w:val="18"/>
            <w:bdr w:val="none" w:sz="0" w:space="0" w:color="auto" w:frame="1"/>
          </w:rPr>
          <w:t>@PathVariable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id){  </w:t>
        </w:r>
      </w:ins>
    </w:p>
    <w:p w:rsidR="00EC0DEF" w:rsidRDefault="00EC0DEF" w:rsidP="00EC0DEF">
      <w:pPr>
        <w:numPr>
          <w:ilvl w:val="0"/>
          <w:numId w:val="120"/>
        </w:numPr>
        <w:shd w:val="clear" w:color="auto" w:fill="FFFFFF"/>
        <w:spacing w:after="0" w:line="312" w:lineRule="atLeast"/>
        <w:ind w:left="0"/>
        <w:jc w:val="both"/>
        <w:rPr>
          <w:ins w:id="548" w:author="Unknown"/>
          <w:rFonts w:ascii="Verdana" w:hAnsi="Verdana"/>
          <w:color w:val="000000"/>
          <w:sz w:val="18"/>
          <w:szCs w:val="18"/>
        </w:rPr>
      </w:pPr>
      <w:ins w:id="549" w:author="Unknown">
        <w:r>
          <w:rPr>
            <w:rFonts w:ascii="Verdana" w:hAnsi="Verdana"/>
            <w:color w:val="000000"/>
            <w:sz w:val="18"/>
            <w:szCs w:val="18"/>
            <w:bdr w:val="none" w:sz="0" w:space="0" w:color="auto" w:frame="1"/>
          </w:rPr>
          <w:t>        Emp emp=dao.getEmpById(id);  </w:t>
        </w:r>
      </w:ins>
    </w:p>
    <w:p w:rsidR="00EC0DEF" w:rsidRDefault="00EC0DEF" w:rsidP="00EC0DEF">
      <w:pPr>
        <w:numPr>
          <w:ilvl w:val="0"/>
          <w:numId w:val="120"/>
        </w:numPr>
        <w:shd w:val="clear" w:color="auto" w:fill="FFFFFF"/>
        <w:spacing w:after="0" w:line="312" w:lineRule="atLeast"/>
        <w:ind w:left="0"/>
        <w:jc w:val="both"/>
        <w:rPr>
          <w:ins w:id="550" w:author="Unknown"/>
          <w:rFonts w:ascii="Verdana" w:hAnsi="Verdana"/>
          <w:color w:val="000000"/>
          <w:sz w:val="18"/>
          <w:szCs w:val="18"/>
        </w:rPr>
      </w:pPr>
      <w:ins w:id="551"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ModelAndView(</w:t>
        </w:r>
        <w:r>
          <w:rPr>
            <w:rStyle w:val="string"/>
            <w:rFonts w:ascii="Verdana" w:hAnsi="Verdana"/>
            <w:color w:val="0000FF"/>
            <w:sz w:val="18"/>
            <w:szCs w:val="18"/>
            <w:bdr w:val="none" w:sz="0" w:space="0" w:color="auto" w:frame="1"/>
          </w:rPr>
          <w:t>"empeditform"</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"command"</w:t>
        </w:r>
        <w:r>
          <w:rPr>
            <w:rFonts w:ascii="Verdana" w:hAnsi="Verdana"/>
            <w:color w:val="000000"/>
            <w:sz w:val="18"/>
            <w:szCs w:val="18"/>
            <w:bdr w:val="none" w:sz="0" w:space="0" w:color="auto" w:frame="1"/>
          </w:rPr>
          <w:t>,emp);  </w:t>
        </w:r>
      </w:ins>
    </w:p>
    <w:p w:rsidR="00EC0DEF" w:rsidRDefault="00EC0DEF" w:rsidP="00EC0DEF">
      <w:pPr>
        <w:numPr>
          <w:ilvl w:val="0"/>
          <w:numId w:val="120"/>
        </w:numPr>
        <w:shd w:val="clear" w:color="auto" w:fill="FFFFFF"/>
        <w:spacing w:after="0" w:line="312" w:lineRule="atLeast"/>
        <w:ind w:left="0"/>
        <w:jc w:val="both"/>
        <w:rPr>
          <w:ins w:id="552" w:author="Unknown"/>
          <w:rFonts w:ascii="Verdana" w:hAnsi="Verdana"/>
          <w:color w:val="000000"/>
          <w:sz w:val="18"/>
          <w:szCs w:val="18"/>
        </w:rPr>
      </w:pPr>
      <w:ins w:id="553" w:author="Unknown">
        <w:r>
          <w:rPr>
            <w:rFonts w:ascii="Verdana" w:hAnsi="Verdana"/>
            <w:color w:val="000000"/>
            <w:sz w:val="18"/>
            <w:szCs w:val="18"/>
            <w:bdr w:val="none" w:sz="0" w:space="0" w:color="auto" w:frame="1"/>
          </w:rPr>
          <w:t>    }  </w:t>
        </w:r>
      </w:ins>
    </w:p>
    <w:p w:rsidR="00EC0DEF" w:rsidRDefault="00EC0DEF" w:rsidP="00EC0DEF">
      <w:pPr>
        <w:numPr>
          <w:ilvl w:val="0"/>
          <w:numId w:val="120"/>
        </w:numPr>
        <w:shd w:val="clear" w:color="auto" w:fill="FFFFFF"/>
        <w:spacing w:after="0" w:line="312" w:lineRule="atLeast"/>
        <w:ind w:left="0"/>
        <w:jc w:val="both"/>
        <w:rPr>
          <w:ins w:id="554" w:author="Unknown"/>
          <w:rFonts w:ascii="Verdana" w:hAnsi="Verdana"/>
          <w:color w:val="000000"/>
          <w:sz w:val="18"/>
          <w:szCs w:val="18"/>
        </w:rPr>
      </w:pPr>
      <w:ins w:id="555" w:author="Unknown">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 It updates model object. */</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56" w:author="Unknown"/>
          <w:rFonts w:ascii="Verdana" w:hAnsi="Verdana"/>
          <w:color w:val="000000"/>
          <w:sz w:val="18"/>
          <w:szCs w:val="18"/>
        </w:rPr>
      </w:pPr>
      <w:ins w:id="557" w:author="Unknown">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@RequestMapping</w:t>
        </w:r>
        <w:r>
          <w:rPr>
            <w:rFonts w:ascii="Verdana" w:hAnsi="Verdana"/>
            <w:color w:val="000000"/>
            <w:sz w:val="18"/>
            <w:szCs w:val="18"/>
            <w:bdr w:val="none" w:sz="0" w:space="0" w:color="auto" w:frame="1"/>
          </w:rPr>
          <w:t>(value=</w:t>
        </w:r>
        <w:r>
          <w:rPr>
            <w:rStyle w:val="string"/>
            <w:rFonts w:ascii="Verdana" w:hAnsi="Verdana"/>
            <w:color w:val="0000FF"/>
            <w:sz w:val="18"/>
            <w:szCs w:val="18"/>
            <w:bdr w:val="none" w:sz="0" w:space="0" w:color="auto" w:frame="1"/>
          </w:rPr>
          <w:t>"/editsave"</w:t>
        </w:r>
        <w:r>
          <w:rPr>
            <w:rFonts w:ascii="Verdana" w:hAnsi="Verdana"/>
            <w:color w:val="000000"/>
            <w:sz w:val="18"/>
            <w:szCs w:val="18"/>
            <w:bdr w:val="none" w:sz="0" w:space="0" w:color="auto" w:frame="1"/>
          </w:rPr>
          <w:t>,method = RequestMethod.POST)  </w:t>
        </w:r>
      </w:ins>
    </w:p>
    <w:p w:rsidR="00EC0DEF" w:rsidRDefault="00EC0DEF" w:rsidP="00EC0DEF">
      <w:pPr>
        <w:numPr>
          <w:ilvl w:val="0"/>
          <w:numId w:val="120"/>
        </w:numPr>
        <w:shd w:val="clear" w:color="auto" w:fill="FFFFFF"/>
        <w:spacing w:after="0" w:line="312" w:lineRule="atLeast"/>
        <w:ind w:left="0"/>
        <w:jc w:val="both"/>
        <w:rPr>
          <w:ins w:id="558" w:author="Unknown"/>
          <w:rFonts w:ascii="Verdana" w:hAnsi="Verdana"/>
          <w:color w:val="000000"/>
          <w:sz w:val="18"/>
          <w:szCs w:val="18"/>
        </w:rPr>
      </w:pPr>
      <w:ins w:id="559"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ModelAndView editsave(</w:t>
        </w:r>
        <w:r>
          <w:rPr>
            <w:rStyle w:val="annotation"/>
            <w:rFonts w:ascii="Verdana" w:hAnsi="Verdana"/>
            <w:color w:val="646464"/>
            <w:sz w:val="18"/>
            <w:szCs w:val="18"/>
            <w:bdr w:val="none" w:sz="0" w:space="0" w:color="auto" w:frame="1"/>
          </w:rPr>
          <w:t>@ModelAttribute</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"emp"</w:t>
        </w:r>
        <w:r>
          <w:rPr>
            <w:rFonts w:ascii="Verdana" w:hAnsi="Verdana"/>
            <w:color w:val="000000"/>
            <w:sz w:val="18"/>
            <w:szCs w:val="18"/>
            <w:bdr w:val="none" w:sz="0" w:space="0" w:color="auto" w:frame="1"/>
          </w:rPr>
          <w:t>) Emp emp){  </w:t>
        </w:r>
      </w:ins>
    </w:p>
    <w:p w:rsidR="00EC0DEF" w:rsidRDefault="00EC0DEF" w:rsidP="00EC0DEF">
      <w:pPr>
        <w:numPr>
          <w:ilvl w:val="0"/>
          <w:numId w:val="120"/>
        </w:numPr>
        <w:shd w:val="clear" w:color="auto" w:fill="FFFFFF"/>
        <w:spacing w:after="0" w:line="312" w:lineRule="atLeast"/>
        <w:ind w:left="0"/>
        <w:jc w:val="both"/>
        <w:rPr>
          <w:ins w:id="560" w:author="Unknown"/>
          <w:rFonts w:ascii="Verdana" w:hAnsi="Verdana"/>
          <w:color w:val="000000"/>
          <w:sz w:val="18"/>
          <w:szCs w:val="18"/>
        </w:rPr>
      </w:pPr>
      <w:ins w:id="561" w:author="Unknown">
        <w:r>
          <w:rPr>
            <w:rFonts w:ascii="Verdana" w:hAnsi="Verdana"/>
            <w:color w:val="000000"/>
            <w:sz w:val="18"/>
            <w:szCs w:val="18"/>
            <w:bdr w:val="none" w:sz="0" w:space="0" w:color="auto" w:frame="1"/>
          </w:rPr>
          <w:lastRenderedPageBreak/>
          <w:t>        dao.update(emp);  </w:t>
        </w:r>
      </w:ins>
    </w:p>
    <w:p w:rsidR="00EC0DEF" w:rsidRDefault="00EC0DEF" w:rsidP="00EC0DEF">
      <w:pPr>
        <w:numPr>
          <w:ilvl w:val="0"/>
          <w:numId w:val="120"/>
        </w:numPr>
        <w:shd w:val="clear" w:color="auto" w:fill="FFFFFF"/>
        <w:spacing w:after="0" w:line="312" w:lineRule="atLeast"/>
        <w:ind w:left="0"/>
        <w:jc w:val="both"/>
        <w:rPr>
          <w:ins w:id="562" w:author="Unknown"/>
          <w:rFonts w:ascii="Verdana" w:hAnsi="Verdana"/>
          <w:color w:val="000000"/>
          <w:sz w:val="18"/>
          <w:szCs w:val="18"/>
        </w:rPr>
      </w:pPr>
      <w:ins w:id="563"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ModelAndView(</w:t>
        </w:r>
        <w:r>
          <w:rPr>
            <w:rStyle w:val="string"/>
            <w:rFonts w:ascii="Verdana" w:hAnsi="Verdana"/>
            <w:color w:val="0000FF"/>
            <w:sz w:val="18"/>
            <w:szCs w:val="18"/>
            <w:bdr w:val="none" w:sz="0" w:space="0" w:color="auto" w:frame="1"/>
          </w:rPr>
          <w:t>"redirect:/viewemp"</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64" w:author="Unknown"/>
          <w:rFonts w:ascii="Verdana" w:hAnsi="Verdana"/>
          <w:color w:val="000000"/>
          <w:sz w:val="18"/>
          <w:szCs w:val="18"/>
        </w:rPr>
      </w:pPr>
      <w:ins w:id="565" w:author="Unknown">
        <w:r>
          <w:rPr>
            <w:rFonts w:ascii="Verdana" w:hAnsi="Verdana"/>
            <w:color w:val="000000"/>
            <w:sz w:val="18"/>
            <w:szCs w:val="18"/>
            <w:bdr w:val="none" w:sz="0" w:space="0" w:color="auto" w:frame="1"/>
          </w:rPr>
          <w:t>    }  </w:t>
        </w:r>
      </w:ins>
    </w:p>
    <w:p w:rsidR="00EC0DEF" w:rsidRDefault="00EC0DEF" w:rsidP="00EC0DEF">
      <w:pPr>
        <w:numPr>
          <w:ilvl w:val="0"/>
          <w:numId w:val="120"/>
        </w:numPr>
        <w:shd w:val="clear" w:color="auto" w:fill="FFFFFF"/>
        <w:spacing w:after="0" w:line="312" w:lineRule="atLeast"/>
        <w:ind w:left="0"/>
        <w:jc w:val="both"/>
        <w:rPr>
          <w:ins w:id="566" w:author="Unknown"/>
          <w:rFonts w:ascii="Verdana" w:hAnsi="Verdana"/>
          <w:color w:val="000000"/>
          <w:sz w:val="18"/>
          <w:szCs w:val="18"/>
        </w:rPr>
      </w:pPr>
      <w:ins w:id="567" w:author="Unknown">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 It deletes record for the given id in URL and redirects to /viewemp */</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68" w:author="Unknown"/>
          <w:rFonts w:ascii="Verdana" w:hAnsi="Verdana"/>
          <w:color w:val="000000"/>
          <w:sz w:val="18"/>
          <w:szCs w:val="18"/>
        </w:rPr>
      </w:pPr>
      <w:ins w:id="569" w:author="Unknown">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@RequestMapping</w:t>
        </w:r>
        <w:r>
          <w:rPr>
            <w:rFonts w:ascii="Verdana" w:hAnsi="Verdana"/>
            <w:color w:val="000000"/>
            <w:sz w:val="18"/>
            <w:szCs w:val="18"/>
            <w:bdr w:val="none" w:sz="0" w:space="0" w:color="auto" w:frame="1"/>
          </w:rPr>
          <w:t>(value=</w:t>
        </w:r>
        <w:r>
          <w:rPr>
            <w:rStyle w:val="string"/>
            <w:rFonts w:ascii="Verdana" w:hAnsi="Verdana"/>
            <w:color w:val="0000FF"/>
            <w:sz w:val="18"/>
            <w:szCs w:val="18"/>
            <w:bdr w:val="none" w:sz="0" w:space="0" w:color="auto" w:frame="1"/>
          </w:rPr>
          <w:t>"/deleteemp/{id}"</w:t>
        </w:r>
        <w:r>
          <w:rPr>
            <w:rFonts w:ascii="Verdana" w:hAnsi="Verdana"/>
            <w:color w:val="000000"/>
            <w:sz w:val="18"/>
            <w:szCs w:val="18"/>
            <w:bdr w:val="none" w:sz="0" w:space="0" w:color="auto" w:frame="1"/>
          </w:rPr>
          <w:t>,method = RequestMethod.GET)  </w:t>
        </w:r>
      </w:ins>
    </w:p>
    <w:p w:rsidR="00EC0DEF" w:rsidRDefault="00EC0DEF" w:rsidP="00EC0DEF">
      <w:pPr>
        <w:numPr>
          <w:ilvl w:val="0"/>
          <w:numId w:val="120"/>
        </w:numPr>
        <w:shd w:val="clear" w:color="auto" w:fill="FFFFFF"/>
        <w:spacing w:after="0" w:line="312" w:lineRule="atLeast"/>
        <w:ind w:left="0"/>
        <w:jc w:val="both"/>
        <w:rPr>
          <w:ins w:id="570" w:author="Unknown"/>
          <w:rFonts w:ascii="Verdana" w:hAnsi="Verdana"/>
          <w:color w:val="000000"/>
          <w:sz w:val="18"/>
          <w:szCs w:val="18"/>
        </w:rPr>
      </w:pPr>
      <w:ins w:id="571"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ModelAndView delete(</w:t>
        </w:r>
        <w:r>
          <w:rPr>
            <w:rStyle w:val="annotation"/>
            <w:rFonts w:ascii="Verdana" w:hAnsi="Verdana"/>
            <w:color w:val="646464"/>
            <w:sz w:val="18"/>
            <w:szCs w:val="18"/>
            <w:bdr w:val="none" w:sz="0" w:space="0" w:color="auto" w:frame="1"/>
          </w:rPr>
          <w:t>@PathVariable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id){  </w:t>
        </w:r>
      </w:ins>
    </w:p>
    <w:p w:rsidR="00EC0DEF" w:rsidRDefault="00EC0DEF" w:rsidP="00EC0DEF">
      <w:pPr>
        <w:numPr>
          <w:ilvl w:val="0"/>
          <w:numId w:val="120"/>
        </w:numPr>
        <w:shd w:val="clear" w:color="auto" w:fill="FFFFFF"/>
        <w:spacing w:after="0" w:line="312" w:lineRule="atLeast"/>
        <w:ind w:left="0"/>
        <w:jc w:val="both"/>
        <w:rPr>
          <w:ins w:id="572" w:author="Unknown"/>
          <w:rFonts w:ascii="Verdana" w:hAnsi="Verdana"/>
          <w:color w:val="000000"/>
          <w:sz w:val="18"/>
          <w:szCs w:val="18"/>
        </w:rPr>
      </w:pPr>
      <w:ins w:id="573" w:author="Unknown">
        <w:r>
          <w:rPr>
            <w:rFonts w:ascii="Verdana" w:hAnsi="Verdana"/>
            <w:color w:val="000000"/>
            <w:sz w:val="18"/>
            <w:szCs w:val="18"/>
            <w:bdr w:val="none" w:sz="0" w:space="0" w:color="auto" w:frame="1"/>
          </w:rPr>
          <w:t>        dao.delete(id);  </w:t>
        </w:r>
      </w:ins>
    </w:p>
    <w:p w:rsidR="00EC0DEF" w:rsidRDefault="00EC0DEF" w:rsidP="00EC0DEF">
      <w:pPr>
        <w:numPr>
          <w:ilvl w:val="0"/>
          <w:numId w:val="120"/>
        </w:numPr>
        <w:shd w:val="clear" w:color="auto" w:fill="FFFFFF"/>
        <w:spacing w:after="0" w:line="312" w:lineRule="atLeast"/>
        <w:ind w:left="0"/>
        <w:jc w:val="both"/>
        <w:rPr>
          <w:ins w:id="574" w:author="Unknown"/>
          <w:rFonts w:ascii="Verdana" w:hAnsi="Verdana"/>
          <w:color w:val="000000"/>
          <w:sz w:val="18"/>
          <w:szCs w:val="18"/>
        </w:rPr>
      </w:pPr>
      <w:ins w:id="575"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ModelAndView(</w:t>
        </w:r>
        <w:r>
          <w:rPr>
            <w:rStyle w:val="string"/>
            <w:rFonts w:ascii="Verdana" w:hAnsi="Verdana"/>
            <w:color w:val="0000FF"/>
            <w:sz w:val="18"/>
            <w:szCs w:val="18"/>
            <w:bdr w:val="none" w:sz="0" w:space="0" w:color="auto" w:frame="1"/>
          </w:rPr>
          <w:t>"redirect:/viewemp"</w:t>
        </w:r>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76" w:author="Unknown"/>
          <w:rFonts w:ascii="Verdana" w:hAnsi="Verdana"/>
          <w:color w:val="000000"/>
          <w:sz w:val="18"/>
          <w:szCs w:val="18"/>
        </w:rPr>
      </w:pPr>
      <w:ins w:id="577" w:author="Unknown">
        <w:r>
          <w:rPr>
            <w:rFonts w:ascii="Verdana" w:hAnsi="Verdana"/>
            <w:color w:val="000000"/>
            <w:sz w:val="18"/>
            <w:szCs w:val="18"/>
            <w:bdr w:val="none" w:sz="0" w:space="0" w:color="auto" w:frame="1"/>
          </w:rPr>
          <w:t>    }  </w:t>
        </w:r>
      </w:ins>
    </w:p>
    <w:p w:rsidR="00EC0DEF" w:rsidRDefault="00EC0DEF" w:rsidP="00EC0DEF">
      <w:pPr>
        <w:numPr>
          <w:ilvl w:val="0"/>
          <w:numId w:val="120"/>
        </w:numPr>
        <w:shd w:val="clear" w:color="auto" w:fill="FFFFFF"/>
        <w:spacing w:after="0" w:line="312" w:lineRule="atLeast"/>
        <w:ind w:left="0"/>
        <w:jc w:val="both"/>
        <w:rPr>
          <w:ins w:id="578" w:author="Unknown"/>
          <w:rFonts w:ascii="Verdana" w:hAnsi="Verdana"/>
          <w:color w:val="000000"/>
          <w:sz w:val="18"/>
          <w:szCs w:val="18"/>
        </w:rPr>
      </w:pPr>
      <w:ins w:id="579" w:author="Unknown">
        <w:r>
          <w:rPr>
            <w:rFonts w:ascii="Verdana" w:hAnsi="Verdana"/>
            <w:color w:val="000000"/>
            <w:sz w:val="18"/>
            <w:szCs w:val="18"/>
            <w:bdr w:val="none" w:sz="0" w:space="0" w:color="auto" w:frame="1"/>
          </w:rPr>
          <w:t>  </w:t>
        </w:r>
      </w:ins>
    </w:p>
    <w:p w:rsidR="00EC0DEF" w:rsidRDefault="00EC0DEF" w:rsidP="00EC0DEF">
      <w:pPr>
        <w:numPr>
          <w:ilvl w:val="0"/>
          <w:numId w:val="120"/>
        </w:numPr>
        <w:shd w:val="clear" w:color="auto" w:fill="FFFFFF"/>
        <w:spacing w:after="0" w:line="312" w:lineRule="atLeast"/>
        <w:ind w:left="0"/>
        <w:jc w:val="both"/>
        <w:rPr>
          <w:ins w:id="580" w:author="Unknown"/>
          <w:rFonts w:ascii="Verdana" w:hAnsi="Verdana"/>
          <w:color w:val="000000"/>
          <w:sz w:val="18"/>
          <w:szCs w:val="18"/>
        </w:rPr>
      </w:pPr>
      <w:ins w:id="581" w:author="Unknown">
        <w:r>
          <w:rPr>
            <w:rFonts w:ascii="Verdana" w:hAnsi="Verdana"/>
            <w:color w:val="000000"/>
            <w:sz w:val="18"/>
            <w:szCs w:val="18"/>
            <w:bdr w:val="none" w:sz="0" w:space="0" w:color="auto" w:frame="1"/>
          </w:rPr>
          <w:t>}  </w:t>
        </w:r>
      </w:ins>
    </w:p>
    <w:p w:rsidR="00EC0DEF" w:rsidRDefault="00EC0DEF" w:rsidP="00EC0DEF">
      <w:pPr>
        <w:spacing w:line="240" w:lineRule="auto"/>
        <w:rPr>
          <w:ins w:id="582" w:author="Unknown"/>
          <w:rFonts w:ascii="Times New Roman" w:hAnsi="Times New Roman"/>
          <w:sz w:val="24"/>
          <w:szCs w:val="24"/>
        </w:rPr>
      </w:pPr>
      <w:ins w:id="583" w:author="Unknown">
        <w:r>
          <w:pict>
            <v:rect id="_x0000_i1190" style="width:0;height:.7pt" o:hralign="left" o:hrstd="t" o:hrnoshade="t" o:hr="t" fillcolor="#d4d4d4" stroked="f"/>
          </w:pict>
        </w:r>
      </w:ins>
    </w:p>
    <w:p w:rsidR="00EC0DEF" w:rsidRDefault="00EC0DEF" w:rsidP="00EC0DEF">
      <w:pPr>
        <w:rPr>
          <w:ins w:id="584" w:author="Unknown"/>
        </w:rPr>
      </w:pPr>
      <w:ins w:id="585" w:author="Unknown">
        <w:r>
          <w:rPr>
            <w:rStyle w:val="Strong"/>
            <w:rFonts w:ascii="Verdana" w:hAnsi="Verdana"/>
            <w:color w:val="000000"/>
            <w:sz w:val="18"/>
            <w:szCs w:val="18"/>
            <w:shd w:val="clear" w:color="auto" w:fill="FFFFFF"/>
          </w:rPr>
          <w:t>web.xml</w:t>
        </w:r>
      </w:ins>
    </w:p>
    <w:p w:rsidR="00EC0DEF" w:rsidRDefault="00EC0DEF" w:rsidP="00EC0DEF">
      <w:pPr>
        <w:numPr>
          <w:ilvl w:val="0"/>
          <w:numId w:val="121"/>
        </w:numPr>
        <w:shd w:val="clear" w:color="auto" w:fill="FFFFFF"/>
        <w:spacing w:after="0" w:line="312" w:lineRule="atLeast"/>
        <w:ind w:left="0"/>
        <w:jc w:val="both"/>
        <w:rPr>
          <w:ins w:id="586" w:author="Unknown"/>
          <w:rFonts w:ascii="Verdana" w:hAnsi="Verdana"/>
          <w:color w:val="000000"/>
          <w:sz w:val="18"/>
          <w:szCs w:val="18"/>
        </w:rPr>
      </w:pPr>
      <w:proofErr w:type="gramStart"/>
      <w:ins w:id="587" w:author="Unknown">
        <w:r>
          <w:rPr>
            <w:rFonts w:ascii="Verdana" w:hAnsi="Verdana"/>
            <w:color w:val="000000"/>
            <w:sz w:val="18"/>
            <w:szCs w:val="18"/>
            <w:bdr w:val="none" w:sz="0" w:space="0" w:color="auto" w:frame="1"/>
          </w:rPr>
          <w:t>&lt;?xml</w:t>
        </w:r>
        <w:proofErr w:type="gramEnd"/>
        <w:r>
          <w:rPr>
            <w:rFonts w:ascii="Verdana" w:hAnsi="Verdana"/>
            <w:color w:val="000000"/>
            <w:sz w:val="18"/>
            <w:szCs w:val="18"/>
            <w:bdr w:val="none" w:sz="0" w:space="0" w:color="auto" w:frame="1"/>
          </w:rPr>
          <w:t> version=</w:t>
        </w:r>
        <w:r>
          <w:rPr>
            <w:rStyle w:val="string"/>
            <w:rFonts w:ascii="Verdana" w:hAnsi="Verdana"/>
            <w:color w:val="0000FF"/>
            <w:sz w:val="18"/>
            <w:szCs w:val="18"/>
            <w:bdr w:val="none" w:sz="0" w:space="0" w:color="auto" w:frame="1"/>
          </w:rPr>
          <w:t>"1.0"</w:t>
        </w:r>
        <w:r>
          <w:rPr>
            <w:rFonts w:ascii="Verdana" w:hAnsi="Verdana"/>
            <w:color w:val="000000"/>
            <w:sz w:val="18"/>
            <w:szCs w:val="18"/>
            <w:bdr w:val="none" w:sz="0" w:space="0" w:color="auto" w:frame="1"/>
          </w:rPr>
          <w:t> encoding=</w:t>
        </w:r>
        <w:r>
          <w:rPr>
            <w:rStyle w:val="string"/>
            <w:rFonts w:ascii="Verdana" w:hAnsi="Verdana"/>
            <w:color w:val="0000FF"/>
            <w:sz w:val="18"/>
            <w:szCs w:val="18"/>
            <w:bdr w:val="none" w:sz="0" w:space="0" w:color="auto" w:frame="1"/>
          </w:rPr>
          <w:t>"UTF-8"</w:t>
        </w:r>
        <w:r>
          <w:rPr>
            <w:rFonts w:ascii="Verdana" w:hAnsi="Verdana"/>
            <w:color w:val="000000"/>
            <w:sz w:val="18"/>
            <w:szCs w:val="18"/>
            <w:bdr w:val="none" w:sz="0" w:space="0" w:color="auto" w:frame="1"/>
          </w:rPr>
          <w:t>?&gt;  </w:t>
        </w:r>
      </w:ins>
    </w:p>
    <w:p w:rsidR="00EC0DEF" w:rsidRDefault="00EC0DEF" w:rsidP="00EC0DEF">
      <w:pPr>
        <w:numPr>
          <w:ilvl w:val="0"/>
          <w:numId w:val="121"/>
        </w:numPr>
        <w:shd w:val="clear" w:color="auto" w:fill="FFFFFF"/>
        <w:spacing w:after="0" w:line="312" w:lineRule="atLeast"/>
        <w:ind w:left="0"/>
        <w:jc w:val="both"/>
        <w:rPr>
          <w:ins w:id="588" w:author="Unknown"/>
          <w:rFonts w:ascii="Verdana" w:hAnsi="Verdana"/>
          <w:color w:val="000000"/>
          <w:sz w:val="18"/>
          <w:szCs w:val="18"/>
        </w:rPr>
      </w:pPr>
      <w:ins w:id="589" w:author="Unknown">
        <w:r>
          <w:rPr>
            <w:rFonts w:ascii="Verdana" w:hAnsi="Verdana"/>
            <w:color w:val="000000"/>
            <w:sz w:val="18"/>
            <w:szCs w:val="18"/>
            <w:bdr w:val="none" w:sz="0" w:space="0" w:color="auto" w:frame="1"/>
          </w:rPr>
          <w:t>&lt;web-app version=</w:t>
        </w:r>
        <w:r>
          <w:rPr>
            <w:rStyle w:val="string"/>
            <w:rFonts w:ascii="Verdana" w:hAnsi="Verdana"/>
            <w:color w:val="0000FF"/>
            <w:sz w:val="18"/>
            <w:szCs w:val="18"/>
            <w:bdr w:val="none" w:sz="0" w:space="0" w:color="auto" w:frame="1"/>
          </w:rPr>
          <w:t>"2.5"</w:t>
        </w:r>
        <w:r>
          <w:rPr>
            <w:rFonts w:ascii="Verdana" w:hAnsi="Verdana"/>
            <w:color w:val="000000"/>
            <w:sz w:val="18"/>
            <w:szCs w:val="18"/>
            <w:bdr w:val="none" w:sz="0" w:space="0" w:color="auto" w:frame="1"/>
          </w:rPr>
          <w:t>   </w:t>
        </w:r>
      </w:ins>
    </w:p>
    <w:p w:rsidR="00EC0DEF" w:rsidRDefault="00EC0DEF" w:rsidP="00EC0DEF">
      <w:pPr>
        <w:numPr>
          <w:ilvl w:val="0"/>
          <w:numId w:val="121"/>
        </w:numPr>
        <w:shd w:val="clear" w:color="auto" w:fill="FFFFFF"/>
        <w:spacing w:after="0" w:line="312" w:lineRule="atLeast"/>
        <w:ind w:left="0"/>
        <w:jc w:val="both"/>
        <w:rPr>
          <w:ins w:id="590" w:author="Unknown"/>
          <w:rFonts w:ascii="Verdana" w:hAnsi="Verdana"/>
          <w:color w:val="000000"/>
          <w:sz w:val="18"/>
          <w:szCs w:val="18"/>
        </w:rPr>
      </w:pPr>
      <w:ins w:id="591" w:author="Unknown">
        <w:r>
          <w:rPr>
            <w:rFonts w:ascii="Verdana" w:hAnsi="Verdana"/>
            <w:color w:val="000000"/>
            <w:sz w:val="18"/>
            <w:szCs w:val="18"/>
            <w:bdr w:val="none" w:sz="0" w:space="0" w:color="auto" w:frame="1"/>
          </w:rPr>
          <w:t>    xmlns=</w:t>
        </w:r>
        <w:r>
          <w:rPr>
            <w:rStyle w:val="string"/>
            <w:rFonts w:ascii="Verdana" w:hAnsi="Verdana"/>
            <w:color w:val="0000FF"/>
            <w:sz w:val="18"/>
            <w:szCs w:val="18"/>
            <w:bdr w:val="none" w:sz="0" w:space="0" w:color="auto" w:frame="1"/>
          </w:rPr>
          <w:t>"http://java.sun.com/xml/ns/javaee"</w:t>
        </w:r>
        <w:r>
          <w:rPr>
            <w:rFonts w:ascii="Verdana" w:hAnsi="Verdana"/>
            <w:color w:val="000000"/>
            <w:sz w:val="18"/>
            <w:szCs w:val="18"/>
            <w:bdr w:val="none" w:sz="0" w:space="0" w:color="auto" w:frame="1"/>
          </w:rPr>
          <w:t>   </w:t>
        </w:r>
      </w:ins>
    </w:p>
    <w:p w:rsidR="00EC0DEF" w:rsidRDefault="00EC0DEF" w:rsidP="00EC0DEF">
      <w:pPr>
        <w:numPr>
          <w:ilvl w:val="0"/>
          <w:numId w:val="121"/>
        </w:numPr>
        <w:shd w:val="clear" w:color="auto" w:fill="FFFFFF"/>
        <w:spacing w:after="0" w:line="312" w:lineRule="atLeast"/>
        <w:ind w:left="0"/>
        <w:jc w:val="both"/>
        <w:rPr>
          <w:ins w:id="592" w:author="Unknown"/>
          <w:rFonts w:ascii="Verdana" w:hAnsi="Verdana"/>
          <w:color w:val="000000"/>
          <w:sz w:val="18"/>
          <w:szCs w:val="18"/>
        </w:rPr>
      </w:pPr>
      <w:ins w:id="593" w:author="Unknown">
        <w:r>
          <w:rPr>
            <w:rFonts w:ascii="Verdana" w:hAnsi="Verdana"/>
            <w:color w:val="000000"/>
            <w:sz w:val="18"/>
            <w:szCs w:val="18"/>
            <w:bdr w:val="none" w:sz="0" w:space="0" w:color="auto" w:frame="1"/>
          </w:rPr>
          <w:t>    xmlns:xsi=</w:t>
        </w:r>
        <w:r>
          <w:rPr>
            <w:rStyle w:val="string"/>
            <w:rFonts w:ascii="Verdana" w:hAnsi="Verdana"/>
            <w:color w:val="0000FF"/>
            <w:sz w:val="18"/>
            <w:szCs w:val="18"/>
            <w:bdr w:val="none" w:sz="0" w:space="0" w:color="auto" w:frame="1"/>
          </w:rPr>
          <w:t>"http://www.w3.org/2001/XMLSchema-instance"</w:t>
        </w:r>
        <w:r>
          <w:rPr>
            <w:rFonts w:ascii="Verdana" w:hAnsi="Verdana"/>
            <w:color w:val="000000"/>
            <w:sz w:val="18"/>
            <w:szCs w:val="18"/>
            <w:bdr w:val="none" w:sz="0" w:space="0" w:color="auto" w:frame="1"/>
          </w:rPr>
          <w:t>   </w:t>
        </w:r>
      </w:ins>
    </w:p>
    <w:p w:rsidR="00EC0DEF" w:rsidRDefault="00EC0DEF" w:rsidP="00EC0DEF">
      <w:pPr>
        <w:numPr>
          <w:ilvl w:val="0"/>
          <w:numId w:val="121"/>
        </w:numPr>
        <w:shd w:val="clear" w:color="auto" w:fill="FFFFFF"/>
        <w:spacing w:after="0" w:line="312" w:lineRule="atLeast"/>
        <w:ind w:left="0"/>
        <w:jc w:val="both"/>
        <w:rPr>
          <w:ins w:id="594" w:author="Unknown"/>
          <w:rFonts w:ascii="Verdana" w:hAnsi="Verdana"/>
          <w:color w:val="000000"/>
          <w:sz w:val="18"/>
          <w:szCs w:val="18"/>
        </w:rPr>
      </w:pPr>
      <w:ins w:id="595" w:author="Unknown">
        <w:r>
          <w:rPr>
            <w:rFonts w:ascii="Verdana" w:hAnsi="Verdana"/>
            <w:color w:val="000000"/>
            <w:sz w:val="18"/>
            <w:szCs w:val="18"/>
            <w:bdr w:val="none" w:sz="0" w:space="0" w:color="auto" w:frame="1"/>
          </w:rPr>
          <w:t>    xsi:schemaLocation="http:</w:t>
        </w:r>
        <w:r>
          <w:rPr>
            <w:rStyle w:val="comment"/>
            <w:rFonts w:ascii="Verdana" w:hAnsi="Verdana"/>
            <w:color w:val="008200"/>
            <w:sz w:val="18"/>
            <w:szCs w:val="18"/>
            <w:bdr w:val="none" w:sz="0" w:space="0" w:color="auto" w:frame="1"/>
          </w:rPr>
          <w:t>//java.sun.com/xml/ns/javaee </w:t>
        </w:r>
        <w:r>
          <w:rPr>
            <w:rFonts w:ascii="Verdana" w:hAnsi="Verdana"/>
            <w:color w:val="000000"/>
            <w:sz w:val="18"/>
            <w:szCs w:val="18"/>
            <w:bdr w:val="none" w:sz="0" w:space="0" w:color="auto" w:frame="1"/>
          </w:rPr>
          <w:t>  </w:t>
        </w:r>
      </w:ins>
    </w:p>
    <w:p w:rsidR="00EC0DEF" w:rsidRDefault="00EC0DEF" w:rsidP="00EC0DEF">
      <w:pPr>
        <w:numPr>
          <w:ilvl w:val="0"/>
          <w:numId w:val="121"/>
        </w:numPr>
        <w:shd w:val="clear" w:color="auto" w:fill="FFFFFF"/>
        <w:spacing w:after="0" w:line="312" w:lineRule="atLeast"/>
        <w:ind w:left="0"/>
        <w:jc w:val="both"/>
        <w:rPr>
          <w:ins w:id="596" w:author="Unknown"/>
          <w:rFonts w:ascii="Verdana" w:hAnsi="Verdana"/>
          <w:color w:val="000000"/>
          <w:sz w:val="18"/>
          <w:szCs w:val="18"/>
        </w:rPr>
      </w:pPr>
      <w:ins w:id="597" w:author="Unknown">
        <w:r>
          <w:rPr>
            <w:rFonts w:ascii="Verdana" w:hAnsi="Verdana"/>
            <w:color w:val="000000"/>
            <w:sz w:val="18"/>
            <w:szCs w:val="18"/>
            <w:bdr w:val="none" w:sz="0" w:space="0" w:color="auto" w:frame="1"/>
          </w:rPr>
          <w:t>    http:</w:t>
        </w:r>
        <w:r>
          <w:rPr>
            <w:rStyle w:val="comment"/>
            <w:rFonts w:ascii="Verdana" w:hAnsi="Verdana"/>
            <w:color w:val="008200"/>
            <w:sz w:val="18"/>
            <w:szCs w:val="18"/>
            <w:bdr w:val="none" w:sz="0" w:space="0" w:color="auto" w:frame="1"/>
          </w:rPr>
          <w:t>//java.sun.com/xml/ns/javaee/web-app_2_5.xsd"&gt;</w:t>
        </w:r>
        <w:r>
          <w:rPr>
            <w:rFonts w:ascii="Verdana" w:hAnsi="Verdana"/>
            <w:color w:val="000000"/>
            <w:sz w:val="18"/>
            <w:szCs w:val="18"/>
            <w:bdr w:val="none" w:sz="0" w:space="0" w:color="auto" w:frame="1"/>
          </w:rPr>
          <w:t>  </w:t>
        </w:r>
      </w:ins>
    </w:p>
    <w:p w:rsidR="00EC0DEF" w:rsidRDefault="00EC0DEF" w:rsidP="00EC0DEF">
      <w:pPr>
        <w:numPr>
          <w:ilvl w:val="0"/>
          <w:numId w:val="121"/>
        </w:numPr>
        <w:shd w:val="clear" w:color="auto" w:fill="FFFFFF"/>
        <w:spacing w:after="0" w:line="312" w:lineRule="atLeast"/>
        <w:ind w:left="0"/>
        <w:jc w:val="both"/>
        <w:rPr>
          <w:ins w:id="598" w:author="Unknown"/>
          <w:rFonts w:ascii="Verdana" w:hAnsi="Verdana"/>
          <w:color w:val="000000"/>
          <w:sz w:val="18"/>
          <w:szCs w:val="18"/>
        </w:rPr>
      </w:pPr>
      <w:ins w:id="599" w:author="Unknown">
        <w:r>
          <w:rPr>
            <w:rFonts w:ascii="Verdana" w:hAnsi="Verdana"/>
            <w:color w:val="000000"/>
            <w:sz w:val="18"/>
            <w:szCs w:val="18"/>
            <w:bdr w:val="none" w:sz="0" w:space="0" w:color="auto" w:frame="1"/>
          </w:rPr>
          <w:t> &lt;servlet&gt;  </w:t>
        </w:r>
      </w:ins>
    </w:p>
    <w:p w:rsidR="00EC0DEF" w:rsidRDefault="00EC0DEF" w:rsidP="00EC0DEF">
      <w:pPr>
        <w:numPr>
          <w:ilvl w:val="0"/>
          <w:numId w:val="121"/>
        </w:numPr>
        <w:shd w:val="clear" w:color="auto" w:fill="FFFFFF"/>
        <w:spacing w:after="0" w:line="312" w:lineRule="atLeast"/>
        <w:ind w:left="0"/>
        <w:jc w:val="both"/>
        <w:rPr>
          <w:ins w:id="600" w:author="Unknown"/>
          <w:rFonts w:ascii="Verdana" w:hAnsi="Verdana"/>
          <w:color w:val="000000"/>
          <w:sz w:val="18"/>
          <w:szCs w:val="18"/>
        </w:rPr>
      </w:pPr>
      <w:ins w:id="601" w:author="Unknown">
        <w:r>
          <w:rPr>
            <w:rFonts w:ascii="Verdana" w:hAnsi="Verdana"/>
            <w:color w:val="000000"/>
            <w:sz w:val="18"/>
            <w:szCs w:val="18"/>
            <w:bdr w:val="none" w:sz="0" w:space="0" w:color="auto" w:frame="1"/>
          </w:rPr>
          <w:t>    &lt;servlet-name&gt;spring&lt;/servlet-name&gt;  </w:t>
        </w:r>
      </w:ins>
    </w:p>
    <w:p w:rsidR="00EC0DEF" w:rsidRDefault="00EC0DEF" w:rsidP="00EC0DEF">
      <w:pPr>
        <w:numPr>
          <w:ilvl w:val="0"/>
          <w:numId w:val="121"/>
        </w:numPr>
        <w:shd w:val="clear" w:color="auto" w:fill="FFFFFF"/>
        <w:spacing w:after="0" w:line="312" w:lineRule="atLeast"/>
        <w:ind w:left="0"/>
        <w:jc w:val="both"/>
        <w:rPr>
          <w:ins w:id="602" w:author="Unknown"/>
          <w:rFonts w:ascii="Verdana" w:hAnsi="Verdana"/>
          <w:color w:val="000000"/>
          <w:sz w:val="18"/>
          <w:szCs w:val="18"/>
        </w:rPr>
      </w:pPr>
      <w:ins w:id="603" w:author="Unknown">
        <w:r>
          <w:rPr>
            <w:rFonts w:ascii="Verdana" w:hAnsi="Verdana"/>
            <w:color w:val="000000"/>
            <w:sz w:val="18"/>
            <w:szCs w:val="18"/>
            <w:bdr w:val="none" w:sz="0" w:space="0" w:color="auto" w:frame="1"/>
          </w:rPr>
          <w:t>    &lt;servlet-</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&gt;org.springframework.web.servlet.DispatcherServlet&lt;/servlet-</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&gt;  </w:t>
        </w:r>
      </w:ins>
    </w:p>
    <w:p w:rsidR="00EC0DEF" w:rsidRDefault="00EC0DEF" w:rsidP="00EC0DEF">
      <w:pPr>
        <w:numPr>
          <w:ilvl w:val="0"/>
          <w:numId w:val="121"/>
        </w:numPr>
        <w:shd w:val="clear" w:color="auto" w:fill="FFFFFF"/>
        <w:spacing w:after="0" w:line="312" w:lineRule="atLeast"/>
        <w:ind w:left="0"/>
        <w:jc w:val="both"/>
        <w:rPr>
          <w:ins w:id="604" w:author="Unknown"/>
          <w:rFonts w:ascii="Verdana" w:hAnsi="Verdana"/>
          <w:color w:val="000000"/>
          <w:sz w:val="18"/>
          <w:szCs w:val="18"/>
        </w:rPr>
      </w:pPr>
      <w:ins w:id="605" w:author="Unknown">
        <w:r>
          <w:rPr>
            <w:rFonts w:ascii="Verdana" w:hAnsi="Verdana"/>
            <w:color w:val="000000"/>
            <w:sz w:val="18"/>
            <w:szCs w:val="18"/>
            <w:bdr w:val="none" w:sz="0" w:space="0" w:color="auto" w:frame="1"/>
          </w:rPr>
          <w:t>    &lt;load-on-startup&gt;</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&lt;/load-on-startup&gt;  </w:t>
        </w:r>
      </w:ins>
    </w:p>
    <w:p w:rsidR="00EC0DEF" w:rsidRDefault="00EC0DEF" w:rsidP="00EC0DEF">
      <w:pPr>
        <w:numPr>
          <w:ilvl w:val="0"/>
          <w:numId w:val="121"/>
        </w:numPr>
        <w:shd w:val="clear" w:color="auto" w:fill="FFFFFF"/>
        <w:spacing w:after="0" w:line="312" w:lineRule="atLeast"/>
        <w:ind w:left="0"/>
        <w:jc w:val="both"/>
        <w:rPr>
          <w:ins w:id="606" w:author="Unknown"/>
          <w:rFonts w:ascii="Verdana" w:hAnsi="Verdana"/>
          <w:color w:val="000000"/>
          <w:sz w:val="18"/>
          <w:szCs w:val="18"/>
        </w:rPr>
      </w:pPr>
      <w:ins w:id="607" w:author="Unknown">
        <w:r>
          <w:rPr>
            <w:rFonts w:ascii="Verdana" w:hAnsi="Verdana"/>
            <w:color w:val="000000"/>
            <w:sz w:val="18"/>
            <w:szCs w:val="18"/>
            <w:bdr w:val="none" w:sz="0" w:space="0" w:color="auto" w:frame="1"/>
          </w:rPr>
          <w:t>&lt;/servlet&gt;  </w:t>
        </w:r>
      </w:ins>
    </w:p>
    <w:p w:rsidR="00EC0DEF" w:rsidRDefault="00EC0DEF" w:rsidP="00EC0DEF">
      <w:pPr>
        <w:numPr>
          <w:ilvl w:val="0"/>
          <w:numId w:val="121"/>
        </w:numPr>
        <w:shd w:val="clear" w:color="auto" w:fill="FFFFFF"/>
        <w:spacing w:after="0" w:line="312" w:lineRule="atLeast"/>
        <w:ind w:left="0"/>
        <w:jc w:val="both"/>
        <w:rPr>
          <w:ins w:id="608" w:author="Unknown"/>
          <w:rFonts w:ascii="Verdana" w:hAnsi="Verdana"/>
          <w:color w:val="000000"/>
          <w:sz w:val="18"/>
          <w:szCs w:val="18"/>
        </w:rPr>
      </w:pPr>
      <w:ins w:id="609" w:author="Unknown">
        <w:r>
          <w:rPr>
            <w:rFonts w:ascii="Verdana" w:hAnsi="Verdana"/>
            <w:color w:val="000000"/>
            <w:sz w:val="18"/>
            <w:szCs w:val="18"/>
            <w:bdr w:val="none" w:sz="0" w:space="0" w:color="auto" w:frame="1"/>
          </w:rPr>
          <w:t>&lt;servlet-mapping&gt;  </w:t>
        </w:r>
      </w:ins>
    </w:p>
    <w:p w:rsidR="00EC0DEF" w:rsidRDefault="00EC0DEF" w:rsidP="00EC0DEF">
      <w:pPr>
        <w:numPr>
          <w:ilvl w:val="0"/>
          <w:numId w:val="121"/>
        </w:numPr>
        <w:shd w:val="clear" w:color="auto" w:fill="FFFFFF"/>
        <w:spacing w:after="0" w:line="312" w:lineRule="atLeast"/>
        <w:ind w:left="0"/>
        <w:jc w:val="both"/>
        <w:rPr>
          <w:ins w:id="610" w:author="Unknown"/>
          <w:rFonts w:ascii="Verdana" w:hAnsi="Verdana"/>
          <w:color w:val="000000"/>
          <w:sz w:val="18"/>
          <w:szCs w:val="18"/>
        </w:rPr>
      </w:pPr>
      <w:ins w:id="611" w:author="Unknown">
        <w:r>
          <w:rPr>
            <w:rFonts w:ascii="Verdana" w:hAnsi="Verdana"/>
            <w:color w:val="000000"/>
            <w:sz w:val="18"/>
            <w:szCs w:val="18"/>
            <w:bdr w:val="none" w:sz="0" w:space="0" w:color="auto" w:frame="1"/>
          </w:rPr>
          <w:t>    &lt;servlet-name&gt;spring&lt;/servlet-name&gt;  </w:t>
        </w:r>
      </w:ins>
    </w:p>
    <w:p w:rsidR="00EC0DEF" w:rsidRDefault="00EC0DEF" w:rsidP="00EC0DEF">
      <w:pPr>
        <w:numPr>
          <w:ilvl w:val="0"/>
          <w:numId w:val="121"/>
        </w:numPr>
        <w:shd w:val="clear" w:color="auto" w:fill="FFFFFF"/>
        <w:spacing w:after="0" w:line="312" w:lineRule="atLeast"/>
        <w:ind w:left="0"/>
        <w:jc w:val="both"/>
        <w:rPr>
          <w:ins w:id="612" w:author="Unknown"/>
          <w:rFonts w:ascii="Verdana" w:hAnsi="Verdana"/>
          <w:color w:val="000000"/>
          <w:sz w:val="18"/>
          <w:szCs w:val="18"/>
        </w:rPr>
      </w:pPr>
      <w:ins w:id="613" w:author="Unknown">
        <w:r>
          <w:rPr>
            <w:rFonts w:ascii="Verdana" w:hAnsi="Verdana"/>
            <w:color w:val="000000"/>
            <w:sz w:val="18"/>
            <w:szCs w:val="18"/>
            <w:bdr w:val="none" w:sz="0" w:space="0" w:color="auto" w:frame="1"/>
          </w:rPr>
          <w:t>    &lt;url-pattern&gt;/&lt;/url-pattern&gt;  </w:t>
        </w:r>
      </w:ins>
    </w:p>
    <w:p w:rsidR="00EC0DEF" w:rsidRDefault="00EC0DEF" w:rsidP="00EC0DEF">
      <w:pPr>
        <w:numPr>
          <w:ilvl w:val="0"/>
          <w:numId w:val="121"/>
        </w:numPr>
        <w:shd w:val="clear" w:color="auto" w:fill="FFFFFF"/>
        <w:spacing w:after="0" w:line="312" w:lineRule="atLeast"/>
        <w:ind w:left="0"/>
        <w:jc w:val="both"/>
        <w:rPr>
          <w:ins w:id="614" w:author="Unknown"/>
          <w:rFonts w:ascii="Verdana" w:hAnsi="Verdana"/>
          <w:color w:val="000000"/>
          <w:sz w:val="18"/>
          <w:szCs w:val="18"/>
        </w:rPr>
      </w:pPr>
      <w:ins w:id="615" w:author="Unknown">
        <w:r>
          <w:rPr>
            <w:rFonts w:ascii="Verdana" w:hAnsi="Verdana"/>
            <w:color w:val="000000"/>
            <w:sz w:val="18"/>
            <w:szCs w:val="18"/>
            <w:bdr w:val="none" w:sz="0" w:space="0" w:color="auto" w:frame="1"/>
          </w:rPr>
          <w:t>&lt;/servlet-mapping&gt;  </w:t>
        </w:r>
      </w:ins>
    </w:p>
    <w:p w:rsidR="00EC0DEF" w:rsidRDefault="00EC0DEF" w:rsidP="00EC0DEF">
      <w:pPr>
        <w:numPr>
          <w:ilvl w:val="0"/>
          <w:numId w:val="121"/>
        </w:numPr>
        <w:shd w:val="clear" w:color="auto" w:fill="FFFFFF"/>
        <w:spacing w:after="0" w:line="312" w:lineRule="atLeast"/>
        <w:ind w:left="0"/>
        <w:jc w:val="both"/>
        <w:rPr>
          <w:ins w:id="616" w:author="Unknown"/>
          <w:rFonts w:ascii="Verdana" w:hAnsi="Verdana"/>
          <w:color w:val="000000"/>
          <w:sz w:val="18"/>
          <w:szCs w:val="18"/>
        </w:rPr>
      </w:pPr>
      <w:ins w:id="617" w:author="Unknown">
        <w:r>
          <w:rPr>
            <w:rFonts w:ascii="Verdana" w:hAnsi="Verdana"/>
            <w:color w:val="000000"/>
            <w:sz w:val="18"/>
            <w:szCs w:val="18"/>
            <w:bdr w:val="none" w:sz="0" w:space="0" w:color="auto" w:frame="1"/>
          </w:rPr>
          <w:t>&lt;/web-app&gt;  </w:t>
        </w:r>
      </w:ins>
    </w:p>
    <w:p w:rsidR="00EC0DEF" w:rsidRDefault="00EC0DEF" w:rsidP="00EC0DEF">
      <w:pPr>
        <w:spacing w:line="240" w:lineRule="auto"/>
        <w:rPr>
          <w:ins w:id="618" w:author="Unknown"/>
          <w:rFonts w:ascii="Times New Roman" w:hAnsi="Times New Roman"/>
          <w:sz w:val="24"/>
          <w:szCs w:val="24"/>
        </w:rPr>
      </w:pPr>
      <w:ins w:id="619" w:author="Unknown">
        <w:r>
          <w:pict>
            <v:rect id="_x0000_i1191" style="width:0;height:.7pt" o:hralign="left" o:hrstd="t" o:hrnoshade="t" o:hr="t" fillcolor="#d4d4d4" stroked="f"/>
          </w:pict>
        </w:r>
      </w:ins>
    </w:p>
    <w:p w:rsidR="00EC0DEF" w:rsidRDefault="00EC0DEF" w:rsidP="00EC0DEF">
      <w:pPr>
        <w:rPr>
          <w:ins w:id="620" w:author="Unknown"/>
        </w:rPr>
      </w:pPr>
      <w:proofErr w:type="gramStart"/>
      <w:ins w:id="621" w:author="Unknown">
        <w:r>
          <w:rPr>
            <w:rStyle w:val="Strong"/>
            <w:rFonts w:ascii="Verdana" w:hAnsi="Verdana"/>
            <w:color w:val="000000"/>
            <w:sz w:val="18"/>
            <w:szCs w:val="18"/>
            <w:shd w:val="clear" w:color="auto" w:fill="FFFFFF"/>
          </w:rPr>
          <w:t>spring-servlet.xml</w:t>
        </w:r>
        <w:proofErr w:type="gramEnd"/>
      </w:ins>
    </w:p>
    <w:p w:rsidR="00EC0DEF" w:rsidRDefault="00EC0DEF" w:rsidP="00EC0DEF">
      <w:pPr>
        <w:numPr>
          <w:ilvl w:val="0"/>
          <w:numId w:val="122"/>
        </w:numPr>
        <w:shd w:val="clear" w:color="auto" w:fill="FFFFFF"/>
        <w:spacing w:after="0" w:line="312" w:lineRule="atLeast"/>
        <w:ind w:left="0"/>
        <w:jc w:val="both"/>
        <w:rPr>
          <w:ins w:id="622" w:author="Unknown"/>
          <w:rFonts w:ascii="Verdana" w:hAnsi="Verdana"/>
          <w:color w:val="000000"/>
          <w:sz w:val="18"/>
          <w:szCs w:val="18"/>
        </w:rPr>
      </w:pPr>
      <w:proofErr w:type="gramStart"/>
      <w:ins w:id="623" w:author="Unknown">
        <w:r>
          <w:rPr>
            <w:rFonts w:ascii="Verdana" w:hAnsi="Verdana"/>
            <w:color w:val="000000"/>
            <w:sz w:val="18"/>
            <w:szCs w:val="18"/>
            <w:bdr w:val="none" w:sz="0" w:space="0" w:color="auto" w:frame="1"/>
          </w:rPr>
          <w:t>&lt;?xml</w:t>
        </w:r>
        <w:proofErr w:type="gramEnd"/>
        <w:r>
          <w:rPr>
            <w:rFonts w:ascii="Verdana" w:hAnsi="Verdana"/>
            <w:color w:val="000000"/>
            <w:sz w:val="18"/>
            <w:szCs w:val="18"/>
            <w:bdr w:val="none" w:sz="0" w:space="0" w:color="auto" w:frame="1"/>
          </w:rPr>
          <w:t> version=</w:t>
        </w:r>
        <w:r>
          <w:rPr>
            <w:rStyle w:val="string"/>
            <w:rFonts w:ascii="Verdana" w:hAnsi="Verdana"/>
            <w:color w:val="0000FF"/>
            <w:sz w:val="18"/>
            <w:szCs w:val="18"/>
            <w:bdr w:val="none" w:sz="0" w:space="0" w:color="auto" w:frame="1"/>
          </w:rPr>
          <w:t>"1.0"</w:t>
        </w:r>
        <w:r>
          <w:rPr>
            <w:rFonts w:ascii="Verdana" w:hAnsi="Verdana"/>
            <w:color w:val="000000"/>
            <w:sz w:val="18"/>
            <w:szCs w:val="18"/>
            <w:bdr w:val="none" w:sz="0" w:space="0" w:color="auto" w:frame="1"/>
          </w:rPr>
          <w:t> encoding=</w:t>
        </w:r>
        <w:r>
          <w:rPr>
            <w:rStyle w:val="string"/>
            <w:rFonts w:ascii="Verdana" w:hAnsi="Verdana"/>
            <w:color w:val="0000FF"/>
            <w:sz w:val="18"/>
            <w:szCs w:val="18"/>
            <w:bdr w:val="none" w:sz="0" w:space="0" w:color="auto" w:frame="1"/>
          </w:rPr>
          <w:t>"UTF-8"</w:t>
        </w:r>
        <w:r>
          <w:rPr>
            <w:rFonts w:ascii="Verdana" w:hAnsi="Verdana"/>
            <w:color w:val="000000"/>
            <w:sz w:val="18"/>
            <w:szCs w:val="18"/>
            <w:bdr w:val="none" w:sz="0" w:space="0" w:color="auto" w:frame="1"/>
          </w:rPr>
          <w:t>?&gt;  </w:t>
        </w:r>
      </w:ins>
    </w:p>
    <w:p w:rsidR="00EC0DEF" w:rsidRDefault="00EC0DEF" w:rsidP="00EC0DEF">
      <w:pPr>
        <w:numPr>
          <w:ilvl w:val="0"/>
          <w:numId w:val="122"/>
        </w:numPr>
        <w:shd w:val="clear" w:color="auto" w:fill="FFFFFF"/>
        <w:spacing w:after="0" w:line="312" w:lineRule="atLeast"/>
        <w:ind w:left="0"/>
        <w:jc w:val="both"/>
        <w:rPr>
          <w:ins w:id="624" w:author="Unknown"/>
          <w:rFonts w:ascii="Verdana" w:hAnsi="Verdana"/>
          <w:color w:val="000000"/>
          <w:sz w:val="18"/>
          <w:szCs w:val="18"/>
        </w:rPr>
      </w:pPr>
      <w:ins w:id="625" w:author="Unknown">
        <w:r>
          <w:rPr>
            <w:rFonts w:ascii="Verdana" w:hAnsi="Verdana"/>
            <w:color w:val="000000"/>
            <w:sz w:val="18"/>
            <w:szCs w:val="18"/>
            <w:bdr w:val="none" w:sz="0" w:space="0" w:color="auto" w:frame="1"/>
          </w:rPr>
          <w:t>&lt;beans xmlns=</w:t>
        </w:r>
        <w:r>
          <w:rPr>
            <w:rStyle w:val="string"/>
            <w:rFonts w:ascii="Verdana" w:hAnsi="Verdana"/>
            <w:color w:val="0000FF"/>
            <w:sz w:val="18"/>
            <w:szCs w:val="18"/>
            <w:bdr w:val="none" w:sz="0" w:space="0" w:color="auto" w:frame="1"/>
          </w:rPr>
          <w:t>"http://www.springframework.org/schema/beans"</w:t>
        </w:r>
        <w:r>
          <w:rPr>
            <w:rFonts w:ascii="Verdana" w:hAnsi="Verdana"/>
            <w:color w:val="000000"/>
            <w:sz w:val="18"/>
            <w:szCs w:val="18"/>
            <w:bdr w:val="none" w:sz="0" w:space="0" w:color="auto" w:frame="1"/>
          </w:rPr>
          <w:t>    </w:t>
        </w:r>
      </w:ins>
    </w:p>
    <w:p w:rsidR="00EC0DEF" w:rsidRDefault="00EC0DEF" w:rsidP="00EC0DEF">
      <w:pPr>
        <w:numPr>
          <w:ilvl w:val="0"/>
          <w:numId w:val="122"/>
        </w:numPr>
        <w:shd w:val="clear" w:color="auto" w:fill="FFFFFF"/>
        <w:spacing w:after="0" w:line="312" w:lineRule="atLeast"/>
        <w:ind w:left="0"/>
        <w:jc w:val="both"/>
        <w:rPr>
          <w:ins w:id="626" w:author="Unknown"/>
          <w:rFonts w:ascii="Verdana" w:hAnsi="Verdana"/>
          <w:color w:val="000000"/>
          <w:sz w:val="18"/>
          <w:szCs w:val="18"/>
        </w:rPr>
      </w:pPr>
      <w:ins w:id="627" w:author="Unknown">
        <w:r>
          <w:rPr>
            <w:rFonts w:ascii="Verdana" w:hAnsi="Verdana"/>
            <w:color w:val="000000"/>
            <w:sz w:val="18"/>
            <w:szCs w:val="18"/>
            <w:bdr w:val="none" w:sz="0" w:space="0" w:color="auto" w:frame="1"/>
          </w:rPr>
          <w:t>    xmlns:xsi=</w:t>
        </w:r>
        <w:r>
          <w:rPr>
            <w:rStyle w:val="string"/>
            <w:rFonts w:ascii="Verdana" w:hAnsi="Verdana"/>
            <w:color w:val="0000FF"/>
            <w:sz w:val="18"/>
            <w:szCs w:val="18"/>
            <w:bdr w:val="none" w:sz="0" w:space="0" w:color="auto" w:frame="1"/>
          </w:rPr>
          <w:t>"http://www.w3.org/2001/XMLSchema-instance"</w:t>
        </w:r>
        <w:r>
          <w:rPr>
            <w:rFonts w:ascii="Verdana" w:hAnsi="Verdana"/>
            <w:color w:val="000000"/>
            <w:sz w:val="18"/>
            <w:szCs w:val="18"/>
            <w:bdr w:val="none" w:sz="0" w:space="0" w:color="auto" w:frame="1"/>
          </w:rPr>
          <w:t>    </w:t>
        </w:r>
      </w:ins>
    </w:p>
    <w:p w:rsidR="00EC0DEF" w:rsidRDefault="00EC0DEF" w:rsidP="00EC0DEF">
      <w:pPr>
        <w:numPr>
          <w:ilvl w:val="0"/>
          <w:numId w:val="122"/>
        </w:numPr>
        <w:shd w:val="clear" w:color="auto" w:fill="FFFFFF"/>
        <w:spacing w:after="0" w:line="312" w:lineRule="atLeast"/>
        <w:ind w:left="0"/>
        <w:jc w:val="both"/>
        <w:rPr>
          <w:ins w:id="628" w:author="Unknown"/>
          <w:rFonts w:ascii="Verdana" w:hAnsi="Verdana"/>
          <w:color w:val="000000"/>
          <w:sz w:val="18"/>
          <w:szCs w:val="18"/>
        </w:rPr>
      </w:pPr>
      <w:ins w:id="629" w:author="Unknown">
        <w:r>
          <w:rPr>
            <w:rFonts w:ascii="Verdana" w:hAnsi="Verdana"/>
            <w:color w:val="000000"/>
            <w:sz w:val="18"/>
            <w:szCs w:val="18"/>
            <w:bdr w:val="none" w:sz="0" w:space="0" w:color="auto" w:frame="1"/>
          </w:rPr>
          <w:t>    xmlns:p=</w:t>
        </w:r>
        <w:r>
          <w:rPr>
            <w:rStyle w:val="string"/>
            <w:rFonts w:ascii="Verdana" w:hAnsi="Verdana"/>
            <w:color w:val="0000FF"/>
            <w:sz w:val="18"/>
            <w:szCs w:val="18"/>
            <w:bdr w:val="none" w:sz="0" w:space="0" w:color="auto" w:frame="1"/>
          </w:rPr>
          <w:t>"http://www.springframework.org/schema/p"</w:t>
        </w:r>
        <w:r>
          <w:rPr>
            <w:rFonts w:ascii="Verdana" w:hAnsi="Verdana"/>
            <w:color w:val="000000"/>
            <w:sz w:val="18"/>
            <w:szCs w:val="18"/>
            <w:bdr w:val="none" w:sz="0" w:space="0" w:color="auto" w:frame="1"/>
          </w:rPr>
          <w:t>    </w:t>
        </w:r>
      </w:ins>
    </w:p>
    <w:p w:rsidR="00EC0DEF" w:rsidRDefault="00EC0DEF" w:rsidP="00EC0DEF">
      <w:pPr>
        <w:numPr>
          <w:ilvl w:val="0"/>
          <w:numId w:val="122"/>
        </w:numPr>
        <w:shd w:val="clear" w:color="auto" w:fill="FFFFFF"/>
        <w:spacing w:after="0" w:line="312" w:lineRule="atLeast"/>
        <w:ind w:left="0"/>
        <w:jc w:val="both"/>
        <w:rPr>
          <w:ins w:id="630" w:author="Unknown"/>
          <w:rFonts w:ascii="Verdana" w:hAnsi="Verdana"/>
          <w:color w:val="000000"/>
          <w:sz w:val="18"/>
          <w:szCs w:val="18"/>
        </w:rPr>
      </w:pPr>
      <w:ins w:id="631" w:author="Unknown">
        <w:r>
          <w:rPr>
            <w:rFonts w:ascii="Verdana" w:hAnsi="Verdana"/>
            <w:color w:val="000000"/>
            <w:sz w:val="18"/>
            <w:szCs w:val="18"/>
            <w:bdr w:val="none" w:sz="0" w:space="0" w:color="auto" w:frame="1"/>
          </w:rPr>
          <w:t>    xmlns:context=</w:t>
        </w:r>
        <w:r>
          <w:rPr>
            <w:rStyle w:val="string"/>
            <w:rFonts w:ascii="Verdana" w:hAnsi="Verdana"/>
            <w:color w:val="0000FF"/>
            <w:sz w:val="18"/>
            <w:szCs w:val="18"/>
            <w:bdr w:val="none" w:sz="0" w:space="0" w:color="auto" w:frame="1"/>
          </w:rPr>
          <w:t>"http://www.springframework.org/schema/context"</w:t>
        </w:r>
        <w:r>
          <w:rPr>
            <w:rFonts w:ascii="Verdana" w:hAnsi="Verdana"/>
            <w:color w:val="000000"/>
            <w:sz w:val="18"/>
            <w:szCs w:val="18"/>
            <w:bdr w:val="none" w:sz="0" w:space="0" w:color="auto" w:frame="1"/>
          </w:rPr>
          <w:t>    </w:t>
        </w:r>
      </w:ins>
    </w:p>
    <w:p w:rsidR="00EC0DEF" w:rsidRDefault="00EC0DEF" w:rsidP="00EC0DEF">
      <w:pPr>
        <w:numPr>
          <w:ilvl w:val="0"/>
          <w:numId w:val="122"/>
        </w:numPr>
        <w:shd w:val="clear" w:color="auto" w:fill="FFFFFF"/>
        <w:spacing w:after="0" w:line="312" w:lineRule="atLeast"/>
        <w:ind w:left="0"/>
        <w:jc w:val="both"/>
        <w:rPr>
          <w:ins w:id="632" w:author="Unknown"/>
          <w:rFonts w:ascii="Verdana" w:hAnsi="Verdana"/>
          <w:color w:val="000000"/>
          <w:sz w:val="18"/>
          <w:szCs w:val="18"/>
        </w:rPr>
      </w:pPr>
      <w:ins w:id="633" w:author="Unknown">
        <w:r>
          <w:rPr>
            <w:rFonts w:ascii="Verdana" w:hAnsi="Verdana"/>
            <w:color w:val="000000"/>
            <w:sz w:val="18"/>
            <w:szCs w:val="18"/>
            <w:bdr w:val="none" w:sz="0" w:space="0" w:color="auto" w:frame="1"/>
          </w:rPr>
          <w:t>    xsi:schemaLocation="http:</w:t>
        </w:r>
        <w:r>
          <w:rPr>
            <w:rStyle w:val="comment"/>
            <w:rFonts w:ascii="Verdana" w:hAnsi="Verdana"/>
            <w:color w:val="008200"/>
            <w:sz w:val="18"/>
            <w:szCs w:val="18"/>
            <w:bdr w:val="none" w:sz="0" w:space="0" w:color="auto" w:frame="1"/>
          </w:rPr>
          <w:t>//www.springframework.org/schema/beans  </w:t>
        </w:r>
        <w:r>
          <w:rPr>
            <w:rFonts w:ascii="Verdana" w:hAnsi="Verdana"/>
            <w:color w:val="000000"/>
            <w:sz w:val="18"/>
            <w:szCs w:val="18"/>
            <w:bdr w:val="none" w:sz="0" w:space="0" w:color="auto" w:frame="1"/>
          </w:rPr>
          <w:t>  </w:t>
        </w:r>
      </w:ins>
    </w:p>
    <w:p w:rsidR="00EC0DEF" w:rsidRDefault="00EC0DEF" w:rsidP="00EC0DEF">
      <w:pPr>
        <w:numPr>
          <w:ilvl w:val="0"/>
          <w:numId w:val="122"/>
        </w:numPr>
        <w:shd w:val="clear" w:color="auto" w:fill="FFFFFF"/>
        <w:spacing w:after="0" w:line="312" w:lineRule="atLeast"/>
        <w:ind w:left="0"/>
        <w:jc w:val="both"/>
        <w:rPr>
          <w:ins w:id="634" w:author="Unknown"/>
          <w:rFonts w:ascii="Verdana" w:hAnsi="Verdana"/>
          <w:color w:val="000000"/>
          <w:sz w:val="18"/>
          <w:szCs w:val="18"/>
        </w:rPr>
      </w:pPr>
      <w:ins w:id="635" w:author="Unknown">
        <w:r>
          <w:rPr>
            <w:rFonts w:ascii="Verdana" w:hAnsi="Verdana"/>
            <w:color w:val="000000"/>
            <w:sz w:val="18"/>
            <w:szCs w:val="18"/>
            <w:bdr w:val="none" w:sz="0" w:space="0" w:color="auto" w:frame="1"/>
          </w:rPr>
          <w:t>http:</w:t>
        </w:r>
        <w:r>
          <w:rPr>
            <w:rStyle w:val="comment"/>
            <w:rFonts w:ascii="Verdana" w:hAnsi="Verdana"/>
            <w:color w:val="008200"/>
            <w:sz w:val="18"/>
            <w:szCs w:val="18"/>
            <w:bdr w:val="none" w:sz="0" w:space="0" w:color="auto" w:frame="1"/>
          </w:rPr>
          <w:t>//www.springframework.org/schema/beans/spring-beans-3.0.xsd  </w:t>
        </w:r>
        <w:r>
          <w:rPr>
            <w:rFonts w:ascii="Verdana" w:hAnsi="Verdana"/>
            <w:color w:val="000000"/>
            <w:sz w:val="18"/>
            <w:szCs w:val="18"/>
            <w:bdr w:val="none" w:sz="0" w:space="0" w:color="auto" w:frame="1"/>
          </w:rPr>
          <w:t>  </w:t>
        </w:r>
      </w:ins>
    </w:p>
    <w:p w:rsidR="00EC0DEF" w:rsidRDefault="00EC0DEF" w:rsidP="00EC0DEF">
      <w:pPr>
        <w:numPr>
          <w:ilvl w:val="0"/>
          <w:numId w:val="122"/>
        </w:numPr>
        <w:shd w:val="clear" w:color="auto" w:fill="FFFFFF"/>
        <w:spacing w:after="0" w:line="312" w:lineRule="atLeast"/>
        <w:ind w:left="0"/>
        <w:jc w:val="both"/>
        <w:rPr>
          <w:ins w:id="636" w:author="Unknown"/>
          <w:rFonts w:ascii="Verdana" w:hAnsi="Verdana"/>
          <w:color w:val="000000"/>
          <w:sz w:val="18"/>
          <w:szCs w:val="18"/>
        </w:rPr>
      </w:pPr>
      <w:ins w:id="637" w:author="Unknown">
        <w:r>
          <w:rPr>
            <w:rFonts w:ascii="Verdana" w:hAnsi="Verdana"/>
            <w:color w:val="000000"/>
            <w:sz w:val="18"/>
            <w:szCs w:val="18"/>
            <w:bdr w:val="none" w:sz="0" w:space="0" w:color="auto" w:frame="1"/>
          </w:rPr>
          <w:t>http:</w:t>
        </w:r>
        <w:r>
          <w:rPr>
            <w:rStyle w:val="comment"/>
            <w:rFonts w:ascii="Verdana" w:hAnsi="Verdana"/>
            <w:color w:val="008200"/>
            <w:sz w:val="18"/>
            <w:szCs w:val="18"/>
            <w:bdr w:val="none" w:sz="0" w:space="0" w:color="auto" w:frame="1"/>
          </w:rPr>
          <w:t>//www.springframework.org/schema/context  </w:t>
        </w:r>
        <w:r>
          <w:rPr>
            <w:rFonts w:ascii="Verdana" w:hAnsi="Verdana"/>
            <w:color w:val="000000"/>
            <w:sz w:val="18"/>
            <w:szCs w:val="18"/>
            <w:bdr w:val="none" w:sz="0" w:space="0" w:color="auto" w:frame="1"/>
          </w:rPr>
          <w:t>  </w:t>
        </w:r>
      </w:ins>
    </w:p>
    <w:p w:rsidR="00EC0DEF" w:rsidRDefault="00EC0DEF" w:rsidP="00EC0DEF">
      <w:pPr>
        <w:numPr>
          <w:ilvl w:val="0"/>
          <w:numId w:val="122"/>
        </w:numPr>
        <w:shd w:val="clear" w:color="auto" w:fill="FFFFFF"/>
        <w:spacing w:after="0" w:line="312" w:lineRule="atLeast"/>
        <w:ind w:left="0"/>
        <w:jc w:val="both"/>
        <w:rPr>
          <w:ins w:id="638" w:author="Unknown"/>
          <w:rFonts w:ascii="Verdana" w:hAnsi="Verdana"/>
          <w:color w:val="000000"/>
          <w:sz w:val="18"/>
          <w:szCs w:val="18"/>
        </w:rPr>
      </w:pPr>
      <w:ins w:id="639" w:author="Unknown">
        <w:r>
          <w:rPr>
            <w:rFonts w:ascii="Verdana" w:hAnsi="Verdana"/>
            <w:color w:val="000000"/>
            <w:sz w:val="18"/>
            <w:szCs w:val="18"/>
            <w:bdr w:val="none" w:sz="0" w:space="0" w:color="auto" w:frame="1"/>
          </w:rPr>
          <w:lastRenderedPageBreak/>
          <w:t>http:</w:t>
        </w:r>
        <w:r>
          <w:rPr>
            <w:rStyle w:val="comment"/>
            <w:rFonts w:ascii="Verdana" w:hAnsi="Verdana"/>
            <w:color w:val="008200"/>
            <w:sz w:val="18"/>
            <w:szCs w:val="18"/>
            <w:bdr w:val="none" w:sz="0" w:space="0" w:color="auto" w:frame="1"/>
          </w:rPr>
          <w:t>//www.springframework.org/schema/context/spring-context-3.0.xsd"&gt;  </w:t>
        </w:r>
        <w:r>
          <w:rPr>
            <w:rFonts w:ascii="Verdana" w:hAnsi="Verdana"/>
            <w:color w:val="000000"/>
            <w:sz w:val="18"/>
            <w:szCs w:val="18"/>
            <w:bdr w:val="none" w:sz="0" w:space="0" w:color="auto" w:frame="1"/>
          </w:rPr>
          <w:t>  </w:t>
        </w:r>
      </w:ins>
    </w:p>
    <w:p w:rsidR="00EC0DEF" w:rsidRDefault="00EC0DEF" w:rsidP="00EC0DEF">
      <w:pPr>
        <w:numPr>
          <w:ilvl w:val="0"/>
          <w:numId w:val="122"/>
        </w:numPr>
        <w:shd w:val="clear" w:color="auto" w:fill="FFFFFF"/>
        <w:spacing w:after="0" w:line="312" w:lineRule="atLeast"/>
        <w:ind w:left="0"/>
        <w:jc w:val="both"/>
        <w:rPr>
          <w:ins w:id="640" w:author="Unknown"/>
          <w:rFonts w:ascii="Verdana" w:hAnsi="Verdana"/>
          <w:color w:val="000000"/>
          <w:sz w:val="18"/>
          <w:szCs w:val="18"/>
        </w:rPr>
      </w:pPr>
      <w:ins w:id="641" w:author="Unknown">
        <w:r>
          <w:rPr>
            <w:rFonts w:ascii="Verdana" w:hAnsi="Verdana"/>
            <w:color w:val="000000"/>
            <w:sz w:val="18"/>
            <w:szCs w:val="18"/>
            <w:bdr w:val="none" w:sz="0" w:space="0" w:color="auto" w:frame="1"/>
          </w:rPr>
          <w:t>  </w:t>
        </w:r>
      </w:ins>
    </w:p>
    <w:p w:rsidR="00EC0DEF" w:rsidRDefault="00EC0DEF" w:rsidP="00EC0DEF">
      <w:pPr>
        <w:numPr>
          <w:ilvl w:val="0"/>
          <w:numId w:val="122"/>
        </w:numPr>
        <w:shd w:val="clear" w:color="auto" w:fill="FFFFFF"/>
        <w:spacing w:after="0" w:line="312" w:lineRule="atLeast"/>
        <w:ind w:left="0"/>
        <w:jc w:val="both"/>
        <w:rPr>
          <w:ins w:id="642" w:author="Unknown"/>
          <w:rFonts w:ascii="Verdana" w:hAnsi="Verdana"/>
          <w:color w:val="000000"/>
          <w:sz w:val="18"/>
          <w:szCs w:val="18"/>
        </w:rPr>
      </w:pPr>
      <w:ins w:id="643" w:author="Unknown">
        <w:r>
          <w:rPr>
            <w:rFonts w:ascii="Verdana" w:hAnsi="Verdana"/>
            <w:color w:val="000000"/>
            <w:sz w:val="18"/>
            <w:szCs w:val="18"/>
            <w:bdr w:val="none" w:sz="0" w:space="0" w:color="auto" w:frame="1"/>
          </w:rPr>
          <w:t>&lt;context:component-scan base-</w:t>
        </w:r>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"com.javatpoint.controllers"</w:t>
        </w:r>
        <w:r>
          <w:rPr>
            <w:rFonts w:ascii="Verdana" w:hAnsi="Verdana"/>
            <w:color w:val="000000"/>
            <w:sz w:val="18"/>
            <w:szCs w:val="18"/>
            <w:bdr w:val="none" w:sz="0" w:space="0" w:color="auto" w:frame="1"/>
          </w:rPr>
          <w:t>&gt;&lt;/context:component-scan&gt;  </w:t>
        </w:r>
      </w:ins>
    </w:p>
    <w:p w:rsidR="00EC0DEF" w:rsidRDefault="00EC0DEF" w:rsidP="00EC0DEF">
      <w:pPr>
        <w:numPr>
          <w:ilvl w:val="0"/>
          <w:numId w:val="122"/>
        </w:numPr>
        <w:shd w:val="clear" w:color="auto" w:fill="FFFFFF"/>
        <w:spacing w:after="0" w:line="312" w:lineRule="atLeast"/>
        <w:ind w:left="0"/>
        <w:jc w:val="both"/>
        <w:rPr>
          <w:ins w:id="644" w:author="Unknown"/>
          <w:rFonts w:ascii="Verdana" w:hAnsi="Verdana"/>
          <w:color w:val="000000"/>
          <w:sz w:val="18"/>
          <w:szCs w:val="18"/>
        </w:rPr>
      </w:pPr>
      <w:ins w:id="645" w:author="Unknown">
        <w:r>
          <w:rPr>
            <w:rFonts w:ascii="Verdana" w:hAnsi="Verdana"/>
            <w:color w:val="000000"/>
            <w:sz w:val="18"/>
            <w:szCs w:val="18"/>
            <w:bdr w:val="none" w:sz="0" w:space="0" w:color="auto" w:frame="1"/>
          </w:rPr>
          <w:t>  </w:t>
        </w:r>
      </w:ins>
    </w:p>
    <w:p w:rsidR="00EC0DEF" w:rsidRDefault="00EC0DEF" w:rsidP="00EC0DEF">
      <w:pPr>
        <w:numPr>
          <w:ilvl w:val="0"/>
          <w:numId w:val="122"/>
        </w:numPr>
        <w:shd w:val="clear" w:color="auto" w:fill="FFFFFF"/>
        <w:spacing w:after="0" w:line="312" w:lineRule="atLeast"/>
        <w:ind w:left="0"/>
        <w:jc w:val="both"/>
        <w:rPr>
          <w:ins w:id="646" w:author="Unknown"/>
          <w:rFonts w:ascii="Verdana" w:hAnsi="Verdana"/>
          <w:color w:val="000000"/>
          <w:sz w:val="18"/>
          <w:szCs w:val="18"/>
        </w:rPr>
      </w:pPr>
      <w:ins w:id="647" w:author="Unknown">
        <w:r>
          <w:rPr>
            <w:rFonts w:ascii="Verdana" w:hAnsi="Verdana"/>
            <w:color w:val="000000"/>
            <w:sz w:val="18"/>
            <w:szCs w:val="18"/>
            <w:bdr w:val="none" w:sz="0" w:space="0" w:color="auto" w:frame="1"/>
          </w:rPr>
          <w:t>&lt;bean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"org.springframework.web.servlet.view.InternalResourceViewResolver"</w:t>
        </w:r>
        <w:r>
          <w:rPr>
            <w:rFonts w:ascii="Verdana" w:hAnsi="Verdana"/>
            <w:color w:val="000000"/>
            <w:sz w:val="18"/>
            <w:szCs w:val="18"/>
            <w:bdr w:val="none" w:sz="0" w:space="0" w:color="auto" w:frame="1"/>
          </w:rPr>
          <w:t>&gt;  </w:t>
        </w:r>
      </w:ins>
    </w:p>
    <w:p w:rsidR="00EC0DEF" w:rsidRDefault="00EC0DEF" w:rsidP="00EC0DEF">
      <w:pPr>
        <w:numPr>
          <w:ilvl w:val="0"/>
          <w:numId w:val="122"/>
        </w:numPr>
        <w:shd w:val="clear" w:color="auto" w:fill="FFFFFF"/>
        <w:spacing w:after="0" w:line="312" w:lineRule="atLeast"/>
        <w:ind w:left="0"/>
        <w:jc w:val="both"/>
        <w:rPr>
          <w:ins w:id="648" w:author="Unknown"/>
          <w:rFonts w:ascii="Verdana" w:hAnsi="Verdana"/>
          <w:color w:val="000000"/>
          <w:sz w:val="18"/>
          <w:szCs w:val="18"/>
        </w:rPr>
      </w:pPr>
      <w:ins w:id="649" w:author="Unknown">
        <w:r>
          <w:rPr>
            <w:rFonts w:ascii="Verdana" w:hAnsi="Verdana"/>
            <w:color w:val="000000"/>
            <w:sz w:val="18"/>
            <w:szCs w:val="18"/>
            <w:bdr w:val="none" w:sz="0" w:space="0" w:color="auto" w:frame="1"/>
          </w:rPr>
          <w:t>&lt;property name=</w:t>
        </w:r>
        <w:r>
          <w:rPr>
            <w:rStyle w:val="string"/>
            <w:rFonts w:ascii="Verdana" w:hAnsi="Verdana"/>
            <w:color w:val="0000FF"/>
            <w:sz w:val="18"/>
            <w:szCs w:val="18"/>
            <w:bdr w:val="none" w:sz="0" w:space="0" w:color="auto" w:frame="1"/>
          </w:rPr>
          <w:t>"prefix"</w:t>
        </w:r>
        <w:r>
          <w:rPr>
            <w:rFonts w:ascii="Verdana" w:hAnsi="Verdana"/>
            <w:color w:val="000000"/>
            <w:sz w:val="18"/>
            <w:szCs w:val="18"/>
            <w:bdr w:val="none" w:sz="0" w:space="0" w:color="auto" w:frame="1"/>
          </w:rPr>
          <w:t> value=</w:t>
        </w:r>
        <w:r>
          <w:rPr>
            <w:rStyle w:val="string"/>
            <w:rFonts w:ascii="Verdana" w:hAnsi="Verdana"/>
            <w:color w:val="0000FF"/>
            <w:sz w:val="18"/>
            <w:szCs w:val="18"/>
            <w:bdr w:val="none" w:sz="0" w:space="0" w:color="auto" w:frame="1"/>
          </w:rPr>
          <w:t>"/WEB-INF/jsp/"</w:t>
        </w:r>
        <w:r>
          <w:rPr>
            <w:rFonts w:ascii="Verdana" w:hAnsi="Verdana"/>
            <w:color w:val="000000"/>
            <w:sz w:val="18"/>
            <w:szCs w:val="18"/>
            <w:bdr w:val="none" w:sz="0" w:space="0" w:color="auto" w:frame="1"/>
          </w:rPr>
          <w:t>&gt;&lt;/property&gt;  </w:t>
        </w:r>
      </w:ins>
    </w:p>
    <w:p w:rsidR="00EC0DEF" w:rsidRDefault="00EC0DEF" w:rsidP="00EC0DEF">
      <w:pPr>
        <w:numPr>
          <w:ilvl w:val="0"/>
          <w:numId w:val="122"/>
        </w:numPr>
        <w:shd w:val="clear" w:color="auto" w:fill="FFFFFF"/>
        <w:spacing w:after="0" w:line="312" w:lineRule="atLeast"/>
        <w:ind w:left="0"/>
        <w:jc w:val="both"/>
        <w:rPr>
          <w:ins w:id="650" w:author="Unknown"/>
          <w:rFonts w:ascii="Verdana" w:hAnsi="Verdana"/>
          <w:color w:val="000000"/>
          <w:sz w:val="18"/>
          <w:szCs w:val="18"/>
        </w:rPr>
      </w:pPr>
      <w:ins w:id="651" w:author="Unknown">
        <w:r>
          <w:rPr>
            <w:rFonts w:ascii="Verdana" w:hAnsi="Verdana"/>
            <w:color w:val="000000"/>
            <w:sz w:val="18"/>
            <w:szCs w:val="18"/>
            <w:bdr w:val="none" w:sz="0" w:space="0" w:color="auto" w:frame="1"/>
          </w:rPr>
          <w:t>&lt;property name=</w:t>
        </w:r>
        <w:r>
          <w:rPr>
            <w:rStyle w:val="string"/>
            <w:rFonts w:ascii="Verdana" w:hAnsi="Verdana"/>
            <w:color w:val="0000FF"/>
            <w:sz w:val="18"/>
            <w:szCs w:val="18"/>
            <w:bdr w:val="none" w:sz="0" w:space="0" w:color="auto" w:frame="1"/>
          </w:rPr>
          <w:t>"suffix"</w:t>
        </w:r>
        <w:r>
          <w:rPr>
            <w:rFonts w:ascii="Verdana" w:hAnsi="Verdana"/>
            <w:color w:val="000000"/>
            <w:sz w:val="18"/>
            <w:szCs w:val="18"/>
            <w:bdr w:val="none" w:sz="0" w:space="0" w:color="auto" w:frame="1"/>
          </w:rPr>
          <w:t> value=</w:t>
        </w:r>
        <w:r>
          <w:rPr>
            <w:rStyle w:val="string"/>
            <w:rFonts w:ascii="Verdana" w:hAnsi="Verdana"/>
            <w:color w:val="0000FF"/>
            <w:sz w:val="18"/>
            <w:szCs w:val="18"/>
            <w:bdr w:val="none" w:sz="0" w:space="0" w:color="auto" w:frame="1"/>
          </w:rPr>
          <w:t>".jsp"</w:t>
        </w:r>
        <w:r>
          <w:rPr>
            <w:rFonts w:ascii="Verdana" w:hAnsi="Verdana"/>
            <w:color w:val="000000"/>
            <w:sz w:val="18"/>
            <w:szCs w:val="18"/>
            <w:bdr w:val="none" w:sz="0" w:space="0" w:color="auto" w:frame="1"/>
          </w:rPr>
          <w:t>&gt;&lt;/property&gt;  </w:t>
        </w:r>
      </w:ins>
    </w:p>
    <w:p w:rsidR="00EC0DEF" w:rsidRDefault="00EC0DEF" w:rsidP="00EC0DEF">
      <w:pPr>
        <w:numPr>
          <w:ilvl w:val="0"/>
          <w:numId w:val="122"/>
        </w:numPr>
        <w:shd w:val="clear" w:color="auto" w:fill="FFFFFF"/>
        <w:spacing w:after="0" w:line="312" w:lineRule="atLeast"/>
        <w:ind w:left="0"/>
        <w:jc w:val="both"/>
        <w:rPr>
          <w:ins w:id="652" w:author="Unknown"/>
          <w:rFonts w:ascii="Verdana" w:hAnsi="Verdana"/>
          <w:color w:val="000000"/>
          <w:sz w:val="18"/>
          <w:szCs w:val="18"/>
        </w:rPr>
      </w:pPr>
      <w:ins w:id="653" w:author="Unknown">
        <w:r>
          <w:rPr>
            <w:rFonts w:ascii="Verdana" w:hAnsi="Verdana"/>
            <w:color w:val="000000"/>
            <w:sz w:val="18"/>
            <w:szCs w:val="18"/>
            <w:bdr w:val="none" w:sz="0" w:space="0" w:color="auto" w:frame="1"/>
          </w:rPr>
          <w:t>&lt;/bean&gt;  </w:t>
        </w:r>
      </w:ins>
    </w:p>
    <w:p w:rsidR="00EC0DEF" w:rsidRDefault="00EC0DEF" w:rsidP="00EC0DEF">
      <w:pPr>
        <w:numPr>
          <w:ilvl w:val="0"/>
          <w:numId w:val="122"/>
        </w:numPr>
        <w:shd w:val="clear" w:color="auto" w:fill="FFFFFF"/>
        <w:spacing w:after="0" w:line="312" w:lineRule="atLeast"/>
        <w:ind w:left="0"/>
        <w:jc w:val="both"/>
        <w:rPr>
          <w:ins w:id="654" w:author="Unknown"/>
          <w:rFonts w:ascii="Verdana" w:hAnsi="Verdana"/>
          <w:color w:val="000000"/>
          <w:sz w:val="18"/>
          <w:szCs w:val="18"/>
        </w:rPr>
      </w:pPr>
      <w:ins w:id="655" w:author="Unknown">
        <w:r>
          <w:rPr>
            <w:rFonts w:ascii="Verdana" w:hAnsi="Verdana"/>
            <w:color w:val="000000"/>
            <w:sz w:val="18"/>
            <w:szCs w:val="18"/>
            <w:bdr w:val="none" w:sz="0" w:space="0" w:color="auto" w:frame="1"/>
          </w:rPr>
          <w:t>  </w:t>
        </w:r>
      </w:ins>
    </w:p>
    <w:p w:rsidR="00EC0DEF" w:rsidRDefault="00EC0DEF" w:rsidP="00EC0DEF">
      <w:pPr>
        <w:numPr>
          <w:ilvl w:val="0"/>
          <w:numId w:val="122"/>
        </w:numPr>
        <w:shd w:val="clear" w:color="auto" w:fill="FFFFFF"/>
        <w:spacing w:after="0" w:line="312" w:lineRule="atLeast"/>
        <w:ind w:left="0"/>
        <w:jc w:val="both"/>
        <w:rPr>
          <w:ins w:id="656" w:author="Unknown"/>
          <w:rFonts w:ascii="Verdana" w:hAnsi="Verdana"/>
          <w:color w:val="000000"/>
          <w:sz w:val="18"/>
          <w:szCs w:val="18"/>
        </w:rPr>
      </w:pPr>
      <w:ins w:id="657" w:author="Unknown">
        <w:r>
          <w:rPr>
            <w:rFonts w:ascii="Verdana" w:hAnsi="Verdana"/>
            <w:color w:val="000000"/>
            <w:sz w:val="18"/>
            <w:szCs w:val="18"/>
            <w:bdr w:val="none" w:sz="0" w:space="0" w:color="auto" w:frame="1"/>
          </w:rPr>
          <w:t>&lt;bean id=</w:t>
        </w:r>
        <w:r>
          <w:rPr>
            <w:rStyle w:val="string"/>
            <w:rFonts w:ascii="Verdana" w:hAnsi="Verdana"/>
            <w:color w:val="0000FF"/>
            <w:sz w:val="18"/>
            <w:szCs w:val="18"/>
            <w:bdr w:val="none" w:sz="0" w:space="0" w:color="auto" w:frame="1"/>
          </w:rPr>
          <w:t>"ds"</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"org.springframework.jdbc.datasource.DriverManagerDataSource"</w:t>
        </w:r>
        <w:r>
          <w:rPr>
            <w:rFonts w:ascii="Verdana" w:hAnsi="Verdana"/>
            <w:color w:val="000000"/>
            <w:sz w:val="18"/>
            <w:szCs w:val="18"/>
            <w:bdr w:val="none" w:sz="0" w:space="0" w:color="auto" w:frame="1"/>
          </w:rPr>
          <w:t>&gt;  </w:t>
        </w:r>
      </w:ins>
    </w:p>
    <w:p w:rsidR="00EC0DEF" w:rsidRDefault="00EC0DEF" w:rsidP="00EC0DEF">
      <w:pPr>
        <w:numPr>
          <w:ilvl w:val="0"/>
          <w:numId w:val="122"/>
        </w:numPr>
        <w:shd w:val="clear" w:color="auto" w:fill="FFFFFF"/>
        <w:spacing w:after="0" w:line="312" w:lineRule="atLeast"/>
        <w:ind w:left="0"/>
        <w:jc w:val="both"/>
        <w:rPr>
          <w:ins w:id="658" w:author="Unknown"/>
          <w:rFonts w:ascii="Verdana" w:hAnsi="Verdana"/>
          <w:color w:val="000000"/>
          <w:sz w:val="18"/>
          <w:szCs w:val="18"/>
        </w:rPr>
      </w:pPr>
      <w:ins w:id="659" w:author="Unknown">
        <w:r>
          <w:rPr>
            <w:rFonts w:ascii="Verdana" w:hAnsi="Verdana"/>
            <w:color w:val="000000"/>
            <w:sz w:val="18"/>
            <w:szCs w:val="18"/>
            <w:bdr w:val="none" w:sz="0" w:space="0" w:color="auto" w:frame="1"/>
          </w:rPr>
          <w:t>&lt;property name=</w:t>
        </w:r>
        <w:r>
          <w:rPr>
            <w:rStyle w:val="string"/>
            <w:rFonts w:ascii="Verdana" w:hAnsi="Verdana"/>
            <w:color w:val="0000FF"/>
            <w:sz w:val="18"/>
            <w:szCs w:val="18"/>
            <w:bdr w:val="none" w:sz="0" w:space="0" w:color="auto" w:frame="1"/>
          </w:rPr>
          <w:t>"driverClassName"</w:t>
        </w:r>
        <w:r>
          <w:rPr>
            <w:rFonts w:ascii="Verdana" w:hAnsi="Verdana"/>
            <w:color w:val="000000"/>
            <w:sz w:val="18"/>
            <w:szCs w:val="18"/>
            <w:bdr w:val="none" w:sz="0" w:space="0" w:color="auto" w:frame="1"/>
          </w:rPr>
          <w:t> value=</w:t>
        </w:r>
        <w:r>
          <w:rPr>
            <w:rStyle w:val="string"/>
            <w:rFonts w:ascii="Verdana" w:hAnsi="Verdana"/>
            <w:color w:val="0000FF"/>
            <w:sz w:val="18"/>
            <w:szCs w:val="18"/>
            <w:bdr w:val="none" w:sz="0" w:space="0" w:color="auto" w:frame="1"/>
          </w:rPr>
          <w:t>"oracle.jdbc.driver.OracleDriver"</w:t>
        </w:r>
        <w:r>
          <w:rPr>
            <w:rFonts w:ascii="Verdana" w:hAnsi="Verdana"/>
            <w:color w:val="000000"/>
            <w:sz w:val="18"/>
            <w:szCs w:val="18"/>
            <w:bdr w:val="none" w:sz="0" w:space="0" w:color="auto" w:frame="1"/>
          </w:rPr>
          <w:t>&gt;&lt;/property&gt;  </w:t>
        </w:r>
      </w:ins>
    </w:p>
    <w:p w:rsidR="00EC0DEF" w:rsidRDefault="00EC0DEF" w:rsidP="00EC0DEF">
      <w:pPr>
        <w:numPr>
          <w:ilvl w:val="0"/>
          <w:numId w:val="122"/>
        </w:numPr>
        <w:shd w:val="clear" w:color="auto" w:fill="FFFFFF"/>
        <w:spacing w:after="0" w:line="312" w:lineRule="atLeast"/>
        <w:ind w:left="0"/>
        <w:jc w:val="both"/>
        <w:rPr>
          <w:ins w:id="660" w:author="Unknown"/>
          <w:rFonts w:ascii="Verdana" w:hAnsi="Verdana"/>
          <w:color w:val="000000"/>
          <w:sz w:val="18"/>
          <w:szCs w:val="18"/>
        </w:rPr>
      </w:pPr>
      <w:ins w:id="661" w:author="Unknown">
        <w:r>
          <w:rPr>
            <w:rFonts w:ascii="Verdana" w:hAnsi="Verdana"/>
            <w:color w:val="000000"/>
            <w:sz w:val="18"/>
            <w:szCs w:val="18"/>
            <w:bdr w:val="none" w:sz="0" w:space="0" w:color="auto" w:frame="1"/>
          </w:rPr>
          <w:t>&lt;property name=</w:t>
        </w:r>
        <w:r>
          <w:rPr>
            <w:rStyle w:val="string"/>
            <w:rFonts w:ascii="Verdana" w:hAnsi="Verdana"/>
            <w:color w:val="0000FF"/>
            <w:sz w:val="18"/>
            <w:szCs w:val="18"/>
            <w:bdr w:val="none" w:sz="0" w:space="0" w:color="auto" w:frame="1"/>
          </w:rPr>
          <w:t>"url"</w:t>
        </w:r>
        <w:r>
          <w:rPr>
            <w:rFonts w:ascii="Verdana" w:hAnsi="Verdana"/>
            <w:color w:val="000000"/>
            <w:sz w:val="18"/>
            <w:szCs w:val="18"/>
            <w:bdr w:val="none" w:sz="0" w:space="0" w:color="auto" w:frame="1"/>
          </w:rPr>
          <w:t> value=</w:t>
        </w:r>
        <w:r>
          <w:rPr>
            <w:rStyle w:val="string"/>
            <w:rFonts w:ascii="Verdana" w:hAnsi="Verdana"/>
            <w:color w:val="0000FF"/>
            <w:sz w:val="18"/>
            <w:szCs w:val="18"/>
            <w:bdr w:val="none" w:sz="0" w:space="0" w:color="auto" w:frame="1"/>
          </w:rPr>
          <w:t>"jdbc:oracle:thin:@localhost:1521:xe"</w:t>
        </w:r>
        <w:r>
          <w:rPr>
            <w:rFonts w:ascii="Verdana" w:hAnsi="Verdana"/>
            <w:color w:val="000000"/>
            <w:sz w:val="18"/>
            <w:szCs w:val="18"/>
            <w:bdr w:val="none" w:sz="0" w:space="0" w:color="auto" w:frame="1"/>
          </w:rPr>
          <w:t>&gt;&lt;/property&gt;  </w:t>
        </w:r>
      </w:ins>
    </w:p>
    <w:p w:rsidR="00EC0DEF" w:rsidRDefault="00EC0DEF" w:rsidP="00EC0DEF">
      <w:pPr>
        <w:numPr>
          <w:ilvl w:val="0"/>
          <w:numId w:val="122"/>
        </w:numPr>
        <w:shd w:val="clear" w:color="auto" w:fill="FFFFFF"/>
        <w:spacing w:after="0" w:line="312" w:lineRule="atLeast"/>
        <w:ind w:left="0"/>
        <w:jc w:val="both"/>
        <w:rPr>
          <w:ins w:id="662" w:author="Unknown"/>
          <w:rFonts w:ascii="Verdana" w:hAnsi="Verdana"/>
          <w:color w:val="000000"/>
          <w:sz w:val="18"/>
          <w:szCs w:val="18"/>
        </w:rPr>
      </w:pPr>
      <w:ins w:id="663" w:author="Unknown">
        <w:r>
          <w:rPr>
            <w:rFonts w:ascii="Verdana" w:hAnsi="Verdana"/>
            <w:color w:val="000000"/>
            <w:sz w:val="18"/>
            <w:szCs w:val="18"/>
            <w:bdr w:val="none" w:sz="0" w:space="0" w:color="auto" w:frame="1"/>
          </w:rPr>
          <w:t>&lt;property name=</w:t>
        </w:r>
        <w:r>
          <w:rPr>
            <w:rStyle w:val="string"/>
            <w:rFonts w:ascii="Verdana" w:hAnsi="Verdana"/>
            <w:color w:val="0000FF"/>
            <w:sz w:val="18"/>
            <w:szCs w:val="18"/>
            <w:bdr w:val="none" w:sz="0" w:space="0" w:color="auto" w:frame="1"/>
          </w:rPr>
          <w:t>"username"</w:t>
        </w:r>
        <w:r>
          <w:rPr>
            <w:rFonts w:ascii="Verdana" w:hAnsi="Verdana"/>
            <w:color w:val="000000"/>
            <w:sz w:val="18"/>
            <w:szCs w:val="18"/>
            <w:bdr w:val="none" w:sz="0" w:space="0" w:color="auto" w:frame="1"/>
          </w:rPr>
          <w:t> value=</w:t>
        </w:r>
        <w:r>
          <w:rPr>
            <w:rStyle w:val="string"/>
            <w:rFonts w:ascii="Verdana" w:hAnsi="Verdana"/>
            <w:color w:val="0000FF"/>
            <w:sz w:val="18"/>
            <w:szCs w:val="18"/>
            <w:bdr w:val="none" w:sz="0" w:space="0" w:color="auto" w:frame="1"/>
          </w:rPr>
          <w:t>"system"</w:t>
        </w:r>
        <w:r>
          <w:rPr>
            <w:rFonts w:ascii="Verdana" w:hAnsi="Verdana"/>
            <w:color w:val="000000"/>
            <w:sz w:val="18"/>
            <w:szCs w:val="18"/>
            <w:bdr w:val="none" w:sz="0" w:space="0" w:color="auto" w:frame="1"/>
          </w:rPr>
          <w:t>&gt;&lt;/property&gt;  </w:t>
        </w:r>
      </w:ins>
    </w:p>
    <w:p w:rsidR="00EC0DEF" w:rsidRDefault="00EC0DEF" w:rsidP="00EC0DEF">
      <w:pPr>
        <w:numPr>
          <w:ilvl w:val="0"/>
          <w:numId w:val="122"/>
        </w:numPr>
        <w:shd w:val="clear" w:color="auto" w:fill="FFFFFF"/>
        <w:spacing w:after="0" w:line="312" w:lineRule="atLeast"/>
        <w:ind w:left="0"/>
        <w:jc w:val="both"/>
        <w:rPr>
          <w:ins w:id="664" w:author="Unknown"/>
          <w:rFonts w:ascii="Verdana" w:hAnsi="Verdana"/>
          <w:color w:val="000000"/>
          <w:sz w:val="18"/>
          <w:szCs w:val="18"/>
        </w:rPr>
      </w:pPr>
      <w:ins w:id="665" w:author="Unknown">
        <w:r>
          <w:rPr>
            <w:rFonts w:ascii="Verdana" w:hAnsi="Verdana"/>
            <w:color w:val="000000"/>
            <w:sz w:val="18"/>
            <w:szCs w:val="18"/>
            <w:bdr w:val="none" w:sz="0" w:space="0" w:color="auto" w:frame="1"/>
          </w:rPr>
          <w:t>&lt;property name=</w:t>
        </w:r>
        <w:r>
          <w:rPr>
            <w:rStyle w:val="string"/>
            <w:rFonts w:ascii="Verdana" w:hAnsi="Verdana"/>
            <w:color w:val="0000FF"/>
            <w:sz w:val="18"/>
            <w:szCs w:val="18"/>
            <w:bdr w:val="none" w:sz="0" w:space="0" w:color="auto" w:frame="1"/>
          </w:rPr>
          <w:t>"password"</w:t>
        </w:r>
        <w:r>
          <w:rPr>
            <w:rFonts w:ascii="Verdana" w:hAnsi="Verdana"/>
            <w:color w:val="000000"/>
            <w:sz w:val="18"/>
            <w:szCs w:val="18"/>
            <w:bdr w:val="none" w:sz="0" w:space="0" w:color="auto" w:frame="1"/>
          </w:rPr>
          <w:t> value=</w:t>
        </w:r>
        <w:r>
          <w:rPr>
            <w:rStyle w:val="string"/>
            <w:rFonts w:ascii="Verdana" w:hAnsi="Verdana"/>
            <w:color w:val="0000FF"/>
            <w:sz w:val="18"/>
            <w:szCs w:val="18"/>
            <w:bdr w:val="none" w:sz="0" w:space="0" w:color="auto" w:frame="1"/>
          </w:rPr>
          <w:t>"oracle"</w:t>
        </w:r>
        <w:r>
          <w:rPr>
            <w:rFonts w:ascii="Verdana" w:hAnsi="Verdana"/>
            <w:color w:val="000000"/>
            <w:sz w:val="18"/>
            <w:szCs w:val="18"/>
            <w:bdr w:val="none" w:sz="0" w:space="0" w:color="auto" w:frame="1"/>
          </w:rPr>
          <w:t>&gt;&lt;/property&gt;  </w:t>
        </w:r>
      </w:ins>
    </w:p>
    <w:p w:rsidR="00EC0DEF" w:rsidRDefault="00EC0DEF" w:rsidP="00EC0DEF">
      <w:pPr>
        <w:numPr>
          <w:ilvl w:val="0"/>
          <w:numId w:val="122"/>
        </w:numPr>
        <w:shd w:val="clear" w:color="auto" w:fill="FFFFFF"/>
        <w:spacing w:after="0" w:line="312" w:lineRule="atLeast"/>
        <w:ind w:left="0"/>
        <w:jc w:val="both"/>
        <w:rPr>
          <w:ins w:id="666" w:author="Unknown"/>
          <w:rFonts w:ascii="Verdana" w:hAnsi="Verdana"/>
          <w:color w:val="000000"/>
          <w:sz w:val="18"/>
          <w:szCs w:val="18"/>
        </w:rPr>
      </w:pPr>
      <w:ins w:id="667" w:author="Unknown">
        <w:r>
          <w:rPr>
            <w:rFonts w:ascii="Verdana" w:hAnsi="Verdana"/>
            <w:color w:val="000000"/>
            <w:sz w:val="18"/>
            <w:szCs w:val="18"/>
            <w:bdr w:val="none" w:sz="0" w:space="0" w:color="auto" w:frame="1"/>
          </w:rPr>
          <w:t>&lt;/bean&gt;  </w:t>
        </w:r>
      </w:ins>
    </w:p>
    <w:p w:rsidR="00EC0DEF" w:rsidRDefault="00EC0DEF" w:rsidP="00EC0DEF">
      <w:pPr>
        <w:numPr>
          <w:ilvl w:val="0"/>
          <w:numId w:val="122"/>
        </w:numPr>
        <w:shd w:val="clear" w:color="auto" w:fill="FFFFFF"/>
        <w:spacing w:after="0" w:line="312" w:lineRule="atLeast"/>
        <w:ind w:left="0"/>
        <w:jc w:val="both"/>
        <w:rPr>
          <w:ins w:id="668" w:author="Unknown"/>
          <w:rFonts w:ascii="Verdana" w:hAnsi="Verdana"/>
          <w:color w:val="000000"/>
          <w:sz w:val="18"/>
          <w:szCs w:val="18"/>
        </w:rPr>
      </w:pPr>
      <w:ins w:id="669" w:author="Unknown">
        <w:r>
          <w:rPr>
            <w:rFonts w:ascii="Verdana" w:hAnsi="Verdana"/>
            <w:color w:val="000000"/>
            <w:sz w:val="18"/>
            <w:szCs w:val="18"/>
            <w:bdr w:val="none" w:sz="0" w:space="0" w:color="auto" w:frame="1"/>
          </w:rPr>
          <w:t>  </w:t>
        </w:r>
      </w:ins>
    </w:p>
    <w:p w:rsidR="00EC0DEF" w:rsidRDefault="00EC0DEF" w:rsidP="00EC0DEF">
      <w:pPr>
        <w:numPr>
          <w:ilvl w:val="0"/>
          <w:numId w:val="122"/>
        </w:numPr>
        <w:shd w:val="clear" w:color="auto" w:fill="FFFFFF"/>
        <w:spacing w:after="0" w:line="312" w:lineRule="atLeast"/>
        <w:ind w:left="0"/>
        <w:jc w:val="both"/>
        <w:rPr>
          <w:ins w:id="670" w:author="Unknown"/>
          <w:rFonts w:ascii="Verdana" w:hAnsi="Verdana"/>
          <w:color w:val="000000"/>
          <w:sz w:val="18"/>
          <w:szCs w:val="18"/>
        </w:rPr>
      </w:pPr>
      <w:ins w:id="671" w:author="Unknown">
        <w:r>
          <w:rPr>
            <w:rFonts w:ascii="Verdana" w:hAnsi="Verdana"/>
            <w:color w:val="000000"/>
            <w:sz w:val="18"/>
            <w:szCs w:val="18"/>
            <w:bdr w:val="none" w:sz="0" w:space="0" w:color="auto" w:frame="1"/>
          </w:rPr>
          <w:t>&lt;bean id=</w:t>
        </w:r>
        <w:r>
          <w:rPr>
            <w:rStyle w:val="string"/>
            <w:rFonts w:ascii="Verdana" w:hAnsi="Verdana"/>
            <w:color w:val="0000FF"/>
            <w:sz w:val="18"/>
            <w:szCs w:val="18"/>
            <w:bdr w:val="none" w:sz="0" w:space="0" w:color="auto" w:frame="1"/>
          </w:rPr>
          <w:t>"jt"</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"org.springframework.jdbc.core.JdbcTemplate"</w:t>
        </w:r>
        <w:r>
          <w:rPr>
            <w:rFonts w:ascii="Verdana" w:hAnsi="Verdana"/>
            <w:color w:val="000000"/>
            <w:sz w:val="18"/>
            <w:szCs w:val="18"/>
            <w:bdr w:val="none" w:sz="0" w:space="0" w:color="auto" w:frame="1"/>
          </w:rPr>
          <w:t>&gt;  </w:t>
        </w:r>
      </w:ins>
    </w:p>
    <w:p w:rsidR="00EC0DEF" w:rsidRDefault="00EC0DEF" w:rsidP="00EC0DEF">
      <w:pPr>
        <w:numPr>
          <w:ilvl w:val="0"/>
          <w:numId w:val="122"/>
        </w:numPr>
        <w:shd w:val="clear" w:color="auto" w:fill="FFFFFF"/>
        <w:spacing w:after="0" w:line="312" w:lineRule="atLeast"/>
        <w:ind w:left="0"/>
        <w:jc w:val="both"/>
        <w:rPr>
          <w:ins w:id="672" w:author="Unknown"/>
          <w:rFonts w:ascii="Verdana" w:hAnsi="Verdana"/>
          <w:color w:val="000000"/>
          <w:sz w:val="18"/>
          <w:szCs w:val="18"/>
        </w:rPr>
      </w:pPr>
      <w:ins w:id="673" w:author="Unknown">
        <w:r>
          <w:rPr>
            <w:rFonts w:ascii="Verdana" w:hAnsi="Verdana"/>
            <w:color w:val="000000"/>
            <w:sz w:val="18"/>
            <w:szCs w:val="18"/>
            <w:bdr w:val="none" w:sz="0" w:space="0" w:color="auto" w:frame="1"/>
          </w:rPr>
          <w:t>&lt;property name=</w:t>
        </w:r>
        <w:r>
          <w:rPr>
            <w:rStyle w:val="string"/>
            <w:rFonts w:ascii="Verdana" w:hAnsi="Verdana"/>
            <w:color w:val="0000FF"/>
            <w:sz w:val="18"/>
            <w:szCs w:val="18"/>
            <w:bdr w:val="none" w:sz="0" w:space="0" w:color="auto" w:frame="1"/>
          </w:rPr>
          <w:t>"dataSource"</w:t>
        </w:r>
        <w:r>
          <w:rPr>
            <w:rFonts w:ascii="Verdana" w:hAnsi="Verdana"/>
            <w:color w:val="000000"/>
            <w:sz w:val="18"/>
            <w:szCs w:val="18"/>
            <w:bdr w:val="none" w:sz="0" w:space="0" w:color="auto" w:frame="1"/>
          </w:rPr>
          <w:t> ref=</w:t>
        </w:r>
        <w:r>
          <w:rPr>
            <w:rStyle w:val="string"/>
            <w:rFonts w:ascii="Verdana" w:hAnsi="Verdana"/>
            <w:color w:val="0000FF"/>
            <w:sz w:val="18"/>
            <w:szCs w:val="18"/>
            <w:bdr w:val="none" w:sz="0" w:space="0" w:color="auto" w:frame="1"/>
          </w:rPr>
          <w:t>"ds"</w:t>
        </w:r>
        <w:r>
          <w:rPr>
            <w:rFonts w:ascii="Verdana" w:hAnsi="Verdana"/>
            <w:color w:val="000000"/>
            <w:sz w:val="18"/>
            <w:szCs w:val="18"/>
            <w:bdr w:val="none" w:sz="0" w:space="0" w:color="auto" w:frame="1"/>
          </w:rPr>
          <w:t>&gt;&lt;/property&gt;  </w:t>
        </w:r>
      </w:ins>
    </w:p>
    <w:p w:rsidR="00EC0DEF" w:rsidRDefault="00EC0DEF" w:rsidP="00EC0DEF">
      <w:pPr>
        <w:numPr>
          <w:ilvl w:val="0"/>
          <w:numId w:val="122"/>
        </w:numPr>
        <w:shd w:val="clear" w:color="auto" w:fill="FFFFFF"/>
        <w:spacing w:after="0" w:line="312" w:lineRule="atLeast"/>
        <w:ind w:left="0"/>
        <w:jc w:val="both"/>
        <w:rPr>
          <w:ins w:id="674" w:author="Unknown"/>
          <w:rFonts w:ascii="Verdana" w:hAnsi="Verdana"/>
          <w:color w:val="000000"/>
          <w:sz w:val="18"/>
          <w:szCs w:val="18"/>
        </w:rPr>
      </w:pPr>
      <w:ins w:id="675" w:author="Unknown">
        <w:r>
          <w:rPr>
            <w:rFonts w:ascii="Verdana" w:hAnsi="Verdana"/>
            <w:color w:val="000000"/>
            <w:sz w:val="18"/>
            <w:szCs w:val="18"/>
            <w:bdr w:val="none" w:sz="0" w:space="0" w:color="auto" w:frame="1"/>
          </w:rPr>
          <w:t>&lt;/bean&gt;  </w:t>
        </w:r>
      </w:ins>
    </w:p>
    <w:p w:rsidR="00EC0DEF" w:rsidRDefault="00EC0DEF" w:rsidP="00EC0DEF">
      <w:pPr>
        <w:numPr>
          <w:ilvl w:val="0"/>
          <w:numId w:val="122"/>
        </w:numPr>
        <w:shd w:val="clear" w:color="auto" w:fill="FFFFFF"/>
        <w:spacing w:after="0" w:line="312" w:lineRule="atLeast"/>
        <w:ind w:left="0"/>
        <w:jc w:val="both"/>
        <w:rPr>
          <w:ins w:id="676" w:author="Unknown"/>
          <w:rFonts w:ascii="Verdana" w:hAnsi="Verdana"/>
          <w:color w:val="000000"/>
          <w:sz w:val="18"/>
          <w:szCs w:val="18"/>
        </w:rPr>
      </w:pPr>
      <w:ins w:id="677" w:author="Unknown">
        <w:r>
          <w:rPr>
            <w:rFonts w:ascii="Verdana" w:hAnsi="Verdana"/>
            <w:color w:val="000000"/>
            <w:sz w:val="18"/>
            <w:szCs w:val="18"/>
            <w:bdr w:val="none" w:sz="0" w:space="0" w:color="auto" w:frame="1"/>
          </w:rPr>
          <w:t>  </w:t>
        </w:r>
      </w:ins>
    </w:p>
    <w:p w:rsidR="00EC0DEF" w:rsidRDefault="00EC0DEF" w:rsidP="00EC0DEF">
      <w:pPr>
        <w:numPr>
          <w:ilvl w:val="0"/>
          <w:numId w:val="122"/>
        </w:numPr>
        <w:shd w:val="clear" w:color="auto" w:fill="FFFFFF"/>
        <w:spacing w:after="0" w:line="312" w:lineRule="atLeast"/>
        <w:ind w:left="0"/>
        <w:jc w:val="both"/>
        <w:rPr>
          <w:ins w:id="678" w:author="Unknown"/>
          <w:rFonts w:ascii="Verdana" w:hAnsi="Verdana"/>
          <w:color w:val="000000"/>
          <w:sz w:val="18"/>
          <w:szCs w:val="18"/>
        </w:rPr>
      </w:pPr>
      <w:ins w:id="679" w:author="Unknown">
        <w:r>
          <w:rPr>
            <w:rFonts w:ascii="Verdana" w:hAnsi="Verdana"/>
            <w:color w:val="000000"/>
            <w:sz w:val="18"/>
            <w:szCs w:val="18"/>
            <w:bdr w:val="none" w:sz="0" w:space="0" w:color="auto" w:frame="1"/>
          </w:rPr>
          <w:t>&lt;bean id=</w:t>
        </w:r>
        <w:r>
          <w:rPr>
            <w:rStyle w:val="string"/>
            <w:rFonts w:ascii="Verdana" w:hAnsi="Verdana"/>
            <w:color w:val="0000FF"/>
            <w:sz w:val="18"/>
            <w:szCs w:val="18"/>
            <w:bdr w:val="none" w:sz="0" w:space="0" w:color="auto" w:frame="1"/>
          </w:rPr>
          <w:t>"dao"</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"com.javatpoint.dao.EmpDao"</w:t>
        </w:r>
        <w:r>
          <w:rPr>
            <w:rFonts w:ascii="Verdana" w:hAnsi="Verdana"/>
            <w:color w:val="000000"/>
            <w:sz w:val="18"/>
            <w:szCs w:val="18"/>
            <w:bdr w:val="none" w:sz="0" w:space="0" w:color="auto" w:frame="1"/>
          </w:rPr>
          <w:t>&gt;  </w:t>
        </w:r>
      </w:ins>
    </w:p>
    <w:p w:rsidR="00EC0DEF" w:rsidRDefault="00EC0DEF" w:rsidP="00EC0DEF">
      <w:pPr>
        <w:numPr>
          <w:ilvl w:val="0"/>
          <w:numId w:val="122"/>
        </w:numPr>
        <w:shd w:val="clear" w:color="auto" w:fill="FFFFFF"/>
        <w:spacing w:after="0" w:line="312" w:lineRule="atLeast"/>
        <w:ind w:left="0"/>
        <w:jc w:val="both"/>
        <w:rPr>
          <w:ins w:id="680" w:author="Unknown"/>
          <w:rFonts w:ascii="Verdana" w:hAnsi="Verdana"/>
          <w:color w:val="000000"/>
          <w:sz w:val="18"/>
          <w:szCs w:val="18"/>
        </w:rPr>
      </w:pPr>
      <w:ins w:id="681" w:author="Unknown">
        <w:r>
          <w:rPr>
            <w:rFonts w:ascii="Verdana" w:hAnsi="Verdana"/>
            <w:color w:val="000000"/>
            <w:sz w:val="18"/>
            <w:szCs w:val="18"/>
            <w:bdr w:val="none" w:sz="0" w:space="0" w:color="auto" w:frame="1"/>
          </w:rPr>
          <w:t>&lt;property name=</w:t>
        </w:r>
        <w:r>
          <w:rPr>
            <w:rStyle w:val="string"/>
            <w:rFonts w:ascii="Verdana" w:hAnsi="Verdana"/>
            <w:color w:val="0000FF"/>
            <w:sz w:val="18"/>
            <w:szCs w:val="18"/>
            <w:bdr w:val="none" w:sz="0" w:space="0" w:color="auto" w:frame="1"/>
          </w:rPr>
          <w:t>"template"</w:t>
        </w:r>
        <w:r>
          <w:rPr>
            <w:rFonts w:ascii="Verdana" w:hAnsi="Verdana"/>
            <w:color w:val="000000"/>
            <w:sz w:val="18"/>
            <w:szCs w:val="18"/>
            <w:bdr w:val="none" w:sz="0" w:space="0" w:color="auto" w:frame="1"/>
          </w:rPr>
          <w:t> ref=</w:t>
        </w:r>
        <w:r>
          <w:rPr>
            <w:rStyle w:val="string"/>
            <w:rFonts w:ascii="Verdana" w:hAnsi="Verdana"/>
            <w:color w:val="0000FF"/>
            <w:sz w:val="18"/>
            <w:szCs w:val="18"/>
            <w:bdr w:val="none" w:sz="0" w:space="0" w:color="auto" w:frame="1"/>
          </w:rPr>
          <w:t>"jt"</w:t>
        </w:r>
        <w:r>
          <w:rPr>
            <w:rFonts w:ascii="Verdana" w:hAnsi="Verdana"/>
            <w:color w:val="000000"/>
            <w:sz w:val="18"/>
            <w:szCs w:val="18"/>
            <w:bdr w:val="none" w:sz="0" w:space="0" w:color="auto" w:frame="1"/>
          </w:rPr>
          <w:t>&gt;&lt;/property&gt;  </w:t>
        </w:r>
      </w:ins>
    </w:p>
    <w:p w:rsidR="00EC0DEF" w:rsidRDefault="00EC0DEF" w:rsidP="00EC0DEF">
      <w:pPr>
        <w:numPr>
          <w:ilvl w:val="0"/>
          <w:numId w:val="122"/>
        </w:numPr>
        <w:shd w:val="clear" w:color="auto" w:fill="FFFFFF"/>
        <w:spacing w:after="0" w:line="312" w:lineRule="atLeast"/>
        <w:ind w:left="0"/>
        <w:jc w:val="both"/>
        <w:rPr>
          <w:ins w:id="682" w:author="Unknown"/>
          <w:rFonts w:ascii="Verdana" w:hAnsi="Verdana"/>
          <w:color w:val="000000"/>
          <w:sz w:val="18"/>
          <w:szCs w:val="18"/>
        </w:rPr>
      </w:pPr>
      <w:ins w:id="683" w:author="Unknown">
        <w:r>
          <w:rPr>
            <w:rFonts w:ascii="Verdana" w:hAnsi="Verdana"/>
            <w:color w:val="000000"/>
            <w:sz w:val="18"/>
            <w:szCs w:val="18"/>
            <w:bdr w:val="none" w:sz="0" w:space="0" w:color="auto" w:frame="1"/>
          </w:rPr>
          <w:t>&lt;/bean&gt;  </w:t>
        </w:r>
      </w:ins>
    </w:p>
    <w:p w:rsidR="00EC0DEF" w:rsidRDefault="00EC0DEF" w:rsidP="00EC0DEF">
      <w:pPr>
        <w:numPr>
          <w:ilvl w:val="0"/>
          <w:numId w:val="122"/>
        </w:numPr>
        <w:shd w:val="clear" w:color="auto" w:fill="FFFFFF"/>
        <w:spacing w:after="0" w:line="312" w:lineRule="atLeast"/>
        <w:ind w:left="0"/>
        <w:jc w:val="both"/>
        <w:rPr>
          <w:ins w:id="684" w:author="Unknown"/>
          <w:rFonts w:ascii="Verdana" w:hAnsi="Verdana"/>
          <w:color w:val="000000"/>
          <w:sz w:val="18"/>
          <w:szCs w:val="18"/>
        </w:rPr>
      </w:pPr>
      <w:ins w:id="685" w:author="Unknown">
        <w:r>
          <w:rPr>
            <w:rFonts w:ascii="Verdana" w:hAnsi="Verdana"/>
            <w:color w:val="000000"/>
            <w:sz w:val="18"/>
            <w:szCs w:val="18"/>
            <w:bdr w:val="none" w:sz="0" w:space="0" w:color="auto" w:frame="1"/>
          </w:rPr>
          <w:t>&lt;/beans&gt;  </w:t>
        </w:r>
      </w:ins>
    </w:p>
    <w:p w:rsidR="00EC0DEF" w:rsidRDefault="00EC0DEF" w:rsidP="00EC0DEF">
      <w:pPr>
        <w:spacing w:line="240" w:lineRule="auto"/>
        <w:rPr>
          <w:ins w:id="686" w:author="Unknown"/>
          <w:rFonts w:ascii="Times New Roman" w:hAnsi="Times New Roman"/>
          <w:sz w:val="24"/>
          <w:szCs w:val="24"/>
        </w:rPr>
      </w:pPr>
      <w:ins w:id="687" w:author="Unknown">
        <w:r>
          <w:pict>
            <v:rect id="_x0000_i1192" style="width:0;height:.7pt" o:hralign="left" o:hrstd="t" o:hrnoshade="t" o:hr="t" fillcolor="#d4d4d4" stroked="f"/>
          </w:pict>
        </w:r>
      </w:ins>
    </w:p>
    <w:p w:rsidR="00EC0DEF" w:rsidRDefault="00EC0DEF" w:rsidP="00EC0DEF">
      <w:pPr>
        <w:rPr>
          <w:ins w:id="688" w:author="Unknown"/>
        </w:rPr>
      </w:pPr>
      <w:ins w:id="689" w:author="Unknown">
        <w:r>
          <w:rPr>
            <w:rStyle w:val="Strong"/>
            <w:rFonts w:ascii="Verdana" w:hAnsi="Verdana"/>
            <w:color w:val="000000"/>
            <w:sz w:val="18"/>
            <w:szCs w:val="18"/>
            <w:shd w:val="clear" w:color="auto" w:fill="FFFFFF"/>
          </w:rPr>
          <w:t>empform.jsp</w:t>
        </w:r>
      </w:ins>
    </w:p>
    <w:p w:rsidR="00EC0DEF" w:rsidRDefault="00EC0DEF" w:rsidP="00EC0DEF">
      <w:pPr>
        <w:numPr>
          <w:ilvl w:val="0"/>
          <w:numId w:val="123"/>
        </w:numPr>
        <w:shd w:val="clear" w:color="auto" w:fill="FFFFFF"/>
        <w:spacing w:after="0" w:line="312" w:lineRule="atLeast"/>
        <w:ind w:left="0"/>
        <w:jc w:val="both"/>
        <w:rPr>
          <w:ins w:id="690" w:author="Unknown"/>
          <w:rFonts w:ascii="Verdana" w:hAnsi="Verdana"/>
          <w:color w:val="000000"/>
          <w:sz w:val="18"/>
          <w:szCs w:val="18"/>
        </w:rPr>
      </w:pPr>
      <w:ins w:id="691" w:author="Unknown">
        <w:r>
          <w:rPr>
            <w:rFonts w:ascii="Verdana" w:hAnsi="Verdana"/>
            <w:color w:val="000000"/>
            <w:sz w:val="18"/>
            <w:szCs w:val="18"/>
            <w:bdr w:val="none" w:sz="0" w:space="0" w:color="auto" w:frame="1"/>
          </w:rPr>
          <w:t>&lt;%@ taglib uri=</w:t>
        </w:r>
        <w:r>
          <w:rPr>
            <w:rStyle w:val="string"/>
            <w:rFonts w:ascii="Verdana" w:hAnsi="Verdana"/>
            <w:color w:val="0000FF"/>
            <w:sz w:val="18"/>
            <w:szCs w:val="18"/>
            <w:bdr w:val="none" w:sz="0" w:space="0" w:color="auto" w:frame="1"/>
          </w:rPr>
          <w:t>"http://www.springframework.org/tags/form"</w:t>
        </w:r>
        <w:r>
          <w:rPr>
            <w:rFonts w:ascii="Verdana" w:hAnsi="Verdana"/>
            <w:color w:val="000000"/>
            <w:sz w:val="18"/>
            <w:szCs w:val="18"/>
            <w:bdr w:val="none" w:sz="0" w:space="0" w:color="auto" w:frame="1"/>
          </w:rPr>
          <w:t> prefix=</w:t>
        </w:r>
        <w:r>
          <w:rPr>
            <w:rStyle w:val="string"/>
            <w:rFonts w:ascii="Verdana" w:hAnsi="Verdana"/>
            <w:color w:val="0000FF"/>
            <w:sz w:val="18"/>
            <w:szCs w:val="18"/>
            <w:bdr w:val="none" w:sz="0" w:space="0" w:color="auto" w:frame="1"/>
          </w:rPr>
          <w:t>"form"</w:t>
        </w:r>
        <w:r>
          <w:rPr>
            <w:rFonts w:ascii="Verdana" w:hAnsi="Verdana"/>
            <w:color w:val="000000"/>
            <w:sz w:val="18"/>
            <w:szCs w:val="18"/>
            <w:bdr w:val="none" w:sz="0" w:space="0" w:color="auto" w:frame="1"/>
          </w:rPr>
          <w:t>%&gt;    </w:t>
        </w:r>
      </w:ins>
    </w:p>
    <w:p w:rsidR="00EC0DEF" w:rsidRDefault="00EC0DEF" w:rsidP="00EC0DEF">
      <w:pPr>
        <w:numPr>
          <w:ilvl w:val="0"/>
          <w:numId w:val="123"/>
        </w:numPr>
        <w:shd w:val="clear" w:color="auto" w:fill="FFFFFF"/>
        <w:spacing w:after="0" w:line="312" w:lineRule="atLeast"/>
        <w:ind w:left="0"/>
        <w:jc w:val="both"/>
        <w:rPr>
          <w:ins w:id="692" w:author="Unknown"/>
          <w:rFonts w:ascii="Verdana" w:hAnsi="Verdana"/>
          <w:color w:val="000000"/>
          <w:sz w:val="18"/>
          <w:szCs w:val="18"/>
        </w:rPr>
      </w:pPr>
      <w:ins w:id="693" w:author="Unknown">
        <w:r>
          <w:rPr>
            <w:rFonts w:ascii="Verdana" w:hAnsi="Verdana"/>
            <w:color w:val="000000"/>
            <w:sz w:val="18"/>
            <w:szCs w:val="18"/>
            <w:bdr w:val="none" w:sz="0" w:space="0" w:color="auto" w:frame="1"/>
          </w:rPr>
          <w:t>&lt;%@ taglib uri=</w:t>
        </w:r>
        <w:r>
          <w:rPr>
            <w:rStyle w:val="string"/>
            <w:rFonts w:ascii="Verdana" w:hAnsi="Verdana"/>
            <w:color w:val="0000FF"/>
            <w:sz w:val="18"/>
            <w:szCs w:val="18"/>
            <w:bdr w:val="none" w:sz="0" w:space="0" w:color="auto" w:frame="1"/>
          </w:rPr>
          <w:t>"http://java.sun.com/jsp/jstl/core"</w:t>
        </w:r>
        <w:r>
          <w:rPr>
            <w:rFonts w:ascii="Verdana" w:hAnsi="Verdana"/>
            <w:color w:val="000000"/>
            <w:sz w:val="18"/>
            <w:szCs w:val="18"/>
            <w:bdr w:val="none" w:sz="0" w:space="0" w:color="auto" w:frame="1"/>
          </w:rPr>
          <w:t> prefix=</w:t>
        </w:r>
        <w:r>
          <w:rPr>
            <w:rStyle w:val="string"/>
            <w:rFonts w:ascii="Verdana" w:hAnsi="Verdana"/>
            <w:color w:val="0000FF"/>
            <w:sz w:val="18"/>
            <w:szCs w:val="18"/>
            <w:bdr w:val="none" w:sz="0" w:space="0" w:color="auto" w:frame="1"/>
          </w:rPr>
          <w:t>"c"</w:t>
        </w:r>
        <w:r>
          <w:rPr>
            <w:rFonts w:ascii="Verdana" w:hAnsi="Verdana"/>
            <w:color w:val="000000"/>
            <w:sz w:val="18"/>
            <w:szCs w:val="18"/>
            <w:bdr w:val="none" w:sz="0" w:space="0" w:color="auto" w:frame="1"/>
          </w:rPr>
          <w:t>%&gt;    </w:t>
        </w:r>
      </w:ins>
    </w:p>
    <w:p w:rsidR="00EC0DEF" w:rsidRDefault="00EC0DEF" w:rsidP="00EC0DEF">
      <w:pPr>
        <w:numPr>
          <w:ilvl w:val="0"/>
          <w:numId w:val="123"/>
        </w:numPr>
        <w:shd w:val="clear" w:color="auto" w:fill="FFFFFF"/>
        <w:spacing w:after="0" w:line="312" w:lineRule="atLeast"/>
        <w:ind w:left="0"/>
        <w:jc w:val="both"/>
        <w:rPr>
          <w:ins w:id="694" w:author="Unknown"/>
          <w:rFonts w:ascii="Verdana" w:hAnsi="Verdana"/>
          <w:color w:val="000000"/>
          <w:sz w:val="18"/>
          <w:szCs w:val="18"/>
        </w:rPr>
      </w:pPr>
      <w:ins w:id="695" w:author="Unknown">
        <w:r>
          <w:rPr>
            <w:rFonts w:ascii="Verdana" w:hAnsi="Verdana"/>
            <w:color w:val="000000"/>
            <w:sz w:val="18"/>
            <w:szCs w:val="18"/>
            <w:bdr w:val="none" w:sz="0" w:space="0" w:color="auto" w:frame="1"/>
          </w:rPr>
          <w:t>  </w:t>
        </w:r>
      </w:ins>
    </w:p>
    <w:p w:rsidR="00EC0DEF" w:rsidRDefault="00EC0DEF" w:rsidP="00EC0DEF">
      <w:pPr>
        <w:numPr>
          <w:ilvl w:val="0"/>
          <w:numId w:val="123"/>
        </w:numPr>
        <w:shd w:val="clear" w:color="auto" w:fill="FFFFFF"/>
        <w:spacing w:after="0" w:line="312" w:lineRule="atLeast"/>
        <w:ind w:left="0"/>
        <w:jc w:val="both"/>
        <w:rPr>
          <w:ins w:id="696" w:author="Unknown"/>
          <w:rFonts w:ascii="Verdana" w:hAnsi="Verdana"/>
          <w:color w:val="000000"/>
          <w:sz w:val="18"/>
          <w:szCs w:val="18"/>
        </w:rPr>
      </w:pPr>
      <w:ins w:id="697" w:author="Unknown">
        <w:r>
          <w:rPr>
            <w:rFonts w:ascii="Verdana" w:hAnsi="Verdana"/>
            <w:color w:val="000000"/>
            <w:sz w:val="18"/>
            <w:szCs w:val="18"/>
            <w:bdr w:val="none" w:sz="0" w:space="0" w:color="auto" w:frame="1"/>
          </w:rPr>
          <w:t>        &lt;h1&gt;Add New Employee&lt;/h1&gt;  </w:t>
        </w:r>
      </w:ins>
    </w:p>
    <w:p w:rsidR="00EC0DEF" w:rsidRDefault="00EC0DEF" w:rsidP="00EC0DEF">
      <w:pPr>
        <w:numPr>
          <w:ilvl w:val="0"/>
          <w:numId w:val="123"/>
        </w:numPr>
        <w:shd w:val="clear" w:color="auto" w:fill="FFFFFF"/>
        <w:spacing w:after="0" w:line="312" w:lineRule="atLeast"/>
        <w:ind w:left="0"/>
        <w:jc w:val="both"/>
        <w:rPr>
          <w:ins w:id="698" w:author="Unknown"/>
          <w:rFonts w:ascii="Verdana" w:hAnsi="Verdana"/>
          <w:color w:val="000000"/>
          <w:sz w:val="18"/>
          <w:szCs w:val="18"/>
        </w:rPr>
      </w:pPr>
      <w:ins w:id="699" w:author="Unknown">
        <w:r>
          <w:rPr>
            <w:rFonts w:ascii="Verdana" w:hAnsi="Verdana"/>
            <w:color w:val="000000"/>
            <w:sz w:val="18"/>
            <w:szCs w:val="18"/>
            <w:bdr w:val="none" w:sz="0" w:space="0" w:color="auto" w:frame="1"/>
          </w:rPr>
          <w:t>       &lt;form:form method=</w:t>
        </w:r>
        <w:r>
          <w:rPr>
            <w:rStyle w:val="string"/>
            <w:rFonts w:ascii="Verdana" w:hAnsi="Verdana"/>
            <w:color w:val="0000FF"/>
            <w:sz w:val="18"/>
            <w:szCs w:val="18"/>
            <w:bdr w:val="none" w:sz="0" w:space="0" w:color="auto" w:frame="1"/>
          </w:rPr>
          <w:t>"post"</w:t>
        </w:r>
        <w:r>
          <w:rPr>
            <w:rFonts w:ascii="Verdana" w:hAnsi="Verdana"/>
            <w:color w:val="000000"/>
            <w:sz w:val="18"/>
            <w:szCs w:val="18"/>
            <w:bdr w:val="none" w:sz="0" w:space="0" w:color="auto" w:frame="1"/>
          </w:rPr>
          <w:t> action=</w:t>
        </w:r>
        <w:r>
          <w:rPr>
            <w:rStyle w:val="string"/>
            <w:rFonts w:ascii="Verdana" w:hAnsi="Verdana"/>
            <w:color w:val="0000FF"/>
            <w:sz w:val="18"/>
            <w:szCs w:val="18"/>
            <w:bdr w:val="none" w:sz="0" w:space="0" w:color="auto" w:frame="1"/>
          </w:rPr>
          <w:t>"save"</w:t>
        </w:r>
        <w:r>
          <w:rPr>
            <w:rFonts w:ascii="Verdana" w:hAnsi="Verdana"/>
            <w:color w:val="000000"/>
            <w:sz w:val="18"/>
            <w:szCs w:val="18"/>
            <w:bdr w:val="none" w:sz="0" w:space="0" w:color="auto" w:frame="1"/>
          </w:rPr>
          <w:t>&gt;    </w:t>
        </w:r>
      </w:ins>
    </w:p>
    <w:p w:rsidR="00EC0DEF" w:rsidRDefault="00EC0DEF" w:rsidP="00EC0DEF">
      <w:pPr>
        <w:numPr>
          <w:ilvl w:val="0"/>
          <w:numId w:val="123"/>
        </w:numPr>
        <w:shd w:val="clear" w:color="auto" w:fill="FFFFFF"/>
        <w:spacing w:after="0" w:line="312" w:lineRule="atLeast"/>
        <w:ind w:left="0"/>
        <w:jc w:val="both"/>
        <w:rPr>
          <w:ins w:id="700" w:author="Unknown"/>
          <w:rFonts w:ascii="Verdana" w:hAnsi="Verdana"/>
          <w:color w:val="000000"/>
          <w:sz w:val="18"/>
          <w:szCs w:val="18"/>
        </w:rPr>
      </w:pPr>
      <w:ins w:id="701" w:author="Unknown">
        <w:r>
          <w:rPr>
            <w:rFonts w:ascii="Verdana" w:hAnsi="Verdana"/>
            <w:color w:val="000000"/>
            <w:sz w:val="18"/>
            <w:szCs w:val="18"/>
            <w:bdr w:val="none" w:sz="0" w:space="0" w:color="auto" w:frame="1"/>
          </w:rPr>
          <w:t>        &lt;table &gt;    </w:t>
        </w:r>
      </w:ins>
    </w:p>
    <w:p w:rsidR="00EC0DEF" w:rsidRDefault="00EC0DEF" w:rsidP="00EC0DEF">
      <w:pPr>
        <w:numPr>
          <w:ilvl w:val="0"/>
          <w:numId w:val="123"/>
        </w:numPr>
        <w:shd w:val="clear" w:color="auto" w:fill="FFFFFF"/>
        <w:spacing w:after="0" w:line="312" w:lineRule="atLeast"/>
        <w:ind w:left="0"/>
        <w:jc w:val="both"/>
        <w:rPr>
          <w:ins w:id="702" w:author="Unknown"/>
          <w:rFonts w:ascii="Verdana" w:hAnsi="Verdana"/>
          <w:color w:val="000000"/>
          <w:sz w:val="18"/>
          <w:szCs w:val="18"/>
        </w:rPr>
      </w:pPr>
      <w:ins w:id="703" w:author="Unknown">
        <w:r>
          <w:rPr>
            <w:rFonts w:ascii="Verdana" w:hAnsi="Verdana"/>
            <w:color w:val="000000"/>
            <w:sz w:val="18"/>
            <w:szCs w:val="18"/>
            <w:bdr w:val="none" w:sz="0" w:space="0" w:color="auto" w:frame="1"/>
          </w:rPr>
          <w:t>         &lt;tr&gt;    </w:t>
        </w:r>
      </w:ins>
    </w:p>
    <w:p w:rsidR="00EC0DEF" w:rsidRDefault="00EC0DEF" w:rsidP="00EC0DEF">
      <w:pPr>
        <w:numPr>
          <w:ilvl w:val="0"/>
          <w:numId w:val="123"/>
        </w:numPr>
        <w:shd w:val="clear" w:color="auto" w:fill="FFFFFF"/>
        <w:spacing w:after="0" w:line="312" w:lineRule="atLeast"/>
        <w:ind w:left="0"/>
        <w:jc w:val="both"/>
        <w:rPr>
          <w:ins w:id="704" w:author="Unknown"/>
          <w:rFonts w:ascii="Verdana" w:hAnsi="Verdana"/>
          <w:color w:val="000000"/>
          <w:sz w:val="18"/>
          <w:szCs w:val="18"/>
        </w:rPr>
      </w:pPr>
      <w:ins w:id="705" w:author="Unknown">
        <w:r>
          <w:rPr>
            <w:rFonts w:ascii="Verdana" w:hAnsi="Verdana"/>
            <w:color w:val="000000"/>
            <w:sz w:val="18"/>
            <w:szCs w:val="18"/>
            <w:bdr w:val="none" w:sz="0" w:space="0" w:color="auto" w:frame="1"/>
          </w:rPr>
          <w:t>          &lt;td&gt;Name : &lt;/td&gt;   </w:t>
        </w:r>
      </w:ins>
    </w:p>
    <w:p w:rsidR="00EC0DEF" w:rsidRDefault="00EC0DEF" w:rsidP="00EC0DEF">
      <w:pPr>
        <w:numPr>
          <w:ilvl w:val="0"/>
          <w:numId w:val="123"/>
        </w:numPr>
        <w:shd w:val="clear" w:color="auto" w:fill="FFFFFF"/>
        <w:spacing w:after="0" w:line="312" w:lineRule="atLeast"/>
        <w:ind w:left="0"/>
        <w:jc w:val="both"/>
        <w:rPr>
          <w:ins w:id="706" w:author="Unknown"/>
          <w:rFonts w:ascii="Verdana" w:hAnsi="Verdana"/>
          <w:color w:val="000000"/>
          <w:sz w:val="18"/>
          <w:szCs w:val="18"/>
        </w:rPr>
      </w:pPr>
      <w:ins w:id="707" w:author="Unknown">
        <w:r>
          <w:rPr>
            <w:rFonts w:ascii="Verdana" w:hAnsi="Verdana"/>
            <w:color w:val="000000"/>
            <w:sz w:val="18"/>
            <w:szCs w:val="18"/>
            <w:bdr w:val="none" w:sz="0" w:space="0" w:color="auto" w:frame="1"/>
          </w:rPr>
          <w:t>          &lt;td&gt;&lt;form:input path=</w:t>
        </w:r>
        <w:r>
          <w:rPr>
            <w:rStyle w:val="string"/>
            <w:rFonts w:ascii="Verdana" w:hAnsi="Verdana"/>
            <w:color w:val="0000FF"/>
            <w:sz w:val="18"/>
            <w:szCs w:val="18"/>
            <w:bdr w:val="none" w:sz="0" w:space="0" w:color="auto" w:frame="1"/>
          </w:rPr>
          <w:t>"name"</w:t>
        </w:r>
        <w:r>
          <w:rPr>
            <w:rFonts w:ascii="Verdana" w:hAnsi="Verdana"/>
            <w:color w:val="000000"/>
            <w:sz w:val="18"/>
            <w:szCs w:val="18"/>
            <w:bdr w:val="none" w:sz="0" w:space="0" w:color="auto" w:frame="1"/>
          </w:rPr>
          <w:t>  /&gt;&lt;/td&gt;  </w:t>
        </w:r>
      </w:ins>
    </w:p>
    <w:p w:rsidR="00EC0DEF" w:rsidRDefault="00EC0DEF" w:rsidP="00EC0DEF">
      <w:pPr>
        <w:numPr>
          <w:ilvl w:val="0"/>
          <w:numId w:val="123"/>
        </w:numPr>
        <w:shd w:val="clear" w:color="auto" w:fill="FFFFFF"/>
        <w:spacing w:after="0" w:line="312" w:lineRule="atLeast"/>
        <w:ind w:left="0"/>
        <w:jc w:val="both"/>
        <w:rPr>
          <w:ins w:id="708" w:author="Unknown"/>
          <w:rFonts w:ascii="Verdana" w:hAnsi="Verdana"/>
          <w:color w:val="000000"/>
          <w:sz w:val="18"/>
          <w:szCs w:val="18"/>
        </w:rPr>
      </w:pPr>
      <w:ins w:id="709" w:author="Unknown">
        <w:r>
          <w:rPr>
            <w:rFonts w:ascii="Verdana" w:hAnsi="Verdana"/>
            <w:color w:val="000000"/>
            <w:sz w:val="18"/>
            <w:szCs w:val="18"/>
            <w:bdr w:val="none" w:sz="0" w:space="0" w:color="auto" w:frame="1"/>
          </w:rPr>
          <w:t>         &lt;/tr&gt;    </w:t>
        </w:r>
      </w:ins>
    </w:p>
    <w:p w:rsidR="00EC0DEF" w:rsidRDefault="00EC0DEF" w:rsidP="00EC0DEF">
      <w:pPr>
        <w:numPr>
          <w:ilvl w:val="0"/>
          <w:numId w:val="123"/>
        </w:numPr>
        <w:shd w:val="clear" w:color="auto" w:fill="FFFFFF"/>
        <w:spacing w:after="0" w:line="312" w:lineRule="atLeast"/>
        <w:ind w:left="0"/>
        <w:jc w:val="both"/>
        <w:rPr>
          <w:ins w:id="710" w:author="Unknown"/>
          <w:rFonts w:ascii="Verdana" w:hAnsi="Verdana"/>
          <w:color w:val="000000"/>
          <w:sz w:val="18"/>
          <w:szCs w:val="18"/>
        </w:rPr>
      </w:pPr>
      <w:ins w:id="711" w:author="Unknown">
        <w:r>
          <w:rPr>
            <w:rFonts w:ascii="Verdana" w:hAnsi="Verdana"/>
            <w:color w:val="000000"/>
            <w:sz w:val="18"/>
            <w:szCs w:val="18"/>
            <w:bdr w:val="none" w:sz="0" w:space="0" w:color="auto" w:frame="1"/>
          </w:rPr>
          <w:t>         &lt;tr&gt;    </w:t>
        </w:r>
      </w:ins>
    </w:p>
    <w:p w:rsidR="00EC0DEF" w:rsidRDefault="00EC0DEF" w:rsidP="00EC0DEF">
      <w:pPr>
        <w:numPr>
          <w:ilvl w:val="0"/>
          <w:numId w:val="123"/>
        </w:numPr>
        <w:shd w:val="clear" w:color="auto" w:fill="FFFFFF"/>
        <w:spacing w:after="0" w:line="312" w:lineRule="atLeast"/>
        <w:ind w:left="0"/>
        <w:jc w:val="both"/>
        <w:rPr>
          <w:ins w:id="712" w:author="Unknown"/>
          <w:rFonts w:ascii="Verdana" w:hAnsi="Verdana"/>
          <w:color w:val="000000"/>
          <w:sz w:val="18"/>
          <w:szCs w:val="18"/>
        </w:rPr>
      </w:pPr>
      <w:ins w:id="713" w:author="Unknown">
        <w:r>
          <w:rPr>
            <w:rFonts w:ascii="Verdana" w:hAnsi="Verdana"/>
            <w:color w:val="000000"/>
            <w:sz w:val="18"/>
            <w:szCs w:val="18"/>
            <w:bdr w:val="none" w:sz="0" w:space="0" w:color="auto" w:frame="1"/>
          </w:rPr>
          <w:t>          &lt;td&gt;Salary :&lt;/td&gt;    </w:t>
        </w:r>
      </w:ins>
    </w:p>
    <w:p w:rsidR="00EC0DEF" w:rsidRDefault="00EC0DEF" w:rsidP="00EC0DEF">
      <w:pPr>
        <w:numPr>
          <w:ilvl w:val="0"/>
          <w:numId w:val="123"/>
        </w:numPr>
        <w:shd w:val="clear" w:color="auto" w:fill="FFFFFF"/>
        <w:spacing w:after="0" w:line="312" w:lineRule="atLeast"/>
        <w:ind w:left="0"/>
        <w:jc w:val="both"/>
        <w:rPr>
          <w:ins w:id="714" w:author="Unknown"/>
          <w:rFonts w:ascii="Verdana" w:hAnsi="Verdana"/>
          <w:color w:val="000000"/>
          <w:sz w:val="18"/>
          <w:szCs w:val="18"/>
        </w:rPr>
      </w:pPr>
      <w:ins w:id="715" w:author="Unknown">
        <w:r>
          <w:rPr>
            <w:rFonts w:ascii="Verdana" w:hAnsi="Verdana"/>
            <w:color w:val="000000"/>
            <w:sz w:val="18"/>
            <w:szCs w:val="18"/>
            <w:bdr w:val="none" w:sz="0" w:space="0" w:color="auto" w:frame="1"/>
          </w:rPr>
          <w:t>          &lt;td&gt;&lt;form:input path=</w:t>
        </w:r>
        <w:r>
          <w:rPr>
            <w:rStyle w:val="string"/>
            <w:rFonts w:ascii="Verdana" w:hAnsi="Verdana"/>
            <w:color w:val="0000FF"/>
            <w:sz w:val="18"/>
            <w:szCs w:val="18"/>
            <w:bdr w:val="none" w:sz="0" w:space="0" w:color="auto" w:frame="1"/>
          </w:rPr>
          <w:t>"salary"</w:t>
        </w:r>
        <w:r>
          <w:rPr>
            <w:rFonts w:ascii="Verdana" w:hAnsi="Verdana"/>
            <w:color w:val="000000"/>
            <w:sz w:val="18"/>
            <w:szCs w:val="18"/>
            <w:bdr w:val="none" w:sz="0" w:space="0" w:color="auto" w:frame="1"/>
          </w:rPr>
          <w:t> /&gt;&lt;/td&gt;  </w:t>
        </w:r>
      </w:ins>
    </w:p>
    <w:p w:rsidR="00EC0DEF" w:rsidRDefault="00EC0DEF" w:rsidP="00EC0DEF">
      <w:pPr>
        <w:numPr>
          <w:ilvl w:val="0"/>
          <w:numId w:val="123"/>
        </w:numPr>
        <w:shd w:val="clear" w:color="auto" w:fill="FFFFFF"/>
        <w:spacing w:after="0" w:line="312" w:lineRule="atLeast"/>
        <w:ind w:left="0"/>
        <w:jc w:val="both"/>
        <w:rPr>
          <w:ins w:id="716" w:author="Unknown"/>
          <w:rFonts w:ascii="Verdana" w:hAnsi="Verdana"/>
          <w:color w:val="000000"/>
          <w:sz w:val="18"/>
          <w:szCs w:val="18"/>
        </w:rPr>
      </w:pPr>
      <w:ins w:id="717" w:author="Unknown">
        <w:r>
          <w:rPr>
            <w:rFonts w:ascii="Verdana" w:hAnsi="Verdana"/>
            <w:color w:val="000000"/>
            <w:sz w:val="18"/>
            <w:szCs w:val="18"/>
            <w:bdr w:val="none" w:sz="0" w:space="0" w:color="auto" w:frame="1"/>
          </w:rPr>
          <w:lastRenderedPageBreak/>
          <w:t>         &lt;/tr&gt;   </w:t>
        </w:r>
      </w:ins>
    </w:p>
    <w:p w:rsidR="00EC0DEF" w:rsidRDefault="00EC0DEF" w:rsidP="00EC0DEF">
      <w:pPr>
        <w:numPr>
          <w:ilvl w:val="0"/>
          <w:numId w:val="123"/>
        </w:numPr>
        <w:shd w:val="clear" w:color="auto" w:fill="FFFFFF"/>
        <w:spacing w:after="0" w:line="312" w:lineRule="atLeast"/>
        <w:ind w:left="0"/>
        <w:jc w:val="both"/>
        <w:rPr>
          <w:ins w:id="718" w:author="Unknown"/>
          <w:rFonts w:ascii="Verdana" w:hAnsi="Verdana"/>
          <w:color w:val="000000"/>
          <w:sz w:val="18"/>
          <w:szCs w:val="18"/>
        </w:rPr>
      </w:pPr>
      <w:ins w:id="719" w:author="Unknown">
        <w:r>
          <w:rPr>
            <w:rFonts w:ascii="Verdana" w:hAnsi="Verdana"/>
            <w:color w:val="000000"/>
            <w:sz w:val="18"/>
            <w:szCs w:val="18"/>
            <w:bdr w:val="none" w:sz="0" w:space="0" w:color="auto" w:frame="1"/>
          </w:rPr>
          <w:t>         &lt;tr&gt;    </w:t>
        </w:r>
      </w:ins>
    </w:p>
    <w:p w:rsidR="00EC0DEF" w:rsidRDefault="00EC0DEF" w:rsidP="00EC0DEF">
      <w:pPr>
        <w:numPr>
          <w:ilvl w:val="0"/>
          <w:numId w:val="123"/>
        </w:numPr>
        <w:shd w:val="clear" w:color="auto" w:fill="FFFFFF"/>
        <w:spacing w:after="0" w:line="312" w:lineRule="atLeast"/>
        <w:ind w:left="0"/>
        <w:jc w:val="both"/>
        <w:rPr>
          <w:ins w:id="720" w:author="Unknown"/>
          <w:rFonts w:ascii="Verdana" w:hAnsi="Verdana"/>
          <w:color w:val="000000"/>
          <w:sz w:val="18"/>
          <w:szCs w:val="18"/>
        </w:rPr>
      </w:pPr>
      <w:ins w:id="721" w:author="Unknown">
        <w:r>
          <w:rPr>
            <w:rFonts w:ascii="Verdana" w:hAnsi="Verdana"/>
            <w:color w:val="000000"/>
            <w:sz w:val="18"/>
            <w:szCs w:val="18"/>
            <w:bdr w:val="none" w:sz="0" w:space="0" w:color="auto" w:frame="1"/>
          </w:rPr>
          <w:t>          &lt;td&gt;Designation :&lt;/td&gt;    </w:t>
        </w:r>
      </w:ins>
    </w:p>
    <w:p w:rsidR="00EC0DEF" w:rsidRDefault="00EC0DEF" w:rsidP="00EC0DEF">
      <w:pPr>
        <w:numPr>
          <w:ilvl w:val="0"/>
          <w:numId w:val="123"/>
        </w:numPr>
        <w:shd w:val="clear" w:color="auto" w:fill="FFFFFF"/>
        <w:spacing w:after="0" w:line="312" w:lineRule="atLeast"/>
        <w:ind w:left="0"/>
        <w:jc w:val="both"/>
        <w:rPr>
          <w:ins w:id="722" w:author="Unknown"/>
          <w:rFonts w:ascii="Verdana" w:hAnsi="Verdana"/>
          <w:color w:val="000000"/>
          <w:sz w:val="18"/>
          <w:szCs w:val="18"/>
        </w:rPr>
      </w:pPr>
      <w:ins w:id="723" w:author="Unknown">
        <w:r>
          <w:rPr>
            <w:rFonts w:ascii="Verdana" w:hAnsi="Verdana"/>
            <w:color w:val="000000"/>
            <w:sz w:val="18"/>
            <w:szCs w:val="18"/>
            <w:bdr w:val="none" w:sz="0" w:space="0" w:color="auto" w:frame="1"/>
          </w:rPr>
          <w:t>          &lt;td&gt;&lt;form:input path=</w:t>
        </w:r>
        <w:r>
          <w:rPr>
            <w:rStyle w:val="string"/>
            <w:rFonts w:ascii="Verdana" w:hAnsi="Verdana"/>
            <w:color w:val="0000FF"/>
            <w:sz w:val="18"/>
            <w:szCs w:val="18"/>
            <w:bdr w:val="none" w:sz="0" w:space="0" w:color="auto" w:frame="1"/>
          </w:rPr>
          <w:t>"designation"</w:t>
        </w:r>
        <w:r>
          <w:rPr>
            <w:rFonts w:ascii="Verdana" w:hAnsi="Verdana"/>
            <w:color w:val="000000"/>
            <w:sz w:val="18"/>
            <w:szCs w:val="18"/>
            <w:bdr w:val="none" w:sz="0" w:space="0" w:color="auto" w:frame="1"/>
          </w:rPr>
          <w:t> /&gt;&lt;/td&gt;  </w:t>
        </w:r>
      </w:ins>
    </w:p>
    <w:p w:rsidR="00EC0DEF" w:rsidRDefault="00EC0DEF" w:rsidP="00EC0DEF">
      <w:pPr>
        <w:numPr>
          <w:ilvl w:val="0"/>
          <w:numId w:val="123"/>
        </w:numPr>
        <w:shd w:val="clear" w:color="auto" w:fill="FFFFFF"/>
        <w:spacing w:after="0" w:line="312" w:lineRule="atLeast"/>
        <w:ind w:left="0"/>
        <w:jc w:val="both"/>
        <w:rPr>
          <w:ins w:id="724" w:author="Unknown"/>
          <w:rFonts w:ascii="Verdana" w:hAnsi="Verdana"/>
          <w:color w:val="000000"/>
          <w:sz w:val="18"/>
          <w:szCs w:val="18"/>
        </w:rPr>
      </w:pPr>
      <w:ins w:id="725" w:author="Unknown">
        <w:r>
          <w:rPr>
            <w:rFonts w:ascii="Verdana" w:hAnsi="Verdana"/>
            <w:color w:val="000000"/>
            <w:sz w:val="18"/>
            <w:szCs w:val="18"/>
            <w:bdr w:val="none" w:sz="0" w:space="0" w:color="auto" w:frame="1"/>
          </w:rPr>
          <w:t>         &lt;/tr&gt;   </w:t>
        </w:r>
      </w:ins>
    </w:p>
    <w:p w:rsidR="00EC0DEF" w:rsidRDefault="00EC0DEF" w:rsidP="00EC0DEF">
      <w:pPr>
        <w:numPr>
          <w:ilvl w:val="0"/>
          <w:numId w:val="123"/>
        </w:numPr>
        <w:shd w:val="clear" w:color="auto" w:fill="FFFFFF"/>
        <w:spacing w:after="0" w:line="312" w:lineRule="atLeast"/>
        <w:ind w:left="0"/>
        <w:jc w:val="both"/>
        <w:rPr>
          <w:ins w:id="726" w:author="Unknown"/>
          <w:rFonts w:ascii="Verdana" w:hAnsi="Verdana"/>
          <w:color w:val="000000"/>
          <w:sz w:val="18"/>
          <w:szCs w:val="18"/>
        </w:rPr>
      </w:pPr>
      <w:ins w:id="727" w:author="Unknown">
        <w:r>
          <w:rPr>
            <w:rFonts w:ascii="Verdana" w:hAnsi="Verdana"/>
            <w:color w:val="000000"/>
            <w:sz w:val="18"/>
            <w:szCs w:val="18"/>
            <w:bdr w:val="none" w:sz="0" w:space="0" w:color="auto" w:frame="1"/>
          </w:rPr>
          <w:t>         &lt;tr&gt;    </w:t>
        </w:r>
      </w:ins>
    </w:p>
    <w:p w:rsidR="00EC0DEF" w:rsidRDefault="00EC0DEF" w:rsidP="00EC0DEF">
      <w:pPr>
        <w:numPr>
          <w:ilvl w:val="0"/>
          <w:numId w:val="123"/>
        </w:numPr>
        <w:shd w:val="clear" w:color="auto" w:fill="FFFFFF"/>
        <w:spacing w:after="0" w:line="312" w:lineRule="atLeast"/>
        <w:ind w:left="0"/>
        <w:jc w:val="both"/>
        <w:rPr>
          <w:ins w:id="728" w:author="Unknown"/>
          <w:rFonts w:ascii="Verdana" w:hAnsi="Verdana"/>
          <w:color w:val="000000"/>
          <w:sz w:val="18"/>
          <w:szCs w:val="18"/>
        </w:rPr>
      </w:pPr>
      <w:ins w:id="729" w:author="Unknown">
        <w:r>
          <w:rPr>
            <w:rFonts w:ascii="Verdana" w:hAnsi="Verdana"/>
            <w:color w:val="000000"/>
            <w:sz w:val="18"/>
            <w:szCs w:val="18"/>
            <w:bdr w:val="none" w:sz="0" w:space="0" w:color="auto" w:frame="1"/>
          </w:rPr>
          <w:t>          &lt;td&gt; &lt;/td&gt;    </w:t>
        </w:r>
      </w:ins>
    </w:p>
    <w:p w:rsidR="00EC0DEF" w:rsidRDefault="00EC0DEF" w:rsidP="00EC0DEF">
      <w:pPr>
        <w:numPr>
          <w:ilvl w:val="0"/>
          <w:numId w:val="123"/>
        </w:numPr>
        <w:shd w:val="clear" w:color="auto" w:fill="FFFFFF"/>
        <w:spacing w:after="0" w:line="312" w:lineRule="atLeast"/>
        <w:ind w:left="0"/>
        <w:jc w:val="both"/>
        <w:rPr>
          <w:ins w:id="730" w:author="Unknown"/>
          <w:rFonts w:ascii="Verdana" w:hAnsi="Verdana"/>
          <w:color w:val="000000"/>
          <w:sz w:val="18"/>
          <w:szCs w:val="18"/>
        </w:rPr>
      </w:pPr>
      <w:ins w:id="731" w:author="Unknown">
        <w:r>
          <w:rPr>
            <w:rFonts w:ascii="Verdana" w:hAnsi="Verdana"/>
            <w:color w:val="000000"/>
            <w:sz w:val="18"/>
            <w:szCs w:val="18"/>
            <w:bdr w:val="none" w:sz="0" w:space="0" w:color="auto" w:frame="1"/>
          </w:rPr>
          <w:t>          &lt;td&gt;&lt;input type=</w:t>
        </w:r>
        <w:r>
          <w:rPr>
            <w:rStyle w:val="string"/>
            <w:rFonts w:ascii="Verdana" w:hAnsi="Verdana"/>
            <w:color w:val="0000FF"/>
            <w:sz w:val="18"/>
            <w:szCs w:val="18"/>
            <w:bdr w:val="none" w:sz="0" w:space="0" w:color="auto" w:frame="1"/>
          </w:rPr>
          <w:t>"submit"</w:t>
        </w:r>
        <w:r>
          <w:rPr>
            <w:rFonts w:ascii="Verdana" w:hAnsi="Verdana"/>
            <w:color w:val="000000"/>
            <w:sz w:val="18"/>
            <w:szCs w:val="18"/>
            <w:bdr w:val="none" w:sz="0" w:space="0" w:color="auto" w:frame="1"/>
          </w:rPr>
          <w:t> value=</w:t>
        </w:r>
        <w:r>
          <w:rPr>
            <w:rStyle w:val="string"/>
            <w:rFonts w:ascii="Verdana" w:hAnsi="Verdana"/>
            <w:color w:val="0000FF"/>
            <w:sz w:val="18"/>
            <w:szCs w:val="18"/>
            <w:bdr w:val="none" w:sz="0" w:space="0" w:color="auto" w:frame="1"/>
          </w:rPr>
          <w:t>"Save"</w:t>
        </w:r>
        <w:r>
          <w:rPr>
            <w:rFonts w:ascii="Verdana" w:hAnsi="Verdana"/>
            <w:color w:val="000000"/>
            <w:sz w:val="18"/>
            <w:szCs w:val="18"/>
            <w:bdr w:val="none" w:sz="0" w:space="0" w:color="auto" w:frame="1"/>
          </w:rPr>
          <w:t> /&gt;&lt;/td&gt;    </w:t>
        </w:r>
      </w:ins>
    </w:p>
    <w:p w:rsidR="00EC0DEF" w:rsidRDefault="00EC0DEF" w:rsidP="00EC0DEF">
      <w:pPr>
        <w:numPr>
          <w:ilvl w:val="0"/>
          <w:numId w:val="123"/>
        </w:numPr>
        <w:shd w:val="clear" w:color="auto" w:fill="FFFFFF"/>
        <w:spacing w:after="0" w:line="312" w:lineRule="atLeast"/>
        <w:ind w:left="0"/>
        <w:jc w:val="both"/>
        <w:rPr>
          <w:ins w:id="732" w:author="Unknown"/>
          <w:rFonts w:ascii="Verdana" w:hAnsi="Verdana"/>
          <w:color w:val="000000"/>
          <w:sz w:val="18"/>
          <w:szCs w:val="18"/>
        </w:rPr>
      </w:pPr>
      <w:ins w:id="733" w:author="Unknown">
        <w:r>
          <w:rPr>
            <w:rFonts w:ascii="Verdana" w:hAnsi="Verdana"/>
            <w:color w:val="000000"/>
            <w:sz w:val="18"/>
            <w:szCs w:val="18"/>
            <w:bdr w:val="none" w:sz="0" w:space="0" w:color="auto" w:frame="1"/>
          </w:rPr>
          <w:t>         &lt;/tr&gt;    </w:t>
        </w:r>
      </w:ins>
    </w:p>
    <w:p w:rsidR="00EC0DEF" w:rsidRDefault="00EC0DEF" w:rsidP="00EC0DEF">
      <w:pPr>
        <w:numPr>
          <w:ilvl w:val="0"/>
          <w:numId w:val="123"/>
        </w:numPr>
        <w:shd w:val="clear" w:color="auto" w:fill="FFFFFF"/>
        <w:spacing w:after="0" w:line="312" w:lineRule="atLeast"/>
        <w:ind w:left="0"/>
        <w:jc w:val="both"/>
        <w:rPr>
          <w:ins w:id="734" w:author="Unknown"/>
          <w:rFonts w:ascii="Verdana" w:hAnsi="Verdana"/>
          <w:color w:val="000000"/>
          <w:sz w:val="18"/>
          <w:szCs w:val="18"/>
        </w:rPr>
      </w:pPr>
      <w:ins w:id="735" w:author="Unknown">
        <w:r>
          <w:rPr>
            <w:rFonts w:ascii="Verdana" w:hAnsi="Verdana"/>
            <w:color w:val="000000"/>
            <w:sz w:val="18"/>
            <w:szCs w:val="18"/>
            <w:bdr w:val="none" w:sz="0" w:space="0" w:color="auto" w:frame="1"/>
          </w:rPr>
          <w:t>        &lt;/table&gt;    </w:t>
        </w:r>
      </w:ins>
    </w:p>
    <w:p w:rsidR="00EC0DEF" w:rsidRDefault="00EC0DEF" w:rsidP="00EC0DEF">
      <w:pPr>
        <w:numPr>
          <w:ilvl w:val="0"/>
          <w:numId w:val="123"/>
        </w:numPr>
        <w:shd w:val="clear" w:color="auto" w:fill="FFFFFF"/>
        <w:spacing w:after="0" w:line="312" w:lineRule="atLeast"/>
        <w:ind w:left="0"/>
        <w:jc w:val="both"/>
        <w:rPr>
          <w:ins w:id="736" w:author="Unknown"/>
          <w:rFonts w:ascii="Verdana" w:hAnsi="Verdana"/>
          <w:color w:val="000000"/>
          <w:sz w:val="18"/>
          <w:szCs w:val="18"/>
        </w:rPr>
      </w:pPr>
      <w:ins w:id="737" w:author="Unknown">
        <w:r>
          <w:rPr>
            <w:rFonts w:ascii="Verdana" w:hAnsi="Verdana"/>
            <w:color w:val="000000"/>
            <w:sz w:val="18"/>
            <w:szCs w:val="18"/>
            <w:bdr w:val="none" w:sz="0" w:space="0" w:color="auto" w:frame="1"/>
          </w:rPr>
          <w:t>       &lt;/form:form&gt;    </w:t>
        </w:r>
      </w:ins>
    </w:p>
    <w:p w:rsidR="00EC0DEF" w:rsidRDefault="00EC0DEF" w:rsidP="00EC0DEF">
      <w:pPr>
        <w:spacing w:line="240" w:lineRule="auto"/>
        <w:rPr>
          <w:ins w:id="738" w:author="Unknown"/>
          <w:rFonts w:ascii="Times New Roman" w:hAnsi="Times New Roman"/>
          <w:sz w:val="24"/>
          <w:szCs w:val="24"/>
        </w:rPr>
      </w:pPr>
      <w:ins w:id="739" w:author="Unknown">
        <w:r>
          <w:pict>
            <v:rect id="_x0000_i1193" style="width:0;height:.7pt" o:hralign="left" o:hrstd="t" o:hrnoshade="t" o:hr="t" fillcolor="#d4d4d4" stroked="f"/>
          </w:pict>
        </w:r>
      </w:ins>
    </w:p>
    <w:p w:rsidR="00EC0DEF" w:rsidRDefault="00EC0DEF" w:rsidP="00EC0DEF">
      <w:pPr>
        <w:rPr>
          <w:ins w:id="740" w:author="Unknown"/>
        </w:rPr>
      </w:pPr>
      <w:ins w:id="741" w:author="Unknown">
        <w:r>
          <w:rPr>
            <w:rStyle w:val="Strong"/>
            <w:rFonts w:ascii="Verdana" w:hAnsi="Verdana"/>
            <w:color w:val="000000"/>
            <w:sz w:val="18"/>
            <w:szCs w:val="18"/>
            <w:shd w:val="clear" w:color="auto" w:fill="FFFFFF"/>
          </w:rPr>
          <w:t>empeditform.jsp</w:t>
        </w:r>
      </w:ins>
    </w:p>
    <w:p w:rsidR="00EC0DEF" w:rsidRDefault="00EC0DEF" w:rsidP="00EC0DEF">
      <w:pPr>
        <w:pStyle w:val="NormalWeb"/>
        <w:shd w:val="clear" w:color="auto" w:fill="FFFFFF"/>
        <w:jc w:val="both"/>
        <w:rPr>
          <w:ins w:id="742" w:author="Unknown"/>
          <w:rFonts w:ascii="Verdana" w:hAnsi="Verdana"/>
          <w:color w:val="000000"/>
          <w:sz w:val="18"/>
          <w:szCs w:val="18"/>
        </w:rPr>
      </w:pPr>
      <w:ins w:id="743" w:author="Unknown">
        <w:r>
          <w:rPr>
            <w:rFonts w:ascii="Verdana" w:hAnsi="Verdana"/>
            <w:color w:val="000000"/>
            <w:sz w:val="18"/>
            <w:szCs w:val="18"/>
          </w:rPr>
          <w:t>Here "/SpringMVCCRUDSimple" is the project name, change this if you have different project name. For live application, you can provide full URL.</w:t>
        </w:r>
      </w:ins>
    </w:p>
    <w:p w:rsidR="00EC0DEF" w:rsidRDefault="00EC0DEF" w:rsidP="00EC0DEF">
      <w:pPr>
        <w:numPr>
          <w:ilvl w:val="0"/>
          <w:numId w:val="124"/>
        </w:numPr>
        <w:shd w:val="clear" w:color="auto" w:fill="FFFFFF"/>
        <w:spacing w:after="0" w:line="312" w:lineRule="atLeast"/>
        <w:ind w:left="0"/>
        <w:jc w:val="both"/>
        <w:rPr>
          <w:ins w:id="744" w:author="Unknown"/>
          <w:rFonts w:ascii="Verdana" w:hAnsi="Verdana"/>
          <w:color w:val="000000"/>
          <w:sz w:val="18"/>
          <w:szCs w:val="18"/>
        </w:rPr>
      </w:pPr>
      <w:ins w:id="745" w:author="Unknown">
        <w:r>
          <w:rPr>
            <w:rFonts w:ascii="Verdana" w:hAnsi="Verdana"/>
            <w:color w:val="000000"/>
            <w:sz w:val="18"/>
            <w:szCs w:val="18"/>
            <w:bdr w:val="none" w:sz="0" w:space="0" w:color="auto" w:frame="1"/>
          </w:rPr>
          <w:t>&lt;%@ taglib uri=</w:t>
        </w:r>
        <w:r>
          <w:rPr>
            <w:rStyle w:val="string"/>
            <w:rFonts w:ascii="Verdana" w:hAnsi="Verdana"/>
            <w:color w:val="0000FF"/>
            <w:sz w:val="18"/>
            <w:szCs w:val="18"/>
            <w:bdr w:val="none" w:sz="0" w:space="0" w:color="auto" w:frame="1"/>
          </w:rPr>
          <w:t>"http://www.springframework.org/tags/form"</w:t>
        </w:r>
        <w:r>
          <w:rPr>
            <w:rFonts w:ascii="Verdana" w:hAnsi="Verdana"/>
            <w:color w:val="000000"/>
            <w:sz w:val="18"/>
            <w:szCs w:val="18"/>
            <w:bdr w:val="none" w:sz="0" w:space="0" w:color="auto" w:frame="1"/>
          </w:rPr>
          <w:t> prefix=</w:t>
        </w:r>
        <w:r>
          <w:rPr>
            <w:rStyle w:val="string"/>
            <w:rFonts w:ascii="Verdana" w:hAnsi="Verdana"/>
            <w:color w:val="0000FF"/>
            <w:sz w:val="18"/>
            <w:szCs w:val="18"/>
            <w:bdr w:val="none" w:sz="0" w:space="0" w:color="auto" w:frame="1"/>
          </w:rPr>
          <w:t>"form"</w:t>
        </w:r>
        <w:r>
          <w:rPr>
            <w:rFonts w:ascii="Verdana" w:hAnsi="Verdana"/>
            <w:color w:val="000000"/>
            <w:sz w:val="18"/>
            <w:szCs w:val="18"/>
            <w:bdr w:val="none" w:sz="0" w:space="0" w:color="auto" w:frame="1"/>
          </w:rPr>
          <w:t>%&gt;    </w:t>
        </w:r>
      </w:ins>
    </w:p>
    <w:p w:rsidR="00EC0DEF" w:rsidRDefault="00EC0DEF" w:rsidP="00EC0DEF">
      <w:pPr>
        <w:numPr>
          <w:ilvl w:val="0"/>
          <w:numId w:val="124"/>
        </w:numPr>
        <w:shd w:val="clear" w:color="auto" w:fill="FFFFFF"/>
        <w:spacing w:after="0" w:line="312" w:lineRule="atLeast"/>
        <w:ind w:left="0"/>
        <w:jc w:val="both"/>
        <w:rPr>
          <w:ins w:id="746" w:author="Unknown"/>
          <w:rFonts w:ascii="Verdana" w:hAnsi="Verdana"/>
          <w:color w:val="000000"/>
          <w:sz w:val="18"/>
          <w:szCs w:val="18"/>
        </w:rPr>
      </w:pPr>
      <w:ins w:id="747" w:author="Unknown">
        <w:r>
          <w:rPr>
            <w:rFonts w:ascii="Verdana" w:hAnsi="Verdana"/>
            <w:color w:val="000000"/>
            <w:sz w:val="18"/>
            <w:szCs w:val="18"/>
            <w:bdr w:val="none" w:sz="0" w:space="0" w:color="auto" w:frame="1"/>
          </w:rPr>
          <w:t>&lt;%@ taglib uri=</w:t>
        </w:r>
        <w:r>
          <w:rPr>
            <w:rStyle w:val="string"/>
            <w:rFonts w:ascii="Verdana" w:hAnsi="Verdana"/>
            <w:color w:val="0000FF"/>
            <w:sz w:val="18"/>
            <w:szCs w:val="18"/>
            <w:bdr w:val="none" w:sz="0" w:space="0" w:color="auto" w:frame="1"/>
          </w:rPr>
          <w:t>"http://java.sun.com/jsp/jstl/core"</w:t>
        </w:r>
        <w:r>
          <w:rPr>
            <w:rFonts w:ascii="Verdana" w:hAnsi="Verdana"/>
            <w:color w:val="000000"/>
            <w:sz w:val="18"/>
            <w:szCs w:val="18"/>
            <w:bdr w:val="none" w:sz="0" w:space="0" w:color="auto" w:frame="1"/>
          </w:rPr>
          <w:t> prefix=</w:t>
        </w:r>
        <w:r>
          <w:rPr>
            <w:rStyle w:val="string"/>
            <w:rFonts w:ascii="Verdana" w:hAnsi="Verdana"/>
            <w:color w:val="0000FF"/>
            <w:sz w:val="18"/>
            <w:szCs w:val="18"/>
            <w:bdr w:val="none" w:sz="0" w:space="0" w:color="auto" w:frame="1"/>
          </w:rPr>
          <w:t>"c"</w:t>
        </w:r>
        <w:r>
          <w:rPr>
            <w:rFonts w:ascii="Verdana" w:hAnsi="Verdana"/>
            <w:color w:val="000000"/>
            <w:sz w:val="18"/>
            <w:szCs w:val="18"/>
            <w:bdr w:val="none" w:sz="0" w:space="0" w:color="auto" w:frame="1"/>
          </w:rPr>
          <w:t>%&gt;    </w:t>
        </w:r>
      </w:ins>
    </w:p>
    <w:p w:rsidR="00EC0DEF" w:rsidRDefault="00EC0DEF" w:rsidP="00EC0DEF">
      <w:pPr>
        <w:numPr>
          <w:ilvl w:val="0"/>
          <w:numId w:val="124"/>
        </w:numPr>
        <w:shd w:val="clear" w:color="auto" w:fill="FFFFFF"/>
        <w:spacing w:after="0" w:line="312" w:lineRule="atLeast"/>
        <w:ind w:left="0"/>
        <w:jc w:val="both"/>
        <w:rPr>
          <w:ins w:id="748" w:author="Unknown"/>
          <w:rFonts w:ascii="Verdana" w:hAnsi="Verdana"/>
          <w:color w:val="000000"/>
          <w:sz w:val="18"/>
          <w:szCs w:val="18"/>
        </w:rPr>
      </w:pPr>
      <w:ins w:id="749" w:author="Unknown">
        <w:r>
          <w:rPr>
            <w:rFonts w:ascii="Verdana" w:hAnsi="Verdana"/>
            <w:color w:val="000000"/>
            <w:sz w:val="18"/>
            <w:szCs w:val="18"/>
            <w:bdr w:val="none" w:sz="0" w:space="0" w:color="auto" w:frame="1"/>
          </w:rPr>
          <w:t>  </w:t>
        </w:r>
      </w:ins>
    </w:p>
    <w:p w:rsidR="00EC0DEF" w:rsidRDefault="00EC0DEF" w:rsidP="00EC0DEF">
      <w:pPr>
        <w:numPr>
          <w:ilvl w:val="0"/>
          <w:numId w:val="124"/>
        </w:numPr>
        <w:shd w:val="clear" w:color="auto" w:fill="FFFFFF"/>
        <w:spacing w:after="0" w:line="312" w:lineRule="atLeast"/>
        <w:ind w:left="0"/>
        <w:jc w:val="both"/>
        <w:rPr>
          <w:ins w:id="750" w:author="Unknown"/>
          <w:rFonts w:ascii="Verdana" w:hAnsi="Verdana"/>
          <w:color w:val="000000"/>
          <w:sz w:val="18"/>
          <w:szCs w:val="18"/>
        </w:rPr>
      </w:pPr>
      <w:ins w:id="751" w:author="Unknown">
        <w:r>
          <w:rPr>
            <w:rFonts w:ascii="Verdana" w:hAnsi="Verdana"/>
            <w:color w:val="000000"/>
            <w:sz w:val="18"/>
            <w:szCs w:val="18"/>
            <w:bdr w:val="none" w:sz="0" w:space="0" w:color="auto" w:frame="1"/>
          </w:rPr>
          <w:t>        &lt;h1&gt;Edit Employee&lt;/h1&gt;  </w:t>
        </w:r>
      </w:ins>
    </w:p>
    <w:p w:rsidR="00EC0DEF" w:rsidRDefault="00EC0DEF" w:rsidP="00EC0DEF">
      <w:pPr>
        <w:numPr>
          <w:ilvl w:val="0"/>
          <w:numId w:val="124"/>
        </w:numPr>
        <w:shd w:val="clear" w:color="auto" w:fill="FFFFFF"/>
        <w:spacing w:after="0" w:line="312" w:lineRule="atLeast"/>
        <w:ind w:left="0"/>
        <w:jc w:val="both"/>
        <w:rPr>
          <w:ins w:id="752" w:author="Unknown"/>
          <w:rFonts w:ascii="Verdana" w:hAnsi="Verdana"/>
          <w:color w:val="000000"/>
          <w:sz w:val="18"/>
          <w:szCs w:val="18"/>
        </w:rPr>
      </w:pPr>
      <w:ins w:id="753" w:author="Unknown">
        <w:r>
          <w:rPr>
            <w:rFonts w:ascii="Verdana" w:hAnsi="Verdana"/>
            <w:color w:val="000000"/>
            <w:sz w:val="18"/>
            <w:szCs w:val="18"/>
            <w:bdr w:val="none" w:sz="0" w:space="0" w:color="auto" w:frame="1"/>
          </w:rPr>
          <w:t>       &lt;form:form method=</w:t>
        </w:r>
        <w:r>
          <w:rPr>
            <w:rStyle w:val="string"/>
            <w:rFonts w:ascii="Verdana" w:hAnsi="Verdana"/>
            <w:color w:val="0000FF"/>
            <w:sz w:val="18"/>
            <w:szCs w:val="18"/>
            <w:bdr w:val="none" w:sz="0" w:space="0" w:color="auto" w:frame="1"/>
          </w:rPr>
          <w:t>"POST"</w:t>
        </w:r>
        <w:r>
          <w:rPr>
            <w:rFonts w:ascii="Verdana" w:hAnsi="Verdana"/>
            <w:color w:val="000000"/>
            <w:sz w:val="18"/>
            <w:szCs w:val="18"/>
            <w:bdr w:val="none" w:sz="0" w:space="0" w:color="auto" w:frame="1"/>
          </w:rPr>
          <w:t> action=</w:t>
        </w:r>
        <w:r>
          <w:rPr>
            <w:rStyle w:val="string"/>
            <w:rFonts w:ascii="Verdana" w:hAnsi="Verdana"/>
            <w:color w:val="0000FF"/>
            <w:sz w:val="18"/>
            <w:szCs w:val="18"/>
            <w:bdr w:val="none" w:sz="0" w:space="0" w:color="auto" w:frame="1"/>
          </w:rPr>
          <w:t>"/SpringMVCCRUDSimple/editsave"</w:t>
        </w:r>
        <w:r>
          <w:rPr>
            <w:rFonts w:ascii="Verdana" w:hAnsi="Verdana"/>
            <w:color w:val="000000"/>
            <w:sz w:val="18"/>
            <w:szCs w:val="18"/>
            <w:bdr w:val="none" w:sz="0" w:space="0" w:color="auto" w:frame="1"/>
          </w:rPr>
          <w:t>&gt;    </w:t>
        </w:r>
      </w:ins>
    </w:p>
    <w:p w:rsidR="00EC0DEF" w:rsidRDefault="00EC0DEF" w:rsidP="00EC0DEF">
      <w:pPr>
        <w:numPr>
          <w:ilvl w:val="0"/>
          <w:numId w:val="124"/>
        </w:numPr>
        <w:shd w:val="clear" w:color="auto" w:fill="FFFFFF"/>
        <w:spacing w:after="0" w:line="312" w:lineRule="atLeast"/>
        <w:ind w:left="0"/>
        <w:jc w:val="both"/>
        <w:rPr>
          <w:ins w:id="754" w:author="Unknown"/>
          <w:rFonts w:ascii="Verdana" w:hAnsi="Verdana"/>
          <w:color w:val="000000"/>
          <w:sz w:val="18"/>
          <w:szCs w:val="18"/>
        </w:rPr>
      </w:pPr>
      <w:ins w:id="755" w:author="Unknown">
        <w:r>
          <w:rPr>
            <w:rFonts w:ascii="Verdana" w:hAnsi="Verdana"/>
            <w:color w:val="000000"/>
            <w:sz w:val="18"/>
            <w:szCs w:val="18"/>
            <w:bdr w:val="none" w:sz="0" w:space="0" w:color="auto" w:frame="1"/>
          </w:rPr>
          <w:t>        &lt;table &gt;    </w:t>
        </w:r>
      </w:ins>
    </w:p>
    <w:p w:rsidR="00EC0DEF" w:rsidRDefault="00EC0DEF" w:rsidP="00EC0DEF">
      <w:pPr>
        <w:numPr>
          <w:ilvl w:val="0"/>
          <w:numId w:val="124"/>
        </w:numPr>
        <w:shd w:val="clear" w:color="auto" w:fill="FFFFFF"/>
        <w:spacing w:after="0" w:line="312" w:lineRule="atLeast"/>
        <w:ind w:left="0"/>
        <w:jc w:val="both"/>
        <w:rPr>
          <w:ins w:id="756" w:author="Unknown"/>
          <w:rFonts w:ascii="Verdana" w:hAnsi="Verdana"/>
          <w:color w:val="000000"/>
          <w:sz w:val="18"/>
          <w:szCs w:val="18"/>
        </w:rPr>
      </w:pPr>
      <w:ins w:id="757" w:author="Unknown">
        <w:r>
          <w:rPr>
            <w:rFonts w:ascii="Verdana" w:hAnsi="Verdana"/>
            <w:color w:val="000000"/>
            <w:sz w:val="18"/>
            <w:szCs w:val="18"/>
            <w:bdr w:val="none" w:sz="0" w:space="0" w:color="auto" w:frame="1"/>
          </w:rPr>
          <w:t>        &lt;tr&gt;  </w:t>
        </w:r>
      </w:ins>
    </w:p>
    <w:p w:rsidR="00EC0DEF" w:rsidRDefault="00EC0DEF" w:rsidP="00EC0DEF">
      <w:pPr>
        <w:numPr>
          <w:ilvl w:val="0"/>
          <w:numId w:val="124"/>
        </w:numPr>
        <w:shd w:val="clear" w:color="auto" w:fill="FFFFFF"/>
        <w:spacing w:after="0" w:line="312" w:lineRule="atLeast"/>
        <w:ind w:left="0"/>
        <w:jc w:val="both"/>
        <w:rPr>
          <w:ins w:id="758" w:author="Unknown"/>
          <w:rFonts w:ascii="Verdana" w:hAnsi="Verdana"/>
          <w:color w:val="000000"/>
          <w:sz w:val="18"/>
          <w:szCs w:val="18"/>
        </w:rPr>
      </w:pPr>
      <w:ins w:id="759" w:author="Unknown">
        <w:r>
          <w:rPr>
            <w:rFonts w:ascii="Verdana" w:hAnsi="Verdana"/>
            <w:color w:val="000000"/>
            <w:sz w:val="18"/>
            <w:szCs w:val="18"/>
            <w:bdr w:val="none" w:sz="0" w:space="0" w:color="auto" w:frame="1"/>
          </w:rPr>
          <w:t>        &lt;td&gt;&lt;/td&gt;    </w:t>
        </w:r>
      </w:ins>
    </w:p>
    <w:p w:rsidR="00EC0DEF" w:rsidRDefault="00EC0DEF" w:rsidP="00EC0DEF">
      <w:pPr>
        <w:numPr>
          <w:ilvl w:val="0"/>
          <w:numId w:val="124"/>
        </w:numPr>
        <w:shd w:val="clear" w:color="auto" w:fill="FFFFFF"/>
        <w:spacing w:after="0" w:line="312" w:lineRule="atLeast"/>
        <w:ind w:left="0"/>
        <w:jc w:val="both"/>
        <w:rPr>
          <w:ins w:id="760" w:author="Unknown"/>
          <w:rFonts w:ascii="Verdana" w:hAnsi="Verdana"/>
          <w:color w:val="000000"/>
          <w:sz w:val="18"/>
          <w:szCs w:val="18"/>
        </w:rPr>
      </w:pPr>
      <w:ins w:id="761" w:author="Unknown">
        <w:r>
          <w:rPr>
            <w:rFonts w:ascii="Verdana" w:hAnsi="Verdana"/>
            <w:color w:val="000000"/>
            <w:sz w:val="18"/>
            <w:szCs w:val="18"/>
            <w:bdr w:val="none" w:sz="0" w:space="0" w:color="auto" w:frame="1"/>
          </w:rPr>
          <w:t>         &lt;td&gt;&lt;form:hidden  path=</w:t>
        </w:r>
        <w:r>
          <w:rPr>
            <w:rStyle w:val="string"/>
            <w:rFonts w:ascii="Verdana" w:hAnsi="Verdana"/>
            <w:color w:val="0000FF"/>
            <w:sz w:val="18"/>
            <w:szCs w:val="18"/>
            <w:bdr w:val="none" w:sz="0" w:space="0" w:color="auto" w:frame="1"/>
          </w:rPr>
          <w:t>"id"</w:t>
        </w:r>
        <w:r>
          <w:rPr>
            <w:rFonts w:ascii="Verdana" w:hAnsi="Verdana"/>
            <w:color w:val="000000"/>
            <w:sz w:val="18"/>
            <w:szCs w:val="18"/>
            <w:bdr w:val="none" w:sz="0" w:space="0" w:color="auto" w:frame="1"/>
          </w:rPr>
          <w:t> /&gt;&lt;/td&gt;  </w:t>
        </w:r>
      </w:ins>
    </w:p>
    <w:p w:rsidR="00EC0DEF" w:rsidRDefault="00EC0DEF" w:rsidP="00EC0DEF">
      <w:pPr>
        <w:numPr>
          <w:ilvl w:val="0"/>
          <w:numId w:val="124"/>
        </w:numPr>
        <w:shd w:val="clear" w:color="auto" w:fill="FFFFFF"/>
        <w:spacing w:after="0" w:line="312" w:lineRule="atLeast"/>
        <w:ind w:left="0"/>
        <w:jc w:val="both"/>
        <w:rPr>
          <w:ins w:id="762" w:author="Unknown"/>
          <w:rFonts w:ascii="Verdana" w:hAnsi="Verdana"/>
          <w:color w:val="000000"/>
          <w:sz w:val="18"/>
          <w:szCs w:val="18"/>
        </w:rPr>
      </w:pPr>
      <w:ins w:id="763" w:author="Unknown">
        <w:r>
          <w:rPr>
            <w:rFonts w:ascii="Verdana" w:hAnsi="Verdana"/>
            <w:color w:val="000000"/>
            <w:sz w:val="18"/>
            <w:szCs w:val="18"/>
            <w:bdr w:val="none" w:sz="0" w:space="0" w:color="auto" w:frame="1"/>
          </w:rPr>
          <w:t>         &lt;/tr&gt;   </w:t>
        </w:r>
      </w:ins>
    </w:p>
    <w:p w:rsidR="00EC0DEF" w:rsidRDefault="00EC0DEF" w:rsidP="00EC0DEF">
      <w:pPr>
        <w:numPr>
          <w:ilvl w:val="0"/>
          <w:numId w:val="124"/>
        </w:numPr>
        <w:shd w:val="clear" w:color="auto" w:fill="FFFFFF"/>
        <w:spacing w:after="0" w:line="312" w:lineRule="atLeast"/>
        <w:ind w:left="0"/>
        <w:jc w:val="both"/>
        <w:rPr>
          <w:ins w:id="764" w:author="Unknown"/>
          <w:rFonts w:ascii="Verdana" w:hAnsi="Verdana"/>
          <w:color w:val="000000"/>
          <w:sz w:val="18"/>
          <w:szCs w:val="18"/>
        </w:rPr>
      </w:pPr>
      <w:ins w:id="765" w:author="Unknown">
        <w:r>
          <w:rPr>
            <w:rFonts w:ascii="Verdana" w:hAnsi="Verdana"/>
            <w:color w:val="000000"/>
            <w:sz w:val="18"/>
            <w:szCs w:val="18"/>
            <w:bdr w:val="none" w:sz="0" w:space="0" w:color="auto" w:frame="1"/>
          </w:rPr>
          <w:t>         &lt;tr&gt;    </w:t>
        </w:r>
      </w:ins>
    </w:p>
    <w:p w:rsidR="00EC0DEF" w:rsidRDefault="00EC0DEF" w:rsidP="00EC0DEF">
      <w:pPr>
        <w:numPr>
          <w:ilvl w:val="0"/>
          <w:numId w:val="124"/>
        </w:numPr>
        <w:shd w:val="clear" w:color="auto" w:fill="FFFFFF"/>
        <w:spacing w:after="0" w:line="312" w:lineRule="atLeast"/>
        <w:ind w:left="0"/>
        <w:jc w:val="both"/>
        <w:rPr>
          <w:ins w:id="766" w:author="Unknown"/>
          <w:rFonts w:ascii="Verdana" w:hAnsi="Verdana"/>
          <w:color w:val="000000"/>
          <w:sz w:val="18"/>
          <w:szCs w:val="18"/>
        </w:rPr>
      </w:pPr>
      <w:ins w:id="767" w:author="Unknown">
        <w:r>
          <w:rPr>
            <w:rFonts w:ascii="Verdana" w:hAnsi="Verdana"/>
            <w:color w:val="000000"/>
            <w:sz w:val="18"/>
            <w:szCs w:val="18"/>
            <w:bdr w:val="none" w:sz="0" w:space="0" w:color="auto" w:frame="1"/>
          </w:rPr>
          <w:t>          &lt;td&gt;Name : &lt;/td&gt;   </w:t>
        </w:r>
      </w:ins>
    </w:p>
    <w:p w:rsidR="00EC0DEF" w:rsidRDefault="00EC0DEF" w:rsidP="00EC0DEF">
      <w:pPr>
        <w:numPr>
          <w:ilvl w:val="0"/>
          <w:numId w:val="124"/>
        </w:numPr>
        <w:shd w:val="clear" w:color="auto" w:fill="FFFFFF"/>
        <w:spacing w:after="0" w:line="312" w:lineRule="atLeast"/>
        <w:ind w:left="0"/>
        <w:jc w:val="both"/>
        <w:rPr>
          <w:ins w:id="768" w:author="Unknown"/>
          <w:rFonts w:ascii="Verdana" w:hAnsi="Verdana"/>
          <w:color w:val="000000"/>
          <w:sz w:val="18"/>
          <w:szCs w:val="18"/>
        </w:rPr>
      </w:pPr>
      <w:ins w:id="769" w:author="Unknown">
        <w:r>
          <w:rPr>
            <w:rFonts w:ascii="Verdana" w:hAnsi="Verdana"/>
            <w:color w:val="000000"/>
            <w:sz w:val="18"/>
            <w:szCs w:val="18"/>
            <w:bdr w:val="none" w:sz="0" w:space="0" w:color="auto" w:frame="1"/>
          </w:rPr>
          <w:t>          &lt;td&gt;&lt;form:input path=</w:t>
        </w:r>
        <w:r>
          <w:rPr>
            <w:rStyle w:val="string"/>
            <w:rFonts w:ascii="Verdana" w:hAnsi="Verdana"/>
            <w:color w:val="0000FF"/>
            <w:sz w:val="18"/>
            <w:szCs w:val="18"/>
            <w:bdr w:val="none" w:sz="0" w:space="0" w:color="auto" w:frame="1"/>
          </w:rPr>
          <w:t>"name"</w:t>
        </w:r>
        <w:r>
          <w:rPr>
            <w:rFonts w:ascii="Verdana" w:hAnsi="Verdana"/>
            <w:color w:val="000000"/>
            <w:sz w:val="18"/>
            <w:szCs w:val="18"/>
            <w:bdr w:val="none" w:sz="0" w:space="0" w:color="auto" w:frame="1"/>
          </w:rPr>
          <w:t>  /&gt;&lt;/td&gt;  </w:t>
        </w:r>
      </w:ins>
    </w:p>
    <w:p w:rsidR="00EC0DEF" w:rsidRDefault="00EC0DEF" w:rsidP="00EC0DEF">
      <w:pPr>
        <w:numPr>
          <w:ilvl w:val="0"/>
          <w:numId w:val="124"/>
        </w:numPr>
        <w:shd w:val="clear" w:color="auto" w:fill="FFFFFF"/>
        <w:spacing w:after="0" w:line="312" w:lineRule="atLeast"/>
        <w:ind w:left="0"/>
        <w:jc w:val="both"/>
        <w:rPr>
          <w:ins w:id="770" w:author="Unknown"/>
          <w:rFonts w:ascii="Verdana" w:hAnsi="Verdana"/>
          <w:color w:val="000000"/>
          <w:sz w:val="18"/>
          <w:szCs w:val="18"/>
        </w:rPr>
      </w:pPr>
      <w:ins w:id="771" w:author="Unknown">
        <w:r>
          <w:rPr>
            <w:rFonts w:ascii="Verdana" w:hAnsi="Verdana"/>
            <w:color w:val="000000"/>
            <w:sz w:val="18"/>
            <w:szCs w:val="18"/>
            <w:bdr w:val="none" w:sz="0" w:space="0" w:color="auto" w:frame="1"/>
          </w:rPr>
          <w:t>         &lt;/tr&gt;    </w:t>
        </w:r>
      </w:ins>
    </w:p>
    <w:p w:rsidR="00EC0DEF" w:rsidRDefault="00EC0DEF" w:rsidP="00EC0DEF">
      <w:pPr>
        <w:numPr>
          <w:ilvl w:val="0"/>
          <w:numId w:val="124"/>
        </w:numPr>
        <w:shd w:val="clear" w:color="auto" w:fill="FFFFFF"/>
        <w:spacing w:after="0" w:line="312" w:lineRule="atLeast"/>
        <w:ind w:left="0"/>
        <w:jc w:val="both"/>
        <w:rPr>
          <w:ins w:id="772" w:author="Unknown"/>
          <w:rFonts w:ascii="Verdana" w:hAnsi="Verdana"/>
          <w:color w:val="000000"/>
          <w:sz w:val="18"/>
          <w:szCs w:val="18"/>
        </w:rPr>
      </w:pPr>
      <w:ins w:id="773" w:author="Unknown">
        <w:r>
          <w:rPr>
            <w:rFonts w:ascii="Verdana" w:hAnsi="Verdana"/>
            <w:color w:val="000000"/>
            <w:sz w:val="18"/>
            <w:szCs w:val="18"/>
            <w:bdr w:val="none" w:sz="0" w:space="0" w:color="auto" w:frame="1"/>
          </w:rPr>
          <w:t>         &lt;tr&gt;    </w:t>
        </w:r>
      </w:ins>
    </w:p>
    <w:p w:rsidR="00EC0DEF" w:rsidRDefault="00EC0DEF" w:rsidP="00EC0DEF">
      <w:pPr>
        <w:numPr>
          <w:ilvl w:val="0"/>
          <w:numId w:val="124"/>
        </w:numPr>
        <w:shd w:val="clear" w:color="auto" w:fill="FFFFFF"/>
        <w:spacing w:after="0" w:line="312" w:lineRule="atLeast"/>
        <w:ind w:left="0"/>
        <w:jc w:val="both"/>
        <w:rPr>
          <w:ins w:id="774" w:author="Unknown"/>
          <w:rFonts w:ascii="Verdana" w:hAnsi="Verdana"/>
          <w:color w:val="000000"/>
          <w:sz w:val="18"/>
          <w:szCs w:val="18"/>
        </w:rPr>
      </w:pPr>
      <w:ins w:id="775" w:author="Unknown">
        <w:r>
          <w:rPr>
            <w:rFonts w:ascii="Verdana" w:hAnsi="Verdana"/>
            <w:color w:val="000000"/>
            <w:sz w:val="18"/>
            <w:szCs w:val="18"/>
            <w:bdr w:val="none" w:sz="0" w:space="0" w:color="auto" w:frame="1"/>
          </w:rPr>
          <w:t>          &lt;td&gt;Salary :&lt;/td&gt;    </w:t>
        </w:r>
      </w:ins>
    </w:p>
    <w:p w:rsidR="00EC0DEF" w:rsidRDefault="00EC0DEF" w:rsidP="00EC0DEF">
      <w:pPr>
        <w:numPr>
          <w:ilvl w:val="0"/>
          <w:numId w:val="124"/>
        </w:numPr>
        <w:shd w:val="clear" w:color="auto" w:fill="FFFFFF"/>
        <w:spacing w:after="0" w:line="312" w:lineRule="atLeast"/>
        <w:ind w:left="0"/>
        <w:jc w:val="both"/>
        <w:rPr>
          <w:ins w:id="776" w:author="Unknown"/>
          <w:rFonts w:ascii="Verdana" w:hAnsi="Verdana"/>
          <w:color w:val="000000"/>
          <w:sz w:val="18"/>
          <w:szCs w:val="18"/>
        </w:rPr>
      </w:pPr>
      <w:ins w:id="777" w:author="Unknown">
        <w:r>
          <w:rPr>
            <w:rFonts w:ascii="Verdana" w:hAnsi="Verdana"/>
            <w:color w:val="000000"/>
            <w:sz w:val="18"/>
            <w:szCs w:val="18"/>
            <w:bdr w:val="none" w:sz="0" w:space="0" w:color="auto" w:frame="1"/>
          </w:rPr>
          <w:t>          &lt;td&gt;&lt;form:input path=</w:t>
        </w:r>
        <w:r>
          <w:rPr>
            <w:rStyle w:val="string"/>
            <w:rFonts w:ascii="Verdana" w:hAnsi="Verdana"/>
            <w:color w:val="0000FF"/>
            <w:sz w:val="18"/>
            <w:szCs w:val="18"/>
            <w:bdr w:val="none" w:sz="0" w:space="0" w:color="auto" w:frame="1"/>
          </w:rPr>
          <w:t>"salary"</w:t>
        </w:r>
        <w:r>
          <w:rPr>
            <w:rFonts w:ascii="Verdana" w:hAnsi="Verdana"/>
            <w:color w:val="000000"/>
            <w:sz w:val="18"/>
            <w:szCs w:val="18"/>
            <w:bdr w:val="none" w:sz="0" w:space="0" w:color="auto" w:frame="1"/>
          </w:rPr>
          <w:t> /&gt;&lt;/td&gt;  </w:t>
        </w:r>
      </w:ins>
    </w:p>
    <w:p w:rsidR="00EC0DEF" w:rsidRDefault="00EC0DEF" w:rsidP="00EC0DEF">
      <w:pPr>
        <w:numPr>
          <w:ilvl w:val="0"/>
          <w:numId w:val="124"/>
        </w:numPr>
        <w:shd w:val="clear" w:color="auto" w:fill="FFFFFF"/>
        <w:spacing w:after="0" w:line="312" w:lineRule="atLeast"/>
        <w:ind w:left="0"/>
        <w:jc w:val="both"/>
        <w:rPr>
          <w:ins w:id="778" w:author="Unknown"/>
          <w:rFonts w:ascii="Verdana" w:hAnsi="Verdana"/>
          <w:color w:val="000000"/>
          <w:sz w:val="18"/>
          <w:szCs w:val="18"/>
        </w:rPr>
      </w:pPr>
      <w:ins w:id="779" w:author="Unknown">
        <w:r>
          <w:rPr>
            <w:rFonts w:ascii="Verdana" w:hAnsi="Verdana"/>
            <w:color w:val="000000"/>
            <w:sz w:val="18"/>
            <w:szCs w:val="18"/>
            <w:bdr w:val="none" w:sz="0" w:space="0" w:color="auto" w:frame="1"/>
          </w:rPr>
          <w:t>         &lt;/tr&gt;   </w:t>
        </w:r>
      </w:ins>
    </w:p>
    <w:p w:rsidR="00EC0DEF" w:rsidRDefault="00EC0DEF" w:rsidP="00EC0DEF">
      <w:pPr>
        <w:numPr>
          <w:ilvl w:val="0"/>
          <w:numId w:val="124"/>
        </w:numPr>
        <w:shd w:val="clear" w:color="auto" w:fill="FFFFFF"/>
        <w:spacing w:after="0" w:line="312" w:lineRule="atLeast"/>
        <w:ind w:left="0"/>
        <w:jc w:val="both"/>
        <w:rPr>
          <w:ins w:id="780" w:author="Unknown"/>
          <w:rFonts w:ascii="Verdana" w:hAnsi="Verdana"/>
          <w:color w:val="000000"/>
          <w:sz w:val="18"/>
          <w:szCs w:val="18"/>
        </w:rPr>
      </w:pPr>
      <w:ins w:id="781" w:author="Unknown">
        <w:r>
          <w:rPr>
            <w:rFonts w:ascii="Verdana" w:hAnsi="Verdana"/>
            <w:color w:val="000000"/>
            <w:sz w:val="18"/>
            <w:szCs w:val="18"/>
            <w:bdr w:val="none" w:sz="0" w:space="0" w:color="auto" w:frame="1"/>
          </w:rPr>
          <w:t>         &lt;tr&gt;    </w:t>
        </w:r>
      </w:ins>
    </w:p>
    <w:p w:rsidR="00EC0DEF" w:rsidRDefault="00EC0DEF" w:rsidP="00EC0DEF">
      <w:pPr>
        <w:numPr>
          <w:ilvl w:val="0"/>
          <w:numId w:val="124"/>
        </w:numPr>
        <w:shd w:val="clear" w:color="auto" w:fill="FFFFFF"/>
        <w:spacing w:after="0" w:line="312" w:lineRule="atLeast"/>
        <w:ind w:left="0"/>
        <w:jc w:val="both"/>
        <w:rPr>
          <w:ins w:id="782" w:author="Unknown"/>
          <w:rFonts w:ascii="Verdana" w:hAnsi="Verdana"/>
          <w:color w:val="000000"/>
          <w:sz w:val="18"/>
          <w:szCs w:val="18"/>
        </w:rPr>
      </w:pPr>
      <w:ins w:id="783" w:author="Unknown">
        <w:r>
          <w:rPr>
            <w:rFonts w:ascii="Verdana" w:hAnsi="Verdana"/>
            <w:color w:val="000000"/>
            <w:sz w:val="18"/>
            <w:szCs w:val="18"/>
            <w:bdr w:val="none" w:sz="0" w:space="0" w:color="auto" w:frame="1"/>
          </w:rPr>
          <w:t>          &lt;td&gt;Designation :&lt;/td&gt;    </w:t>
        </w:r>
      </w:ins>
    </w:p>
    <w:p w:rsidR="00EC0DEF" w:rsidRDefault="00EC0DEF" w:rsidP="00EC0DEF">
      <w:pPr>
        <w:numPr>
          <w:ilvl w:val="0"/>
          <w:numId w:val="124"/>
        </w:numPr>
        <w:shd w:val="clear" w:color="auto" w:fill="FFFFFF"/>
        <w:spacing w:after="0" w:line="312" w:lineRule="atLeast"/>
        <w:ind w:left="0"/>
        <w:jc w:val="both"/>
        <w:rPr>
          <w:ins w:id="784" w:author="Unknown"/>
          <w:rFonts w:ascii="Verdana" w:hAnsi="Verdana"/>
          <w:color w:val="000000"/>
          <w:sz w:val="18"/>
          <w:szCs w:val="18"/>
        </w:rPr>
      </w:pPr>
      <w:ins w:id="785" w:author="Unknown">
        <w:r>
          <w:rPr>
            <w:rFonts w:ascii="Verdana" w:hAnsi="Verdana"/>
            <w:color w:val="000000"/>
            <w:sz w:val="18"/>
            <w:szCs w:val="18"/>
            <w:bdr w:val="none" w:sz="0" w:space="0" w:color="auto" w:frame="1"/>
          </w:rPr>
          <w:t>          &lt;td&gt;&lt;form:input path=</w:t>
        </w:r>
        <w:r>
          <w:rPr>
            <w:rStyle w:val="string"/>
            <w:rFonts w:ascii="Verdana" w:hAnsi="Verdana"/>
            <w:color w:val="0000FF"/>
            <w:sz w:val="18"/>
            <w:szCs w:val="18"/>
            <w:bdr w:val="none" w:sz="0" w:space="0" w:color="auto" w:frame="1"/>
          </w:rPr>
          <w:t>"designation"</w:t>
        </w:r>
        <w:r>
          <w:rPr>
            <w:rFonts w:ascii="Verdana" w:hAnsi="Verdana"/>
            <w:color w:val="000000"/>
            <w:sz w:val="18"/>
            <w:szCs w:val="18"/>
            <w:bdr w:val="none" w:sz="0" w:space="0" w:color="auto" w:frame="1"/>
          </w:rPr>
          <w:t> /&gt;&lt;/td&gt;  </w:t>
        </w:r>
      </w:ins>
    </w:p>
    <w:p w:rsidR="00EC0DEF" w:rsidRDefault="00EC0DEF" w:rsidP="00EC0DEF">
      <w:pPr>
        <w:numPr>
          <w:ilvl w:val="0"/>
          <w:numId w:val="124"/>
        </w:numPr>
        <w:shd w:val="clear" w:color="auto" w:fill="FFFFFF"/>
        <w:spacing w:after="0" w:line="312" w:lineRule="atLeast"/>
        <w:ind w:left="0"/>
        <w:jc w:val="both"/>
        <w:rPr>
          <w:ins w:id="786" w:author="Unknown"/>
          <w:rFonts w:ascii="Verdana" w:hAnsi="Verdana"/>
          <w:color w:val="000000"/>
          <w:sz w:val="18"/>
          <w:szCs w:val="18"/>
        </w:rPr>
      </w:pPr>
      <w:ins w:id="787" w:author="Unknown">
        <w:r>
          <w:rPr>
            <w:rFonts w:ascii="Verdana" w:hAnsi="Verdana"/>
            <w:color w:val="000000"/>
            <w:sz w:val="18"/>
            <w:szCs w:val="18"/>
            <w:bdr w:val="none" w:sz="0" w:space="0" w:color="auto" w:frame="1"/>
          </w:rPr>
          <w:t>         &lt;/tr&gt;   </w:t>
        </w:r>
      </w:ins>
    </w:p>
    <w:p w:rsidR="00EC0DEF" w:rsidRDefault="00EC0DEF" w:rsidP="00EC0DEF">
      <w:pPr>
        <w:numPr>
          <w:ilvl w:val="0"/>
          <w:numId w:val="124"/>
        </w:numPr>
        <w:shd w:val="clear" w:color="auto" w:fill="FFFFFF"/>
        <w:spacing w:after="0" w:line="312" w:lineRule="atLeast"/>
        <w:ind w:left="0"/>
        <w:jc w:val="both"/>
        <w:rPr>
          <w:ins w:id="788" w:author="Unknown"/>
          <w:rFonts w:ascii="Verdana" w:hAnsi="Verdana"/>
          <w:color w:val="000000"/>
          <w:sz w:val="18"/>
          <w:szCs w:val="18"/>
        </w:rPr>
      </w:pPr>
      <w:ins w:id="789" w:author="Unknown">
        <w:r>
          <w:rPr>
            <w:rFonts w:ascii="Verdana" w:hAnsi="Verdana"/>
            <w:color w:val="000000"/>
            <w:sz w:val="18"/>
            <w:szCs w:val="18"/>
            <w:bdr w:val="none" w:sz="0" w:space="0" w:color="auto" w:frame="1"/>
          </w:rPr>
          <w:t>           </w:t>
        </w:r>
      </w:ins>
    </w:p>
    <w:p w:rsidR="00EC0DEF" w:rsidRDefault="00EC0DEF" w:rsidP="00EC0DEF">
      <w:pPr>
        <w:numPr>
          <w:ilvl w:val="0"/>
          <w:numId w:val="124"/>
        </w:numPr>
        <w:shd w:val="clear" w:color="auto" w:fill="FFFFFF"/>
        <w:spacing w:after="0" w:line="312" w:lineRule="atLeast"/>
        <w:ind w:left="0"/>
        <w:jc w:val="both"/>
        <w:rPr>
          <w:ins w:id="790" w:author="Unknown"/>
          <w:rFonts w:ascii="Verdana" w:hAnsi="Verdana"/>
          <w:color w:val="000000"/>
          <w:sz w:val="18"/>
          <w:szCs w:val="18"/>
        </w:rPr>
      </w:pPr>
      <w:ins w:id="791" w:author="Unknown">
        <w:r>
          <w:rPr>
            <w:rFonts w:ascii="Verdana" w:hAnsi="Verdana"/>
            <w:color w:val="000000"/>
            <w:sz w:val="18"/>
            <w:szCs w:val="18"/>
            <w:bdr w:val="none" w:sz="0" w:space="0" w:color="auto" w:frame="1"/>
          </w:rPr>
          <w:t>         &lt;tr&gt;    </w:t>
        </w:r>
      </w:ins>
    </w:p>
    <w:p w:rsidR="00EC0DEF" w:rsidRDefault="00EC0DEF" w:rsidP="00EC0DEF">
      <w:pPr>
        <w:numPr>
          <w:ilvl w:val="0"/>
          <w:numId w:val="124"/>
        </w:numPr>
        <w:shd w:val="clear" w:color="auto" w:fill="FFFFFF"/>
        <w:spacing w:after="0" w:line="312" w:lineRule="atLeast"/>
        <w:ind w:left="0"/>
        <w:jc w:val="both"/>
        <w:rPr>
          <w:ins w:id="792" w:author="Unknown"/>
          <w:rFonts w:ascii="Verdana" w:hAnsi="Verdana"/>
          <w:color w:val="000000"/>
          <w:sz w:val="18"/>
          <w:szCs w:val="18"/>
        </w:rPr>
      </w:pPr>
      <w:ins w:id="793" w:author="Unknown">
        <w:r>
          <w:rPr>
            <w:rFonts w:ascii="Verdana" w:hAnsi="Verdana"/>
            <w:color w:val="000000"/>
            <w:sz w:val="18"/>
            <w:szCs w:val="18"/>
            <w:bdr w:val="none" w:sz="0" w:space="0" w:color="auto" w:frame="1"/>
          </w:rPr>
          <w:t>          &lt;td&gt; &lt;/td&gt;    </w:t>
        </w:r>
      </w:ins>
    </w:p>
    <w:p w:rsidR="00EC0DEF" w:rsidRDefault="00EC0DEF" w:rsidP="00EC0DEF">
      <w:pPr>
        <w:numPr>
          <w:ilvl w:val="0"/>
          <w:numId w:val="124"/>
        </w:numPr>
        <w:shd w:val="clear" w:color="auto" w:fill="FFFFFF"/>
        <w:spacing w:after="0" w:line="312" w:lineRule="atLeast"/>
        <w:ind w:left="0"/>
        <w:jc w:val="both"/>
        <w:rPr>
          <w:ins w:id="794" w:author="Unknown"/>
          <w:rFonts w:ascii="Verdana" w:hAnsi="Verdana"/>
          <w:color w:val="000000"/>
          <w:sz w:val="18"/>
          <w:szCs w:val="18"/>
        </w:rPr>
      </w:pPr>
      <w:ins w:id="795" w:author="Unknown">
        <w:r>
          <w:rPr>
            <w:rFonts w:ascii="Verdana" w:hAnsi="Verdana"/>
            <w:color w:val="000000"/>
            <w:sz w:val="18"/>
            <w:szCs w:val="18"/>
            <w:bdr w:val="none" w:sz="0" w:space="0" w:color="auto" w:frame="1"/>
          </w:rPr>
          <w:lastRenderedPageBreak/>
          <w:t>          &lt;td&gt;&lt;input type=</w:t>
        </w:r>
        <w:r>
          <w:rPr>
            <w:rStyle w:val="string"/>
            <w:rFonts w:ascii="Verdana" w:hAnsi="Verdana"/>
            <w:color w:val="0000FF"/>
            <w:sz w:val="18"/>
            <w:szCs w:val="18"/>
            <w:bdr w:val="none" w:sz="0" w:space="0" w:color="auto" w:frame="1"/>
          </w:rPr>
          <w:t>"submit"</w:t>
        </w:r>
        <w:r>
          <w:rPr>
            <w:rFonts w:ascii="Verdana" w:hAnsi="Verdana"/>
            <w:color w:val="000000"/>
            <w:sz w:val="18"/>
            <w:szCs w:val="18"/>
            <w:bdr w:val="none" w:sz="0" w:space="0" w:color="auto" w:frame="1"/>
          </w:rPr>
          <w:t> value=</w:t>
        </w:r>
        <w:r>
          <w:rPr>
            <w:rStyle w:val="string"/>
            <w:rFonts w:ascii="Verdana" w:hAnsi="Verdana"/>
            <w:color w:val="0000FF"/>
            <w:sz w:val="18"/>
            <w:szCs w:val="18"/>
            <w:bdr w:val="none" w:sz="0" w:space="0" w:color="auto" w:frame="1"/>
          </w:rPr>
          <w:t>"Edit Save"</w:t>
        </w:r>
        <w:r>
          <w:rPr>
            <w:rFonts w:ascii="Verdana" w:hAnsi="Verdana"/>
            <w:color w:val="000000"/>
            <w:sz w:val="18"/>
            <w:szCs w:val="18"/>
            <w:bdr w:val="none" w:sz="0" w:space="0" w:color="auto" w:frame="1"/>
          </w:rPr>
          <w:t> /&gt;&lt;/td&gt;    </w:t>
        </w:r>
      </w:ins>
    </w:p>
    <w:p w:rsidR="00EC0DEF" w:rsidRDefault="00EC0DEF" w:rsidP="00EC0DEF">
      <w:pPr>
        <w:numPr>
          <w:ilvl w:val="0"/>
          <w:numId w:val="124"/>
        </w:numPr>
        <w:shd w:val="clear" w:color="auto" w:fill="FFFFFF"/>
        <w:spacing w:after="0" w:line="312" w:lineRule="atLeast"/>
        <w:ind w:left="0"/>
        <w:jc w:val="both"/>
        <w:rPr>
          <w:ins w:id="796" w:author="Unknown"/>
          <w:rFonts w:ascii="Verdana" w:hAnsi="Verdana"/>
          <w:color w:val="000000"/>
          <w:sz w:val="18"/>
          <w:szCs w:val="18"/>
        </w:rPr>
      </w:pPr>
      <w:ins w:id="797" w:author="Unknown">
        <w:r>
          <w:rPr>
            <w:rFonts w:ascii="Verdana" w:hAnsi="Verdana"/>
            <w:color w:val="000000"/>
            <w:sz w:val="18"/>
            <w:szCs w:val="18"/>
            <w:bdr w:val="none" w:sz="0" w:space="0" w:color="auto" w:frame="1"/>
          </w:rPr>
          <w:t>         &lt;/tr&gt;    </w:t>
        </w:r>
      </w:ins>
    </w:p>
    <w:p w:rsidR="00EC0DEF" w:rsidRDefault="00EC0DEF" w:rsidP="00EC0DEF">
      <w:pPr>
        <w:numPr>
          <w:ilvl w:val="0"/>
          <w:numId w:val="124"/>
        </w:numPr>
        <w:shd w:val="clear" w:color="auto" w:fill="FFFFFF"/>
        <w:spacing w:after="0" w:line="312" w:lineRule="atLeast"/>
        <w:ind w:left="0"/>
        <w:jc w:val="both"/>
        <w:rPr>
          <w:ins w:id="798" w:author="Unknown"/>
          <w:rFonts w:ascii="Verdana" w:hAnsi="Verdana"/>
          <w:color w:val="000000"/>
          <w:sz w:val="18"/>
          <w:szCs w:val="18"/>
        </w:rPr>
      </w:pPr>
      <w:ins w:id="799" w:author="Unknown">
        <w:r>
          <w:rPr>
            <w:rFonts w:ascii="Verdana" w:hAnsi="Verdana"/>
            <w:color w:val="000000"/>
            <w:sz w:val="18"/>
            <w:szCs w:val="18"/>
            <w:bdr w:val="none" w:sz="0" w:space="0" w:color="auto" w:frame="1"/>
          </w:rPr>
          <w:t>        &lt;/table&gt;    </w:t>
        </w:r>
      </w:ins>
    </w:p>
    <w:p w:rsidR="00EC0DEF" w:rsidRDefault="00EC0DEF" w:rsidP="00EC0DEF">
      <w:pPr>
        <w:numPr>
          <w:ilvl w:val="0"/>
          <w:numId w:val="124"/>
        </w:numPr>
        <w:shd w:val="clear" w:color="auto" w:fill="FFFFFF"/>
        <w:spacing w:after="0" w:line="312" w:lineRule="atLeast"/>
        <w:ind w:left="0"/>
        <w:jc w:val="both"/>
        <w:rPr>
          <w:ins w:id="800" w:author="Unknown"/>
          <w:rFonts w:ascii="Verdana" w:hAnsi="Verdana"/>
          <w:color w:val="000000"/>
          <w:sz w:val="18"/>
          <w:szCs w:val="18"/>
        </w:rPr>
      </w:pPr>
      <w:ins w:id="801" w:author="Unknown">
        <w:r>
          <w:rPr>
            <w:rFonts w:ascii="Verdana" w:hAnsi="Verdana"/>
            <w:color w:val="000000"/>
            <w:sz w:val="18"/>
            <w:szCs w:val="18"/>
            <w:bdr w:val="none" w:sz="0" w:space="0" w:color="auto" w:frame="1"/>
          </w:rPr>
          <w:t>       &lt;/form:form&gt;    </w:t>
        </w:r>
      </w:ins>
    </w:p>
    <w:p w:rsidR="00EC0DEF" w:rsidRDefault="00EC0DEF" w:rsidP="00EC0DEF">
      <w:pPr>
        <w:spacing w:line="240" w:lineRule="auto"/>
        <w:rPr>
          <w:ins w:id="802" w:author="Unknown"/>
          <w:rFonts w:ascii="Times New Roman" w:hAnsi="Times New Roman"/>
          <w:sz w:val="24"/>
          <w:szCs w:val="24"/>
        </w:rPr>
      </w:pPr>
      <w:ins w:id="803" w:author="Unknown">
        <w:r>
          <w:pict>
            <v:rect id="_x0000_i1194" style="width:0;height:.7pt" o:hralign="left" o:hrstd="t" o:hrnoshade="t" o:hr="t" fillcolor="#d4d4d4" stroked="f"/>
          </w:pict>
        </w:r>
      </w:ins>
    </w:p>
    <w:p w:rsidR="00EC0DEF" w:rsidRDefault="00EC0DEF" w:rsidP="00EC0DEF">
      <w:pPr>
        <w:rPr>
          <w:ins w:id="804" w:author="Unknown"/>
        </w:rPr>
      </w:pPr>
      <w:ins w:id="805" w:author="Unknown">
        <w:r>
          <w:rPr>
            <w:rStyle w:val="Strong"/>
            <w:rFonts w:ascii="Verdana" w:hAnsi="Verdana"/>
            <w:color w:val="000000"/>
            <w:sz w:val="18"/>
            <w:szCs w:val="18"/>
            <w:shd w:val="clear" w:color="auto" w:fill="FFFFFF"/>
          </w:rPr>
          <w:t>viewemp.jsp</w:t>
        </w:r>
      </w:ins>
    </w:p>
    <w:p w:rsidR="00EC0DEF" w:rsidRDefault="00EC0DEF" w:rsidP="00EC0DEF">
      <w:pPr>
        <w:numPr>
          <w:ilvl w:val="0"/>
          <w:numId w:val="125"/>
        </w:numPr>
        <w:shd w:val="clear" w:color="auto" w:fill="FFFFFF"/>
        <w:spacing w:after="0" w:line="312" w:lineRule="atLeast"/>
        <w:ind w:left="0"/>
        <w:jc w:val="both"/>
        <w:rPr>
          <w:ins w:id="806" w:author="Unknown"/>
          <w:rFonts w:ascii="Verdana" w:hAnsi="Verdana"/>
          <w:color w:val="000000"/>
          <w:sz w:val="18"/>
          <w:szCs w:val="18"/>
        </w:rPr>
      </w:pPr>
      <w:ins w:id="807" w:author="Unknown">
        <w:r>
          <w:rPr>
            <w:rFonts w:ascii="Verdana" w:hAnsi="Verdana"/>
            <w:color w:val="000000"/>
            <w:sz w:val="18"/>
            <w:szCs w:val="18"/>
            <w:bdr w:val="none" w:sz="0" w:space="0" w:color="auto" w:frame="1"/>
          </w:rPr>
          <w:t>   &lt;%@ taglib uri=</w:t>
        </w:r>
        <w:r>
          <w:rPr>
            <w:rStyle w:val="string"/>
            <w:rFonts w:ascii="Verdana" w:hAnsi="Verdana"/>
            <w:color w:val="0000FF"/>
            <w:sz w:val="18"/>
            <w:szCs w:val="18"/>
            <w:bdr w:val="none" w:sz="0" w:space="0" w:color="auto" w:frame="1"/>
          </w:rPr>
          <w:t>"http://www.springframework.org/tags/form"</w:t>
        </w:r>
        <w:r>
          <w:rPr>
            <w:rFonts w:ascii="Verdana" w:hAnsi="Verdana"/>
            <w:color w:val="000000"/>
            <w:sz w:val="18"/>
            <w:szCs w:val="18"/>
            <w:bdr w:val="none" w:sz="0" w:space="0" w:color="auto" w:frame="1"/>
          </w:rPr>
          <w:t> prefix=</w:t>
        </w:r>
        <w:r>
          <w:rPr>
            <w:rStyle w:val="string"/>
            <w:rFonts w:ascii="Verdana" w:hAnsi="Verdana"/>
            <w:color w:val="0000FF"/>
            <w:sz w:val="18"/>
            <w:szCs w:val="18"/>
            <w:bdr w:val="none" w:sz="0" w:space="0" w:color="auto" w:frame="1"/>
          </w:rPr>
          <w:t>"form"</w:t>
        </w:r>
        <w:r>
          <w:rPr>
            <w:rFonts w:ascii="Verdana" w:hAnsi="Verdana"/>
            <w:color w:val="000000"/>
            <w:sz w:val="18"/>
            <w:szCs w:val="18"/>
            <w:bdr w:val="none" w:sz="0" w:space="0" w:color="auto" w:frame="1"/>
          </w:rPr>
          <w:t>%&gt;    </w:t>
        </w:r>
      </w:ins>
    </w:p>
    <w:p w:rsidR="00EC0DEF" w:rsidRDefault="00EC0DEF" w:rsidP="00EC0DEF">
      <w:pPr>
        <w:numPr>
          <w:ilvl w:val="0"/>
          <w:numId w:val="125"/>
        </w:numPr>
        <w:shd w:val="clear" w:color="auto" w:fill="FFFFFF"/>
        <w:spacing w:after="0" w:line="312" w:lineRule="atLeast"/>
        <w:ind w:left="0"/>
        <w:jc w:val="both"/>
        <w:rPr>
          <w:ins w:id="808" w:author="Unknown"/>
          <w:rFonts w:ascii="Verdana" w:hAnsi="Verdana"/>
          <w:color w:val="000000"/>
          <w:sz w:val="18"/>
          <w:szCs w:val="18"/>
        </w:rPr>
      </w:pPr>
      <w:ins w:id="809" w:author="Unknown">
        <w:r>
          <w:rPr>
            <w:rFonts w:ascii="Verdana" w:hAnsi="Verdana"/>
            <w:color w:val="000000"/>
            <w:sz w:val="18"/>
            <w:szCs w:val="18"/>
            <w:bdr w:val="none" w:sz="0" w:space="0" w:color="auto" w:frame="1"/>
          </w:rPr>
          <w:t>   &lt;%@ taglib uri=</w:t>
        </w:r>
        <w:r>
          <w:rPr>
            <w:rStyle w:val="string"/>
            <w:rFonts w:ascii="Verdana" w:hAnsi="Verdana"/>
            <w:color w:val="0000FF"/>
            <w:sz w:val="18"/>
            <w:szCs w:val="18"/>
            <w:bdr w:val="none" w:sz="0" w:space="0" w:color="auto" w:frame="1"/>
          </w:rPr>
          <w:t>"http://java.sun.com/jsp/jstl/core"</w:t>
        </w:r>
        <w:r>
          <w:rPr>
            <w:rFonts w:ascii="Verdana" w:hAnsi="Verdana"/>
            <w:color w:val="000000"/>
            <w:sz w:val="18"/>
            <w:szCs w:val="18"/>
            <w:bdr w:val="none" w:sz="0" w:space="0" w:color="auto" w:frame="1"/>
          </w:rPr>
          <w:t> prefix=</w:t>
        </w:r>
        <w:r>
          <w:rPr>
            <w:rStyle w:val="string"/>
            <w:rFonts w:ascii="Verdana" w:hAnsi="Verdana"/>
            <w:color w:val="0000FF"/>
            <w:sz w:val="18"/>
            <w:szCs w:val="18"/>
            <w:bdr w:val="none" w:sz="0" w:space="0" w:color="auto" w:frame="1"/>
          </w:rPr>
          <w:t>"c"</w:t>
        </w:r>
        <w:r>
          <w:rPr>
            <w:rFonts w:ascii="Verdana" w:hAnsi="Verdana"/>
            <w:color w:val="000000"/>
            <w:sz w:val="18"/>
            <w:szCs w:val="18"/>
            <w:bdr w:val="none" w:sz="0" w:space="0" w:color="auto" w:frame="1"/>
          </w:rPr>
          <w:t>%&gt;    </w:t>
        </w:r>
      </w:ins>
    </w:p>
    <w:p w:rsidR="00EC0DEF" w:rsidRDefault="00EC0DEF" w:rsidP="00EC0DEF">
      <w:pPr>
        <w:numPr>
          <w:ilvl w:val="0"/>
          <w:numId w:val="125"/>
        </w:numPr>
        <w:shd w:val="clear" w:color="auto" w:fill="FFFFFF"/>
        <w:spacing w:after="0" w:line="312" w:lineRule="atLeast"/>
        <w:ind w:left="0"/>
        <w:jc w:val="both"/>
        <w:rPr>
          <w:ins w:id="810" w:author="Unknown"/>
          <w:rFonts w:ascii="Verdana" w:hAnsi="Verdana"/>
          <w:color w:val="000000"/>
          <w:sz w:val="18"/>
          <w:szCs w:val="18"/>
        </w:rPr>
      </w:pPr>
      <w:ins w:id="811" w:author="Unknown">
        <w:r>
          <w:rPr>
            <w:rFonts w:ascii="Verdana" w:hAnsi="Verdana"/>
            <w:color w:val="000000"/>
            <w:sz w:val="18"/>
            <w:szCs w:val="18"/>
            <w:bdr w:val="none" w:sz="0" w:space="0" w:color="auto" w:frame="1"/>
          </w:rPr>
          <w:t>  </w:t>
        </w:r>
      </w:ins>
    </w:p>
    <w:p w:rsidR="00EC0DEF" w:rsidRDefault="00EC0DEF" w:rsidP="00EC0DEF">
      <w:pPr>
        <w:numPr>
          <w:ilvl w:val="0"/>
          <w:numId w:val="125"/>
        </w:numPr>
        <w:shd w:val="clear" w:color="auto" w:fill="FFFFFF"/>
        <w:spacing w:after="0" w:line="312" w:lineRule="atLeast"/>
        <w:ind w:left="0"/>
        <w:jc w:val="both"/>
        <w:rPr>
          <w:ins w:id="812" w:author="Unknown"/>
          <w:rFonts w:ascii="Verdana" w:hAnsi="Verdana"/>
          <w:color w:val="000000"/>
          <w:sz w:val="18"/>
          <w:szCs w:val="18"/>
        </w:rPr>
      </w:pPr>
      <w:ins w:id="813" w:author="Unknown">
        <w:r>
          <w:rPr>
            <w:rFonts w:ascii="Verdana" w:hAnsi="Verdana"/>
            <w:color w:val="000000"/>
            <w:sz w:val="18"/>
            <w:szCs w:val="18"/>
            <w:bdr w:val="none" w:sz="0" w:space="0" w:color="auto" w:frame="1"/>
          </w:rPr>
          <w:t>&lt;h1&gt;Employees List&lt;/h1&gt;  </w:t>
        </w:r>
      </w:ins>
    </w:p>
    <w:p w:rsidR="00EC0DEF" w:rsidRDefault="00EC0DEF" w:rsidP="00EC0DEF">
      <w:pPr>
        <w:numPr>
          <w:ilvl w:val="0"/>
          <w:numId w:val="125"/>
        </w:numPr>
        <w:shd w:val="clear" w:color="auto" w:fill="FFFFFF"/>
        <w:spacing w:after="0" w:line="312" w:lineRule="atLeast"/>
        <w:ind w:left="0"/>
        <w:jc w:val="both"/>
        <w:rPr>
          <w:ins w:id="814" w:author="Unknown"/>
          <w:rFonts w:ascii="Verdana" w:hAnsi="Verdana"/>
          <w:color w:val="000000"/>
          <w:sz w:val="18"/>
          <w:szCs w:val="18"/>
        </w:rPr>
      </w:pPr>
      <w:ins w:id="815" w:author="Unknown">
        <w:r>
          <w:rPr>
            <w:rFonts w:ascii="Verdana" w:hAnsi="Verdana"/>
            <w:color w:val="000000"/>
            <w:sz w:val="18"/>
            <w:szCs w:val="18"/>
            <w:bdr w:val="none" w:sz="0" w:space="0" w:color="auto" w:frame="1"/>
          </w:rPr>
          <w:t>&lt;table border=</w:t>
        </w:r>
        <w:r>
          <w:rPr>
            <w:rStyle w:val="string"/>
            <w:rFonts w:ascii="Verdana" w:hAnsi="Verdana"/>
            <w:color w:val="0000FF"/>
            <w:sz w:val="18"/>
            <w:szCs w:val="18"/>
            <w:bdr w:val="none" w:sz="0" w:space="0" w:color="auto" w:frame="1"/>
          </w:rPr>
          <w:t>"2"</w:t>
        </w:r>
        <w:r>
          <w:rPr>
            <w:rFonts w:ascii="Verdana" w:hAnsi="Verdana"/>
            <w:color w:val="000000"/>
            <w:sz w:val="18"/>
            <w:szCs w:val="18"/>
            <w:bdr w:val="none" w:sz="0" w:space="0" w:color="auto" w:frame="1"/>
          </w:rPr>
          <w:t> width=</w:t>
        </w:r>
        <w:r>
          <w:rPr>
            <w:rStyle w:val="string"/>
            <w:rFonts w:ascii="Verdana" w:hAnsi="Verdana"/>
            <w:color w:val="0000FF"/>
            <w:sz w:val="18"/>
            <w:szCs w:val="18"/>
            <w:bdr w:val="none" w:sz="0" w:space="0" w:color="auto" w:frame="1"/>
          </w:rPr>
          <w:t>"70%"</w:t>
        </w:r>
        <w:r>
          <w:rPr>
            <w:rFonts w:ascii="Verdana" w:hAnsi="Verdana"/>
            <w:color w:val="000000"/>
            <w:sz w:val="18"/>
            <w:szCs w:val="18"/>
            <w:bdr w:val="none" w:sz="0" w:space="0" w:color="auto" w:frame="1"/>
          </w:rPr>
          <w:t> cellpadding=</w:t>
        </w:r>
        <w:r>
          <w:rPr>
            <w:rStyle w:val="string"/>
            <w:rFonts w:ascii="Verdana" w:hAnsi="Verdana"/>
            <w:color w:val="0000FF"/>
            <w:sz w:val="18"/>
            <w:szCs w:val="18"/>
            <w:bdr w:val="none" w:sz="0" w:space="0" w:color="auto" w:frame="1"/>
          </w:rPr>
          <w:t>"2"</w:t>
        </w:r>
        <w:r>
          <w:rPr>
            <w:rFonts w:ascii="Verdana" w:hAnsi="Verdana"/>
            <w:color w:val="000000"/>
            <w:sz w:val="18"/>
            <w:szCs w:val="18"/>
            <w:bdr w:val="none" w:sz="0" w:space="0" w:color="auto" w:frame="1"/>
          </w:rPr>
          <w:t>&gt;  </w:t>
        </w:r>
      </w:ins>
    </w:p>
    <w:p w:rsidR="00EC0DEF" w:rsidRDefault="00EC0DEF" w:rsidP="00EC0DEF">
      <w:pPr>
        <w:numPr>
          <w:ilvl w:val="0"/>
          <w:numId w:val="125"/>
        </w:numPr>
        <w:shd w:val="clear" w:color="auto" w:fill="FFFFFF"/>
        <w:spacing w:after="0" w:line="312" w:lineRule="atLeast"/>
        <w:ind w:left="0"/>
        <w:jc w:val="both"/>
        <w:rPr>
          <w:ins w:id="816" w:author="Unknown"/>
          <w:rFonts w:ascii="Verdana" w:hAnsi="Verdana"/>
          <w:color w:val="000000"/>
          <w:sz w:val="18"/>
          <w:szCs w:val="18"/>
        </w:rPr>
      </w:pPr>
      <w:ins w:id="817" w:author="Unknown">
        <w:r>
          <w:rPr>
            <w:rFonts w:ascii="Verdana" w:hAnsi="Verdana"/>
            <w:color w:val="000000"/>
            <w:sz w:val="18"/>
            <w:szCs w:val="18"/>
            <w:bdr w:val="none" w:sz="0" w:space="0" w:color="auto" w:frame="1"/>
          </w:rPr>
          <w:t>&lt;tr&gt;&lt;th&gt;Id&lt;/th&gt;&lt;th&gt;Name&lt;/th&gt;&lt;th&gt;Salary&lt;/th&gt;&lt;th&gt;Designation&lt;/th&gt;&lt;th&gt;Edit&lt;/th&gt;&lt;th&gt;Delete&lt;/th&gt;&lt;/tr&gt;  </w:t>
        </w:r>
      </w:ins>
    </w:p>
    <w:p w:rsidR="00EC0DEF" w:rsidRDefault="00EC0DEF" w:rsidP="00EC0DEF">
      <w:pPr>
        <w:numPr>
          <w:ilvl w:val="0"/>
          <w:numId w:val="125"/>
        </w:numPr>
        <w:shd w:val="clear" w:color="auto" w:fill="FFFFFF"/>
        <w:spacing w:after="0" w:line="312" w:lineRule="atLeast"/>
        <w:ind w:left="0"/>
        <w:jc w:val="both"/>
        <w:rPr>
          <w:ins w:id="818" w:author="Unknown"/>
          <w:rFonts w:ascii="Verdana" w:hAnsi="Verdana"/>
          <w:color w:val="000000"/>
          <w:sz w:val="18"/>
          <w:szCs w:val="18"/>
        </w:rPr>
      </w:pPr>
      <w:ins w:id="819" w:author="Unknown">
        <w:r>
          <w:rPr>
            <w:rFonts w:ascii="Verdana" w:hAnsi="Verdana"/>
            <w:color w:val="000000"/>
            <w:sz w:val="18"/>
            <w:szCs w:val="18"/>
            <w:bdr w:val="none" w:sz="0" w:space="0" w:color="auto" w:frame="1"/>
          </w:rPr>
          <w:t>   &lt;c:forEach var=</w:t>
        </w:r>
        <w:r>
          <w:rPr>
            <w:rStyle w:val="string"/>
            <w:rFonts w:ascii="Verdana" w:hAnsi="Verdana"/>
            <w:color w:val="0000FF"/>
            <w:sz w:val="18"/>
            <w:szCs w:val="18"/>
            <w:bdr w:val="none" w:sz="0" w:space="0" w:color="auto" w:frame="1"/>
          </w:rPr>
          <w:t>"emp"</w:t>
        </w:r>
        <w:r>
          <w:rPr>
            <w:rFonts w:ascii="Verdana" w:hAnsi="Verdana"/>
            <w:color w:val="000000"/>
            <w:sz w:val="18"/>
            <w:szCs w:val="18"/>
            <w:bdr w:val="none" w:sz="0" w:space="0" w:color="auto" w:frame="1"/>
          </w:rPr>
          <w:t> items=</w:t>
        </w:r>
        <w:r>
          <w:rPr>
            <w:rStyle w:val="string"/>
            <w:rFonts w:ascii="Verdana" w:hAnsi="Verdana"/>
            <w:color w:val="0000FF"/>
            <w:sz w:val="18"/>
            <w:szCs w:val="18"/>
            <w:bdr w:val="none" w:sz="0" w:space="0" w:color="auto" w:frame="1"/>
          </w:rPr>
          <w:t>"${list}"</w:t>
        </w:r>
        <w:r>
          <w:rPr>
            <w:rFonts w:ascii="Verdana" w:hAnsi="Verdana"/>
            <w:color w:val="000000"/>
            <w:sz w:val="18"/>
            <w:szCs w:val="18"/>
            <w:bdr w:val="none" w:sz="0" w:space="0" w:color="auto" w:frame="1"/>
          </w:rPr>
          <w:t>&gt;   </w:t>
        </w:r>
      </w:ins>
    </w:p>
    <w:p w:rsidR="00EC0DEF" w:rsidRDefault="00EC0DEF" w:rsidP="00EC0DEF">
      <w:pPr>
        <w:numPr>
          <w:ilvl w:val="0"/>
          <w:numId w:val="125"/>
        </w:numPr>
        <w:shd w:val="clear" w:color="auto" w:fill="FFFFFF"/>
        <w:spacing w:after="0" w:line="312" w:lineRule="atLeast"/>
        <w:ind w:left="0"/>
        <w:jc w:val="both"/>
        <w:rPr>
          <w:ins w:id="820" w:author="Unknown"/>
          <w:rFonts w:ascii="Verdana" w:hAnsi="Verdana"/>
          <w:color w:val="000000"/>
          <w:sz w:val="18"/>
          <w:szCs w:val="18"/>
        </w:rPr>
      </w:pPr>
      <w:ins w:id="821" w:author="Unknown">
        <w:r>
          <w:rPr>
            <w:rFonts w:ascii="Verdana" w:hAnsi="Verdana"/>
            <w:color w:val="000000"/>
            <w:sz w:val="18"/>
            <w:szCs w:val="18"/>
            <w:bdr w:val="none" w:sz="0" w:space="0" w:color="auto" w:frame="1"/>
          </w:rPr>
          <w:t>   &lt;tr&gt;  </w:t>
        </w:r>
      </w:ins>
    </w:p>
    <w:p w:rsidR="00EC0DEF" w:rsidRDefault="00EC0DEF" w:rsidP="00EC0DEF">
      <w:pPr>
        <w:numPr>
          <w:ilvl w:val="0"/>
          <w:numId w:val="125"/>
        </w:numPr>
        <w:shd w:val="clear" w:color="auto" w:fill="FFFFFF"/>
        <w:spacing w:after="0" w:line="312" w:lineRule="atLeast"/>
        <w:ind w:left="0"/>
        <w:jc w:val="both"/>
        <w:rPr>
          <w:ins w:id="822" w:author="Unknown"/>
          <w:rFonts w:ascii="Verdana" w:hAnsi="Verdana"/>
          <w:color w:val="000000"/>
          <w:sz w:val="18"/>
          <w:szCs w:val="18"/>
        </w:rPr>
      </w:pPr>
      <w:ins w:id="823" w:author="Unknown">
        <w:r>
          <w:rPr>
            <w:rFonts w:ascii="Verdana" w:hAnsi="Verdana"/>
            <w:color w:val="000000"/>
            <w:sz w:val="18"/>
            <w:szCs w:val="18"/>
            <w:bdr w:val="none" w:sz="0" w:space="0" w:color="auto" w:frame="1"/>
          </w:rPr>
          <w:t>   &lt;td&gt;${emp.id}&lt;/td&gt;  </w:t>
        </w:r>
      </w:ins>
    </w:p>
    <w:p w:rsidR="00EC0DEF" w:rsidRDefault="00EC0DEF" w:rsidP="00EC0DEF">
      <w:pPr>
        <w:numPr>
          <w:ilvl w:val="0"/>
          <w:numId w:val="125"/>
        </w:numPr>
        <w:shd w:val="clear" w:color="auto" w:fill="FFFFFF"/>
        <w:spacing w:after="0" w:line="312" w:lineRule="atLeast"/>
        <w:ind w:left="0"/>
        <w:jc w:val="both"/>
        <w:rPr>
          <w:ins w:id="824" w:author="Unknown"/>
          <w:rFonts w:ascii="Verdana" w:hAnsi="Verdana"/>
          <w:color w:val="000000"/>
          <w:sz w:val="18"/>
          <w:szCs w:val="18"/>
        </w:rPr>
      </w:pPr>
      <w:ins w:id="825" w:author="Unknown">
        <w:r>
          <w:rPr>
            <w:rFonts w:ascii="Verdana" w:hAnsi="Verdana"/>
            <w:color w:val="000000"/>
            <w:sz w:val="18"/>
            <w:szCs w:val="18"/>
            <w:bdr w:val="none" w:sz="0" w:space="0" w:color="auto" w:frame="1"/>
          </w:rPr>
          <w:t>   &lt;td&gt;${emp.name}&lt;/td&gt;  </w:t>
        </w:r>
      </w:ins>
    </w:p>
    <w:p w:rsidR="00EC0DEF" w:rsidRDefault="00EC0DEF" w:rsidP="00EC0DEF">
      <w:pPr>
        <w:numPr>
          <w:ilvl w:val="0"/>
          <w:numId w:val="125"/>
        </w:numPr>
        <w:shd w:val="clear" w:color="auto" w:fill="FFFFFF"/>
        <w:spacing w:after="0" w:line="312" w:lineRule="atLeast"/>
        <w:ind w:left="0"/>
        <w:jc w:val="both"/>
        <w:rPr>
          <w:ins w:id="826" w:author="Unknown"/>
          <w:rFonts w:ascii="Verdana" w:hAnsi="Verdana"/>
          <w:color w:val="000000"/>
          <w:sz w:val="18"/>
          <w:szCs w:val="18"/>
        </w:rPr>
      </w:pPr>
      <w:ins w:id="827" w:author="Unknown">
        <w:r>
          <w:rPr>
            <w:rFonts w:ascii="Verdana" w:hAnsi="Verdana"/>
            <w:color w:val="000000"/>
            <w:sz w:val="18"/>
            <w:szCs w:val="18"/>
            <w:bdr w:val="none" w:sz="0" w:space="0" w:color="auto" w:frame="1"/>
          </w:rPr>
          <w:t>   &lt;td&gt;${emp.salary}&lt;/td&gt;  </w:t>
        </w:r>
      </w:ins>
    </w:p>
    <w:p w:rsidR="00EC0DEF" w:rsidRDefault="00EC0DEF" w:rsidP="00EC0DEF">
      <w:pPr>
        <w:numPr>
          <w:ilvl w:val="0"/>
          <w:numId w:val="125"/>
        </w:numPr>
        <w:shd w:val="clear" w:color="auto" w:fill="FFFFFF"/>
        <w:spacing w:after="0" w:line="312" w:lineRule="atLeast"/>
        <w:ind w:left="0"/>
        <w:jc w:val="both"/>
        <w:rPr>
          <w:ins w:id="828" w:author="Unknown"/>
          <w:rFonts w:ascii="Verdana" w:hAnsi="Verdana"/>
          <w:color w:val="000000"/>
          <w:sz w:val="18"/>
          <w:szCs w:val="18"/>
        </w:rPr>
      </w:pPr>
      <w:ins w:id="829" w:author="Unknown">
        <w:r>
          <w:rPr>
            <w:rFonts w:ascii="Verdana" w:hAnsi="Verdana"/>
            <w:color w:val="000000"/>
            <w:sz w:val="18"/>
            <w:szCs w:val="18"/>
            <w:bdr w:val="none" w:sz="0" w:space="0" w:color="auto" w:frame="1"/>
          </w:rPr>
          <w:t>   &lt;td&gt;${emp.designation}&lt;/td&gt;  </w:t>
        </w:r>
      </w:ins>
    </w:p>
    <w:p w:rsidR="00EC0DEF" w:rsidRDefault="00EC0DEF" w:rsidP="00EC0DEF">
      <w:pPr>
        <w:numPr>
          <w:ilvl w:val="0"/>
          <w:numId w:val="125"/>
        </w:numPr>
        <w:shd w:val="clear" w:color="auto" w:fill="FFFFFF"/>
        <w:spacing w:after="0" w:line="312" w:lineRule="atLeast"/>
        <w:ind w:left="0"/>
        <w:jc w:val="both"/>
        <w:rPr>
          <w:ins w:id="830" w:author="Unknown"/>
          <w:rFonts w:ascii="Verdana" w:hAnsi="Verdana"/>
          <w:color w:val="000000"/>
          <w:sz w:val="18"/>
          <w:szCs w:val="18"/>
        </w:rPr>
      </w:pPr>
      <w:ins w:id="831" w:author="Unknown">
        <w:r>
          <w:rPr>
            <w:rFonts w:ascii="Verdana" w:hAnsi="Verdana"/>
            <w:color w:val="000000"/>
            <w:sz w:val="18"/>
            <w:szCs w:val="18"/>
            <w:bdr w:val="none" w:sz="0" w:space="0" w:color="auto" w:frame="1"/>
          </w:rPr>
          <w:t>   &lt;td&gt;&lt;a href=</w:t>
        </w:r>
        <w:r>
          <w:rPr>
            <w:rStyle w:val="string"/>
            <w:rFonts w:ascii="Verdana" w:hAnsi="Verdana"/>
            <w:color w:val="0000FF"/>
            <w:sz w:val="18"/>
            <w:szCs w:val="18"/>
            <w:bdr w:val="none" w:sz="0" w:space="0" w:color="auto" w:frame="1"/>
          </w:rPr>
          <w:t>"editemp/${emp.id}"</w:t>
        </w:r>
        <w:r>
          <w:rPr>
            <w:rFonts w:ascii="Verdana" w:hAnsi="Verdana"/>
            <w:color w:val="000000"/>
            <w:sz w:val="18"/>
            <w:szCs w:val="18"/>
            <w:bdr w:val="none" w:sz="0" w:space="0" w:color="auto" w:frame="1"/>
          </w:rPr>
          <w:t>&gt;Edit&lt;/a&gt;&lt;/td&gt;  </w:t>
        </w:r>
      </w:ins>
    </w:p>
    <w:p w:rsidR="00EC0DEF" w:rsidRDefault="00EC0DEF" w:rsidP="00EC0DEF">
      <w:pPr>
        <w:numPr>
          <w:ilvl w:val="0"/>
          <w:numId w:val="125"/>
        </w:numPr>
        <w:shd w:val="clear" w:color="auto" w:fill="FFFFFF"/>
        <w:spacing w:after="0" w:line="312" w:lineRule="atLeast"/>
        <w:ind w:left="0"/>
        <w:jc w:val="both"/>
        <w:rPr>
          <w:ins w:id="832" w:author="Unknown"/>
          <w:rFonts w:ascii="Verdana" w:hAnsi="Verdana"/>
          <w:color w:val="000000"/>
          <w:sz w:val="18"/>
          <w:szCs w:val="18"/>
        </w:rPr>
      </w:pPr>
      <w:ins w:id="833" w:author="Unknown">
        <w:r>
          <w:rPr>
            <w:rFonts w:ascii="Verdana" w:hAnsi="Verdana"/>
            <w:color w:val="000000"/>
            <w:sz w:val="18"/>
            <w:szCs w:val="18"/>
            <w:bdr w:val="none" w:sz="0" w:space="0" w:color="auto" w:frame="1"/>
          </w:rPr>
          <w:t>   &lt;td&gt;&lt;a href=</w:t>
        </w:r>
        <w:r>
          <w:rPr>
            <w:rStyle w:val="string"/>
            <w:rFonts w:ascii="Verdana" w:hAnsi="Verdana"/>
            <w:color w:val="0000FF"/>
            <w:sz w:val="18"/>
            <w:szCs w:val="18"/>
            <w:bdr w:val="none" w:sz="0" w:space="0" w:color="auto" w:frame="1"/>
          </w:rPr>
          <w:t>"deleteemp/${emp.id}"</w:t>
        </w:r>
        <w:r>
          <w:rPr>
            <w:rFonts w:ascii="Verdana" w:hAnsi="Verdana"/>
            <w:color w:val="000000"/>
            <w:sz w:val="18"/>
            <w:szCs w:val="18"/>
            <w:bdr w:val="none" w:sz="0" w:space="0" w:color="auto" w:frame="1"/>
          </w:rPr>
          <w:t>&gt;Delete&lt;/a&gt;&lt;/td&gt;  </w:t>
        </w:r>
      </w:ins>
    </w:p>
    <w:p w:rsidR="00EC0DEF" w:rsidRDefault="00EC0DEF" w:rsidP="00EC0DEF">
      <w:pPr>
        <w:numPr>
          <w:ilvl w:val="0"/>
          <w:numId w:val="125"/>
        </w:numPr>
        <w:shd w:val="clear" w:color="auto" w:fill="FFFFFF"/>
        <w:spacing w:after="0" w:line="312" w:lineRule="atLeast"/>
        <w:ind w:left="0"/>
        <w:jc w:val="both"/>
        <w:rPr>
          <w:ins w:id="834" w:author="Unknown"/>
          <w:rFonts w:ascii="Verdana" w:hAnsi="Verdana"/>
          <w:color w:val="000000"/>
          <w:sz w:val="18"/>
          <w:szCs w:val="18"/>
        </w:rPr>
      </w:pPr>
      <w:ins w:id="835" w:author="Unknown">
        <w:r>
          <w:rPr>
            <w:rFonts w:ascii="Verdana" w:hAnsi="Verdana"/>
            <w:color w:val="000000"/>
            <w:sz w:val="18"/>
            <w:szCs w:val="18"/>
            <w:bdr w:val="none" w:sz="0" w:space="0" w:color="auto" w:frame="1"/>
          </w:rPr>
          <w:t>   &lt;/tr&gt;  </w:t>
        </w:r>
      </w:ins>
    </w:p>
    <w:p w:rsidR="00EC0DEF" w:rsidRDefault="00EC0DEF" w:rsidP="00EC0DEF">
      <w:pPr>
        <w:numPr>
          <w:ilvl w:val="0"/>
          <w:numId w:val="125"/>
        </w:numPr>
        <w:shd w:val="clear" w:color="auto" w:fill="FFFFFF"/>
        <w:spacing w:after="0" w:line="312" w:lineRule="atLeast"/>
        <w:ind w:left="0"/>
        <w:jc w:val="both"/>
        <w:rPr>
          <w:ins w:id="836" w:author="Unknown"/>
          <w:rFonts w:ascii="Verdana" w:hAnsi="Verdana"/>
          <w:color w:val="000000"/>
          <w:sz w:val="18"/>
          <w:szCs w:val="18"/>
        </w:rPr>
      </w:pPr>
      <w:ins w:id="837" w:author="Unknown">
        <w:r>
          <w:rPr>
            <w:rFonts w:ascii="Verdana" w:hAnsi="Verdana"/>
            <w:color w:val="000000"/>
            <w:sz w:val="18"/>
            <w:szCs w:val="18"/>
            <w:bdr w:val="none" w:sz="0" w:space="0" w:color="auto" w:frame="1"/>
          </w:rPr>
          <w:t>   &lt;/c:forEach&gt;  </w:t>
        </w:r>
      </w:ins>
    </w:p>
    <w:p w:rsidR="00EC0DEF" w:rsidRDefault="00EC0DEF" w:rsidP="00EC0DEF">
      <w:pPr>
        <w:numPr>
          <w:ilvl w:val="0"/>
          <w:numId w:val="125"/>
        </w:numPr>
        <w:shd w:val="clear" w:color="auto" w:fill="FFFFFF"/>
        <w:spacing w:after="0" w:line="312" w:lineRule="atLeast"/>
        <w:ind w:left="0"/>
        <w:jc w:val="both"/>
        <w:rPr>
          <w:ins w:id="838" w:author="Unknown"/>
          <w:rFonts w:ascii="Verdana" w:hAnsi="Verdana"/>
          <w:color w:val="000000"/>
          <w:sz w:val="18"/>
          <w:szCs w:val="18"/>
        </w:rPr>
      </w:pPr>
      <w:ins w:id="839" w:author="Unknown">
        <w:r>
          <w:rPr>
            <w:rFonts w:ascii="Verdana" w:hAnsi="Verdana"/>
            <w:color w:val="000000"/>
            <w:sz w:val="18"/>
            <w:szCs w:val="18"/>
            <w:bdr w:val="none" w:sz="0" w:space="0" w:color="auto" w:frame="1"/>
          </w:rPr>
          <w:t>   &lt;/table&gt;  </w:t>
        </w:r>
      </w:ins>
    </w:p>
    <w:p w:rsidR="00EC0DEF" w:rsidRDefault="00EC0DEF" w:rsidP="00EC0DEF">
      <w:pPr>
        <w:numPr>
          <w:ilvl w:val="0"/>
          <w:numId w:val="125"/>
        </w:numPr>
        <w:shd w:val="clear" w:color="auto" w:fill="FFFFFF"/>
        <w:spacing w:after="0" w:line="312" w:lineRule="atLeast"/>
        <w:ind w:left="0"/>
        <w:jc w:val="both"/>
        <w:rPr>
          <w:ins w:id="840" w:author="Unknown"/>
          <w:rFonts w:ascii="Verdana" w:hAnsi="Verdana"/>
          <w:color w:val="000000"/>
          <w:sz w:val="18"/>
          <w:szCs w:val="18"/>
        </w:rPr>
      </w:pPr>
      <w:ins w:id="841" w:author="Unknown">
        <w:r>
          <w:rPr>
            <w:rFonts w:ascii="Verdana" w:hAnsi="Verdana"/>
            <w:color w:val="000000"/>
            <w:sz w:val="18"/>
            <w:szCs w:val="18"/>
            <w:bdr w:val="none" w:sz="0" w:space="0" w:color="auto" w:frame="1"/>
          </w:rPr>
          <w:t>   &lt;br/&gt;  </w:t>
        </w:r>
      </w:ins>
    </w:p>
    <w:p w:rsidR="00EC0DEF" w:rsidRDefault="00EC0DEF" w:rsidP="00EC0DEF">
      <w:pPr>
        <w:numPr>
          <w:ilvl w:val="0"/>
          <w:numId w:val="125"/>
        </w:numPr>
        <w:shd w:val="clear" w:color="auto" w:fill="FFFFFF"/>
        <w:spacing w:after="0" w:line="312" w:lineRule="atLeast"/>
        <w:ind w:left="0"/>
        <w:jc w:val="both"/>
        <w:rPr>
          <w:ins w:id="842" w:author="Unknown"/>
          <w:rFonts w:ascii="Verdana" w:hAnsi="Verdana"/>
          <w:color w:val="000000"/>
          <w:sz w:val="18"/>
          <w:szCs w:val="18"/>
        </w:rPr>
      </w:pPr>
      <w:ins w:id="843" w:author="Unknown">
        <w:r>
          <w:rPr>
            <w:rFonts w:ascii="Verdana" w:hAnsi="Verdana"/>
            <w:color w:val="000000"/>
            <w:sz w:val="18"/>
            <w:szCs w:val="18"/>
            <w:bdr w:val="none" w:sz="0" w:space="0" w:color="auto" w:frame="1"/>
          </w:rPr>
          <w:t>   &lt;a href=</w:t>
        </w:r>
        <w:r>
          <w:rPr>
            <w:rStyle w:val="string"/>
            <w:rFonts w:ascii="Verdana" w:hAnsi="Verdana"/>
            <w:color w:val="0000FF"/>
            <w:sz w:val="18"/>
            <w:szCs w:val="18"/>
            <w:bdr w:val="none" w:sz="0" w:space="0" w:color="auto" w:frame="1"/>
          </w:rPr>
          <w:t>"empform"</w:t>
        </w:r>
        <w:r>
          <w:rPr>
            <w:rFonts w:ascii="Verdana" w:hAnsi="Verdana"/>
            <w:color w:val="000000"/>
            <w:sz w:val="18"/>
            <w:szCs w:val="18"/>
            <w:bdr w:val="none" w:sz="0" w:space="0" w:color="auto" w:frame="1"/>
          </w:rPr>
          <w:t>&gt;Add New Employee&lt;/a&gt;  </w:t>
        </w:r>
      </w:ins>
    </w:p>
    <w:p w:rsidR="00EC0DEF" w:rsidRDefault="00EC0DEF" w:rsidP="00EC0DEF">
      <w:pPr>
        <w:spacing w:line="240" w:lineRule="auto"/>
        <w:rPr>
          <w:ins w:id="844" w:author="Unknown"/>
          <w:rFonts w:ascii="Times New Roman" w:hAnsi="Times New Roman"/>
          <w:sz w:val="24"/>
          <w:szCs w:val="24"/>
        </w:rPr>
      </w:pPr>
      <w:ins w:id="845" w:author="Unknown">
        <w:r>
          <w:pict>
            <v:rect id="_x0000_i1195" style="width:0;height:.7pt" o:hralign="left" o:hrstd="t" o:hrnoshade="t" o:hr="t" fillcolor="#d4d4d4" stroked="f"/>
          </w:pict>
        </w:r>
      </w:ins>
    </w:p>
    <w:p w:rsidR="00EC0DEF" w:rsidRDefault="00EC0DEF" w:rsidP="00EC0DEF">
      <w:pPr>
        <w:pStyle w:val="Heading4"/>
        <w:shd w:val="clear" w:color="auto" w:fill="FFFFFF"/>
        <w:jc w:val="both"/>
        <w:rPr>
          <w:ins w:id="846" w:author="Unknown"/>
          <w:rFonts w:ascii="Helvetica" w:hAnsi="Helvetica" w:cs="Helvetica"/>
          <w:b w:val="0"/>
          <w:bCs w:val="0"/>
          <w:color w:val="610B4B"/>
          <w:sz w:val="29"/>
          <w:szCs w:val="29"/>
        </w:rPr>
      </w:pPr>
      <w:ins w:id="847" w:author="Unknown">
        <w:r>
          <w:rPr>
            <w:rFonts w:ascii="Helvetica" w:hAnsi="Helvetica" w:cs="Helvetica"/>
            <w:b w:val="0"/>
            <w:bCs w:val="0"/>
            <w:color w:val="610B4B"/>
            <w:sz w:val="29"/>
            <w:szCs w:val="29"/>
          </w:rPr>
          <w:lastRenderedPageBreak/>
          <w:t>Output</w:t>
        </w:r>
      </w:ins>
    </w:p>
    <w:p w:rsidR="00EC0DEF" w:rsidRDefault="00EC0DEF" w:rsidP="00EC0DEF">
      <w:pPr>
        <w:rPr>
          <w:ins w:id="848" w:author="Unknown"/>
          <w:rFonts w:ascii="Times New Roman" w:hAnsi="Times New Roman" w:cs="Times New Roman"/>
          <w:sz w:val="24"/>
          <w:szCs w:val="24"/>
        </w:rPr>
      </w:pPr>
      <w:r>
        <w:rPr>
          <w:noProof/>
        </w:rPr>
        <w:drawing>
          <wp:inline distT="0" distB="0" distL="0" distR="0">
            <wp:extent cx="5762625" cy="2630805"/>
            <wp:effectExtent l="19050" t="0" r="9525" b="0"/>
            <wp:docPr id="172" name="Picture 172" descr="spring mvc crud 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spring mvc crud output1"/>
                    <pic:cNvPicPr>
                      <a:picLocks noChangeAspect="1" noChangeArrowheads="1"/>
                    </pic:cNvPicPr>
                  </pic:nvPicPr>
                  <pic:blipFill>
                    <a:blip r:embed="rId17"/>
                    <a:srcRect/>
                    <a:stretch>
                      <a:fillRect/>
                    </a:stretch>
                  </pic:blipFill>
                  <pic:spPr bwMode="auto">
                    <a:xfrm>
                      <a:off x="0" y="0"/>
                      <a:ext cx="5762625" cy="2630805"/>
                    </a:xfrm>
                    <a:prstGeom prst="rect">
                      <a:avLst/>
                    </a:prstGeom>
                    <a:noFill/>
                    <a:ln w="9525">
                      <a:noFill/>
                      <a:miter lim="800000"/>
                      <a:headEnd/>
                      <a:tailEnd/>
                    </a:ln>
                  </pic:spPr>
                </pic:pic>
              </a:graphicData>
            </a:graphic>
          </wp:inline>
        </w:drawing>
      </w:r>
    </w:p>
    <w:p w:rsidR="00EC0DEF" w:rsidRDefault="00EC0DEF" w:rsidP="00EC0DEF">
      <w:pPr>
        <w:pStyle w:val="NormalWeb"/>
        <w:shd w:val="clear" w:color="auto" w:fill="FFFFFF"/>
        <w:jc w:val="both"/>
        <w:rPr>
          <w:ins w:id="849" w:author="Unknown"/>
          <w:rFonts w:ascii="Verdana" w:hAnsi="Verdana"/>
          <w:color w:val="000000"/>
          <w:sz w:val="18"/>
          <w:szCs w:val="18"/>
        </w:rPr>
      </w:pPr>
      <w:ins w:id="850" w:author="Unknown">
        <w:r>
          <w:rPr>
            <w:rFonts w:ascii="Verdana" w:hAnsi="Verdana"/>
            <w:color w:val="000000"/>
            <w:sz w:val="18"/>
            <w:szCs w:val="18"/>
          </w:rPr>
          <w:t>Click on "Add New Employee" link, you will see following form.</w:t>
        </w:r>
      </w:ins>
    </w:p>
    <w:p w:rsidR="00EC0DEF" w:rsidRDefault="00EC0DEF" w:rsidP="00EC0DEF">
      <w:pPr>
        <w:rPr>
          <w:ins w:id="851" w:author="Unknown"/>
          <w:rFonts w:ascii="Times New Roman" w:hAnsi="Times New Roman"/>
          <w:sz w:val="24"/>
          <w:szCs w:val="24"/>
        </w:rPr>
      </w:pPr>
      <w:r>
        <w:rPr>
          <w:noProof/>
        </w:rPr>
        <w:drawing>
          <wp:inline distT="0" distB="0" distL="0" distR="0">
            <wp:extent cx="5727700" cy="3303905"/>
            <wp:effectExtent l="19050" t="0" r="6350" b="0"/>
            <wp:docPr id="173" name="Picture 173" descr="spring mvc crud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spring mvc crud output2"/>
                    <pic:cNvPicPr>
                      <a:picLocks noChangeAspect="1" noChangeArrowheads="1"/>
                    </pic:cNvPicPr>
                  </pic:nvPicPr>
                  <pic:blipFill>
                    <a:blip r:embed="rId18"/>
                    <a:srcRect/>
                    <a:stretch>
                      <a:fillRect/>
                    </a:stretch>
                  </pic:blipFill>
                  <pic:spPr bwMode="auto">
                    <a:xfrm>
                      <a:off x="0" y="0"/>
                      <a:ext cx="5727700" cy="3303905"/>
                    </a:xfrm>
                    <a:prstGeom prst="rect">
                      <a:avLst/>
                    </a:prstGeom>
                    <a:noFill/>
                    <a:ln w="9525">
                      <a:noFill/>
                      <a:miter lim="800000"/>
                      <a:headEnd/>
                      <a:tailEnd/>
                    </a:ln>
                  </pic:spPr>
                </pic:pic>
              </a:graphicData>
            </a:graphic>
          </wp:inline>
        </w:drawing>
      </w:r>
    </w:p>
    <w:p w:rsidR="00EC0DEF" w:rsidRDefault="00EC0DEF" w:rsidP="00EC0DEF">
      <w:pPr>
        <w:pStyle w:val="NormalWeb"/>
        <w:shd w:val="clear" w:color="auto" w:fill="FFFFFF"/>
        <w:jc w:val="both"/>
        <w:rPr>
          <w:ins w:id="852" w:author="Unknown"/>
          <w:rFonts w:ascii="Verdana" w:hAnsi="Verdana"/>
          <w:color w:val="000000"/>
          <w:sz w:val="18"/>
          <w:szCs w:val="18"/>
        </w:rPr>
      </w:pPr>
      <w:ins w:id="853" w:author="Unknown">
        <w:r>
          <w:rPr>
            <w:rFonts w:ascii="Verdana" w:hAnsi="Verdana"/>
            <w:color w:val="000000"/>
            <w:sz w:val="18"/>
            <w:szCs w:val="18"/>
          </w:rPr>
          <w:t>Fill data and click on save button. You will see employees list.</w:t>
        </w:r>
      </w:ins>
    </w:p>
    <w:p w:rsidR="00EC0DEF" w:rsidRDefault="00EC0DEF" w:rsidP="00EC0DEF">
      <w:pPr>
        <w:rPr>
          <w:ins w:id="854" w:author="Unknown"/>
          <w:rFonts w:ascii="Times New Roman" w:hAnsi="Times New Roman"/>
          <w:sz w:val="24"/>
          <w:szCs w:val="24"/>
        </w:rPr>
      </w:pPr>
      <w:r>
        <w:rPr>
          <w:noProof/>
        </w:rPr>
        <w:lastRenderedPageBreak/>
        <w:drawing>
          <wp:inline distT="0" distB="0" distL="0" distR="0">
            <wp:extent cx="7332345" cy="3838575"/>
            <wp:effectExtent l="19050" t="0" r="1905" b="0"/>
            <wp:docPr id="174" name="Picture 174" descr="spring mvc crud outp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spring mvc crud output3"/>
                    <pic:cNvPicPr>
                      <a:picLocks noChangeAspect="1" noChangeArrowheads="1"/>
                    </pic:cNvPicPr>
                  </pic:nvPicPr>
                  <pic:blipFill>
                    <a:blip r:embed="rId19"/>
                    <a:srcRect/>
                    <a:stretch>
                      <a:fillRect/>
                    </a:stretch>
                  </pic:blipFill>
                  <pic:spPr bwMode="auto">
                    <a:xfrm>
                      <a:off x="0" y="0"/>
                      <a:ext cx="7332345" cy="3838575"/>
                    </a:xfrm>
                    <a:prstGeom prst="rect">
                      <a:avLst/>
                    </a:prstGeom>
                    <a:noFill/>
                    <a:ln w="9525">
                      <a:noFill/>
                      <a:miter lim="800000"/>
                      <a:headEnd/>
                      <a:tailEnd/>
                    </a:ln>
                  </pic:spPr>
                </pic:pic>
              </a:graphicData>
            </a:graphic>
          </wp:inline>
        </w:drawing>
      </w:r>
    </w:p>
    <w:p w:rsidR="00EC0DEF" w:rsidRDefault="00EC0DEF" w:rsidP="00EC0DEF">
      <w:pPr>
        <w:pStyle w:val="NormalWeb"/>
        <w:shd w:val="clear" w:color="auto" w:fill="FFFFFF"/>
        <w:jc w:val="both"/>
        <w:rPr>
          <w:ins w:id="855" w:author="Unknown"/>
          <w:rFonts w:ascii="Verdana" w:hAnsi="Verdana"/>
          <w:color w:val="000000"/>
          <w:sz w:val="18"/>
          <w:szCs w:val="18"/>
        </w:rPr>
      </w:pPr>
      <w:ins w:id="856" w:author="Unknown">
        <w:r>
          <w:rPr>
            <w:rFonts w:ascii="Verdana" w:hAnsi="Verdana"/>
            <w:color w:val="000000"/>
            <w:sz w:val="18"/>
            <w:szCs w:val="18"/>
          </w:rPr>
          <w:t>Now click on "edit" link, a form will appear with the data.</w:t>
        </w:r>
      </w:ins>
    </w:p>
    <w:p w:rsidR="00EC0DEF" w:rsidRDefault="00EC0DEF" w:rsidP="00EC0DEF">
      <w:pPr>
        <w:rPr>
          <w:ins w:id="857" w:author="Unknown"/>
          <w:rFonts w:ascii="Times New Roman" w:hAnsi="Times New Roman"/>
          <w:sz w:val="24"/>
          <w:szCs w:val="24"/>
        </w:rPr>
      </w:pPr>
      <w:r>
        <w:rPr>
          <w:noProof/>
        </w:rPr>
        <w:drawing>
          <wp:inline distT="0" distB="0" distL="0" distR="0">
            <wp:extent cx="7324090" cy="3830320"/>
            <wp:effectExtent l="19050" t="0" r="0" b="0"/>
            <wp:docPr id="175" name="Picture 175" descr="spring mvc crud outpu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spring mvc crud output4"/>
                    <pic:cNvPicPr>
                      <a:picLocks noChangeAspect="1" noChangeArrowheads="1"/>
                    </pic:cNvPicPr>
                  </pic:nvPicPr>
                  <pic:blipFill>
                    <a:blip r:embed="rId20"/>
                    <a:srcRect/>
                    <a:stretch>
                      <a:fillRect/>
                    </a:stretch>
                  </pic:blipFill>
                  <pic:spPr bwMode="auto">
                    <a:xfrm>
                      <a:off x="0" y="0"/>
                      <a:ext cx="7324090" cy="3830320"/>
                    </a:xfrm>
                    <a:prstGeom prst="rect">
                      <a:avLst/>
                    </a:prstGeom>
                    <a:noFill/>
                    <a:ln w="9525">
                      <a:noFill/>
                      <a:miter lim="800000"/>
                      <a:headEnd/>
                      <a:tailEnd/>
                    </a:ln>
                  </pic:spPr>
                </pic:pic>
              </a:graphicData>
            </a:graphic>
          </wp:inline>
        </w:drawing>
      </w:r>
    </w:p>
    <w:p w:rsidR="00EC0DEF" w:rsidRDefault="00EC0DEF" w:rsidP="00EC0DEF">
      <w:pPr>
        <w:pStyle w:val="NormalWeb"/>
        <w:shd w:val="clear" w:color="auto" w:fill="FFFFFF"/>
        <w:jc w:val="both"/>
        <w:rPr>
          <w:ins w:id="858" w:author="Unknown"/>
          <w:rFonts w:ascii="Verdana" w:hAnsi="Verdana"/>
          <w:color w:val="000000"/>
          <w:sz w:val="18"/>
          <w:szCs w:val="18"/>
        </w:rPr>
      </w:pPr>
      <w:ins w:id="859" w:author="Unknown">
        <w:r>
          <w:rPr>
            <w:rFonts w:ascii="Verdana" w:hAnsi="Verdana"/>
            <w:color w:val="000000"/>
            <w:sz w:val="18"/>
            <w:szCs w:val="18"/>
          </w:rPr>
          <w:lastRenderedPageBreak/>
          <w:t>Now change the data of the form and click on "edit save" button.</w:t>
        </w:r>
      </w:ins>
    </w:p>
    <w:p w:rsidR="00EC0DEF" w:rsidRDefault="00EC0DEF" w:rsidP="00EC0DEF">
      <w:pPr>
        <w:rPr>
          <w:ins w:id="860" w:author="Unknown"/>
          <w:rFonts w:ascii="Times New Roman" w:hAnsi="Times New Roman"/>
          <w:sz w:val="24"/>
          <w:szCs w:val="24"/>
        </w:rPr>
      </w:pPr>
      <w:r>
        <w:rPr>
          <w:noProof/>
        </w:rPr>
        <w:drawing>
          <wp:inline distT="0" distB="0" distL="0" distR="0">
            <wp:extent cx="7228840" cy="3830320"/>
            <wp:effectExtent l="19050" t="0" r="0" b="0"/>
            <wp:docPr id="176" name="Picture 176" descr="spring mvc crud outpu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spring mvc crud output5"/>
                    <pic:cNvPicPr>
                      <a:picLocks noChangeAspect="1" noChangeArrowheads="1"/>
                    </pic:cNvPicPr>
                  </pic:nvPicPr>
                  <pic:blipFill>
                    <a:blip r:embed="rId21"/>
                    <a:srcRect/>
                    <a:stretch>
                      <a:fillRect/>
                    </a:stretch>
                  </pic:blipFill>
                  <pic:spPr bwMode="auto">
                    <a:xfrm>
                      <a:off x="0" y="0"/>
                      <a:ext cx="7228840" cy="3830320"/>
                    </a:xfrm>
                    <a:prstGeom prst="rect">
                      <a:avLst/>
                    </a:prstGeom>
                    <a:noFill/>
                    <a:ln w="9525">
                      <a:noFill/>
                      <a:miter lim="800000"/>
                      <a:headEnd/>
                      <a:tailEnd/>
                    </a:ln>
                  </pic:spPr>
                </pic:pic>
              </a:graphicData>
            </a:graphic>
          </wp:inline>
        </w:drawing>
      </w:r>
    </w:p>
    <w:p w:rsidR="00EC0DEF" w:rsidRDefault="00EC0DEF" w:rsidP="00EC0DEF">
      <w:pPr>
        <w:pStyle w:val="NormalWeb"/>
        <w:shd w:val="clear" w:color="auto" w:fill="FFFFFF"/>
        <w:jc w:val="both"/>
        <w:rPr>
          <w:ins w:id="861" w:author="Unknown"/>
          <w:rFonts w:ascii="Verdana" w:hAnsi="Verdana"/>
          <w:color w:val="000000"/>
          <w:sz w:val="18"/>
          <w:szCs w:val="18"/>
        </w:rPr>
      </w:pPr>
      <w:ins w:id="862" w:author="Unknown">
        <w:r>
          <w:rPr>
            <w:rFonts w:ascii="Verdana" w:hAnsi="Verdana"/>
            <w:color w:val="000000"/>
            <w:sz w:val="18"/>
            <w:szCs w:val="18"/>
          </w:rPr>
          <w:t>Now click on "delete" link, you will see employees list with deleted record.</w:t>
        </w:r>
      </w:ins>
    </w:p>
    <w:p w:rsidR="00EC0DEF" w:rsidRDefault="00EC0DEF" w:rsidP="00EC0DEF">
      <w:pPr>
        <w:rPr>
          <w:ins w:id="863" w:author="Unknown"/>
          <w:rFonts w:ascii="Times New Roman" w:hAnsi="Times New Roman"/>
          <w:sz w:val="24"/>
          <w:szCs w:val="24"/>
        </w:rPr>
      </w:pPr>
      <w:r>
        <w:rPr>
          <w:noProof/>
        </w:rPr>
        <w:lastRenderedPageBreak/>
        <w:drawing>
          <wp:inline distT="0" distB="0" distL="0" distR="0">
            <wp:extent cx="7289165" cy="3890645"/>
            <wp:effectExtent l="19050" t="0" r="6985" b="0"/>
            <wp:docPr id="177" name="Picture 177" descr="spring mvc crud outpu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spring mvc crud output6"/>
                    <pic:cNvPicPr>
                      <a:picLocks noChangeAspect="1" noChangeArrowheads="1"/>
                    </pic:cNvPicPr>
                  </pic:nvPicPr>
                  <pic:blipFill>
                    <a:blip r:embed="rId22"/>
                    <a:srcRect/>
                    <a:stretch>
                      <a:fillRect/>
                    </a:stretch>
                  </pic:blipFill>
                  <pic:spPr bwMode="auto">
                    <a:xfrm>
                      <a:off x="0" y="0"/>
                      <a:ext cx="7289165" cy="3890645"/>
                    </a:xfrm>
                    <a:prstGeom prst="rect">
                      <a:avLst/>
                    </a:prstGeom>
                    <a:noFill/>
                    <a:ln w="9525">
                      <a:noFill/>
                      <a:miter lim="800000"/>
                      <a:headEnd/>
                      <a:tailEnd/>
                    </a:ln>
                  </pic:spPr>
                </pic:pic>
              </a:graphicData>
            </a:graphic>
          </wp:inline>
        </w:drawing>
      </w:r>
    </w:p>
    <w:p w:rsidR="00EC0DEF" w:rsidRDefault="00EC0DEF" w:rsidP="00EC0DEF">
      <w:pPr>
        <w:rPr>
          <w:ins w:id="864" w:author="Unknown"/>
        </w:rPr>
      </w:pPr>
      <w:ins w:id="865" w:author="Unknown">
        <w:r>
          <w:pict>
            <v:rect id="_x0000_i1202" style="width:0;height:.7pt" o:hralign="left" o:hrstd="t" o:hrnoshade="t" o:hr="t" fillcolor="#d4d4d4" stroked="f"/>
          </w:pict>
        </w:r>
      </w:ins>
    </w:p>
    <w:p w:rsidR="00EC0DEF" w:rsidRDefault="00EC0DEF"/>
    <w:p w:rsidR="00EC0DEF" w:rsidRDefault="00EC0DEF"/>
    <w:p w:rsidR="00EC0DEF" w:rsidRDefault="00EC0DEF"/>
    <w:p w:rsidR="00911AD0" w:rsidRDefault="00911AD0">
      <w:r>
        <w:t xml:space="preserve">Source: </w:t>
      </w:r>
      <w:hyperlink r:id="rId23" w:history="1">
        <w:r w:rsidRPr="00D37E61">
          <w:rPr>
            <w:rStyle w:val="Hyperlink"/>
          </w:rPr>
          <w:t>http://www.javatpoint.com/spring-interview-questions</w:t>
        </w:r>
      </w:hyperlink>
    </w:p>
    <w:p w:rsidR="00911AD0" w:rsidRDefault="00911AD0" w:rsidP="00911AD0">
      <w:pPr>
        <w:pStyle w:val="Heading1"/>
        <w:shd w:val="clear" w:color="auto" w:fill="FFFFFF"/>
        <w:spacing w:before="68"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Spring Interview Questions</w:t>
      </w:r>
    </w:p>
    <w:p w:rsidR="00911AD0" w:rsidRDefault="00911AD0" w:rsidP="00911AD0">
      <w:pPr>
        <w:pStyle w:val="NormalWeb"/>
        <w:shd w:val="clear" w:color="auto" w:fill="FFFFFF"/>
        <w:jc w:val="both"/>
        <w:rPr>
          <w:rFonts w:ascii="Verdana" w:hAnsi="Verdana"/>
          <w:color w:val="000000"/>
          <w:sz w:val="18"/>
          <w:szCs w:val="18"/>
        </w:rPr>
      </w:pPr>
      <w:r>
        <w:rPr>
          <w:rFonts w:ascii="Verdana" w:hAnsi="Verdana"/>
          <w:color w:val="000000"/>
          <w:sz w:val="18"/>
          <w:szCs w:val="18"/>
        </w:rPr>
        <w:t>Spring interview questions and answers are frequently asked because it is now widely used framework to develop enterprise application in java. There are given a list of top 40 frequently asked spring interview questions.</w:t>
      </w:r>
    </w:p>
    <w:p w:rsidR="00911AD0" w:rsidRDefault="00A143DB" w:rsidP="00911AD0">
      <w:pPr>
        <w:rPr>
          <w:rFonts w:ascii="Times New Roman" w:hAnsi="Times New Roman"/>
          <w:sz w:val="24"/>
          <w:szCs w:val="24"/>
        </w:rPr>
      </w:pPr>
      <w:r>
        <w:pict>
          <v:rect id="_x0000_i1025" style="width:0;height:.7pt" o:hrstd="t" o:hrnoshade="t" o:hr="t" fillcolor="#d4d4d4" stroked="f"/>
        </w:pict>
      </w:r>
    </w:p>
    <w:p w:rsidR="00911AD0" w:rsidRDefault="00911AD0" w:rsidP="00911AD0">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1) What is </w:t>
      </w:r>
      <w:proofErr w:type="gramStart"/>
      <w:r>
        <w:rPr>
          <w:rFonts w:ascii="Helvetica" w:hAnsi="Helvetica" w:cs="Helvetica"/>
          <w:b w:val="0"/>
          <w:bCs w:val="0"/>
          <w:color w:val="610B4B"/>
          <w:sz w:val="29"/>
          <w:szCs w:val="29"/>
        </w:rPr>
        <w:t>Spring</w:t>
      </w:r>
      <w:proofErr w:type="gramEnd"/>
      <w:r>
        <w:rPr>
          <w:rFonts w:ascii="Helvetica" w:hAnsi="Helvetica" w:cs="Helvetica"/>
          <w:b w:val="0"/>
          <w:bCs w:val="0"/>
          <w:color w:val="610B4B"/>
          <w:sz w:val="29"/>
          <w:szCs w:val="29"/>
        </w:rPr>
        <w:t>?</w:t>
      </w:r>
    </w:p>
    <w:p w:rsidR="00911AD0" w:rsidRDefault="00911AD0" w:rsidP="00911AD0">
      <w:pPr>
        <w:pStyle w:val="NormalWeb"/>
        <w:shd w:val="clear" w:color="auto" w:fill="FFFFFF"/>
        <w:jc w:val="both"/>
        <w:rPr>
          <w:rFonts w:ascii="Verdana" w:hAnsi="Verdana"/>
          <w:color w:val="000000"/>
          <w:sz w:val="18"/>
          <w:szCs w:val="18"/>
        </w:rPr>
      </w:pPr>
      <w:r>
        <w:rPr>
          <w:rFonts w:ascii="Verdana" w:hAnsi="Verdana"/>
          <w:color w:val="000000"/>
          <w:sz w:val="18"/>
          <w:szCs w:val="18"/>
        </w:rPr>
        <w:t>It is a lightweight, loosely coupled and integrated framework for developing enterprise applications in java.</w:t>
      </w:r>
    </w:p>
    <w:p w:rsidR="00911AD0" w:rsidRDefault="00A143DB" w:rsidP="00911AD0">
      <w:pPr>
        <w:rPr>
          <w:rFonts w:ascii="Times New Roman" w:hAnsi="Times New Roman"/>
          <w:sz w:val="24"/>
          <w:szCs w:val="24"/>
        </w:rPr>
      </w:pPr>
      <w:r>
        <w:pict>
          <v:rect id="_x0000_i1026" style="width:0;height:.7pt" o:hrstd="t" o:hrnoshade="t" o:hr="t" fillcolor="#d4d4d4" stroked="f"/>
        </w:pict>
      </w:r>
    </w:p>
    <w:p w:rsidR="00911AD0" w:rsidRDefault="00911AD0" w:rsidP="00911AD0">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2) What are the advantages of spring framework?</w:t>
      </w:r>
    </w:p>
    <w:p w:rsidR="00911AD0" w:rsidRDefault="00911AD0" w:rsidP="00911AD0">
      <w:pPr>
        <w:numPr>
          <w:ilvl w:val="0"/>
          <w:numId w:val="1"/>
        </w:numPr>
        <w:shd w:val="clear" w:color="auto" w:fill="FFFFFF"/>
        <w:spacing w:before="54" w:after="100" w:afterAutospacing="1" w:line="312" w:lineRule="atLeast"/>
        <w:jc w:val="both"/>
        <w:rPr>
          <w:rFonts w:ascii="Verdana" w:hAnsi="Verdana" w:cs="Times New Roman"/>
          <w:color w:val="000000"/>
          <w:sz w:val="18"/>
          <w:szCs w:val="18"/>
        </w:rPr>
      </w:pPr>
      <w:r>
        <w:rPr>
          <w:rFonts w:ascii="Verdana" w:hAnsi="Verdana"/>
          <w:color w:val="000000"/>
          <w:sz w:val="18"/>
          <w:szCs w:val="18"/>
        </w:rPr>
        <w:t>Predefined Templates</w:t>
      </w:r>
    </w:p>
    <w:p w:rsidR="00911AD0" w:rsidRDefault="00911AD0" w:rsidP="00911AD0">
      <w:pPr>
        <w:numPr>
          <w:ilvl w:val="0"/>
          <w:numId w:val="1"/>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Loose Coupling</w:t>
      </w:r>
    </w:p>
    <w:p w:rsidR="00911AD0" w:rsidRDefault="00911AD0" w:rsidP="00911AD0">
      <w:pPr>
        <w:numPr>
          <w:ilvl w:val="0"/>
          <w:numId w:val="1"/>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Easy to test</w:t>
      </w:r>
    </w:p>
    <w:p w:rsidR="00911AD0" w:rsidRDefault="00911AD0" w:rsidP="00911AD0">
      <w:pPr>
        <w:numPr>
          <w:ilvl w:val="0"/>
          <w:numId w:val="1"/>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Lightweight</w:t>
      </w:r>
    </w:p>
    <w:p w:rsidR="00911AD0" w:rsidRDefault="00911AD0" w:rsidP="00911AD0">
      <w:pPr>
        <w:numPr>
          <w:ilvl w:val="0"/>
          <w:numId w:val="1"/>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Fast Development</w:t>
      </w:r>
    </w:p>
    <w:p w:rsidR="00911AD0" w:rsidRDefault="00911AD0" w:rsidP="00911AD0">
      <w:pPr>
        <w:numPr>
          <w:ilvl w:val="0"/>
          <w:numId w:val="1"/>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Powerful Abstraction</w:t>
      </w:r>
    </w:p>
    <w:p w:rsidR="00911AD0" w:rsidRDefault="00911AD0" w:rsidP="00911AD0">
      <w:pPr>
        <w:numPr>
          <w:ilvl w:val="0"/>
          <w:numId w:val="1"/>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Declarative support</w:t>
      </w:r>
    </w:p>
    <w:p w:rsidR="00911AD0" w:rsidRDefault="00A143DB" w:rsidP="00911AD0">
      <w:pPr>
        <w:spacing w:after="0" w:line="240" w:lineRule="auto"/>
        <w:rPr>
          <w:rFonts w:ascii="Times New Roman" w:hAnsi="Times New Roman"/>
          <w:sz w:val="24"/>
          <w:szCs w:val="24"/>
        </w:rPr>
      </w:pPr>
      <w:hyperlink r:id="rId24" w:tgtFrame="_blank" w:history="1">
        <w:r w:rsidR="00911AD0">
          <w:rPr>
            <w:rStyle w:val="Hyperlink"/>
            <w:rFonts w:ascii="Verdana" w:hAnsi="Verdana"/>
            <w:color w:val="008000"/>
            <w:sz w:val="18"/>
            <w:szCs w:val="18"/>
            <w:shd w:val="clear" w:color="auto" w:fill="FFFFFF"/>
          </w:rPr>
          <w:t>More details...</w:t>
        </w:r>
      </w:hyperlink>
    </w:p>
    <w:p w:rsidR="00911AD0" w:rsidRDefault="00A143DB" w:rsidP="00911AD0">
      <w:r>
        <w:pict>
          <v:rect id="_x0000_i1027" style="width:0;height:.7pt" o:hrstd="t" o:hrnoshade="t" o:hr="t" fillcolor="#d4d4d4" stroked="f"/>
        </w:pict>
      </w:r>
    </w:p>
    <w:p w:rsidR="00911AD0" w:rsidRDefault="00911AD0" w:rsidP="00911AD0">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3) What are the modules of spring framework</w:t>
      </w:r>
      <w:proofErr w:type="gramStart"/>
      <w:r>
        <w:rPr>
          <w:rFonts w:ascii="Helvetica" w:hAnsi="Helvetica" w:cs="Helvetica"/>
          <w:b w:val="0"/>
          <w:bCs w:val="0"/>
          <w:color w:val="610B4B"/>
          <w:sz w:val="29"/>
          <w:szCs w:val="29"/>
        </w:rPr>
        <w:t>?</w:t>
      </w:r>
      <w:r w:rsidR="00AD72F0">
        <w:rPr>
          <w:rFonts w:ascii="Helvetica" w:hAnsi="Helvetica" w:cs="Helvetica"/>
          <w:b w:val="0"/>
          <w:bCs w:val="0"/>
          <w:color w:val="610B4B"/>
          <w:sz w:val="29"/>
          <w:szCs w:val="29"/>
        </w:rPr>
        <w:t>RRR</w:t>
      </w:r>
      <w:proofErr w:type="gramEnd"/>
    </w:p>
    <w:p w:rsidR="00911AD0" w:rsidRDefault="00911AD0" w:rsidP="00911AD0">
      <w:pPr>
        <w:numPr>
          <w:ilvl w:val="0"/>
          <w:numId w:val="2"/>
        </w:numPr>
        <w:shd w:val="clear" w:color="auto" w:fill="FFFFFF"/>
        <w:spacing w:before="54" w:after="100" w:afterAutospacing="1" w:line="312" w:lineRule="atLeast"/>
        <w:jc w:val="both"/>
        <w:rPr>
          <w:rFonts w:ascii="Verdana" w:hAnsi="Verdana" w:cs="Times New Roman"/>
          <w:color w:val="000000"/>
          <w:sz w:val="18"/>
          <w:szCs w:val="18"/>
        </w:rPr>
      </w:pPr>
      <w:r>
        <w:rPr>
          <w:rFonts w:ascii="Verdana" w:hAnsi="Verdana"/>
          <w:color w:val="000000"/>
          <w:sz w:val="18"/>
          <w:szCs w:val="18"/>
        </w:rPr>
        <w:t>Test</w:t>
      </w:r>
    </w:p>
    <w:p w:rsidR="00911AD0" w:rsidRDefault="00911AD0" w:rsidP="00911AD0">
      <w:pPr>
        <w:numPr>
          <w:ilvl w:val="0"/>
          <w:numId w:val="2"/>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Spring Core Container</w:t>
      </w:r>
    </w:p>
    <w:p w:rsidR="00911AD0" w:rsidRDefault="00911AD0" w:rsidP="00911AD0">
      <w:pPr>
        <w:numPr>
          <w:ilvl w:val="0"/>
          <w:numId w:val="2"/>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AOP, Aspects and Instrumentation</w:t>
      </w:r>
    </w:p>
    <w:p w:rsidR="00911AD0" w:rsidRDefault="00911AD0" w:rsidP="00911AD0">
      <w:pPr>
        <w:numPr>
          <w:ilvl w:val="0"/>
          <w:numId w:val="2"/>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Data Access/Integration</w:t>
      </w:r>
    </w:p>
    <w:p w:rsidR="00911AD0" w:rsidRDefault="00911AD0" w:rsidP="00911AD0">
      <w:pPr>
        <w:numPr>
          <w:ilvl w:val="0"/>
          <w:numId w:val="2"/>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Web</w:t>
      </w:r>
    </w:p>
    <w:p w:rsidR="00911AD0" w:rsidRDefault="00A143DB" w:rsidP="00911AD0">
      <w:pPr>
        <w:spacing w:after="0" w:line="240" w:lineRule="auto"/>
        <w:rPr>
          <w:rFonts w:ascii="Times New Roman" w:hAnsi="Times New Roman"/>
          <w:sz w:val="24"/>
          <w:szCs w:val="24"/>
        </w:rPr>
      </w:pPr>
      <w:hyperlink r:id="rId25" w:tgtFrame="_blank" w:history="1">
        <w:r w:rsidR="00911AD0">
          <w:rPr>
            <w:rStyle w:val="Hyperlink"/>
            <w:rFonts w:ascii="Verdana" w:hAnsi="Verdana"/>
            <w:color w:val="008000"/>
            <w:sz w:val="18"/>
            <w:szCs w:val="18"/>
            <w:shd w:val="clear" w:color="auto" w:fill="FFFFFF"/>
          </w:rPr>
          <w:t>More details...</w:t>
        </w:r>
      </w:hyperlink>
    </w:p>
    <w:p w:rsidR="00911AD0" w:rsidRDefault="00A143DB" w:rsidP="00911AD0">
      <w:r>
        <w:pict>
          <v:rect id="_x0000_i1028" style="width:0;height:.7pt" o:hrstd="t" o:hrnoshade="t" o:hr="t" fillcolor="#d4d4d4" stroked="f"/>
        </w:pict>
      </w:r>
    </w:p>
    <w:p w:rsidR="00911AD0" w:rsidRDefault="00911AD0" w:rsidP="00911AD0">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4) What </w:t>
      </w:r>
      <w:proofErr w:type="gramStart"/>
      <w:r>
        <w:rPr>
          <w:rFonts w:ascii="Helvetica" w:hAnsi="Helvetica" w:cs="Helvetica"/>
          <w:b w:val="0"/>
          <w:bCs w:val="0"/>
          <w:color w:val="610B4B"/>
          <w:sz w:val="29"/>
          <w:szCs w:val="29"/>
        </w:rPr>
        <w:t>is</w:t>
      </w:r>
      <w:proofErr w:type="gramEnd"/>
      <w:r>
        <w:rPr>
          <w:rFonts w:ascii="Helvetica" w:hAnsi="Helvetica" w:cs="Helvetica"/>
          <w:b w:val="0"/>
          <w:bCs w:val="0"/>
          <w:color w:val="610B4B"/>
          <w:sz w:val="29"/>
          <w:szCs w:val="29"/>
        </w:rPr>
        <w:t xml:space="preserve"> IOC and DI?</w:t>
      </w:r>
    </w:p>
    <w:p w:rsidR="00911AD0" w:rsidRDefault="00911AD0" w:rsidP="00911AD0">
      <w:pPr>
        <w:pStyle w:val="NormalWeb"/>
        <w:shd w:val="clear" w:color="auto" w:fill="FFFFFF"/>
        <w:jc w:val="both"/>
        <w:rPr>
          <w:rFonts w:ascii="Verdana" w:hAnsi="Verdana"/>
          <w:color w:val="000000"/>
          <w:sz w:val="18"/>
          <w:szCs w:val="18"/>
        </w:rPr>
      </w:pPr>
      <w:r>
        <w:rPr>
          <w:rFonts w:ascii="Verdana" w:hAnsi="Verdana"/>
          <w:color w:val="000000"/>
          <w:sz w:val="18"/>
          <w:szCs w:val="18"/>
        </w:rPr>
        <w:t>IOC (Inversion of Control) and DI (Dependency Injection) is a design pattern to provide loose coupling. It removes the dependency from the program.</w:t>
      </w:r>
    </w:p>
    <w:p w:rsidR="00911AD0" w:rsidRDefault="00911AD0" w:rsidP="00911AD0">
      <w:pPr>
        <w:pStyle w:val="NormalWeb"/>
        <w:shd w:val="clear" w:color="auto" w:fill="FFFFFF"/>
        <w:jc w:val="both"/>
        <w:rPr>
          <w:rFonts w:ascii="Verdana" w:hAnsi="Verdana"/>
          <w:color w:val="000000"/>
          <w:sz w:val="18"/>
          <w:szCs w:val="18"/>
        </w:rPr>
      </w:pPr>
      <w:r>
        <w:rPr>
          <w:rFonts w:ascii="Verdana" w:hAnsi="Verdana"/>
          <w:color w:val="000000"/>
          <w:sz w:val="18"/>
          <w:szCs w:val="18"/>
        </w:rPr>
        <w:t>Let's write a code without following IOC and DI.</w:t>
      </w:r>
    </w:p>
    <w:p w:rsidR="00911AD0" w:rsidRDefault="00A143DB" w:rsidP="00911AD0">
      <w:pPr>
        <w:shd w:val="clear" w:color="auto" w:fill="FFFFFF"/>
        <w:jc w:val="both"/>
        <w:rPr>
          <w:rFonts w:ascii="Verdana" w:hAnsi="Verdana"/>
          <w:color w:val="000000"/>
          <w:sz w:val="18"/>
          <w:szCs w:val="18"/>
        </w:rPr>
      </w:pPr>
      <w:r>
        <w:rPr>
          <w:rFonts w:ascii="Verdana" w:hAnsi="Verdana"/>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36.55pt;height:60.45pt" o:ole="">
            <v:imagedata r:id="rId26" o:title=""/>
          </v:shape>
          <w:control r:id="rId27" w:name="DefaultOcxName" w:shapeid="_x0000_i1080"/>
        </w:object>
      </w:r>
    </w:p>
    <w:p w:rsidR="00911AD0" w:rsidRDefault="00911AD0" w:rsidP="00911AD0">
      <w:pPr>
        <w:pStyle w:val="NormalWeb"/>
        <w:shd w:val="clear" w:color="auto" w:fill="FFFFFF"/>
        <w:jc w:val="both"/>
        <w:rPr>
          <w:rFonts w:ascii="Verdana" w:hAnsi="Verdana"/>
          <w:color w:val="000000"/>
          <w:sz w:val="18"/>
          <w:szCs w:val="18"/>
        </w:rPr>
      </w:pPr>
      <w:r>
        <w:rPr>
          <w:rFonts w:ascii="Verdana" w:hAnsi="Verdana"/>
          <w:color w:val="000000"/>
          <w:sz w:val="18"/>
          <w:szCs w:val="18"/>
        </w:rPr>
        <w:t>Now, there is dependency between Employee and Address because Employee is forced to use the same address instance.</w:t>
      </w:r>
    </w:p>
    <w:p w:rsidR="00911AD0" w:rsidRDefault="00911AD0" w:rsidP="00911AD0">
      <w:pPr>
        <w:pStyle w:val="NormalWeb"/>
        <w:shd w:val="clear" w:color="auto" w:fill="FFFFFF"/>
        <w:jc w:val="both"/>
        <w:rPr>
          <w:rFonts w:ascii="Verdana" w:hAnsi="Verdana"/>
          <w:color w:val="000000"/>
          <w:sz w:val="18"/>
          <w:szCs w:val="18"/>
        </w:rPr>
      </w:pPr>
      <w:r>
        <w:rPr>
          <w:rFonts w:ascii="Verdana" w:hAnsi="Verdana"/>
          <w:color w:val="000000"/>
          <w:sz w:val="18"/>
          <w:szCs w:val="18"/>
        </w:rPr>
        <w:t>Let's write the IOC or DI code.</w:t>
      </w:r>
    </w:p>
    <w:p w:rsidR="00911AD0" w:rsidRDefault="00A143DB" w:rsidP="00911AD0">
      <w:pPr>
        <w:shd w:val="clear" w:color="auto" w:fill="FFFFFF"/>
        <w:jc w:val="both"/>
        <w:rPr>
          <w:rFonts w:ascii="Verdana" w:hAnsi="Verdana"/>
          <w:color w:val="000000"/>
          <w:sz w:val="18"/>
          <w:szCs w:val="18"/>
        </w:rPr>
      </w:pPr>
      <w:r>
        <w:rPr>
          <w:rFonts w:ascii="Verdana" w:hAnsi="Verdana"/>
          <w:color w:val="000000"/>
          <w:sz w:val="18"/>
          <w:szCs w:val="18"/>
        </w:rPr>
        <w:lastRenderedPageBreak/>
        <w:object w:dxaOrig="225" w:dyaOrig="225">
          <v:shape id="_x0000_i1083" type="#_x0000_t75" style="width:136.55pt;height:60.45pt" o:ole="">
            <v:imagedata r:id="rId26" o:title=""/>
          </v:shape>
          <w:control r:id="rId28" w:name="DefaultOcxName1" w:shapeid="_x0000_i1083"/>
        </w:object>
      </w:r>
    </w:p>
    <w:p w:rsidR="00911AD0" w:rsidRDefault="00911AD0" w:rsidP="00911AD0">
      <w:pPr>
        <w:pStyle w:val="NormalWeb"/>
        <w:shd w:val="clear" w:color="auto" w:fill="FFFFFF"/>
        <w:jc w:val="both"/>
        <w:rPr>
          <w:rFonts w:ascii="Verdana" w:hAnsi="Verdana"/>
          <w:color w:val="000000"/>
          <w:sz w:val="18"/>
          <w:szCs w:val="18"/>
        </w:rPr>
      </w:pPr>
      <w:r>
        <w:rPr>
          <w:rFonts w:ascii="Verdana" w:hAnsi="Verdana"/>
          <w:color w:val="000000"/>
          <w:sz w:val="18"/>
          <w:szCs w:val="18"/>
        </w:rPr>
        <w:t>Now, there is no dependency between Employee and Address because Employee is not forced to use the same address instance. It can use any address instance.</w:t>
      </w:r>
    </w:p>
    <w:p w:rsidR="00911AD0" w:rsidRDefault="00A143DB" w:rsidP="00911AD0">
      <w:pPr>
        <w:rPr>
          <w:rFonts w:ascii="Times New Roman" w:hAnsi="Times New Roman"/>
          <w:sz w:val="24"/>
          <w:szCs w:val="24"/>
        </w:rPr>
      </w:pPr>
      <w:r>
        <w:pict>
          <v:rect id="_x0000_i1033" style="width:0;height:.7pt" o:hrstd="t" o:hrnoshade="t" o:hr="t" fillcolor="#d4d4d4" stroked="f"/>
        </w:pict>
      </w:r>
    </w:p>
    <w:p w:rsidR="00911AD0" w:rsidRDefault="00911AD0" w:rsidP="00911AD0">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5) What is the role of IOC container in spring</w:t>
      </w:r>
      <w:proofErr w:type="gramStart"/>
      <w:r>
        <w:rPr>
          <w:rFonts w:ascii="Helvetica" w:hAnsi="Helvetica" w:cs="Helvetica"/>
          <w:b w:val="0"/>
          <w:bCs w:val="0"/>
          <w:color w:val="610B4B"/>
          <w:sz w:val="29"/>
          <w:szCs w:val="29"/>
        </w:rPr>
        <w:t>?</w:t>
      </w:r>
      <w:r w:rsidR="00AD72F0">
        <w:rPr>
          <w:rFonts w:ascii="Helvetica" w:hAnsi="Helvetica" w:cs="Helvetica"/>
          <w:b w:val="0"/>
          <w:bCs w:val="0"/>
          <w:color w:val="610B4B"/>
          <w:sz w:val="29"/>
          <w:szCs w:val="29"/>
        </w:rPr>
        <w:t>RRR</w:t>
      </w:r>
      <w:proofErr w:type="gramEnd"/>
    </w:p>
    <w:p w:rsidR="00911AD0" w:rsidRDefault="00911AD0" w:rsidP="00911AD0">
      <w:pPr>
        <w:pStyle w:val="NormalWeb"/>
        <w:shd w:val="clear" w:color="auto" w:fill="FFFFFF"/>
        <w:jc w:val="both"/>
        <w:rPr>
          <w:rFonts w:ascii="Verdana" w:hAnsi="Verdana"/>
          <w:color w:val="000000"/>
          <w:sz w:val="18"/>
          <w:szCs w:val="18"/>
        </w:rPr>
      </w:pPr>
      <w:r>
        <w:rPr>
          <w:rFonts w:ascii="Verdana" w:hAnsi="Verdana"/>
          <w:color w:val="000000"/>
          <w:sz w:val="18"/>
          <w:szCs w:val="18"/>
        </w:rPr>
        <w:t>IOC container is responsible to:</w:t>
      </w:r>
    </w:p>
    <w:p w:rsidR="00911AD0" w:rsidRDefault="00911AD0" w:rsidP="00911AD0">
      <w:pPr>
        <w:numPr>
          <w:ilvl w:val="0"/>
          <w:numId w:val="3"/>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create the instance</w:t>
      </w:r>
    </w:p>
    <w:p w:rsidR="00911AD0" w:rsidRDefault="00911AD0" w:rsidP="00911AD0">
      <w:pPr>
        <w:numPr>
          <w:ilvl w:val="0"/>
          <w:numId w:val="3"/>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configure the instance, and</w:t>
      </w:r>
    </w:p>
    <w:p w:rsidR="00911AD0" w:rsidRDefault="00911AD0" w:rsidP="00911AD0">
      <w:pPr>
        <w:numPr>
          <w:ilvl w:val="0"/>
          <w:numId w:val="3"/>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assemble the dependencies</w:t>
      </w:r>
    </w:p>
    <w:p w:rsidR="00911AD0" w:rsidRDefault="00A143DB" w:rsidP="00911AD0">
      <w:pPr>
        <w:spacing w:after="0" w:line="240" w:lineRule="auto"/>
        <w:rPr>
          <w:rFonts w:ascii="Times New Roman" w:hAnsi="Times New Roman"/>
          <w:sz w:val="24"/>
          <w:szCs w:val="24"/>
        </w:rPr>
      </w:pPr>
      <w:hyperlink r:id="rId29" w:tgtFrame="_blank" w:history="1">
        <w:r w:rsidR="00911AD0">
          <w:rPr>
            <w:rStyle w:val="Hyperlink"/>
            <w:rFonts w:ascii="Verdana" w:hAnsi="Verdana"/>
            <w:color w:val="008000"/>
            <w:sz w:val="18"/>
            <w:szCs w:val="18"/>
            <w:shd w:val="clear" w:color="auto" w:fill="FFFFFF"/>
          </w:rPr>
          <w:t>More details...</w:t>
        </w:r>
      </w:hyperlink>
    </w:p>
    <w:p w:rsidR="00911AD0" w:rsidRDefault="00A143DB" w:rsidP="00911AD0">
      <w:r>
        <w:pict>
          <v:rect id="_x0000_i1034" style="width:0;height:.7pt" o:hrstd="t" o:hrnoshade="t" o:hr="t" fillcolor="#d4d4d4" stroked="f"/>
        </w:pict>
      </w:r>
    </w:p>
    <w:p w:rsidR="00911AD0" w:rsidRDefault="00911AD0" w:rsidP="00911AD0">
      <w:pPr>
        <w:pStyle w:val="Heading3"/>
        <w:shd w:val="clear" w:color="auto" w:fill="FFFFFF"/>
        <w:spacing w:line="312" w:lineRule="atLeast"/>
        <w:jc w:val="both"/>
        <w:rPr>
          <w:ins w:id="866" w:author="Unknown"/>
          <w:rFonts w:ascii="Helvetica" w:hAnsi="Helvetica" w:cs="Helvetica"/>
          <w:b w:val="0"/>
          <w:bCs w:val="0"/>
          <w:color w:val="610B4B"/>
          <w:sz w:val="29"/>
          <w:szCs w:val="29"/>
        </w:rPr>
      </w:pPr>
      <w:ins w:id="867" w:author="Unknown">
        <w:r>
          <w:rPr>
            <w:rFonts w:ascii="Helvetica" w:hAnsi="Helvetica" w:cs="Helvetica"/>
            <w:b w:val="0"/>
            <w:bCs w:val="0"/>
            <w:color w:val="610B4B"/>
            <w:sz w:val="29"/>
            <w:szCs w:val="29"/>
          </w:rPr>
          <w:t>6) What are the types of IOC container in spring</w:t>
        </w:r>
        <w:proofErr w:type="gramStart"/>
        <w:r>
          <w:rPr>
            <w:rFonts w:ascii="Helvetica" w:hAnsi="Helvetica" w:cs="Helvetica"/>
            <w:b w:val="0"/>
            <w:bCs w:val="0"/>
            <w:color w:val="610B4B"/>
            <w:sz w:val="29"/>
            <w:szCs w:val="29"/>
          </w:rPr>
          <w:t>?</w:t>
        </w:r>
      </w:ins>
      <w:r w:rsidR="00AD72F0">
        <w:rPr>
          <w:rFonts w:ascii="Helvetica" w:hAnsi="Helvetica" w:cs="Helvetica"/>
          <w:b w:val="0"/>
          <w:bCs w:val="0"/>
          <w:color w:val="610B4B"/>
          <w:sz w:val="29"/>
          <w:szCs w:val="29"/>
        </w:rPr>
        <w:t>RRR</w:t>
      </w:r>
      <w:proofErr w:type="gramEnd"/>
    </w:p>
    <w:p w:rsidR="00911AD0" w:rsidRDefault="00911AD0" w:rsidP="00911AD0">
      <w:pPr>
        <w:pStyle w:val="NormalWeb"/>
        <w:shd w:val="clear" w:color="auto" w:fill="FFFFFF"/>
        <w:jc w:val="both"/>
        <w:rPr>
          <w:ins w:id="868" w:author="Unknown"/>
          <w:rFonts w:ascii="Verdana" w:hAnsi="Verdana"/>
          <w:color w:val="000000"/>
          <w:sz w:val="18"/>
          <w:szCs w:val="18"/>
        </w:rPr>
      </w:pPr>
      <w:ins w:id="869" w:author="Unknown">
        <w:r>
          <w:rPr>
            <w:rFonts w:ascii="Verdana" w:hAnsi="Verdana"/>
            <w:color w:val="000000"/>
            <w:sz w:val="18"/>
            <w:szCs w:val="18"/>
          </w:rPr>
          <w:t>There are two types of IOC containers in spring framework.</w:t>
        </w:r>
      </w:ins>
    </w:p>
    <w:p w:rsidR="00911AD0" w:rsidRDefault="00911AD0" w:rsidP="00911AD0">
      <w:pPr>
        <w:numPr>
          <w:ilvl w:val="0"/>
          <w:numId w:val="4"/>
        </w:numPr>
        <w:shd w:val="clear" w:color="auto" w:fill="FFFFFF"/>
        <w:spacing w:before="54" w:after="100" w:afterAutospacing="1" w:line="312" w:lineRule="atLeast"/>
        <w:jc w:val="both"/>
        <w:rPr>
          <w:ins w:id="870" w:author="Unknown"/>
          <w:rFonts w:ascii="Verdana" w:hAnsi="Verdana"/>
          <w:color w:val="000000"/>
          <w:sz w:val="18"/>
          <w:szCs w:val="18"/>
        </w:rPr>
      </w:pPr>
      <w:ins w:id="871" w:author="Unknown">
        <w:r>
          <w:rPr>
            <w:rFonts w:ascii="Verdana" w:hAnsi="Verdana"/>
            <w:color w:val="000000"/>
            <w:sz w:val="18"/>
            <w:szCs w:val="18"/>
          </w:rPr>
          <w:t>BeanFactory</w:t>
        </w:r>
      </w:ins>
    </w:p>
    <w:p w:rsidR="00911AD0" w:rsidRDefault="00911AD0" w:rsidP="00911AD0">
      <w:pPr>
        <w:numPr>
          <w:ilvl w:val="0"/>
          <w:numId w:val="4"/>
        </w:numPr>
        <w:shd w:val="clear" w:color="auto" w:fill="FFFFFF"/>
        <w:spacing w:before="54" w:after="100" w:afterAutospacing="1" w:line="312" w:lineRule="atLeast"/>
        <w:jc w:val="both"/>
        <w:rPr>
          <w:ins w:id="872" w:author="Unknown"/>
          <w:rFonts w:ascii="Verdana" w:hAnsi="Verdana"/>
          <w:color w:val="000000"/>
          <w:sz w:val="18"/>
          <w:szCs w:val="18"/>
        </w:rPr>
      </w:pPr>
      <w:ins w:id="873" w:author="Unknown">
        <w:r>
          <w:rPr>
            <w:rFonts w:ascii="Verdana" w:hAnsi="Verdana"/>
            <w:color w:val="000000"/>
            <w:sz w:val="18"/>
            <w:szCs w:val="18"/>
          </w:rPr>
          <w:t>ApplicationContext</w:t>
        </w:r>
      </w:ins>
    </w:p>
    <w:p w:rsidR="00911AD0" w:rsidRDefault="00A143DB" w:rsidP="00911AD0">
      <w:pPr>
        <w:spacing w:after="0" w:line="240" w:lineRule="auto"/>
        <w:rPr>
          <w:ins w:id="874" w:author="Unknown"/>
          <w:rFonts w:ascii="Times New Roman" w:hAnsi="Times New Roman"/>
          <w:sz w:val="24"/>
          <w:szCs w:val="24"/>
        </w:rPr>
      </w:pPr>
      <w:ins w:id="875" w:author="Unknown">
        <w:r>
          <w:fldChar w:fldCharType="begin"/>
        </w:r>
        <w:r w:rsidR="00911AD0">
          <w:instrText xml:space="preserve"> HYPERLINK "http://www.javatpoint.com/ioc-container" \t "_blank" </w:instrText>
        </w:r>
        <w:r>
          <w:fldChar w:fldCharType="separate"/>
        </w:r>
        <w:r w:rsidR="00911AD0">
          <w:rPr>
            <w:rStyle w:val="Hyperlink"/>
            <w:rFonts w:ascii="Verdana" w:hAnsi="Verdana"/>
            <w:color w:val="008000"/>
            <w:sz w:val="18"/>
            <w:szCs w:val="18"/>
            <w:shd w:val="clear" w:color="auto" w:fill="FFFFFF"/>
          </w:rPr>
          <w:t>More details...</w:t>
        </w:r>
        <w:r>
          <w:fldChar w:fldCharType="end"/>
        </w:r>
      </w:ins>
    </w:p>
    <w:p w:rsidR="00911AD0" w:rsidRDefault="00A143DB" w:rsidP="00911AD0">
      <w:pPr>
        <w:rPr>
          <w:ins w:id="876" w:author="Unknown"/>
        </w:rPr>
      </w:pPr>
      <w:ins w:id="877" w:author="Unknown">
        <w:r>
          <w:pict>
            <v:rect id="_x0000_i1035" style="width:0;height:.7pt" o:hrstd="t" o:hrnoshade="t" o:hr="t" fillcolor="#d4d4d4" stroked="f"/>
          </w:pict>
        </w:r>
      </w:ins>
    </w:p>
    <w:p w:rsidR="00911AD0" w:rsidRDefault="00911AD0" w:rsidP="00911AD0">
      <w:pPr>
        <w:pStyle w:val="Heading3"/>
        <w:shd w:val="clear" w:color="auto" w:fill="FFFFFF"/>
        <w:spacing w:line="312" w:lineRule="atLeast"/>
        <w:jc w:val="both"/>
        <w:rPr>
          <w:ins w:id="878" w:author="Unknown"/>
          <w:rFonts w:ascii="Helvetica" w:hAnsi="Helvetica" w:cs="Helvetica"/>
          <w:b w:val="0"/>
          <w:bCs w:val="0"/>
          <w:color w:val="610B4B"/>
          <w:sz w:val="29"/>
          <w:szCs w:val="29"/>
        </w:rPr>
      </w:pPr>
      <w:ins w:id="879" w:author="Unknown">
        <w:r>
          <w:rPr>
            <w:rFonts w:ascii="Helvetica" w:hAnsi="Helvetica" w:cs="Helvetica"/>
            <w:b w:val="0"/>
            <w:bCs w:val="0"/>
            <w:color w:val="610B4B"/>
            <w:sz w:val="29"/>
            <w:szCs w:val="29"/>
          </w:rPr>
          <w:t>7) What is the difference between BeanFactory and ApplicationContext</w:t>
        </w:r>
        <w:proofErr w:type="gramStart"/>
        <w:r>
          <w:rPr>
            <w:rFonts w:ascii="Helvetica" w:hAnsi="Helvetica" w:cs="Helvetica"/>
            <w:b w:val="0"/>
            <w:bCs w:val="0"/>
            <w:color w:val="610B4B"/>
            <w:sz w:val="29"/>
            <w:szCs w:val="29"/>
          </w:rPr>
          <w:t>?</w:t>
        </w:r>
      </w:ins>
      <w:r w:rsidR="00AD72F0">
        <w:rPr>
          <w:rFonts w:ascii="Helvetica" w:hAnsi="Helvetica" w:cs="Helvetica"/>
          <w:b w:val="0"/>
          <w:bCs w:val="0"/>
          <w:color w:val="610B4B"/>
          <w:sz w:val="29"/>
          <w:szCs w:val="29"/>
        </w:rPr>
        <w:t>RRR</w:t>
      </w:r>
      <w:proofErr w:type="gramEnd"/>
    </w:p>
    <w:p w:rsidR="00911AD0" w:rsidRDefault="00911AD0" w:rsidP="00911AD0">
      <w:pPr>
        <w:pStyle w:val="NormalWeb"/>
        <w:shd w:val="clear" w:color="auto" w:fill="FFFFFF"/>
        <w:jc w:val="both"/>
        <w:rPr>
          <w:ins w:id="880" w:author="Unknown"/>
          <w:rFonts w:ascii="Verdana" w:hAnsi="Verdana"/>
          <w:color w:val="000000"/>
          <w:sz w:val="18"/>
          <w:szCs w:val="18"/>
        </w:rPr>
      </w:pPr>
      <w:ins w:id="881" w:author="Unknown">
        <w:r>
          <w:rPr>
            <w:rFonts w:ascii="Verdana" w:hAnsi="Verdana"/>
            <w:color w:val="000000"/>
            <w:sz w:val="18"/>
            <w:szCs w:val="18"/>
          </w:rPr>
          <w:t>BeanFactory is the</w:t>
        </w:r>
        <w:r>
          <w:rPr>
            <w:rStyle w:val="apple-converted-space"/>
            <w:rFonts w:ascii="Verdana" w:hAnsi="Verdana"/>
            <w:color w:val="000000"/>
            <w:sz w:val="18"/>
            <w:szCs w:val="18"/>
          </w:rPr>
          <w:t> </w:t>
        </w:r>
        <w:r>
          <w:rPr>
            <w:rFonts w:ascii="Verdana" w:hAnsi="Verdana"/>
            <w:b/>
            <w:bCs/>
            <w:color w:val="000000"/>
            <w:sz w:val="18"/>
            <w:szCs w:val="18"/>
          </w:rPr>
          <w:t>basic container</w:t>
        </w:r>
        <w:r>
          <w:rPr>
            <w:rStyle w:val="apple-converted-space"/>
            <w:rFonts w:ascii="Verdana" w:hAnsi="Verdana"/>
            <w:color w:val="000000"/>
            <w:sz w:val="18"/>
            <w:szCs w:val="18"/>
          </w:rPr>
          <w:t> </w:t>
        </w:r>
        <w:r>
          <w:rPr>
            <w:rFonts w:ascii="Verdana" w:hAnsi="Verdana"/>
            <w:color w:val="000000"/>
            <w:sz w:val="18"/>
            <w:szCs w:val="18"/>
          </w:rPr>
          <w:t>whereas ApplicationContext is the</w:t>
        </w:r>
        <w:r>
          <w:rPr>
            <w:rStyle w:val="apple-converted-space"/>
            <w:rFonts w:ascii="Verdana" w:hAnsi="Verdana"/>
            <w:color w:val="000000"/>
            <w:sz w:val="18"/>
            <w:szCs w:val="18"/>
          </w:rPr>
          <w:t> </w:t>
        </w:r>
        <w:r>
          <w:rPr>
            <w:rFonts w:ascii="Verdana" w:hAnsi="Verdana"/>
            <w:b/>
            <w:bCs/>
            <w:color w:val="000000"/>
            <w:sz w:val="18"/>
            <w:szCs w:val="18"/>
          </w:rPr>
          <w:t>advanced container</w:t>
        </w:r>
        <w:r>
          <w:rPr>
            <w:rFonts w:ascii="Verdana" w:hAnsi="Verdana"/>
            <w:color w:val="000000"/>
            <w:sz w:val="18"/>
            <w:szCs w:val="18"/>
          </w:rPr>
          <w:t>. ApplicationContext extends the BeanFactory interface. ApplicationContext provides more facilities than BeanFactory such as integration with spring AOP, message resource handling for i18n etc.</w:t>
        </w:r>
      </w:ins>
    </w:p>
    <w:p w:rsidR="00911AD0" w:rsidRDefault="00A143DB" w:rsidP="00911AD0">
      <w:pPr>
        <w:rPr>
          <w:ins w:id="882" w:author="Unknown"/>
          <w:rFonts w:ascii="Times New Roman" w:hAnsi="Times New Roman"/>
          <w:sz w:val="24"/>
          <w:szCs w:val="24"/>
        </w:rPr>
      </w:pPr>
      <w:ins w:id="883" w:author="Unknown">
        <w:r>
          <w:pict>
            <v:rect id="_x0000_i1036" style="width:0;height:.7pt" o:hrstd="t" o:hrnoshade="t" o:hr="t" fillcolor="#d4d4d4" stroked="f"/>
          </w:pict>
        </w:r>
      </w:ins>
    </w:p>
    <w:p w:rsidR="00911AD0" w:rsidRDefault="00911AD0" w:rsidP="00911AD0">
      <w:pPr>
        <w:pStyle w:val="Heading3"/>
        <w:shd w:val="clear" w:color="auto" w:fill="FFFFFF"/>
        <w:spacing w:line="312" w:lineRule="atLeast"/>
        <w:jc w:val="both"/>
        <w:rPr>
          <w:ins w:id="884" w:author="Unknown"/>
          <w:rFonts w:ascii="Helvetica" w:hAnsi="Helvetica" w:cs="Helvetica"/>
          <w:b w:val="0"/>
          <w:bCs w:val="0"/>
          <w:color w:val="610B4B"/>
          <w:sz w:val="29"/>
          <w:szCs w:val="29"/>
        </w:rPr>
      </w:pPr>
      <w:ins w:id="885" w:author="Unknown">
        <w:r>
          <w:rPr>
            <w:rFonts w:ascii="Helvetica" w:hAnsi="Helvetica" w:cs="Helvetica"/>
            <w:b w:val="0"/>
            <w:bCs w:val="0"/>
            <w:color w:val="610B4B"/>
            <w:sz w:val="29"/>
            <w:szCs w:val="29"/>
          </w:rPr>
          <w:t>8) What is the difference between constructor injection and setter injection?</w:t>
        </w:r>
      </w:ins>
    </w:p>
    <w:tbl>
      <w:tblPr>
        <w:tblW w:w="1183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32"/>
        <w:gridCol w:w="4941"/>
        <w:gridCol w:w="6259"/>
      </w:tblGrid>
      <w:tr w:rsidR="00911AD0" w:rsidTr="00911AD0">
        <w:tc>
          <w:tcPr>
            <w:tcW w:w="0" w:type="auto"/>
            <w:shd w:val="clear" w:color="auto" w:fill="F6FFE1"/>
            <w:tcMar>
              <w:top w:w="68" w:type="dxa"/>
              <w:left w:w="68" w:type="dxa"/>
              <w:bottom w:w="68" w:type="dxa"/>
              <w:right w:w="68" w:type="dxa"/>
            </w:tcMar>
            <w:hideMark/>
          </w:tcPr>
          <w:p w:rsidR="00911AD0" w:rsidRDefault="00911AD0">
            <w:pPr>
              <w:rPr>
                <w:b/>
                <w:bCs/>
                <w:color w:val="000000"/>
                <w:sz w:val="23"/>
                <w:szCs w:val="23"/>
              </w:rPr>
            </w:pPr>
            <w:r>
              <w:rPr>
                <w:b/>
                <w:bCs/>
                <w:color w:val="000000"/>
                <w:sz w:val="23"/>
                <w:szCs w:val="23"/>
              </w:rPr>
              <w:lastRenderedPageBreak/>
              <w:t>No.</w:t>
            </w:r>
          </w:p>
        </w:tc>
        <w:tc>
          <w:tcPr>
            <w:tcW w:w="0" w:type="auto"/>
            <w:shd w:val="clear" w:color="auto" w:fill="F6FFE1"/>
            <w:tcMar>
              <w:top w:w="68" w:type="dxa"/>
              <w:left w:w="68" w:type="dxa"/>
              <w:bottom w:w="68" w:type="dxa"/>
              <w:right w:w="68" w:type="dxa"/>
            </w:tcMar>
            <w:hideMark/>
          </w:tcPr>
          <w:p w:rsidR="00911AD0" w:rsidRDefault="00911AD0">
            <w:pPr>
              <w:rPr>
                <w:b/>
                <w:bCs/>
                <w:color w:val="000000"/>
                <w:sz w:val="23"/>
                <w:szCs w:val="23"/>
              </w:rPr>
            </w:pPr>
            <w:r>
              <w:rPr>
                <w:b/>
                <w:bCs/>
                <w:color w:val="000000"/>
                <w:sz w:val="23"/>
                <w:szCs w:val="23"/>
              </w:rPr>
              <w:t>Constructor Injection</w:t>
            </w:r>
          </w:p>
        </w:tc>
        <w:tc>
          <w:tcPr>
            <w:tcW w:w="0" w:type="auto"/>
            <w:shd w:val="clear" w:color="auto" w:fill="F6FFE1"/>
            <w:tcMar>
              <w:top w:w="68" w:type="dxa"/>
              <w:left w:w="68" w:type="dxa"/>
              <w:bottom w:w="68" w:type="dxa"/>
              <w:right w:w="68" w:type="dxa"/>
            </w:tcMar>
            <w:hideMark/>
          </w:tcPr>
          <w:p w:rsidR="00911AD0" w:rsidRDefault="00911AD0">
            <w:pPr>
              <w:rPr>
                <w:b/>
                <w:bCs/>
                <w:color w:val="000000"/>
                <w:sz w:val="23"/>
                <w:szCs w:val="23"/>
              </w:rPr>
            </w:pPr>
            <w:r>
              <w:rPr>
                <w:b/>
                <w:bCs/>
                <w:color w:val="000000"/>
                <w:sz w:val="23"/>
                <w:szCs w:val="23"/>
              </w:rPr>
              <w:t>Setter Injection</w:t>
            </w:r>
          </w:p>
        </w:tc>
      </w:tr>
      <w:tr w:rsidR="00911AD0" w:rsidTr="00911AD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No Partial Injection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Partial Injection</w:t>
            </w:r>
          </w:p>
        </w:tc>
      </w:tr>
      <w:tr w:rsidR="00911AD0" w:rsidTr="00911AD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Desn't override the setter property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Overrides the constructor property if both are defined.</w:t>
            </w:r>
          </w:p>
        </w:tc>
      </w:tr>
      <w:tr w:rsidR="00911AD0" w:rsidTr="00911AD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Creates new instance if any modification occurs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Doesn't create new instance if you change the property value</w:t>
            </w:r>
          </w:p>
        </w:tc>
      </w:tr>
      <w:tr w:rsidR="00911AD0" w:rsidTr="00911AD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Better for too many properties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Better for few properties.</w:t>
            </w:r>
          </w:p>
        </w:tc>
      </w:tr>
    </w:tbl>
    <w:p w:rsidR="00911AD0" w:rsidRDefault="00A143DB" w:rsidP="00911AD0">
      <w:pPr>
        <w:rPr>
          <w:ins w:id="886" w:author="Unknown"/>
          <w:rFonts w:ascii="Times New Roman" w:hAnsi="Times New Roman" w:cs="Times New Roman"/>
          <w:sz w:val="24"/>
          <w:szCs w:val="24"/>
        </w:rPr>
      </w:pPr>
      <w:ins w:id="887" w:author="Unknown">
        <w:r>
          <w:fldChar w:fldCharType="begin"/>
        </w:r>
        <w:r w:rsidR="00911AD0">
          <w:instrText xml:space="preserve"> HYPERLINK "http://www.javatpoint.com/difference-between-constructor-and-setter-injection" \t "_blank" </w:instrText>
        </w:r>
        <w:r>
          <w:fldChar w:fldCharType="separate"/>
        </w:r>
        <w:r w:rsidR="00911AD0">
          <w:rPr>
            <w:rStyle w:val="Hyperlink"/>
            <w:rFonts w:ascii="Verdana" w:hAnsi="Verdana"/>
            <w:color w:val="008000"/>
            <w:sz w:val="18"/>
            <w:szCs w:val="18"/>
            <w:shd w:val="clear" w:color="auto" w:fill="FFFFFF"/>
          </w:rPr>
          <w:t>More details...</w:t>
        </w:r>
        <w:r>
          <w:fldChar w:fldCharType="end"/>
        </w:r>
      </w:ins>
    </w:p>
    <w:p w:rsidR="00911AD0" w:rsidRDefault="00A143DB" w:rsidP="00911AD0">
      <w:pPr>
        <w:rPr>
          <w:ins w:id="888" w:author="Unknown"/>
        </w:rPr>
      </w:pPr>
      <w:ins w:id="889" w:author="Unknown">
        <w:r>
          <w:pict>
            <v:rect id="_x0000_i1037" style="width:0;height:.7pt" o:hrstd="t" o:hrnoshade="t" o:hr="t" fillcolor="#d4d4d4" stroked="f"/>
          </w:pict>
        </w:r>
      </w:ins>
    </w:p>
    <w:p w:rsidR="00911AD0" w:rsidRDefault="00911AD0" w:rsidP="00911AD0">
      <w:pPr>
        <w:pStyle w:val="Heading3"/>
        <w:shd w:val="clear" w:color="auto" w:fill="FFFFFF"/>
        <w:spacing w:line="312" w:lineRule="atLeast"/>
        <w:jc w:val="both"/>
        <w:rPr>
          <w:ins w:id="890" w:author="Unknown"/>
          <w:rFonts w:ascii="Helvetica" w:hAnsi="Helvetica" w:cs="Helvetica"/>
          <w:b w:val="0"/>
          <w:bCs w:val="0"/>
          <w:color w:val="610B4B"/>
          <w:sz w:val="29"/>
          <w:szCs w:val="29"/>
        </w:rPr>
      </w:pPr>
      <w:ins w:id="891" w:author="Unknown">
        <w:r>
          <w:rPr>
            <w:rFonts w:ascii="Helvetica" w:hAnsi="Helvetica" w:cs="Helvetica"/>
            <w:b w:val="0"/>
            <w:bCs w:val="0"/>
            <w:color w:val="610B4B"/>
            <w:sz w:val="29"/>
            <w:szCs w:val="29"/>
          </w:rPr>
          <w:t>9) What is autowiring in spring? What are the autowiring modes</w:t>
        </w:r>
        <w:proofErr w:type="gramStart"/>
        <w:r>
          <w:rPr>
            <w:rFonts w:ascii="Helvetica" w:hAnsi="Helvetica" w:cs="Helvetica"/>
            <w:b w:val="0"/>
            <w:bCs w:val="0"/>
            <w:color w:val="610B4B"/>
            <w:sz w:val="29"/>
            <w:szCs w:val="29"/>
          </w:rPr>
          <w:t>?</w:t>
        </w:r>
      </w:ins>
      <w:r w:rsidR="00564CAE">
        <w:rPr>
          <w:rFonts w:ascii="Helvetica" w:hAnsi="Helvetica" w:cs="Helvetica"/>
          <w:b w:val="0"/>
          <w:bCs w:val="0"/>
          <w:color w:val="610B4B"/>
          <w:sz w:val="29"/>
          <w:szCs w:val="29"/>
        </w:rPr>
        <w:t>RRR</w:t>
      </w:r>
      <w:proofErr w:type="gramEnd"/>
    </w:p>
    <w:p w:rsidR="00911AD0" w:rsidRDefault="00911AD0" w:rsidP="00911AD0">
      <w:pPr>
        <w:pStyle w:val="NormalWeb"/>
        <w:shd w:val="clear" w:color="auto" w:fill="FFFFFF"/>
        <w:jc w:val="both"/>
        <w:rPr>
          <w:ins w:id="892" w:author="Unknown"/>
          <w:rFonts w:ascii="Verdana" w:hAnsi="Verdana"/>
          <w:color w:val="000000"/>
          <w:sz w:val="18"/>
          <w:szCs w:val="18"/>
        </w:rPr>
      </w:pPr>
      <w:ins w:id="893" w:author="Unknown">
        <w:r>
          <w:rPr>
            <w:rFonts w:ascii="Verdana" w:hAnsi="Verdana"/>
            <w:color w:val="000000"/>
            <w:sz w:val="18"/>
            <w:szCs w:val="18"/>
          </w:rPr>
          <w:t>Autowiring enables the programmer to inject the bean automatically. We don't need to write explicit injection logic.</w:t>
        </w:r>
      </w:ins>
    </w:p>
    <w:p w:rsidR="00911AD0" w:rsidRDefault="00911AD0" w:rsidP="00911AD0">
      <w:pPr>
        <w:pStyle w:val="NormalWeb"/>
        <w:shd w:val="clear" w:color="auto" w:fill="FFFFFF"/>
        <w:jc w:val="both"/>
        <w:rPr>
          <w:ins w:id="894" w:author="Unknown"/>
          <w:rFonts w:ascii="Verdana" w:hAnsi="Verdana"/>
          <w:color w:val="000000"/>
          <w:sz w:val="18"/>
          <w:szCs w:val="18"/>
        </w:rPr>
      </w:pPr>
      <w:ins w:id="895" w:author="Unknown">
        <w:r>
          <w:rPr>
            <w:rFonts w:ascii="Verdana" w:hAnsi="Verdana"/>
            <w:color w:val="000000"/>
            <w:sz w:val="18"/>
            <w:szCs w:val="18"/>
          </w:rPr>
          <w:t>Let's see the code to inject bean using dependency injection.</w:t>
        </w:r>
      </w:ins>
    </w:p>
    <w:p w:rsidR="00911AD0" w:rsidRDefault="00A143DB" w:rsidP="00911AD0">
      <w:pPr>
        <w:shd w:val="clear" w:color="auto" w:fill="FFFFFF"/>
        <w:jc w:val="both"/>
        <w:rPr>
          <w:ins w:id="896" w:author="Unknown"/>
          <w:rFonts w:ascii="Verdana" w:hAnsi="Verdana"/>
          <w:color w:val="000000"/>
          <w:sz w:val="18"/>
          <w:szCs w:val="18"/>
        </w:rPr>
      </w:pPr>
      <w:ins w:id="897" w:author="Unknown">
        <w:r>
          <w:rPr>
            <w:rFonts w:ascii="Verdana" w:hAnsi="Verdana"/>
            <w:color w:val="000000"/>
            <w:sz w:val="18"/>
            <w:szCs w:val="18"/>
          </w:rPr>
          <w:object w:dxaOrig="225" w:dyaOrig="225">
            <v:shape id="_x0000_i1091" type="#_x0000_t75" style="width:136.55pt;height:60.45pt" o:ole="">
              <v:imagedata r:id="rId26" o:title=""/>
            </v:shape>
            <w:control r:id="rId30" w:name="DefaultOcxName2" w:shapeid="_x0000_i1091"/>
          </w:object>
        </w:r>
      </w:ins>
    </w:p>
    <w:p w:rsidR="00911AD0" w:rsidRDefault="00911AD0" w:rsidP="00911AD0">
      <w:pPr>
        <w:pStyle w:val="NormalWeb"/>
        <w:shd w:val="clear" w:color="auto" w:fill="FFFFFF"/>
        <w:jc w:val="both"/>
        <w:rPr>
          <w:ins w:id="898" w:author="Unknown"/>
          <w:rFonts w:ascii="Verdana" w:hAnsi="Verdana"/>
          <w:color w:val="000000"/>
          <w:sz w:val="18"/>
          <w:szCs w:val="18"/>
        </w:rPr>
      </w:pPr>
      <w:ins w:id="899" w:author="Unknown">
        <w:r>
          <w:rPr>
            <w:rFonts w:ascii="Verdana" w:hAnsi="Verdana"/>
            <w:color w:val="000000"/>
            <w:sz w:val="18"/>
            <w:szCs w:val="18"/>
          </w:rPr>
          <w:t>The autowiring modes are given below:</w:t>
        </w:r>
      </w:ins>
    </w:p>
    <w:tbl>
      <w:tblPr>
        <w:tblW w:w="1183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824"/>
        <w:gridCol w:w="1949"/>
        <w:gridCol w:w="9059"/>
      </w:tblGrid>
      <w:tr w:rsidR="00911AD0" w:rsidTr="00911AD0">
        <w:tc>
          <w:tcPr>
            <w:tcW w:w="0" w:type="auto"/>
            <w:shd w:val="clear" w:color="auto" w:fill="F6FFE1"/>
            <w:tcMar>
              <w:top w:w="68" w:type="dxa"/>
              <w:left w:w="68" w:type="dxa"/>
              <w:bottom w:w="68" w:type="dxa"/>
              <w:right w:w="68" w:type="dxa"/>
            </w:tcMar>
            <w:hideMark/>
          </w:tcPr>
          <w:p w:rsidR="00911AD0" w:rsidRDefault="00911AD0">
            <w:pPr>
              <w:rPr>
                <w:b/>
                <w:bCs/>
                <w:color w:val="000000"/>
                <w:sz w:val="23"/>
                <w:szCs w:val="23"/>
              </w:rPr>
            </w:pPr>
            <w:r>
              <w:rPr>
                <w:b/>
                <w:bCs/>
                <w:color w:val="000000"/>
                <w:sz w:val="23"/>
                <w:szCs w:val="23"/>
              </w:rPr>
              <w:t>No.</w:t>
            </w:r>
          </w:p>
        </w:tc>
        <w:tc>
          <w:tcPr>
            <w:tcW w:w="0" w:type="auto"/>
            <w:shd w:val="clear" w:color="auto" w:fill="F6FFE1"/>
            <w:tcMar>
              <w:top w:w="68" w:type="dxa"/>
              <w:left w:w="68" w:type="dxa"/>
              <w:bottom w:w="68" w:type="dxa"/>
              <w:right w:w="68" w:type="dxa"/>
            </w:tcMar>
            <w:hideMark/>
          </w:tcPr>
          <w:p w:rsidR="00911AD0" w:rsidRDefault="00911AD0">
            <w:pPr>
              <w:rPr>
                <w:b/>
                <w:bCs/>
                <w:color w:val="000000"/>
                <w:sz w:val="23"/>
                <w:szCs w:val="23"/>
              </w:rPr>
            </w:pPr>
            <w:r>
              <w:rPr>
                <w:b/>
                <w:bCs/>
                <w:color w:val="000000"/>
                <w:sz w:val="23"/>
                <w:szCs w:val="23"/>
              </w:rPr>
              <w:t>Mode</w:t>
            </w:r>
          </w:p>
        </w:tc>
        <w:tc>
          <w:tcPr>
            <w:tcW w:w="0" w:type="auto"/>
            <w:shd w:val="clear" w:color="auto" w:fill="F6FFE1"/>
            <w:tcMar>
              <w:top w:w="68" w:type="dxa"/>
              <w:left w:w="68" w:type="dxa"/>
              <w:bottom w:w="68" w:type="dxa"/>
              <w:right w:w="68" w:type="dxa"/>
            </w:tcMar>
            <w:hideMark/>
          </w:tcPr>
          <w:p w:rsidR="00911AD0" w:rsidRDefault="00911AD0">
            <w:pPr>
              <w:rPr>
                <w:b/>
                <w:bCs/>
                <w:color w:val="000000"/>
                <w:sz w:val="23"/>
                <w:szCs w:val="23"/>
              </w:rPr>
            </w:pPr>
            <w:r>
              <w:rPr>
                <w:b/>
                <w:bCs/>
                <w:color w:val="000000"/>
                <w:sz w:val="23"/>
                <w:szCs w:val="23"/>
              </w:rPr>
              <w:t>Description</w:t>
            </w:r>
          </w:p>
        </w:tc>
      </w:tr>
      <w:tr w:rsidR="00911AD0" w:rsidTr="00911AD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no</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proofErr w:type="gramStart"/>
            <w:r>
              <w:rPr>
                <w:rFonts w:ascii="Verdana" w:hAnsi="Verdana"/>
                <w:color w:val="000000"/>
                <w:sz w:val="18"/>
                <w:szCs w:val="18"/>
              </w:rPr>
              <w:t>this</w:t>
            </w:r>
            <w:proofErr w:type="gramEnd"/>
            <w:r>
              <w:rPr>
                <w:rFonts w:ascii="Verdana" w:hAnsi="Verdana"/>
                <w:color w:val="000000"/>
                <w:sz w:val="18"/>
                <w:szCs w:val="18"/>
              </w:rPr>
              <w:t xml:space="preserve"> is the default mode, it means autowiring is not enabled.</w:t>
            </w:r>
          </w:p>
        </w:tc>
      </w:tr>
      <w:tr w:rsidR="00911AD0" w:rsidTr="00911AD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byName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proofErr w:type="gramStart"/>
            <w:r>
              <w:rPr>
                <w:rFonts w:ascii="Verdana" w:hAnsi="Verdana"/>
                <w:color w:val="000000"/>
                <w:sz w:val="18"/>
                <w:szCs w:val="18"/>
              </w:rPr>
              <w:t>injects</w:t>
            </w:r>
            <w:proofErr w:type="gramEnd"/>
            <w:r>
              <w:rPr>
                <w:rFonts w:ascii="Verdana" w:hAnsi="Verdana"/>
                <w:color w:val="000000"/>
                <w:sz w:val="18"/>
                <w:szCs w:val="18"/>
              </w:rPr>
              <w:t xml:space="preserve"> the bean based on the property name. It uses setter method.</w:t>
            </w:r>
          </w:p>
        </w:tc>
      </w:tr>
      <w:tr w:rsidR="00911AD0" w:rsidTr="00911AD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byType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proofErr w:type="gramStart"/>
            <w:r>
              <w:rPr>
                <w:rFonts w:ascii="Verdana" w:hAnsi="Verdana"/>
                <w:color w:val="000000"/>
                <w:sz w:val="18"/>
                <w:szCs w:val="18"/>
              </w:rPr>
              <w:t>injects</w:t>
            </w:r>
            <w:proofErr w:type="gramEnd"/>
            <w:r>
              <w:rPr>
                <w:rFonts w:ascii="Verdana" w:hAnsi="Verdana"/>
                <w:color w:val="000000"/>
                <w:sz w:val="18"/>
                <w:szCs w:val="18"/>
              </w:rPr>
              <w:t xml:space="preserve"> the bean based on the property type. It uses setter method.</w:t>
            </w:r>
          </w:p>
        </w:tc>
      </w:tr>
      <w:tr w:rsidR="00911AD0" w:rsidTr="00911AD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constructor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It injects the bean using constructor</w:t>
            </w:r>
          </w:p>
        </w:tc>
      </w:tr>
    </w:tbl>
    <w:p w:rsidR="00911AD0" w:rsidRDefault="00911AD0" w:rsidP="00911AD0">
      <w:pPr>
        <w:pStyle w:val="n"/>
        <w:pBdr>
          <w:top w:val="single" w:sz="6" w:space="7" w:color="FFC0CB"/>
          <w:left w:val="single" w:sz="6" w:space="27" w:color="FFC0CB"/>
          <w:bottom w:val="single" w:sz="6" w:space="7" w:color="FFC0CB"/>
          <w:right w:val="single" w:sz="6" w:space="7" w:color="FFC0CB"/>
        </w:pBdr>
        <w:shd w:val="clear" w:color="auto" w:fill="FFFFFF"/>
        <w:jc w:val="both"/>
        <w:rPr>
          <w:ins w:id="900" w:author="Unknown"/>
          <w:rFonts w:ascii="Arial" w:hAnsi="Arial" w:cs="Arial"/>
          <w:color w:val="008000"/>
          <w:sz w:val="19"/>
          <w:szCs w:val="19"/>
        </w:rPr>
      </w:pPr>
      <w:ins w:id="901" w:author="Unknown">
        <w:r>
          <w:rPr>
            <w:rFonts w:ascii="Arial" w:hAnsi="Arial" w:cs="Arial"/>
            <w:color w:val="008000"/>
            <w:sz w:val="19"/>
            <w:szCs w:val="19"/>
          </w:rPr>
          <w:t>The "autodetect" mode is deprecated since spring 3.</w:t>
        </w:r>
      </w:ins>
    </w:p>
    <w:p w:rsidR="00911AD0" w:rsidRDefault="00A143DB" w:rsidP="00911AD0">
      <w:pPr>
        <w:rPr>
          <w:ins w:id="902" w:author="Unknown"/>
          <w:rFonts w:ascii="Times New Roman" w:hAnsi="Times New Roman" w:cs="Times New Roman"/>
          <w:sz w:val="24"/>
          <w:szCs w:val="24"/>
        </w:rPr>
      </w:pPr>
      <w:ins w:id="903" w:author="Unknown">
        <w:r>
          <w:lastRenderedPageBreak/>
          <w:pict>
            <v:rect id="_x0000_i1040" style="width:0;height:.7pt" o:hrstd="t" o:hrnoshade="t" o:hr="t" fillcolor="#d4d4d4" stroked="f"/>
          </w:pict>
        </w:r>
      </w:ins>
    </w:p>
    <w:p w:rsidR="00911AD0" w:rsidRDefault="00911AD0" w:rsidP="00911AD0">
      <w:pPr>
        <w:pStyle w:val="Heading3"/>
        <w:shd w:val="clear" w:color="auto" w:fill="FFFFFF"/>
        <w:spacing w:line="312" w:lineRule="atLeast"/>
        <w:jc w:val="both"/>
        <w:rPr>
          <w:ins w:id="904" w:author="Unknown"/>
          <w:rFonts w:ascii="Helvetica" w:hAnsi="Helvetica" w:cs="Helvetica"/>
          <w:b w:val="0"/>
          <w:bCs w:val="0"/>
          <w:color w:val="610B4B"/>
          <w:sz w:val="29"/>
          <w:szCs w:val="29"/>
        </w:rPr>
      </w:pPr>
      <w:ins w:id="905" w:author="Unknown">
        <w:r>
          <w:rPr>
            <w:rFonts w:ascii="Helvetica" w:hAnsi="Helvetica" w:cs="Helvetica"/>
            <w:b w:val="0"/>
            <w:bCs w:val="0"/>
            <w:color w:val="610B4B"/>
            <w:sz w:val="29"/>
            <w:szCs w:val="29"/>
          </w:rPr>
          <w:t>10) What are the different bean scopes in spring</w:t>
        </w:r>
        <w:proofErr w:type="gramStart"/>
        <w:r>
          <w:rPr>
            <w:rFonts w:ascii="Helvetica" w:hAnsi="Helvetica" w:cs="Helvetica"/>
            <w:b w:val="0"/>
            <w:bCs w:val="0"/>
            <w:color w:val="610B4B"/>
            <w:sz w:val="29"/>
            <w:szCs w:val="29"/>
          </w:rPr>
          <w:t>?</w:t>
        </w:r>
      </w:ins>
      <w:r w:rsidR="00564CAE">
        <w:rPr>
          <w:rFonts w:ascii="Helvetica" w:hAnsi="Helvetica" w:cs="Helvetica"/>
          <w:b w:val="0"/>
          <w:bCs w:val="0"/>
          <w:color w:val="610B4B"/>
          <w:sz w:val="29"/>
          <w:szCs w:val="29"/>
        </w:rPr>
        <w:t>AAA</w:t>
      </w:r>
      <w:proofErr w:type="gramEnd"/>
    </w:p>
    <w:p w:rsidR="00911AD0" w:rsidRDefault="00911AD0" w:rsidP="00911AD0">
      <w:pPr>
        <w:pStyle w:val="NormalWeb"/>
        <w:shd w:val="clear" w:color="auto" w:fill="FFFFFF"/>
        <w:jc w:val="both"/>
        <w:rPr>
          <w:ins w:id="906" w:author="Unknown"/>
          <w:rFonts w:ascii="Verdana" w:hAnsi="Verdana"/>
          <w:color w:val="000000"/>
          <w:sz w:val="18"/>
          <w:szCs w:val="18"/>
        </w:rPr>
      </w:pPr>
      <w:ins w:id="907" w:author="Unknown">
        <w:r>
          <w:rPr>
            <w:rFonts w:ascii="Verdana" w:hAnsi="Verdana"/>
            <w:color w:val="000000"/>
            <w:sz w:val="18"/>
            <w:szCs w:val="18"/>
          </w:rPr>
          <w:t>There are 5 bean scopes in spring framework.</w:t>
        </w:r>
      </w:ins>
    </w:p>
    <w:tbl>
      <w:tblPr>
        <w:tblW w:w="1183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05"/>
        <w:gridCol w:w="1610"/>
        <w:gridCol w:w="9617"/>
      </w:tblGrid>
      <w:tr w:rsidR="00911AD0" w:rsidTr="00911AD0">
        <w:tc>
          <w:tcPr>
            <w:tcW w:w="0" w:type="auto"/>
            <w:shd w:val="clear" w:color="auto" w:fill="F6FFE1"/>
            <w:tcMar>
              <w:top w:w="68" w:type="dxa"/>
              <w:left w:w="68" w:type="dxa"/>
              <w:bottom w:w="68" w:type="dxa"/>
              <w:right w:w="68" w:type="dxa"/>
            </w:tcMar>
            <w:hideMark/>
          </w:tcPr>
          <w:p w:rsidR="00911AD0" w:rsidRDefault="00911AD0">
            <w:pPr>
              <w:rPr>
                <w:b/>
                <w:bCs/>
                <w:color w:val="000000"/>
                <w:sz w:val="23"/>
                <w:szCs w:val="23"/>
              </w:rPr>
            </w:pPr>
            <w:r>
              <w:rPr>
                <w:b/>
                <w:bCs/>
                <w:color w:val="000000"/>
                <w:sz w:val="23"/>
                <w:szCs w:val="23"/>
              </w:rPr>
              <w:t>No.</w:t>
            </w:r>
          </w:p>
        </w:tc>
        <w:tc>
          <w:tcPr>
            <w:tcW w:w="0" w:type="auto"/>
            <w:shd w:val="clear" w:color="auto" w:fill="F6FFE1"/>
            <w:tcMar>
              <w:top w:w="68" w:type="dxa"/>
              <w:left w:w="68" w:type="dxa"/>
              <w:bottom w:w="68" w:type="dxa"/>
              <w:right w:w="68" w:type="dxa"/>
            </w:tcMar>
            <w:hideMark/>
          </w:tcPr>
          <w:p w:rsidR="00911AD0" w:rsidRDefault="00911AD0">
            <w:pPr>
              <w:rPr>
                <w:b/>
                <w:bCs/>
                <w:color w:val="000000"/>
                <w:sz w:val="23"/>
                <w:szCs w:val="23"/>
              </w:rPr>
            </w:pPr>
            <w:r>
              <w:rPr>
                <w:b/>
                <w:bCs/>
                <w:color w:val="000000"/>
                <w:sz w:val="23"/>
                <w:szCs w:val="23"/>
              </w:rPr>
              <w:t>Scope</w:t>
            </w:r>
          </w:p>
        </w:tc>
        <w:tc>
          <w:tcPr>
            <w:tcW w:w="0" w:type="auto"/>
            <w:shd w:val="clear" w:color="auto" w:fill="F6FFE1"/>
            <w:tcMar>
              <w:top w:w="68" w:type="dxa"/>
              <w:left w:w="68" w:type="dxa"/>
              <w:bottom w:w="68" w:type="dxa"/>
              <w:right w:w="68" w:type="dxa"/>
            </w:tcMar>
            <w:hideMark/>
          </w:tcPr>
          <w:p w:rsidR="00911AD0" w:rsidRDefault="00911AD0">
            <w:pPr>
              <w:rPr>
                <w:b/>
                <w:bCs/>
                <w:color w:val="000000"/>
                <w:sz w:val="23"/>
                <w:szCs w:val="23"/>
              </w:rPr>
            </w:pPr>
            <w:r>
              <w:rPr>
                <w:b/>
                <w:bCs/>
                <w:color w:val="000000"/>
                <w:sz w:val="23"/>
                <w:szCs w:val="23"/>
              </w:rPr>
              <w:t>Description</w:t>
            </w:r>
          </w:p>
        </w:tc>
      </w:tr>
      <w:tr w:rsidR="00911AD0" w:rsidTr="00911AD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564CAE">
            <w:pPr>
              <w:spacing w:line="312" w:lineRule="atLeast"/>
              <w:ind w:left="272"/>
              <w:jc w:val="both"/>
              <w:rPr>
                <w:rFonts w:ascii="Verdana" w:hAnsi="Verdana"/>
                <w:color w:val="000000"/>
                <w:sz w:val="18"/>
                <w:szCs w:val="18"/>
              </w:rPr>
            </w:pPr>
            <w:r>
              <w:rPr>
                <w:rFonts w:ascii="Verdana" w:hAnsi="Verdana"/>
                <w:color w:val="000000"/>
                <w:sz w:val="18"/>
                <w:szCs w:val="18"/>
              </w:rPr>
              <w:t>S</w:t>
            </w:r>
            <w:r w:rsidR="00911AD0">
              <w:rPr>
                <w:rFonts w:ascii="Verdana" w:hAnsi="Verdana"/>
                <w:color w:val="000000"/>
                <w:sz w:val="18"/>
                <w:szCs w:val="18"/>
              </w:rPr>
              <w:t>ingleton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The bean instance will be only once and same instance will be returned by the IOC container. It is the default scope.</w:t>
            </w:r>
          </w:p>
        </w:tc>
      </w:tr>
      <w:tr w:rsidR="00911AD0" w:rsidTr="00911AD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564CAE">
            <w:pPr>
              <w:spacing w:line="312" w:lineRule="atLeast"/>
              <w:ind w:left="272"/>
              <w:jc w:val="both"/>
              <w:rPr>
                <w:rFonts w:ascii="Verdana" w:hAnsi="Verdana"/>
                <w:color w:val="000000"/>
                <w:sz w:val="18"/>
                <w:szCs w:val="18"/>
              </w:rPr>
            </w:pPr>
            <w:r>
              <w:rPr>
                <w:rFonts w:ascii="Verdana" w:hAnsi="Verdana"/>
                <w:color w:val="000000"/>
                <w:sz w:val="18"/>
                <w:szCs w:val="18"/>
              </w:rPr>
              <w:t>P</w:t>
            </w:r>
            <w:r w:rsidR="00911AD0">
              <w:rPr>
                <w:rFonts w:ascii="Verdana" w:hAnsi="Verdana"/>
                <w:color w:val="000000"/>
                <w:sz w:val="18"/>
                <w:szCs w:val="18"/>
              </w:rPr>
              <w:t>rototype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The bean instance will be created each time when requested.</w:t>
            </w:r>
          </w:p>
        </w:tc>
      </w:tr>
      <w:tr w:rsidR="00911AD0" w:rsidTr="00911AD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564CAE">
            <w:pPr>
              <w:spacing w:line="312" w:lineRule="atLeast"/>
              <w:ind w:left="272"/>
              <w:jc w:val="both"/>
              <w:rPr>
                <w:rFonts w:ascii="Verdana" w:hAnsi="Verdana"/>
                <w:color w:val="000000"/>
                <w:sz w:val="18"/>
                <w:szCs w:val="18"/>
              </w:rPr>
            </w:pPr>
            <w:r>
              <w:rPr>
                <w:rFonts w:ascii="Verdana" w:hAnsi="Verdana"/>
                <w:color w:val="000000"/>
                <w:sz w:val="18"/>
                <w:szCs w:val="18"/>
              </w:rPr>
              <w:t>R</w:t>
            </w:r>
            <w:r w:rsidR="00911AD0">
              <w:rPr>
                <w:rFonts w:ascii="Verdana" w:hAnsi="Verdana"/>
                <w:color w:val="000000"/>
                <w:sz w:val="18"/>
                <w:szCs w:val="18"/>
              </w:rPr>
              <w:t>equest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The bean instance will be created per HTTP request.</w:t>
            </w:r>
          </w:p>
        </w:tc>
      </w:tr>
      <w:tr w:rsidR="00911AD0" w:rsidTr="00911AD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564CAE">
            <w:pPr>
              <w:spacing w:line="312" w:lineRule="atLeast"/>
              <w:ind w:left="272"/>
              <w:jc w:val="both"/>
              <w:rPr>
                <w:rFonts w:ascii="Verdana" w:hAnsi="Verdana"/>
                <w:color w:val="000000"/>
                <w:sz w:val="18"/>
                <w:szCs w:val="18"/>
              </w:rPr>
            </w:pPr>
            <w:r>
              <w:rPr>
                <w:rFonts w:ascii="Verdana" w:hAnsi="Verdana"/>
                <w:color w:val="000000"/>
                <w:sz w:val="18"/>
                <w:szCs w:val="18"/>
              </w:rPr>
              <w:t>S</w:t>
            </w:r>
            <w:r w:rsidR="00911AD0">
              <w:rPr>
                <w:rFonts w:ascii="Verdana" w:hAnsi="Verdana"/>
                <w:color w:val="000000"/>
                <w:sz w:val="18"/>
                <w:szCs w:val="18"/>
              </w:rPr>
              <w:t>ession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The bean instance will be created per HTTP session.</w:t>
            </w:r>
          </w:p>
        </w:tc>
      </w:tr>
      <w:tr w:rsidR="00911AD0" w:rsidTr="00911AD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globalsession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911AD0" w:rsidRDefault="00911AD0">
            <w:pPr>
              <w:spacing w:line="312" w:lineRule="atLeast"/>
              <w:ind w:left="272"/>
              <w:jc w:val="both"/>
              <w:rPr>
                <w:rFonts w:ascii="Verdana" w:hAnsi="Verdana"/>
                <w:color w:val="000000"/>
                <w:sz w:val="18"/>
                <w:szCs w:val="18"/>
              </w:rPr>
            </w:pPr>
            <w:r>
              <w:rPr>
                <w:rFonts w:ascii="Verdana" w:hAnsi="Verdana"/>
                <w:color w:val="000000"/>
                <w:sz w:val="18"/>
                <w:szCs w:val="18"/>
              </w:rPr>
              <w:t>The bean instance will be created per HTTP global session. It can be used in portlet context only.</w:t>
            </w:r>
          </w:p>
        </w:tc>
      </w:tr>
    </w:tbl>
    <w:p w:rsidR="00564CAE" w:rsidRDefault="00A143DB" w:rsidP="00911AD0">
      <w:ins w:id="908" w:author="Unknown">
        <w:r>
          <w:pict>
            <v:rect id="_x0000_i1041" style="width:0;height:.7pt" o:hrstd="t" o:hrnoshade="t" o:hr="t" fillcolor="#d4d4d4" stroked="f"/>
          </w:pict>
        </w:r>
      </w:ins>
    </w:p>
    <w:p w:rsidR="00911AD0" w:rsidRPr="00564CAE" w:rsidRDefault="00564CAE" w:rsidP="00911AD0">
      <w:pPr>
        <w:rPr>
          <w:rFonts w:ascii="Calibri" w:hAnsi="Calibri" w:cs="Calibri"/>
          <w:i/>
          <w:color w:val="000000"/>
          <w:sz w:val="20"/>
          <w:szCs w:val="20"/>
        </w:rPr>
      </w:pPr>
      <w:r>
        <w:br/>
      </w:r>
      <w:r w:rsidRPr="00564CAE">
        <w:rPr>
          <w:rFonts w:ascii="Calibri" w:hAnsi="Calibri" w:cs="Calibri"/>
          <w:i/>
          <w:color w:val="000000"/>
          <w:sz w:val="20"/>
          <w:szCs w:val="20"/>
        </w:rPr>
        <w:t xml:space="preserve">The difference in session variable and global session variable is that the variables which are only for a particular user is called as the session variable while global session variables which are those which are same for the entire application. Similarly, we have </w:t>
      </w:r>
      <w:proofErr w:type="gramStart"/>
      <w:r w:rsidRPr="00564CAE">
        <w:rPr>
          <w:rFonts w:ascii="Calibri" w:hAnsi="Calibri" w:cs="Calibri"/>
          <w:i/>
          <w:color w:val="000000"/>
          <w:sz w:val="20"/>
          <w:szCs w:val="20"/>
        </w:rPr>
        <w:t>understan</w:t>
      </w:r>
      <w:r w:rsidRPr="00564CAE">
        <w:rPr>
          <w:rFonts w:ascii="Calibri" w:hAnsi="Calibri" w:cs="Calibri"/>
          <w:color w:val="000000"/>
          <w:sz w:val="20"/>
          <w:szCs w:val="20"/>
        </w:rPr>
        <w:t>d</w:t>
      </w:r>
      <w:proofErr w:type="gramEnd"/>
      <w:r w:rsidRPr="00564CAE">
        <w:rPr>
          <w:rFonts w:ascii="Calibri" w:hAnsi="Calibri" w:cs="Calibri"/>
          <w:i/>
          <w:color w:val="000000"/>
          <w:sz w:val="20"/>
          <w:szCs w:val="20"/>
        </w:rPr>
        <w:t xml:space="preserve"> the session and global session scope for beans in spring.</w:t>
      </w:r>
    </w:p>
    <w:p w:rsidR="00564CAE" w:rsidRPr="00564CAE" w:rsidRDefault="00564CAE" w:rsidP="00911AD0">
      <w:pPr>
        <w:rPr>
          <w:ins w:id="909" w:author="Unknown"/>
          <w:rFonts w:ascii="Times New Roman" w:hAnsi="Times New Roman"/>
          <w:i/>
          <w:sz w:val="24"/>
          <w:szCs w:val="24"/>
        </w:rPr>
      </w:pPr>
      <w:r w:rsidRPr="00564CAE">
        <w:rPr>
          <w:rFonts w:ascii="Calibri" w:hAnsi="Calibri" w:cs="Calibri"/>
          <w:i/>
          <w:color w:val="000000"/>
          <w:sz w:val="20"/>
          <w:szCs w:val="20"/>
        </w:rPr>
        <w:t>The default scope of the bean is singleton.</w:t>
      </w:r>
    </w:p>
    <w:p w:rsidR="00911AD0" w:rsidRDefault="00911AD0" w:rsidP="00911AD0">
      <w:pPr>
        <w:pStyle w:val="Heading3"/>
        <w:shd w:val="clear" w:color="auto" w:fill="FFFFFF"/>
        <w:spacing w:line="312" w:lineRule="atLeast"/>
        <w:jc w:val="both"/>
        <w:rPr>
          <w:ins w:id="910" w:author="Unknown"/>
          <w:rFonts w:ascii="Helvetica" w:hAnsi="Helvetica" w:cs="Helvetica"/>
          <w:b w:val="0"/>
          <w:bCs w:val="0"/>
          <w:color w:val="610B4B"/>
          <w:sz w:val="29"/>
          <w:szCs w:val="29"/>
        </w:rPr>
      </w:pPr>
      <w:ins w:id="911" w:author="Unknown">
        <w:r>
          <w:rPr>
            <w:rFonts w:ascii="Helvetica" w:hAnsi="Helvetica" w:cs="Helvetica"/>
            <w:b w:val="0"/>
            <w:bCs w:val="0"/>
            <w:color w:val="610B4B"/>
            <w:sz w:val="29"/>
            <w:szCs w:val="29"/>
          </w:rPr>
          <w:t>11) In which scenario, you will use singleton and prototype scope</w:t>
        </w:r>
        <w:proofErr w:type="gramStart"/>
        <w:r>
          <w:rPr>
            <w:rFonts w:ascii="Helvetica" w:hAnsi="Helvetica" w:cs="Helvetica"/>
            <w:b w:val="0"/>
            <w:bCs w:val="0"/>
            <w:color w:val="610B4B"/>
            <w:sz w:val="29"/>
            <w:szCs w:val="29"/>
          </w:rPr>
          <w:t>?</w:t>
        </w:r>
      </w:ins>
      <w:r w:rsidR="00564CAE">
        <w:rPr>
          <w:rFonts w:ascii="Helvetica" w:hAnsi="Helvetica" w:cs="Helvetica"/>
          <w:b w:val="0"/>
          <w:bCs w:val="0"/>
          <w:color w:val="610B4B"/>
          <w:sz w:val="29"/>
          <w:szCs w:val="29"/>
        </w:rPr>
        <w:t>LLL</w:t>
      </w:r>
      <w:proofErr w:type="gramEnd"/>
    </w:p>
    <w:p w:rsidR="00911AD0" w:rsidRDefault="00911AD0" w:rsidP="00911AD0">
      <w:pPr>
        <w:pStyle w:val="NormalWeb"/>
        <w:shd w:val="clear" w:color="auto" w:fill="FFFFFF"/>
        <w:jc w:val="both"/>
        <w:rPr>
          <w:ins w:id="912" w:author="Unknown"/>
          <w:rFonts w:ascii="Verdana" w:hAnsi="Verdana"/>
          <w:color w:val="000000"/>
          <w:sz w:val="18"/>
          <w:szCs w:val="18"/>
        </w:rPr>
      </w:pPr>
      <w:ins w:id="913" w:author="Unknown">
        <w:r>
          <w:rPr>
            <w:rFonts w:ascii="Verdana" w:hAnsi="Verdana"/>
            <w:color w:val="000000"/>
            <w:sz w:val="18"/>
            <w:szCs w:val="18"/>
          </w:rPr>
          <w:t>Singleton scope should be used with EJB</w:t>
        </w:r>
        <w:r>
          <w:rPr>
            <w:rStyle w:val="apple-converted-space"/>
            <w:rFonts w:ascii="Verdana" w:hAnsi="Verdana"/>
            <w:color w:val="000000"/>
            <w:sz w:val="18"/>
            <w:szCs w:val="18"/>
          </w:rPr>
          <w:t> </w:t>
        </w:r>
        <w:r>
          <w:rPr>
            <w:rFonts w:ascii="Verdana" w:hAnsi="Verdana"/>
            <w:b/>
            <w:bCs/>
            <w:color w:val="000000"/>
            <w:sz w:val="18"/>
            <w:szCs w:val="18"/>
          </w:rPr>
          <w:t>stateless session bean</w:t>
        </w:r>
        <w:r>
          <w:rPr>
            <w:rStyle w:val="apple-converted-space"/>
            <w:rFonts w:ascii="Verdana" w:hAnsi="Verdana"/>
            <w:color w:val="000000"/>
            <w:sz w:val="18"/>
            <w:szCs w:val="18"/>
          </w:rPr>
          <w:t> </w:t>
        </w:r>
        <w:r>
          <w:rPr>
            <w:rFonts w:ascii="Verdana" w:hAnsi="Verdana"/>
            <w:color w:val="000000"/>
            <w:sz w:val="18"/>
            <w:szCs w:val="18"/>
          </w:rPr>
          <w:t>and prototype scope with EJB</w:t>
        </w:r>
        <w:r>
          <w:rPr>
            <w:rStyle w:val="apple-converted-space"/>
            <w:rFonts w:ascii="Verdana" w:hAnsi="Verdana"/>
            <w:color w:val="000000"/>
            <w:sz w:val="18"/>
            <w:szCs w:val="18"/>
          </w:rPr>
          <w:t> </w:t>
        </w:r>
        <w:r>
          <w:rPr>
            <w:rFonts w:ascii="Verdana" w:hAnsi="Verdana"/>
            <w:b/>
            <w:bCs/>
            <w:color w:val="000000"/>
            <w:sz w:val="18"/>
            <w:szCs w:val="18"/>
          </w:rPr>
          <w:t>stateful session bean</w:t>
        </w:r>
        <w:r>
          <w:rPr>
            <w:rFonts w:ascii="Verdana" w:hAnsi="Verdana"/>
            <w:color w:val="000000"/>
            <w:sz w:val="18"/>
            <w:szCs w:val="18"/>
          </w:rPr>
          <w:t>.</w:t>
        </w:r>
      </w:ins>
    </w:p>
    <w:p w:rsidR="00911AD0" w:rsidRDefault="00A143DB" w:rsidP="00911AD0">
      <w:pPr>
        <w:rPr>
          <w:ins w:id="914" w:author="Unknown"/>
          <w:rFonts w:ascii="Times New Roman" w:hAnsi="Times New Roman"/>
          <w:sz w:val="24"/>
          <w:szCs w:val="24"/>
        </w:rPr>
      </w:pPr>
      <w:ins w:id="915" w:author="Unknown">
        <w:r>
          <w:pict>
            <v:rect id="_x0000_i1042" style="width:0;height:.7pt" o:hrstd="t" o:hrnoshade="t" o:hr="t" fillcolor="#d4d4d4" stroked="f"/>
          </w:pict>
        </w:r>
      </w:ins>
    </w:p>
    <w:p w:rsidR="00911AD0" w:rsidRDefault="00911AD0" w:rsidP="00911AD0">
      <w:pPr>
        <w:pStyle w:val="Heading3"/>
        <w:shd w:val="clear" w:color="auto" w:fill="FFFFFF"/>
        <w:spacing w:line="312" w:lineRule="atLeast"/>
        <w:jc w:val="both"/>
        <w:rPr>
          <w:ins w:id="916" w:author="Unknown"/>
          <w:rFonts w:ascii="Helvetica" w:hAnsi="Helvetica" w:cs="Helvetica"/>
          <w:b w:val="0"/>
          <w:bCs w:val="0"/>
          <w:color w:val="610B4B"/>
          <w:sz w:val="29"/>
          <w:szCs w:val="29"/>
        </w:rPr>
      </w:pPr>
      <w:ins w:id="917" w:author="Unknown">
        <w:r>
          <w:rPr>
            <w:rFonts w:ascii="Helvetica" w:hAnsi="Helvetica" w:cs="Helvetica"/>
            <w:b w:val="0"/>
            <w:bCs w:val="0"/>
            <w:color w:val="610B4B"/>
            <w:sz w:val="29"/>
            <w:szCs w:val="29"/>
          </w:rPr>
          <w:t>12) What are the transaction management supports provided by spring</w:t>
        </w:r>
        <w:proofErr w:type="gramStart"/>
        <w:r>
          <w:rPr>
            <w:rFonts w:ascii="Helvetica" w:hAnsi="Helvetica" w:cs="Helvetica"/>
            <w:b w:val="0"/>
            <w:bCs w:val="0"/>
            <w:color w:val="610B4B"/>
            <w:sz w:val="29"/>
            <w:szCs w:val="29"/>
          </w:rPr>
          <w:t>?</w:t>
        </w:r>
      </w:ins>
      <w:r w:rsidR="00564CAE">
        <w:rPr>
          <w:rFonts w:ascii="Helvetica" w:hAnsi="Helvetica" w:cs="Helvetica"/>
          <w:b w:val="0"/>
          <w:bCs w:val="0"/>
          <w:color w:val="610B4B"/>
          <w:sz w:val="29"/>
          <w:szCs w:val="29"/>
        </w:rPr>
        <w:t>RRR</w:t>
      </w:r>
      <w:proofErr w:type="gramEnd"/>
    </w:p>
    <w:p w:rsidR="00911AD0" w:rsidRDefault="00911AD0" w:rsidP="00911AD0">
      <w:pPr>
        <w:pStyle w:val="NormalWeb"/>
        <w:shd w:val="clear" w:color="auto" w:fill="FFFFFF"/>
        <w:jc w:val="both"/>
        <w:rPr>
          <w:ins w:id="918" w:author="Unknown"/>
          <w:rFonts w:ascii="Verdana" w:hAnsi="Verdana"/>
          <w:color w:val="000000"/>
          <w:sz w:val="18"/>
          <w:szCs w:val="18"/>
        </w:rPr>
      </w:pPr>
      <w:ins w:id="919" w:author="Unknown">
        <w:r>
          <w:rPr>
            <w:rFonts w:ascii="Verdana" w:hAnsi="Verdana"/>
            <w:color w:val="000000"/>
            <w:sz w:val="18"/>
            <w:szCs w:val="18"/>
          </w:rPr>
          <w:t xml:space="preserve">Spring framework provides two </w:t>
        </w:r>
        <w:proofErr w:type="gramStart"/>
        <w:r>
          <w:rPr>
            <w:rFonts w:ascii="Verdana" w:hAnsi="Verdana"/>
            <w:color w:val="000000"/>
            <w:sz w:val="18"/>
            <w:szCs w:val="18"/>
          </w:rPr>
          <w:t>type</w:t>
        </w:r>
        <w:proofErr w:type="gramEnd"/>
        <w:r>
          <w:rPr>
            <w:rFonts w:ascii="Verdana" w:hAnsi="Verdana"/>
            <w:color w:val="000000"/>
            <w:sz w:val="18"/>
            <w:szCs w:val="18"/>
          </w:rPr>
          <w:t xml:space="preserve"> of transaction management supports:</w:t>
        </w:r>
      </w:ins>
    </w:p>
    <w:p w:rsidR="00911AD0" w:rsidRDefault="00911AD0" w:rsidP="00911AD0">
      <w:pPr>
        <w:numPr>
          <w:ilvl w:val="0"/>
          <w:numId w:val="5"/>
        </w:numPr>
        <w:shd w:val="clear" w:color="auto" w:fill="FFFFFF"/>
        <w:spacing w:before="54" w:after="100" w:afterAutospacing="1" w:line="312" w:lineRule="atLeast"/>
        <w:jc w:val="both"/>
        <w:rPr>
          <w:ins w:id="920" w:author="Unknown"/>
          <w:rFonts w:ascii="Verdana" w:hAnsi="Verdana"/>
          <w:color w:val="000000"/>
          <w:sz w:val="18"/>
          <w:szCs w:val="18"/>
        </w:rPr>
      </w:pPr>
      <w:ins w:id="921" w:author="Unknown">
        <w:r>
          <w:rPr>
            <w:rFonts w:ascii="Verdana" w:hAnsi="Verdana"/>
            <w:b/>
            <w:bCs/>
            <w:color w:val="000000"/>
            <w:sz w:val="18"/>
            <w:szCs w:val="18"/>
          </w:rPr>
          <w:t>Programmatic Transaction Management</w:t>
        </w:r>
        <w:r>
          <w:rPr>
            <w:rFonts w:ascii="Verdana" w:hAnsi="Verdana"/>
            <w:color w:val="000000"/>
            <w:sz w:val="18"/>
            <w:szCs w:val="18"/>
          </w:rPr>
          <w:t>: should be used for few transaction operations.</w:t>
        </w:r>
      </w:ins>
    </w:p>
    <w:p w:rsidR="00911AD0" w:rsidRDefault="00911AD0" w:rsidP="00911AD0">
      <w:pPr>
        <w:numPr>
          <w:ilvl w:val="0"/>
          <w:numId w:val="5"/>
        </w:numPr>
        <w:shd w:val="clear" w:color="auto" w:fill="FFFFFF"/>
        <w:spacing w:before="54" w:after="100" w:afterAutospacing="1" w:line="312" w:lineRule="atLeast"/>
        <w:jc w:val="both"/>
        <w:rPr>
          <w:ins w:id="922" w:author="Unknown"/>
          <w:rFonts w:ascii="Verdana" w:hAnsi="Verdana"/>
          <w:color w:val="000000"/>
          <w:sz w:val="18"/>
          <w:szCs w:val="18"/>
        </w:rPr>
      </w:pPr>
      <w:ins w:id="923" w:author="Unknown">
        <w:r>
          <w:rPr>
            <w:rFonts w:ascii="Verdana" w:hAnsi="Verdana"/>
            <w:b/>
            <w:bCs/>
            <w:color w:val="000000"/>
            <w:sz w:val="18"/>
            <w:szCs w:val="18"/>
          </w:rPr>
          <w:t>Declarative Transaction Management</w:t>
        </w:r>
        <w:r>
          <w:rPr>
            <w:rFonts w:ascii="Verdana" w:hAnsi="Verdana"/>
            <w:color w:val="000000"/>
            <w:sz w:val="18"/>
            <w:szCs w:val="18"/>
          </w:rPr>
          <w:t>: should be used for many transaction operations.</w:t>
        </w:r>
      </w:ins>
    </w:p>
    <w:p w:rsidR="00911AD0" w:rsidRDefault="00A143DB" w:rsidP="00911AD0">
      <w:pPr>
        <w:spacing w:after="0" w:line="240" w:lineRule="auto"/>
        <w:rPr>
          <w:ins w:id="924" w:author="Unknown"/>
          <w:rFonts w:ascii="Times New Roman" w:hAnsi="Times New Roman"/>
          <w:sz w:val="24"/>
          <w:szCs w:val="24"/>
        </w:rPr>
      </w:pPr>
      <w:ins w:id="925" w:author="Unknown">
        <w:r>
          <w:lastRenderedPageBreak/>
          <w:pict>
            <v:rect id="_x0000_i1043" style="width:0;height:.7pt" o:hrstd="t" o:hrnoshade="t" o:hr="t" fillcolor="#d4d4d4" stroked="f"/>
          </w:pict>
        </w:r>
      </w:ins>
    </w:p>
    <w:p w:rsidR="00911AD0" w:rsidRDefault="00911AD0" w:rsidP="00911AD0">
      <w:pPr>
        <w:pStyle w:val="Heading2"/>
        <w:shd w:val="clear" w:color="auto" w:fill="FFFFFF"/>
        <w:spacing w:line="312" w:lineRule="atLeast"/>
        <w:jc w:val="both"/>
        <w:rPr>
          <w:ins w:id="926" w:author="Unknown"/>
          <w:rFonts w:ascii="Helvetica" w:hAnsi="Helvetica" w:cs="Helvetica"/>
          <w:b w:val="0"/>
          <w:bCs w:val="0"/>
          <w:color w:val="610B38"/>
          <w:sz w:val="34"/>
          <w:szCs w:val="34"/>
        </w:rPr>
      </w:pPr>
      <w:ins w:id="927" w:author="Unknown">
        <w:r>
          <w:rPr>
            <w:rFonts w:ascii="Helvetica" w:hAnsi="Helvetica" w:cs="Helvetica"/>
            <w:b w:val="0"/>
            <w:bCs w:val="0"/>
            <w:color w:val="610B38"/>
            <w:sz w:val="34"/>
            <w:szCs w:val="34"/>
          </w:rPr>
          <w:t>» Spring JDBC Interview Questions</w:t>
        </w:r>
      </w:ins>
    </w:p>
    <w:p w:rsidR="00911AD0" w:rsidRDefault="00A143DB" w:rsidP="00911AD0">
      <w:pPr>
        <w:rPr>
          <w:ins w:id="928" w:author="Unknown"/>
          <w:rFonts w:ascii="Times New Roman" w:hAnsi="Times New Roman" w:cs="Times New Roman"/>
          <w:sz w:val="24"/>
          <w:szCs w:val="24"/>
        </w:rPr>
      </w:pPr>
      <w:ins w:id="929" w:author="Unknown">
        <w:r>
          <w:pict>
            <v:rect id="_x0000_i1044" style="width:0;height:.7pt" o:hrstd="t" o:hrnoshade="t" o:hr="t" fillcolor="#d4d4d4" stroked="f"/>
          </w:pict>
        </w:r>
      </w:ins>
    </w:p>
    <w:p w:rsidR="00911AD0" w:rsidRDefault="00911AD0" w:rsidP="00911AD0">
      <w:pPr>
        <w:pStyle w:val="Heading3"/>
        <w:shd w:val="clear" w:color="auto" w:fill="FFFFFF"/>
        <w:spacing w:line="312" w:lineRule="atLeast"/>
        <w:jc w:val="both"/>
        <w:rPr>
          <w:ins w:id="930" w:author="Unknown"/>
          <w:rFonts w:ascii="Helvetica" w:hAnsi="Helvetica" w:cs="Helvetica"/>
          <w:b w:val="0"/>
          <w:bCs w:val="0"/>
          <w:color w:val="610B4B"/>
          <w:sz w:val="29"/>
          <w:szCs w:val="29"/>
        </w:rPr>
      </w:pPr>
      <w:ins w:id="931" w:author="Unknown">
        <w:r>
          <w:rPr>
            <w:rFonts w:ascii="Helvetica" w:hAnsi="Helvetica" w:cs="Helvetica"/>
            <w:b w:val="0"/>
            <w:bCs w:val="0"/>
            <w:color w:val="610B4B"/>
            <w:sz w:val="29"/>
            <w:szCs w:val="29"/>
          </w:rPr>
          <w:t>13) What are the advantages of JdbcTemplate in spring?</w:t>
        </w:r>
      </w:ins>
    </w:p>
    <w:p w:rsidR="00911AD0" w:rsidRDefault="00911AD0" w:rsidP="00911AD0">
      <w:pPr>
        <w:pStyle w:val="NormalWeb"/>
        <w:shd w:val="clear" w:color="auto" w:fill="FFFFFF"/>
        <w:jc w:val="both"/>
        <w:rPr>
          <w:ins w:id="932" w:author="Unknown"/>
          <w:rFonts w:ascii="Verdana" w:hAnsi="Verdana"/>
          <w:color w:val="000000"/>
          <w:sz w:val="18"/>
          <w:szCs w:val="18"/>
        </w:rPr>
      </w:pPr>
      <w:ins w:id="933" w:author="Unknown">
        <w:r>
          <w:rPr>
            <w:rFonts w:ascii="Verdana" w:hAnsi="Verdana"/>
            <w:b/>
            <w:bCs/>
            <w:color w:val="000000"/>
            <w:sz w:val="18"/>
            <w:szCs w:val="18"/>
          </w:rPr>
          <w:t>Less code</w:t>
        </w:r>
        <w:r>
          <w:rPr>
            <w:rFonts w:ascii="Verdana" w:hAnsi="Verdana"/>
            <w:color w:val="000000"/>
            <w:sz w:val="18"/>
            <w:szCs w:val="18"/>
          </w:rPr>
          <w:t>: By using the JdbcTemplate class, you don't need to create connection</w:t>
        </w:r>
        <w:proofErr w:type="gramStart"/>
        <w:r>
          <w:rPr>
            <w:rFonts w:ascii="Verdana" w:hAnsi="Verdana"/>
            <w:color w:val="000000"/>
            <w:sz w:val="18"/>
            <w:szCs w:val="18"/>
          </w:rPr>
          <w:t>,statement,start</w:t>
        </w:r>
        <w:proofErr w:type="gramEnd"/>
        <w:r>
          <w:rPr>
            <w:rFonts w:ascii="Verdana" w:hAnsi="Verdana"/>
            <w:color w:val="000000"/>
            <w:sz w:val="18"/>
            <w:szCs w:val="18"/>
          </w:rPr>
          <w:t xml:space="preserve"> transaction,commit transaction and close connection to execute different queries. You can execute the query directly.</w:t>
        </w:r>
      </w:ins>
    </w:p>
    <w:p w:rsidR="00911AD0" w:rsidRDefault="00A143DB" w:rsidP="00911AD0">
      <w:pPr>
        <w:rPr>
          <w:ins w:id="934" w:author="Unknown"/>
          <w:rFonts w:ascii="Times New Roman" w:hAnsi="Times New Roman"/>
          <w:sz w:val="24"/>
          <w:szCs w:val="24"/>
        </w:rPr>
      </w:pPr>
      <w:ins w:id="935" w:author="Unknown">
        <w:r>
          <w:fldChar w:fldCharType="begin"/>
        </w:r>
        <w:r w:rsidR="00911AD0">
          <w:instrText xml:space="preserve"> HYPERLINK "http://www.javatpoint.com/spring-JdbcTemplate-tutorial" \t "_blank" </w:instrText>
        </w:r>
        <w:r>
          <w:fldChar w:fldCharType="separate"/>
        </w:r>
        <w:r w:rsidR="00911AD0">
          <w:rPr>
            <w:rStyle w:val="Hyperlink"/>
            <w:rFonts w:ascii="Verdana" w:hAnsi="Verdana"/>
            <w:color w:val="008000"/>
            <w:sz w:val="18"/>
            <w:szCs w:val="18"/>
            <w:shd w:val="clear" w:color="auto" w:fill="FFFFFF"/>
          </w:rPr>
          <w:t>More details...</w:t>
        </w:r>
        <w:r>
          <w:fldChar w:fldCharType="end"/>
        </w:r>
      </w:ins>
    </w:p>
    <w:p w:rsidR="00911AD0" w:rsidRDefault="00A143DB" w:rsidP="00911AD0">
      <w:pPr>
        <w:rPr>
          <w:ins w:id="936" w:author="Unknown"/>
        </w:rPr>
      </w:pPr>
      <w:ins w:id="937" w:author="Unknown">
        <w:r>
          <w:pict>
            <v:rect id="_x0000_i1045" style="width:0;height:.7pt" o:hrstd="t" o:hrnoshade="t" o:hr="t" fillcolor="#d4d4d4" stroked="f"/>
          </w:pict>
        </w:r>
      </w:ins>
    </w:p>
    <w:p w:rsidR="00911AD0" w:rsidRDefault="00911AD0" w:rsidP="00911AD0">
      <w:pPr>
        <w:pStyle w:val="Heading3"/>
        <w:shd w:val="clear" w:color="auto" w:fill="FFFFFF"/>
        <w:spacing w:line="312" w:lineRule="atLeast"/>
        <w:jc w:val="both"/>
        <w:rPr>
          <w:ins w:id="938" w:author="Unknown"/>
          <w:rFonts w:ascii="Helvetica" w:hAnsi="Helvetica" w:cs="Helvetica"/>
          <w:b w:val="0"/>
          <w:bCs w:val="0"/>
          <w:color w:val="610B4B"/>
          <w:sz w:val="29"/>
          <w:szCs w:val="29"/>
        </w:rPr>
      </w:pPr>
      <w:ins w:id="939" w:author="Unknown">
        <w:r>
          <w:rPr>
            <w:rFonts w:ascii="Helvetica" w:hAnsi="Helvetica" w:cs="Helvetica"/>
            <w:b w:val="0"/>
            <w:bCs w:val="0"/>
            <w:color w:val="610B4B"/>
            <w:sz w:val="29"/>
            <w:szCs w:val="29"/>
          </w:rPr>
          <w:t>14) What are classes for spring JDBC API</w:t>
        </w:r>
        <w:proofErr w:type="gramStart"/>
        <w:r>
          <w:rPr>
            <w:rFonts w:ascii="Helvetica" w:hAnsi="Helvetica" w:cs="Helvetica"/>
            <w:b w:val="0"/>
            <w:bCs w:val="0"/>
            <w:color w:val="610B4B"/>
            <w:sz w:val="29"/>
            <w:szCs w:val="29"/>
          </w:rPr>
          <w:t>?</w:t>
        </w:r>
      </w:ins>
      <w:r w:rsidR="00564CAE">
        <w:rPr>
          <w:rFonts w:ascii="Helvetica" w:hAnsi="Helvetica" w:cs="Helvetica"/>
          <w:b w:val="0"/>
          <w:bCs w:val="0"/>
          <w:color w:val="610B4B"/>
          <w:sz w:val="29"/>
          <w:szCs w:val="29"/>
        </w:rPr>
        <w:t>RRR</w:t>
      </w:r>
      <w:proofErr w:type="gramEnd"/>
    </w:p>
    <w:p w:rsidR="00911AD0" w:rsidRDefault="00911AD0" w:rsidP="00911AD0">
      <w:pPr>
        <w:numPr>
          <w:ilvl w:val="0"/>
          <w:numId w:val="6"/>
        </w:numPr>
        <w:shd w:val="clear" w:color="auto" w:fill="FFFFFF"/>
        <w:spacing w:before="54" w:after="100" w:afterAutospacing="1" w:line="312" w:lineRule="atLeast"/>
        <w:jc w:val="both"/>
        <w:rPr>
          <w:ins w:id="940" w:author="Unknown"/>
          <w:rFonts w:ascii="Verdana" w:hAnsi="Verdana" w:cs="Times New Roman"/>
          <w:color w:val="000000"/>
          <w:sz w:val="18"/>
          <w:szCs w:val="18"/>
        </w:rPr>
      </w:pPr>
      <w:ins w:id="941" w:author="Unknown">
        <w:r>
          <w:rPr>
            <w:rFonts w:ascii="Verdana" w:hAnsi="Verdana"/>
            <w:color w:val="000000"/>
            <w:sz w:val="18"/>
            <w:szCs w:val="18"/>
          </w:rPr>
          <w:t>JdbcTemplate</w:t>
        </w:r>
      </w:ins>
    </w:p>
    <w:p w:rsidR="00911AD0" w:rsidRDefault="00911AD0" w:rsidP="00911AD0">
      <w:pPr>
        <w:numPr>
          <w:ilvl w:val="0"/>
          <w:numId w:val="6"/>
        </w:numPr>
        <w:shd w:val="clear" w:color="auto" w:fill="FFFFFF"/>
        <w:spacing w:before="54" w:after="100" w:afterAutospacing="1" w:line="312" w:lineRule="atLeast"/>
        <w:jc w:val="both"/>
        <w:rPr>
          <w:ins w:id="942" w:author="Unknown"/>
          <w:rFonts w:ascii="Verdana" w:hAnsi="Verdana"/>
          <w:color w:val="000000"/>
          <w:sz w:val="18"/>
          <w:szCs w:val="18"/>
        </w:rPr>
      </w:pPr>
      <w:ins w:id="943" w:author="Unknown">
        <w:r>
          <w:rPr>
            <w:rFonts w:ascii="Verdana" w:hAnsi="Verdana"/>
            <w:color w:val="000000"/>
            <w:sz w:val="18"/>
            <w:szCs w:val="18"/>
          </w:rPr>
          <w:t>SimpleJdbcTemplate</w:t>
        </w:r>
      </w:ins>
    </w:p>
    <w:p w:rsidR="00911AD0" w:rsidRDefault="00911AD0" w:rsidP="00911AD0">
      <w:pPr>
        <w:numPr>
          <w:ilvl w:val="0"/>
          <w:numId w:val="6"/>
        </w:numPr>
        <w:shd w:val="clear" w:color="auto" w:fill="FFFFFF"/>
        <w:spacing w:before="54" w:after="100" w:afterAutospacing="1" w:line="312" w:lineRule="atLeast"/>
        <w:jc w:val="both"/>
        <w:rPr>
          <w:ins w:id="944" w:author="Unknown"/>
          <w:rFonts w:ascii="Verdana" w:hAnsi="Verdana"/>
          <w:color w:val="000000"/>
          <w:sz w:val="18"/>
          <w:szCs w:val="18"/>
        </w:rPr>
      </w:pPr>
      <w:ins w:id="945" w:author="Unknown">
        <w:r>
          <w:rPr>
            <w:rFonts w:ascii="Verdana" w:hAnsi="Verdana"/>
            <w:color w:val="000000"/>
            <w:sz w:val="18"/>
            <w:szCs w:val="18"/>
          </w:rPr>
          <w:t>NamedParameterJdbcTemplate</w:t>
        </w:r>
      </w:ins>
    </w:p>
    <w:p w:rsidR="00911AD0" w:rsidRDefault="00911AD0" w:rsidP="00911AD0">
      <w:pPr>
        <w:numPr>
          <w:ilvl w:val="0"/>
          <w:numId w:val="6"/>
        </w:numPr>
        <w:shd w:val="clear" w:color="auto" w:fill="FFFFFF"/>
        <w:spacing w:before="54" w:after="100" w:afterAutospacing="1" w:line="312" w:lineRule="atLeast"/>
        <w:jc w:val="both"/>
        <w:rPr>
          <w:ins w:id="946" w:author="Unknown"/>
          <w:rFonts w:ascii="Verdana" w:hAnsi="Verdana"/>
          <w:color w:val="000000"/>
          <w:sz w:val="18"/>
          <w:szCs w:val="18"/>
        </w:rPr>
      </w:pPr>
      <w:ins w:id="947" w:author="Unknown">
        <w:r>
          <w:rPr>
            <w:rFonts w:ascii="Verdana" w:hAnsi="Verdana"/>
            <w:color w:val="000000"/>
            <w:sz w:val="18"/>
            <w:szCs w:val="18"/>
          </w:rPr>
          <w:t>SimpleJdbcInsert</w:t>
        </w:r>
      </w:ins>
    </w:p>
    <w:p w:rsidR="00911AD0" w:rsidRDefault="00911AD0" w:rsidP="00911AD0">
      <w:pPr>
        <w:numPr>
          <w:ilvl w:val="0"/>
          <w:numId w:val="6"/>
        </w:numPr>
        <w:shd w:val="clear" w:color="auto" w:fill="FFFFFF"/>
        <w:spacing w:before="54" w:after="100" w:afterAutospacing="1" w:line="312" w:lineRule="atLeast"/>
        <w:jc w:val="both"/>
        <w:rPr>
          <w:ins w:id="948" w:author="Unknown"/>
          <w:rFonts w:ascii="Verdana" w:hAnsi="Verdana"/>
          <w:color w:val="000000"/>
          <w:sz w:val="18"/>
          <w:szCs w:val="18"/>
        </w:rPr>
      </w:pPr>
      <w:ins w:id="949" w:author="Unknown">
        <w:r>
          <w:rPr>
            <w:rFonts w:ascii="Verdana" w:hAnsi="Verdana"/>
            <w:color w:val="000000"/>
            <w:sz w:val="18"/>
            <w:szCs w:val="18"/>
          </w:rPr>
          <w:t>SimpleJdbcCall</w:t>
        </w:r>
      </w:ins>
    </w:p>
    <w:p w:rsidR="00911AD0" w:rsidRDefault="00A143DB" w:rsidP="00911AD0">
      <w:pPr>
        <w:spacing w:after="0" w:line="240" w:lineRule="auto"/>
        <w:rPr>
          <w:ins w:id="950" w:author="Unknown"/>
          <w:rFonts w:ascii="Times New Roman" w:hAnsi="Times New Roman"/>
          <w:sz w:val="24"/>
          <w:szCs w:val="24"/>
        </w:rPr>
      </w:pPr>
      <w:ins w:id="951" w:author="Unknown">
        <w:r>
          <w:fldChar w:fldCharType="begin"/>
        </w:r>
        <w:r w:rsidR="00911AD0">
          <w:instrText xml:space="preserve"> HYPERLINK "http://www.javatpoint.com/spring-JdbcTemplate-tutorial" \t "_blank" </w:instrText>
        </w:r>
        <w:r>
          <w:fldChar w:fldCharType="separate"/>
        </w:r>
        <w:r w:rsidR="00911AD0">
          <w:rPr>
            <w:rStyle w:val="Hyperlink"/>
            <w:rFonts w:ascii="Verdana" w:hAnsi="Verdana"/>
            <w:color w:val="008000"/>
            <w:sz w:val="18"/>
            <w:szCs w:val="18"/>
            <w:shd w:val="clear" w:color="auto" w:fill="FFFFFF"/>
          </w:rPr>
          <w:t>More details...</w:t>
        </w:r>
        <w:r>
          <w:fldChar w:fldCharType="end"/>
        </w:r>
      </w:ins>
    </w:p>
    <w:p w:rsidR="00911AD0" w:rsidRDefault="00A143DB" w:rsidP="00911AD0">
      <w:pPr>
        <w:rPr>
          <w:ins w:id="952" w:author="Unknown"/>
        </w:rPr>
      </w:pPr>
      <w:ins w:id="953" w:author="Unknown">
        <w:r>
          <w:pict>
            <v:rect id="_x0000_i1046" style="width:0;height:.7pt" o:hrstd="t" o:hrnoshade="t" o:hr="t" fillcolor="#d4d4d4" stroked="f"/>
          </w:pict>
        </w:r>
      </w:ins>
    </w:p>
    <w:p w:rsidR="00911AD0" w:rsidRDefault="00911AD0" w:rsidP="00911AD0">
      <w:pPr>
        <w:pStyle w:val="Heading3"/>
        <w:shd w:val="clear" w:color="auto" w:fill="FFFFFF"/>
        <w:spacing w:line="312" w:lineRule="atLeast"/>
        <w:jc w:val="both"/>
        <w:rPr>
          <w:ins w:id="954" w:author="Unknown"/>
          <w:rFonts w:ascii="Helvetica" w:hAnsi="Helvetica" w:cs="Helvetica"/>
          <w:b w:val="0"/>
          <w:bCs w:val="0"/>
          <w:color w:val="610B4B"/>
          <w:sz w:val="29"/>
          <w:szCs w:val="29"/>
        </w:rPr>
      </w:pPr>
      <w:ins w:id="955" w:author="Unknown">
        <w:r>
          <w:rPr>
            <w:rFonts w:ascii="Helvetica" w:hAnsi="Helvetica" w:cs="Helvetica"/>
            <w:b w:val="0"/>
            <w:bCs w:val="0"/>
            <w:color w:val="610B4B"/>
            <w:sz w:val="29"/>
            <w:szCs w:val="29"/>
          </w:rPr>
          <w:t>15) How can you fetch records by spring JdbcTemplate</w:t>
        </w:r>
        <w:proofErr w:type="gramStart"/>
        <w:r>
          <w:rPr>
            <w:rFonts w:ascii="Helvetica" w:hAnsi="Helvetica" w:cs="Helvetica"/>
            <w:b w:val="0"/>
            <w:bCs w:val="0"/>
            <w:color w:val="610B4B"/>
            <w:sz w:val="29"/>
            <w:szCs w:val="29"/>
          </w:rPr>
          <w:t>?</w:t>
        </w:r>
      </w:ins>
      <w:r w:rsidR="00564CAE">
        <w:rPr>
          <w:rFonts w:ascii="Helvetica" w:hAnsi="Helvetica" w:cs="Helvetica"/>
          <w:b w:val="0"/>
          <w:bCs w:val="0"/>
          <w:color w:val="610B4B"/>
          <w:sz w:val="29"/>
          <w:szCs w:val="29"/>
        </w:rPr>
        <w:t>RRR</w:t>
      </w:r>
      <w:proofErr w:type="gramEnd"/>
    </w:p>
    <w:p w:rsidR="00911AD0" w:rsidRDefault="00911AD0" w:rsidP="00911AD0">
      <w:pPr>
        <w:pStyle w:val="NormalWeb"/>
        <w:shd w:val="clear" w:color="auto" w:fill="FFFFFF"/>
        <w:jc w:val="both"/>
        <w:rPr>
          <w:ins w:id="956" w:author="Unknown"/>
          <w:rFonts w:ascii="Verdana" w:hAnsi="Verdana"/>
          <w:color w:val="000000"/>
          <w:sz w:val="18"/>
          <w:szCs w:val="18"/>
        </w:rPr>
      </w:pPr>
      <w:ins w:id="957" w:author="Unknown">
        <w:r>
          <w:rPr>
            <w:rFonts w:ascii="Verdana" w:hAnsi="Verdana"/>
            <w:color w:val="000000"/>
            <w:sz w:val="18"/>
            <w:szCs w:val="18"/>
          </w:rPr>
          <w:t>You can fetch records from the database by the</w:t>
        </w:r>
        <w:r>
          <w:rPr>
            <w:rStyle w:val="apple-converted-space"/>
            <w:rFonts w:ascii="Verdana" w:hAnsi="Verdana"/>
            <w:color w:val="000000"/>
            <w:sz w:val="18"/>
            <w:szCs w:val="18"/>
          </w:rPr>
          <w:t> </w:t>
        </w:r>
        <w:r>
          <w:rPr>
            <w:rFonts w:ascii="Verdana" w:hAnsi="Verdana"/>
            <w:b/>
            <w:bCs/>
            <w:color w:val="000000"/>
            <w:sz w:val="18"/>
            <w:szCs w:val="18"/>
          </w:rPr>
          <w:t>query method of JdbcTemplate</w:t>
        </w:r>
        <w:r>
          <w:rPr>
            <w:rFonts w:ascii="Verdana" w:hAnsi="Verdana"/>
            <w:color w:val="000000"/>
            <w:sz w:val="18"/>
            <w:szCs w:val="18"/>
          </w:rPr>
          <w:t>. There are two interfaces to do this:</w:t>
        </w:r>
      </w:ins>
    </w:p>
    <w:p w:rsidR="00911AD0" w:rsidRDefault="00A143DB" w:rsidP="00911AD0">
      <w:pPr>
        <w:numPr>
          <w:ilvl w:val="0"/>
          <w:numId w:val="7"/>
        </w:numPr>
        <w:shd w:val="clear" w:color="auto" w:fill="FFFFFF"/>
        <w:spacing w:before="54" w:after="100" w:afterAutospacing="1" w:line="312" w:lineRule="atLeast"/>
        <w:jc w:val="both"/>
        <w:rPr>
          <w:ins w:id="958" w:author="Unknown"/>
          <w:rFonts w:ascii="Verdana" w:hAnsi="Verdana"/>
          <w:color w:val="000000"/>
          <w:sz w:val="18"/>
          <w:szCs w:val="18"/>
        </w:rPr>
      </w:pPr>
      <w:ins w:id="959" w:author="Unknown">
        <w:r>
          <w:rPr>
            <w:rFonts w:ascii="Verdana" w:hAnsi="Verdana"/>
            <w:color w:val="000000"/>
            <w:sz w:val="18"/>
            <w:szCs w:val="18"/>
          </w:rPr>
          <w:fldChar w:fldCharType="begin"/>
        </w:r>
        <w:r w:rsidR="00911AD0">
          <w:rPr>
            <w:rFonts w:ascii="Verdana" w:hAnsi="Verdana"/>
            <w:color w:val="000000"/>
            <w:sz w:val="18"/>
            <w:szCs w:val="18"/>
          </w:rPr>
          <w:instrText xml:space="preserve"> HYPERLINK "http://www.javatpoint.com/ResultSetExtractor-example" \t "_blank" </w:instrText>
        </w:r>
        <w:r>
          <w:rPr>
            <w:rFonts w:ascii="Verdana" w:hAnsi="Verdana"/>
            <w:color w:val="000000"/>
            <w:sz w:val="18"/>
            <w:szCs w:val="18"/>
          </w:rPr>
          <w:fldChar w:fldCharType="separate"/>
        </w:r>
        <w:r w:rsidR="00911AD0">
          <w:rPr>
            <w:rStyle w:val="Hyperlink"/>
            <w:rFonts w:ascii="Verdana" w:hAnsi="Verdana"/>
            <w:color w:val="008000"/>
            <w:sz w:val="18"/>
            <w:szCs w:val="18"/>
          </w:rPr>
          <w:t>ResultSetExtractor</w:t>
        </w:r>
        <w:r>
          <w:rPr>
            <w:rFonts w:ascii="Verdana" w:hAnsi="Verdana"/>
            <w:color w:val="000000"/>
            <w:sz w:val="18"/>
            <w:szCs w:val="18"/>
          </w:rPr>
          <w:fldChar w:fldCharType="end"/>
        </w:r>
      </w:ins>
    </w:p>
    <w:p w:rsidR="00911AD0" w:rsidRDefault="00A143DB" w:rsidP="00911AD0">
      <w:pPr>
        <w:numPr>
          <w:ilvl w:val="0"/>
          <w:numId w:val="7"/>
        </w:numPr>
        <w:shd w:val="clear" w:color="auto" w:fill="FFFFFF"/>
        <w:spacing w:before="54" w:after="100" w:afterAutospacing="1" w:line="312" w:lineRule="atLeast"/>
        <w:jc w:val="both"/>
        <w:rPr>
          <w:ins w:id="960" w:author="Unknown"/>
          <w:rFonts w:ascii="Verdana" w:hAnsi="Verdana"/>
          <w:color w:val="000000"/>
          <w:sz w:val="18"/>
          <w:szCs w:val="18"/>
        </w:rPr>
      </w:pPr>
      <w:ins w:id="961" w:author="Unknown">
        <w:r>
          <w:rPr>
            <w:rFonts w:ascii="Verdana" w:hAnsi="Verdana"/>
            <w:color w:val="000000"/>
            <w:sz w:val="18"/>
            <w:szCs w:val="18"/>
          </w:rPr>
          <w:fldChar w:fldCharType="begin"/>
        </w:r>
        <w:r w:rsidR="00911AD0">
          <w:rPr>
            <w:rFonts w:ascii="Verdana" w:hAnsi="Verdana"/>
            <w:color w:val="000000"/>
            <w:sz w:val="18"/>
            <w:szCs w:val="18"/>
          </w:rPr>
          <w:instrText xml:space="preserve"> HYPERLINK "http://www.javatpoint.com/RowMapper-example" \t "_blank" </w:instrText>
        </w:r>
        <w:r>
          <w:rPr>
            <w:rFonts w:ascii="Verdana" w:hAnsi="Verdana"/>
            <w:color w:val="000000"/>
            <w:sz w:val="18"/>
            <w:szCs w:val="18"/>
          </w:rPr>
          <w:fldChar w:fldCharType="separate"/>
        </w:r>
        <w:r w:rsidR="00911AD0">
          <w:rPr>
            <w:rStyle w:val="Hyperlink"/>
            <w:rFonts w:ascii="Verdana" w:hAnsi="Verdana"/>
            <w:color w:val="008000"/>
            <w:sz w:val="18"/>
            <w:szCs w:val="18"/>
          </w:rPr>
          <w:t>RowMapper</w:t>
        </w:r>
        <w:r>
          <w:rPr>
            <w:rFonts w:ascii="Verdana" w:hAnsi="Verdana"/>
            <w:color w:val="000000"/>
            <w:sz w:val="18"/>
            <w:szCs w:val="18"/>
          </w:rPr>
          <w:fldChar w:fldCharType="end"/>
        </w:r>
      </w:ins>
    </w:p>
    <w:p w:rsidR="00911AD0" w:rsidRDefault="00A143DB" w:rsidP="00911AD0">
      <w:pPr>
        <w:spacing w:after="0" w:line="240" w:lineRule="auto"/>
        <w:rPr>
          <w:ins w:id="962" w:author="Unknown"/>
          <w:rFonts w:ascii="Times New Roman" w:hAnsi="Times New Roman"/>
          <w:sz w:val="24"/>
          <w:szCs w:val="24"/>
        </w:rPr>
      </w:pPr>
      <w:ins w:id="963" w:author="Unknown">
        <w:r>
          <w:pict>
            <v:rect id="_x0000_i1047" style="width:0;height:.7pt" o:hrstd="t" o:hrnoshade="t" o:hr="t" fillcolor="#d4d4d4" stroked="f"/>
          </w:pict>
        </w:r>
      </w:ins>
    </w:p>
    <w:p w:rsidR="00911AD0" w:rsidRDefault="00911AD0" w:rsidP="00911AD0">
      <w:pPr>
        <w:pStyle w:val="Heading3"/>
        <w:shd w:val="clear" w:color="auto" w:fill="FFFFFF"/>
        <w:spacing w:line="312" w:lineRule="atLeast"/>
        <w:jc w:val="both"/>
        <w:rPr>
          <w:ins w:id="964" w:author="Unknown"/>
          <w:rFonts w:ascii="Helvetica" w:hAnsi="Helvetica" w:cs="Helvetica"/>
          <w:b w:val="0"/>
          <w:bCs w:val="0"/>
          <w:color w:val="610B4B"/>
          <w:sz w:val="29"/>
          <w:szCs w:val="29"/>
        </w:rPr>
      </w:pPr>
      <w:ins w:id="965" w:author="Unknown">
        <w:r>
          <w:rPr>
            <w:rFonts w:ascii="Helvetica" w:hAnsi="Helvetica" w:cs="Helvetica"/>
            <w:b w:val="0"/>
            <w:bCs w:val="0"/>
            <w:color w:val="610B4B"/>
            <w:sz w:val="29"/>
            <w:szCs w:val="29"/>
          </w:rPr>
          <w:t>16) What is the advantage of NamedParameterJdbcTemplate</w:t>
        </w:r>
        <w:proofErr w:type="gramStart"/>
        <w:r>
          <w:rPr>
            <w:rFonts w:ascii="Helvetica" w:hAnsi="Helvetica" w:cs="Helvetica"/>
            <w:b w:val="0"/>
            <w:bCs w:val="0"/>
            <w:color w:val="610B4B"/>
            <w:sz w:val="29"/>
            <w:szCs w:val="29"/>
          </w:rPr>
          <w:t>?</w:t>
        </w:r>
      </w:ins>
      <w:r w:rsidR="00564CAE">
        <w:rPr>
          <w:rFonts w:ascii="Helvetica" w:hAnsi="Helvetica" w:cs="Helvetica"/>
          <w:b w:val="0"/>
          <w:bCs w:val="0"/>
          <w:color w:val="610B4B"/>
          <w:sz w:val="29"/>
          <w:szCs w:val="29"/>
        </w:rPr>
        <w:t>AAA</w:t>
      </w:r>
      <w:proofErr w:type="gramEnd"/>
    </w:p>
    <w:p w:rsidR="00911AD0" w:rsidRDefault="00911AD0" w:rsidP="00911AD0">
      <w:pPr>
        <w:pStyle w:val="NormalWeb"/>
        <w:shd w:val="clear" w:color="auto" w:fill="FFFFFF"/>
        <w:jc w:val="both"/>
        <w:rPr>
          <w:ins w:id="966" w:author="Unknown"/>
          <w:rFonts w:ascii="Verdana" w:hAnsi="Verdana"/>
          <w:color w:val="000000"/>
          <w:sz w:val="18"/>
          <w:szCs w:val="18"/>
        </w:rPr>
      </w:pPr>
      <w:ins w:id="967" w:author="Unknown">
        <w:r>
          <w:rPr>
            <w:rFonts w:ascii="Verdana" w:hAnsi="Verdana"/>
            <w:color w:val="000000"/>
            <w:sz w:val="18"/>
            <w:szCs w:val="18"/>
          </w:rPr>
          <w:t xml:space="preserve">NamedParameterJdbcTemplate class is used to pass value to the named parameter. A named parameter is better </w:t>
        </w:r>
        <w:proofErr w:type="gramStart"/>
        <w:r>
          <w:rPr>
            <w:rFonts w:ascii="Verdana" w:hAnsi="Verdana"/>
            <w:color w:val="000000"/>
            <w:sz w:val="18"/>
            <w:szCs w:val="18"/>
          </w:rPr>
          <w:t>than ?</w:t>
        </w:r>
        <w:proofErr w:type="gramEnd"/>
        <w:r>
          <w:rPr>
            <w:rFonts w:ascii="Verdana" w:hAnsi="Verdana"/>
            <w:color w:val="000000"/>
            <w:sz w:val="18"/>
            <w:szCs w:val="18"/>
          </w:rPr>
          <w:t xml:space="preserve"> (</w:t>
        </w:r>
        <w:proofErr w:type="gramStart"/>
        <w:r>
          <w:rPr>
            <w:rFonts w:ascii="Verdana" w:hAnsi="Verdana"/>
            <w:color w:val="000000"/>
            <w:sz w:val="18"/>
            <w:szCs w:val="18"/>
          </w:rPr>
          <w:t>question</w:t>
        </w:r>
        <w:proofErr w:type="gramEnd"/>
        <w:r>
          <w:rPr>
            <w:rFonts w:ascii="Verdana" w:hAnsi="Verdana"/>
            <w:color w:val="000000"/>
            <w:sz w:val="18"/>
            <w:szCs w:val="18"/>
          </w:rPr>
          <w:t xml:space="preserve"> mark of PreparedStatement).</w:t>
        </w:r>
      </w:ins>
    </w:p>
    <w:p w:rsidR="00911AD0" w:rsidRDefault="00911AD0" w:rsidP="00911AD0">
      <w:pPr>
        <w:pStyle w:val="NormalWeb"/>
        <w:shd w:val="clear" w:color="auto" w:fill="FFFFFF"/>
        <w:jc w:val="both"/>
        <w:rPr>
          <w:ins w:id="968" w:author="Unknown"/>
          <w:rFonts w:ascii="Verdana" w:hAnsi="Verdana"/>
          <w:color w:val="000000"/>
          <w:sz w:val="18"/>
          <w:szCs w:val="18"/>
        </w:rPr>
      </w:pPr>
      <w:ins w:id="969" w:author="Unknown">
        <w:r>
          <w:rPr>
            <w:rFonts w:ascii="Verdana" w:hAnsi="Verdana"/>
            <w:color w:val="000000"/>
            <w:sz w:val="18"/>
            <w:szCs w:val="18"/>
          </w:rPr>
          <w:t>It is</w:t>
        </w:r>
        <w:r>
          <w:rPr>
            <w:rStyle w:val="apple-converted-space"/>
            <w:rFonts w:ascii="Verdana" w:hAnsi="Verdana"/>
            <w:color w:val="000000"/>
            <w:sz w:val="18"/>
            <w:szCs w:val="18"/>
          </w:rPr>
          <w:t> </w:t>
        </w:r>
        <w:r>
          <w:rPr>
            <w:rFonts w:ascii="Verdana" w:hAnsi="Verdana"/>
            <w:b/>
            <w:bCs/>
            <w:color w:val="000000"/>
            <w:sz w:val="18"/>
            <w:szCs w:val="18"/>
          </w:rPr>
          <w:t>better to remember</w:t>
        </w:r>
        <w:r>
          <w:rPr>
            <w:rFonts w:ascii="Verdana" w:hAnsi="Verdana"/>
            <w:color w:val="000000"/>
            <w:sz w:val="18"/>
            <w:szCs w:val="18"/>
          </w:rPr>
          <w:t>.</w:t>
        </w:r>
      </w:ins>
    </w:p>
    <w:p w:rsidR="00911AD0" w:rsidRDefault="00A143DB" w:rsidP="00911AD0">
      <w:pPr>
        <w:rPr>
          <w:ins w:id="970" w:author="Unknown"/>
          <w:rFonts w:ascii="Times New Roman" w:hAnsi="Times New Roman"/>
          <w:sz w:val="24"/>
          <w:szCs w:val="24"/>
        </w:rPr>
      </w:pPr>
      <w:ins w:id="971" w:author="Unknown">
        <w:r>
          <w:fldChar w:fldCharType="begin"/>
        </w:r>
        <w:r w:rsidR="00911AD0">
          <w:instrText xml:space="preserve"> HYPERLINK "http://www.javatpoint.com/spring-NamedParameterJdbcTemplate-example" \t "_blank" </w:instrText>
        </w:r>
        <w:r>
          <w:fldChar w:fldCharType="separate"/>
        </w:r>
        <w:r w:rsidR="00911AD0">
          <w:rPr>
            <w:rStyle w:val="Hyperlink"/>
            <w:rFonts w:ascii="Verdana" w:hAnsi="Verdana"/>
            <w:color w:val="008000"/>
            <w:sz w:val="18"/>
            <w:szCs w:val="18"/>
            <w:shd w:val="clear" w:color="auto" w:fill="FFFFFF"/>
          </w:rPr>
          <w:t>More details...</w:t>
        </w:r>
        <w:r>
          <w:fldChar w:fldCharType="end"/>
        </w:r>
      </w:ins>
    </w:p>
    <w:p w:rsidR="00564CAE" w:rsidRPr="00564CAE" w:rsidRDefault="00A143DB" w:rsidP="00911AD0">
      <w:pPr>
        <w:rPr>
          <w:i/>
        </w:rPr>
      </w:pPr>
      <w:ins w:id="972" w:author="Unknown">
        <w:r w:rsidRPr="00A143DB">
          <w:rPr>
            <w:i/>
          </w:rPr>
          <w:lastRenderedPageBreak/>
          <w:pict>
            <v:rect id="_x0000_i1048" style="width:0;height:.7pt" o:hrstd="t" o:hrnoshade="t" o:hr="t" fillcolor="#d4d4d4" stroked="f"/>
          </w:pict>
        </w:r>
      </w:ins>
    </w:p>
    <w:p w:rsidR="00911AD0" w:rsidRPr="00564CAE" w:rsidRDefault="00564CAE" w:rsidP="00911AD0">
      <w:pPr>
        <w:rPr>
          <w:ins w:id="973" w:author="Unknown"/>
          <w:i/>
        </w:rPr>
      </w:pPr>
      <w:r w:rsidRPr="00564CAE">
        <w:rPr>
          <w:rFonts w:ascii="Tahoma" w:hAnsi="Tahoma" w:cs="Tahoma"/>
          <w:i/>
          <w:color w:val="000000"/>
          <w:sz w:val="20"/>
          <w:szCs w:val="20"/>
        </w:rPr>
        <w:t>We can use namedParameterJdbcTemplate for executing the queries which has names of the parameter instead of “?”. Then, we can use map to pass the values to these named parameters by considering these parameters as Keys.</w:t>
      </w:r>
    </w:p>
    <w:p w:rsidR="00911AD0" w:rsidRDefault="00911AD0" w:rsidP="00911AD0">
      <w:pPr>
        <w:pStyle w:val="Heading3"/>
        <w:shd w:val="clear" w:color="auto" w:fill="FFFFFF"/>
        <w:spacing w:line="312" w:lineRule="atLeast"/>
        <w:jc w:val="both"/>
        <w:rPr>
          <w:ins w:id="974" w:author="Unknown"/>
          <w:rFonts w:ascii="Helvetica" w:hAnsi="Helvetica" w:cs="Helvetica"/>
          <w:b w:val="0"/>
          <w:bCs w:val="0"/>
          <w:color w:val="610B4B"/>
          <w:sz w:val="29"/>
          <w:szCs w:val="29"/>
        </w:rPr>
      </w:pPr>
      <w:ins w:id="975" w:author="Unknown">
        <w:r>
          <w:rPr>
            <w:rFonts w:ascii="Helvetica" w:hAnsi="Helvetica" w:cs="Helvetica"/>
            <w:b w:val="0"/>
            <w:bCs w:val="0"/>
            <w:color w:val="610B4B"/>
            <w:sz w:val="29"/>
            <w:szCs w:val="29"/>
          </w:rPr>
          <w:t>17) What is the advantage of SimpleJdbcTemplate</w:t>
        </w:r>
        <w:proofErr w:type="gramStart"/>
        <w:r>
          <w:rPr>
            <w:rFonts w:ascii="Helvetica" w:hAnsi="Helvetica" w:cs="Helvetica"/>
            <w:b w:val="0"/>
            <w:bCs w:val="0"/>
            <w:color w:val="610B4B"/>
            <w:sz w:val="29"/>
            <w:szCs w:val="29"/>
          </w:rPr>
          <w:t>?</w:t>
        </w:r>
      </w:ins>
      <w:r w:rsidR="00564CAE">
        <w:rPr>
          <w:rFonts w:ascii="Helvetica" w:hAnsi="Helvetica" w:cs="Helvetica"/>
          <w:b w:val="0"/>
          <w:bCs w:val="0"/>
          <w:color w:val="610B4B"/>
          <w:sz w:val="29"/>
          <w:szCs w:val="29"/>
        </w:rPr>
        <w:t>RRR</w:t>
      </w:r>
      <w:proofErr w:type="gramEnd"/>
    </w:p>
    <w:p w:rsidR="00911AD0" w:rsidRDefault="00911AD0" w:rsidP="00911AD0">
      <w:pPr>
        <w:pStyle w:val="NormalWeb"/>
        <w:shd w:val="clear" w:color="auto" w:fill="FFFFFF"/>
        <w:jc w:val="both"/>
        <w:rPr>
          <w:ins w:id="976" w:author="Unknown"/>
          <w:rFonts w:ascii="Verdana" w:hAnsi="Verdana"/>
          <w:color w:val="000000"/>
          <w:sz w:val="18"/>
          <w:szCs w:val="18"/>
        </w:rPr>
      </w:pPr>
      <w:ins w:id="977" w:author="Unknown">
        <w:r>
          <w:rPr>
            <w:rFonts w:ascii="Verdana" w:hAnsi="Verdana"/>
            <w:color w:val="000000"/>
            <w:sz w:val="18"/>
            <w:szCs w:val="18"/>
          </w:rPr>
          <w:t>The</w:t>
        </w:r>
        <w:r>
          <w:rPr>
            <w:rStyle w:val="apple-converted-space"/>
            <w:rFonts w:ascii="Verdana" w:hAnsi="Verdana"/>
            <w:color w:val="000000"/>
            <w:sz w:val="18"/>
            <w:szCs w:val="18"/>
          </w:rPr>
          <w:t> </w:t>
        </w:r>
        <w:r>
          <w:rPr>
            <w:rFonts w:ascii="Verdana" w:hAnsi="Verdana"/>
            <w:b/>
            <w:bCs/>
            <w:color w:val="000000"/>
            <w:sz w:val="18"/>
            <w:szCs w:val="18"/>
          </w:rPr>
          <w:t>SimpleJdbcTemplate</w:t>
        </w:r>
        <w:r>
          <w:rPr>
            <w:rStyle w:val="apple-converted-space"/>
            <w:rFonts w:ascii="Verdana" w:hAnsi="Verdana"/>
            <w:color w:val="000000"/>
            <w:sz w:val="18"/>
            <w:szCs w:val="18"/>
          </w:rPr>
          <w:t> </w:t>
        </w:r>
        <w:r>
          <w:rPr>
            <w:rFonts w:ascii="Verdana" w:hAnsi="Verdana"/>
            <w:color w:val="000000"/>
            <w:sz w:val="18"/>
            <w:szCs w:val="18"/>
          </w:rPr>
          <w:t>supports the feature of var-args and autoboxing.</w:t>
        </w:r>
      </w:ins>
    </w:p>
    <w:p w:rsidR="00911AD0" w:rsidRDefault="00A143DB" w:rsidP="00911AD0">
      <w:pPr>
        <w:rPr>
          <w:ins w:id="978" w:author="Unknown"/>
          <w:rFonts w:ascii="Times New Roman" w:hAnsi="Times New Roman"/>
          <w:sz w:val="24"/>
          <w:szCs w:val="24"/>
        </w:rPr>
      </w:pPr>
      <w:ins w:id="979" w:author="Unknown">
        <w:r>
          <w:fldChar w:fldCharType="begin"/>
        </w:r>
        <w:r w:rsidR="00911AD0">
          <w:instrText xml:space="preserve"> HYPERLINK "http://www.javatpoint.com/spring-SimpleJdbcTemplate-example" \t "_blank" </w:instrText>
        </w:r>
        <w:r>
          <w:fldChar w:fldCharType="separate"/>
        </w:r>
        <w:r w:rsidR="00911AD0">
          <w:rPr>
            <w:rStyle w:val="Hyperlink"/>
            <w:rFonts w:ascii="Verdana" w:hAnsi="Verdana"/>
            <w:color w:val="008000"/>
            <w:sz w:val="18"/>
            <w:szCs w:val="18"/>
            <w:shd w:val="clear" w:color="auto" w:fill="FFFFFF"/>
          </w:rPr>
          <w:t>More details...</w:t>
        </w:r>
        <w:r>
          <w:fldChar w:fldCharType="end"/>
        </w:r>
      </w:ins>
    </w:p>
    <w:p w:rsidR="00911AD0" w:rsidRDefault="00A143DB" w:rsidP="00911AD0">
      <w:pPr>
        <w:rPr>
          <w:ins w:id="980" w:author="Unknown"/>
        </w:rPr>
      </w:pPr>
      <w:ins w:id="981" w:author="Unknown">
        <w:r>
          <w:pict>
            <v:rect id="_x0000_i1049" style="width:0;height:.7pt" o:hrstd="t" o:hrnoshade="t" o:hr="t" fillcolor="#d4d4d4" stroked="f"/>
          </w:pict>
        </w:r>
      </w:ins>
    </w:p>
    <w:p w:rsidR="00911AD0" w:rsidRDefault="00911AD0" w:rsidP="00911AD0">
      <w:pPr>
        <w:pStyle w:val="Heading2"/>
        <w:shd w:val="clear" w:color="auto" w:fill="FFFFFF"/>
        <w:spacing w:line="312" w:lineRule="atLeast"/>
        <w:jc w:val="both"/>
        <w:rPr>
          <w:ins w:id="982" w:author="Unknown"/>
          <w:rFonts w:ascii="Helvetica" w:hAnsi="Helvetica" w:cs="Helvetica"/>
          <w:b w:val="0"/>
          <w:bCs w:val="0"/>
          <w:color w:val="610B38"/>
          <w:sz w:val="34"/>
          <w:szCs w:val="34"/>
        </w:rPr>
      </w:pPr>
      <w:ins w:id="983" w:author="Unknown">
        <w:r>
          <w:rPr>
            <w:rFonts w:ascii="Helvetica" w:hAnsi="Helvetica" w:cs="Helvetica"/>
            <w:b w:val="0"/>
            <w:bCs w:val="0"/>
            <w:color w:val="610B38"/>
            <w:sz w:val="34"/>
            <w:szCs w:val="34"/>
          </w:rPr>
          <w:t>» Spring AOP Interview Questions</w:t>
        </w:r>
      </w:ins>
    </w:p>
    <w:p w:rsidR="00911AD0" w:rsidRDefault="00A143DB" w:rsidP="00911AD0">
      <w:pPr>
        <w:rPr>
          <w:ins w:id="984" w:author="Unknown"/>
          <w:rFonts w:ascii="Times New Roman" w:hAnsi="Times New Roman" w:cs="Times New Roman"/>
          <w:sz w:val="24"/>
          <w:szCs w:val="24"/>
        </w:rPr>
      </w:pPr>
      <w:ins w:id="985" w:author="Unknown">
        <w:r>
          <w:pict>
            <v:rect id="_x0000_i1050" style="width:0;height:.7pt" o:hrstd="t" o:hrnoshade="t" o:hr="t" fillcolor="#d4d4d4" stroked="f"/>
          </w:pict>
        </w:r>
      </w:ins>
    </w:p>
    <w:p w:rsidR="00911AD0" w:rsidRDefault="00911AD0" w:rsidP="00911AD0">
      <w:pPr>
        <w:pStyle w:val="Heading3"/>
        <w:shd w:val="clear" w:color="auto" w:fill="FFFFFF"/>
        <w:spacing w:line="312" w:lineRule="atLeast"/>
        <w:jc w:val="both"/>
        <w:rPr>
          <w:ins w:id="986" w:author="Unknown"/>
          <w:rFonts w:ascii="Helvetica" w:hAnsi="Helvetica" w:cs="Helvetica"/>
          <w:b w:val="0"/>
          <w:bCs w:val="0"/>
          <w:color w:val="610B4B"/>
          <w:sz w:val="29"/>
          <w:szCs w:val="29"/>
        </w:rPr>
      </w:pPr>
      <w:ins w:id="987" w:author="Unknown">
        <w:r>
          <w:rPr>
            <w:rFonts w:ascii="Helvetica" w:hAnsi="Helvetica" w:cs="Helvetica"/>
            <w:b w:val="0"/>
            <w:bCs w:val="0"/>
            <w:color w:val="610B4B"/>
            <w:sz w:val="29"/>
            <w:szCs w:val="29"/>
          </w:rPr>
          <w:t>18) What is AOP?</w:t>
        </w:r>
      </w:ins>
    </w:p>
    <w:p w:rsidR="00911AD0" w:rsidRDefault="00911AD0" w:rsidP="00911AD0">
      <w:pPr>
        <w:pStyle w:val="NormalWeb"/>
        <w:shd w:val="clear" w:color="auto" w:fill="FFFFFF"/>
        <w:jc w:val="both"/>
        <w:rPr>
          <w:ins w:id="988" w:author="Unknown"/>
          <w:rFonts w:ascii="Verdana" w:hAnsi="Verdana"/>
          <w:color w:val="000000"/>
          <w:sz w:val="18"/>
          <w:szCs w:val="18"/>
        </w:rPr>
      </w:pPr>
      <w:ins w:id="989" w:author="Unknown">
        <w:r>
          <w:rPr>
            <w:rFonts w:ascii="Verdana" w:hAnsi="Verdana"/>
            <w:color w:val="000000"/>
            <w:sz w:val="18"/>
            <w:szCs w:val="18"/>
          </w:rPr>
          <w:t>AOP is an acronym for Aspect Oriented Programming. It is a methodology that divides the program logic into pieces or parts or concerns.</w:t>
        </w:r>
      </w:ins>
    </w:p>
    <w:p w:rsidR="00911AD0" w:rsidRDefault="00911AD0" w:rsidP="00911AD0">
      <w:pPr>
        <w:pStyle w:val="NormalWeb"/>
        <w:shd w:val="clear" w:color="auto" w:fill="FFFFFF"/>
        <w:jc w:val="both"/>
        <w:rPr>
          <w:ins w:id="990" w:author="Unknown"/>
          <w:rFonts w:ascii="Verdana" w:hAnsi="Verdana"/>
          <w:color w:val="000000"/>
          <w:sz w:val="18"/>
          <w:szCs w:val="18"/>
        </w:rPr>
      </w:pPr>
      <w:ins w:id="991" w:author="Unknown">
        <w:r>
          <w:rPr>
            <w:rFonts w:ascii="Verdana" w:hAnsi="Verdana"/>
            <w:color w:val="000000"/>
            <w:sz w:val="18"/>
            <w:szCs w:val="18"/>
          </w:rPr>
          <w:t>It increases the modularity and the key unit is Aspect.</w:t>
        </w:r>
      </w:ins>
    </w:p>
    <w:p w:rsidR="00911AD0" w:rsidRDefault="00A143DB" w:rsidP="00911AD0">
      <w:pPr>
        <w:rPr>
          <w:ins w:id="992" w:author="Unknown"/>
          <w:rFonts w:ascii="Times New Roman" w:hAnsi="Times New Roman"/>
          <w:sz w:val="24"/>
          <w:szCs w:val="24"/>
        </w:rPr>
      </w:pPr>
      <w:ins w:id="993" w:author="Unknown">
        <w:r>
          <w:fldChar w:fldCharType="begin"/>
        </w:r>
        <w:r w:rsidR="00911AD0">
          <w:instrText xml:space="preserve"> HYPERLINK "http://www.javatpoint.com/spring-aop-tutorial" \t "_blank" </w:instrText>
        </w:r>
        <w:r>
          <w:fldChar w:fldCharType="separate"/>
        </w:r>
        <w:r w:rsidR="00911AD0">
          <w:rPr>
            <w:rStyle w:val="Hyperlink"/>
            <w:rFonts w:ascii="Verdana" w:hAnsi="Verdana"/>
            <w:color w:val="008000"/>
            <w:sz w:val="18"/>
            <w:szCs w:val="18"/>
            <w:shd w:val="clear" w:color="auto" w:fill="FFFFFF"/>
          </w:rPr>
          <w:t>More details...</w:t>
        </w:r>
        <w:r>
          <w:fldChar w:fldCharType="end"/>
        </w:r>
      </w:ins>
    </w:p>
    <w:p w:rsidR="00911AD0" w:rsidRDefault="00A143DB" w:rsidP="00911AD0">
      <w:pPr>
        <w:rPr>
          <w:ins w:id="994" w:author="Unknown"/>
        </w:rPr>
      </w:pPr>
      <w:ins w:id="995" w:author="Unknown">
        <w:r>
          <w:pict>
            <v:rect id="_x0000_i1051" style="width:0;height:.7pt" o:hrstd="t" o:hrnoshade="t" o:hr="t" fillcolor="#d4d4d4" stroked="f"/>
          </w:pict>
        </w:r>
      </w:ins>
    </w:p>
    <w:p w:rsidR="00911AD0" w:rsidRDefault="00911AD0" w:rsidP="00911AD0">
      <w:pPr>
        <w:pStyle w:val="Heading3"/>
        <w:shd w:val="clear" w:color="auto" w:fill="FFFFFF"/>
        <w:spacing w:line="312" w:lineRule="atLeast"/>
        <w:jc w:val="both"/>
        <w:rPr>
          <w:ins w:id="996" w:author="Unknown"/>
          <w:rFonts w:ascii="Helvetica" w:hAnsi="Helvetica" w:cs="Helvetica"/>
          <w:b w:val="0"/>
          <w:bCs w:val="0"/>
          <w:color w:val="610B4B"/>
          <w:sz w:val="29"/>
          <w:szCs w:val="29"/>
        </w:rPr>
      </w:pPr>
      <w:ins w:id="997" w:author="Unknown">
        <w:r>
          <w:rPr>
            <w:rFonts w:ascii="Helvetica" w:hAnsi="Helvetica" w:cs="Helvetica"/>
            <w:b w:val="0"/>
            <w:bCs w:val="0"/>
            <w:color w:val="610B4B"/>
            <w:sz w:val="29"/>
            <w:szCs w:val="29"/>
          </w:rPr>
          <w:t>19) What are the advantages of spring AOP</w:t>
        </w:r>
        <w:proofErr w:type="gramStart"/>
        <w:r>
          <w:rPr>
            <w:rFonts w:ascii="Helvetica" w:hAnsi="Helvetica" w:cs="Helvetica"/>
            <w:b w:val="0"/>
            <w:bCs w:val="0"/>
            <w:color w:val="610B4B"/>
            <w:sz w:val="29"/>
            <w:szCs w:val="29"/>
          </w:rPr>
          <w:t>?</w:t>
        </w:r>
      </w:ins>
      <w:r w:rsidR="00564CAE">
        <w:rPr>
          <w:rFonts w:ascii="Helvetica" w:hAnsi="Helvetica" w:cs="Helvetica"/>
          <w:b w:val="0"/>
          <w:bCs w:val="0"/>
          <w:color w:val="610B4B"/>
          <w:sz w:val="29"/>
          <w:szCs w:val="29"/>
        </w:rPr>
        <w:t>RRR</w:t>
      </w:r>
      <w:proofErr w:type="gramEnd"/>
    </w:p>
    <w:p w:rsidR="00911AD0" w:rsidRDefault="00911AD0" w:rsidP="00911AD0">
      <w:pPr>
        <w:pStyle w:val="NormalWeb"/>
        <w:shd w:val="clear" w:color="auto" w:fill="FFFFFF"/>
        <w:jc w:val="both"/>
        <w:rPr>
          <w:ins w:id="998" w:author="Unknown"/>
          <w:rFonts w:ascii="Verdana" w:hAnsi="Verdana"/>
          <w:color w:val="000000"/>
          <w:sz w:val="18"/>
          <w:szCs w:val="18"/>
        </w:rPr>
      </w:pPr>
      <w:ins w:id="999" w:author="Unknown">
        <w:r>
          <w:rPr>
            <w:rFonts w:ascii="Verdana" w:hAnsi="Verdana"/>
            <w:color w:val="000000"/>
            <w:sz w:val="18"/>
            <w:szCs w:val="18"/>
          </w:rPr>
          <w:t>AOP enables you to dynamically add or remove concern before or after the business logic. It is</w:t>
        </w:r>
        <w:r>
          <w:rPr>
            <w:rStyle w:val="apple-converted-space"/>
            <w:rFonts w:ascii="Verdana" w:hAnsi="Verdana"/>
            <w:color w:val="000000"/>
            <w:sz w:val="18"/>
            <w:szCs w:val="18"/>
          </w:rPr>
          <w:t> </w:t>
        </w:r>
        <w:r>
          <w:rPr>
            <w:rFonts w:ascii="Verdana" w:hAnsi="Verdana"/>
            <w:b/>
            <w:bCs/>
            <w:color w:val="000000"/>
            <w:sz w:val="18"/>
            <w:szCs w:val="18"/>
          </w:rPr>
          <w:t>pluggable</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b/>
            <w:bCs/>
            <w:color w:val="000000"/>
            <w:sz w:val="18"/>
            <w:szCs w:val="18"/>
          </w:rPr>
          <w:t>easy to maintain</w:t>
        </w:r>
        <w:r>
          <w:rPr>
            <w:rFonts w:ascii="Verdana" w:hAnsi="Verdana"/>
            <w:color w:val="000000"/>
            <w:sz w:val="18"/>
            <w:szCs w:val="18"/>
          </w:rPr>
          <w:t>.</w:t>
        </w:r>
      </w:ins>
    </w:p>
    <w:p w:rsidR="00911AD0" w:rsidRDefault="00A143DB" w:rsidP="00911AD0">
      <w:pPr>
        <w:rPr>
          <w:ins w:id="1000" w:author="Unknown"/>
          <w:rFonts w:ascii="Times New Roman" w:hAnsi="Times New Roman"/>
          <w:sz w:val="24"/>
          <w:szCs w:val="24"/>
        </w:rPr>
      </w:pPr>
      <w:ins w:id="1001" w:author="Unknown">
        <w:r>
          <w:fldChar w:fldCharType="begin"/>
        </w:r>
        <w:r w:rsidR="00911AD0">
          <w:instrText xml:space="preserve"> HYPERLINK "http://www.javatpoint.com/spring-aop-tutorial" \t "_blank" </w:instrText>
        </w:r>
        <w:r>
          <w:fldChar w:fldCharType="separate"/>
        </w:r>
        <w:r w:rsidR="00911AD0">
          <w:rPr>
            <w:rStyle w:val="Hyperlink"/>
            <w:rFonts w:ascii="Verdana" w:hAnsi="Verdana"/>
            <w:color w:val="008000"/>
            <w:sz w:val="18"/>
            <w:szCs w:val="18"/>
            <w:shd w:val="clear" w:color="auto" w:fill="FFFFFF"/>
          </w:rPr>
          <w:t>More details...</w:t>
        </w:r>
        <w:r>
          <w:fldChar w:fldCharType="end"/>
        </w:r>
      </w:ins>
    </w:p>
    <w:p w:rsidR="00911AD0" w:rsidRDefault="00A143DB" w:rsidP="00911AD0">
      <w:pPr>
        <w:rPr>
          <w:ins w:id="1002" w:author="Unknown"/>
        </w:rPr>
      </w:pPr>
      <w:ins w:id="1003" w:author="Unknown">
        <w:r>
          <w:pict>
            <v:rect id="_x0000_i1052" style="width:0;height:.7pt" o:hrstd="t" o:hrnoshade="t" o:hr="t" fillcolor="#d4d4d4" stroked="f"/>
          </w:pict>
        </w:r>
      </w:ins>
    </w:p>
    <w:p w:rsidR="00911AD0" w:rsidRDefault="00911AD0" w:rsidP="00911AD0">
      <w:pPr>
        <w:pStyle w:val="Heading3"/>
        <w:shd w:val="clear" w:color="auto" w:fill="FFFFFF"/>
        <w:spacing w:line="312" w:lineRule="atLeast"/>
        <w:jc w:val="both"/>
        <w:rPr>
          <w:ins w:id="1004" w:author="Unknown"/>
          <w:rFonts w:ascii="Helvetica" w:hAnsi="Helvetica" w:cs="Helvetica"/>
          <w:b w:val="0"/>
          <w:bCs w:val="0"/>
          <w:color w:val="610B4B"/>
          <w:sz w:val="29"/>
          <w:szCs w:val="29"/>
        </w:rPr>
      </w:pPr>
      <w:ins w:id="1005" w:author="Unknown">
        <w:r>
          <w:rPr>
            <w:rFonts w:ascii="Helvetica" w:hAnsi="Helvetica" w:cs="Helvetica"/>
            <w:b w:val="0"/>
            <w:bCs w:val="0"/>
            <w:color w:val="610B4B"/>
            <w:sz w:val="29"/>
            <w:szCs w:val="29"/>
          </w:rPr>
          <w:t xml:space="preserve">20) What </w:t>
        </w:r>
        <w:proofErr w:type="gramStart"/>
        <w:r>
          <w:rPr>
            <w:rFonts w:ascii="Helvetica" w:hAnsi="Helvetica" w:cs="Helvetica"/>
            <w:b w:val="0"/>
            <w:bCs w:val="0"/>
            <w:color w:val="610B4B"/>
            <w:sz w:val="29"/>
            <w:szCs w:val="29"/>
          </w:rPr>
          <w:t>are the AOP terminology</w:t>
        </w:r>
        <w:proofErr w:type="gramEnd"/>
        <w:r>
          <w:rPr>
            <w:rFonts w:ascii="Helvetica" w:hAnsi="Helvetica" w:cs="Helvetica"/>
            <w:b w:val="0"/>
            <w:bCs w:val="0"/>
            <w:color w:val="610B4B"/>
            <w:sz w:val="29"/>
            <w:szCs w:val="29"/>
          </w:rPr>
          <w:t>?</w:t>
        </w:r>
      </w:ins>
    </w:p>
    <w:p w:rsidR="00911AD0" w:rsidRDefault="00911AD0" w:rsidP="00911AD0">
      <w:pPr>
        <w:pStyle w:val="NormalWeb"/>
        <w:shd w:val="clear" w:color="auto" w:fill="FFFFFF"/>
        <w:jc w:val="both"/>
        <w:rPr>
          <w:ins w:id="1006" w:author="Unknown"/>
          <w:rFonts w:ascii="Verdana" w:hAnsi="Verdana"/>
          <w:color w:val="000000"/>
          <w:sz w:val="18"/>
          <w:szCs w:val="18"/>
        </w:rPr>
      </w:pPr>
      <w:ins w:id="1007" w:author="Unknown">
        <w:r>
          <w:rPr>
            <w:rFonts w:ascii="Verdana" w:hAnsi="Verdana"/>
            <w:color w:val="000000"/>
            <w:sz w:val="18"/>
            <w:szCs w:val="18"/>
          </w:rPr>
          <w:t>AOP terminologies or concepts are as follows:</w:t>
        </w:r>
      </w:ins>
    </w:p>
    <w:p w:rsidR="00911AD0" w:rsidRDefault="00911AD0" w:rsidP="00911AD0">
      <w:pPr>
        <w:numPr>
          <w:ilvl w:val="0"/>
          <w:numId w:val="8"/>
        </w:numPr>
        <w:shd w:val="clear" w:color="auto" w:fill="FFFFFF"/>
        <w:spacing w:before="54" w:after="100" w:afterAutospacing="1" w:line="312" w:lineRule="atLeast"/>
        <w:jc w:val="both"/>
        <w:rPr>
          <w:ins w:id="1008" w:author="Unknown"/>
          <w:rFonts w:ascii="Verdana" w:hAnsi="Verdana"/>
          <w:color w:val="000000"/>
          <w:sz w:val="18"/>
          <w:szCs w:val="18"/>
        </w:rPr>
      </w:pPr>
      <w:ins w:id="1009" w:author="Unknown">
        <w:r>
          <w:rPr>
            <w:rFonts w:ascii="Verdana" w:hAnsi="Verdana"/>
            <w:color w:val="000000"/>
            <w:sz w:val="18"/>
            <w:szCs w:val="18"/>
          </w:rPr>
          <w:t>JoinPoint</w:t>
        </w:r>
      </w:ins>
    </w:p>
    <w:p w:rsidR="00911AD0" w:rsidRDefault="00911AD0" w:rsidP="00911AD0">
      <w:pPr>
        <w:numPr>
          <w:ilvl w:val="0"/>
          <w:numId w:val="8"/>
        </w:numPr>
        <w:shd w:val="clear" w:color="auto" w:fill="FFFFFF"/>
        <w:spacing w:before="54" w:after="100" w:afterAutospacing="1" w:line="312" w:lineRule="atLeast"/>
        <w:jc w:val="both"/>
        <w:rPr>
          <w:ins w:id="1010" w:author="Unknown"/>
          <w:rFonts w:ascii="Verdana" w:hAnsi="Verdana"/>
          <w:color w:val="000000"/>
          <w:sz w:val="18"/>
          <w:szCs w:val="18"/>
        </w:rPr>
      </w:pPr>
      <w:ins w:id="1011" w:author="Unknown">
        <w:r>
          <w:rPr>
            <w:rFonts w:ascii="Verdana" w:hAnsi="Verdana"/>
            <w:color w:val="000000"/>
            <w:sz w:val="18"/>
            <w:szCs w:val="18"/>
          </w:rPr>
          <w:t>Advice</w:t>
        </w:r>
      </w:ins>
    </w:p>
    <w:p w:rsidR="00911AD0" w:rsidRDefault="00911AD0" w:rsidP="00911AD0">
      <w:pPr>
        <w:numPr>
          <w:ilvl w:val="0"/>
          <w:numId w:val="8"/>
        </w:numPr>
        <w:shd w:val="clear" w:color="auto" w:fill="FFFFFF"/>
        <w:spacing w:before="54" w:after="100" w:afterAutospacing="1" w:line="312" w:lineRule="atLeast"/>
        <w:jc w:val="both"/>
        <w:rPr>
          <w:ins w:id="1012" w:author="Unknown"/>
          <w:rFonts w:ascii="Verdana" w:hAnsi="Verdana"/>
          <w:color w:val="000000"/>
          <w:sz w:val="18"/>
          <w:szCs w:val="18"/>
        </w:rPr>
      </w:pPr>
      <w:ins w:id="1013" w:author="Unknown">
        <w:r>
          <w:rPr>
            <w:rFonts w:ascii="Verdana" w:hAnsi="Verdana"/>
            <w:color w:val="000000"/>
            <w:sz w:val="18"/>
            <w:szCs w:val="18"/>
          </w:rPr>
          <w:t>Pointcut</w:t>
        </w:r>
      </w:ins>
    </w:p>
    <w:p w:rsidR="00911AD0" w:rsidRDefault="00911AD0" w:rsidP="00911AD0">
      <w:pPr>
        <w:numPr>
          <w:ilvl w:val="0"/>
          <w:numId w:val="8"/>
        </w:numPr>
        <w:shd w:val="clear" w:color="auto" w:fill="FFFFFF"/>
        <w:spacing w:before="54" w:after="100" w:afterAutospacing="1" w:line="312" w:lineRule="atLeast"/>
        <w:jc w:val="both"/>
        <w:rPr>
          <w:ins w:id="1014" w:author="Unknown"/>
          <w:rFonts w:ascii="Verdana" w:hAnsi="Verdana"/>
          <w:color w:val="000000"/>
          <w:sz w:val="18"/>
          <w:szCs w:val="18"/>
        </w:rPr>
      </w:pPr>
      <w:ins w:id="1015" w:author="Unknown">
        <w:r>
          <w:rPr>
            <w:rFonts w:ascii="Verdana" w:hAnsi="Verdana"/>
            <w:color w:val="000000"/>
            <w:sz w:val="18"/>
            <w:szCs w:val="18"/>
          </w:rPr>
          <w:t>Aspect</w:t>
        </w:r>
      </w:ins>
    </w:p>
    <w:p w:rsidR="00911AD0" w:rsidRDefault="00911AD0" w:rsidP="00911AD0">
      <w:pPr>
        <w:numPr>
          <w:ilvl w:val="0"/>
          <w:numId w:val="8"/>
        </w:numPr>
        <w:shd w:val="clear" w:color="auto" w:fill="FFFFFF"/>
        <w:spacing w:before="54" w:after="100" w:afterAutospacing="1" w:line="312" w:lineRule="atLeast"/>
        <w:jc w:val="both"/>
        <w:rPr>
          <w:ins w:id="1016" w:author="Unknown"/>
          <w:rFonts w:ascii="Verdana" w:hAnsi="Verdana"/>
          <w:color w:val="000000"/>
          <w:sz w:val="18"/>
          <w:szCs w:val="18"/>
        </w:rPr>
      </w:pPr>
      <w:ins w:id="1017" w:author="Unknown">
        <w:r>
          <w:rPr>
            <w:rFonts w:ascii="Verdana" w:hAnsi="Verdana"/>
            <w:color w:val="000000"/>
            <w:sz w:val="18"/>
            <w:szCs w:val="18"/>
          </w:rPr>
          <w:lastRenderedPageBreak/>
          <w:t>Introduction</w:t>
        </w:r>
      </w:ins>
    </w:p>
    <w:p w:rsidR="00911AD0" w:rsidRDefault="00911AD0" w:rsidP="00911AD0">
      <w:pPr>
        <w:numPr>
          <w:ilvl w:val="0"/>
          <w:numId w:val="8"/>
        </w:numPr>
        <w:shd w:val="clear" w:color="auto" w:fill="FFFFFF"/>
        <w:spacing w:before="54" w:after="100" w:afterAutospacing="1" w:line="312" w:lineRule="atLeast"/>
        <w:jc w:val="both"/>
        <w:rPr>
          <w:ins w:id="1018" w:author="Unknown"/>
          <w:rFonts w:ascii="Verdana" w:hAnsi="Verdana"/>
          <w:color w:val="000000"/>
          <w:sz w:val="18"/>
          <w:szCs w:val="18"/>
        </w:rPr>
      </w:pPr>
      <w:ins w:id="1019" w:author="Unknown">
        <w:r>
          <w:rPr>
            <w:rFonts w:ascii="Verdana" w:hAnsi="Verdana"/>
            <w:color w:val="000000"/>
            <w:sz w:val="18"/>
            <w:szCs w:val="18"/>
          </w:rPr>
          <w:t>Target Object</w:t>
        </w:r>
      </w:ins>
    </w:p>
    <w:p w:rsidR="00911AD0" w:rsidRDefault="00911AD0" w:rsidP="00911AD0">
      <w:pPr>
        <w:numPr>
          <w:ilvl w:val="0"/>
          <w:numId w:val="8"/>
        </w:numPr>
        <w:shd w:val="clear" w:color="auto" w:fill="FFFFFF"/>
        <w:spacing w:before="54" w:after="100" w:afterAutospacing="1" w:line="312" w:lineRule="atLeast"/>
        <w:jc w:val="both"/>
        <w:rPr>
          <w:ins w:id="1020" w:author="Unknown"/>
          <w:rFonts w:ascii="Verdana" w:hAnsi="Verdana"/>
          <w:color w:val="000000"/>
          <w:sz w:val="18"/>
          <w:szCs w:val="18"/>
        </w:rPr>
      </w:pPr>
      <w:ins w:id="1021" w:author="Unknown">
        <w:r>
          <w:rPr>
            <w:rFonts w:ascii="Verdana" w:hAnsi="Verdana"/>
            <w:color w:val="000000"/>
            <w:sz w:val="18"/>
            <w:szCs w:val="18"/>
          </w:rPr>
          <w:t>Interceptor</w:t>
        </w:r>
      </w:ins>
    </w:p>
    <w:p w:rsidR="00911AD0" w:rsidRDefault="00911AD0" w:rsidP="00911AD0">
      <w:pPr>
        <w:numPr>
          <w:ilvl w:val="0"/>
          <w:numId w:val="8"/>
        </w:numPr>
        <w:shd w:val="clear" w:color="auto" w:fill="FFFFFF"/>
        <w:spacing w:before="54" w:after="100" w:afterAutospacing="1" w:line="312" w:lineRule="atLeast"/>
        <w:jc w:val="both"/>
        <w:rPr>
          <w:ins w:id="1022" w:author="Unknown"/>
          <w:rFonts w:ascii="Verdana" w:hAnsi="Verdana"/>
          <w:color w:val="000000"/>
          <w:sz w:val="18"/>
          <w:szCs w:val="18"/>
        </w:rPr>
      </w:pPr>
      <w:ins w:id="1023" w:author="Unknown">
        <w:r>
          <w:rPr>
            <w:rFonts w:ascii="Verdana" w:hAnsi="Verdana"/>
            <w:color w:val="000000"/>
            <w:sz w:val="18"/>
            <w:szCs w:val="18"/>
          </w:rPr>
          <w:t>AOP Proxy</w:t>
        </w:r>
      </w:ins>
    </w:p>
    <w:p w:rsidR="00911AD0" w:rsidRDefault="00911AD0" w:rsidP="00911AD0">
      <w:pPr>
        <w:numPr>
          <w:ilvl w:val="0"/>
          <w:numId w:val="8"/>
        </w:numPr>
        <w:shd w:val="clear" w:color="auto" w:fill="FFFFFF"/>
        <w:spacing w:before="54" w:after="100" w:afterAutospacing="1" w:line="312" w:lineRule="atLeast"/>
        <w:jc w:val="both"/>
        <w:rPr>
          <w:ins w:id="1024" w:author="Unknown"/>
          <w:rFonts w:ascii="Verdana" w:hAnsi="Verdana"/>
          <w:color w:val="000000"/>
          <w:sz w:val="18"/>
          <w:szCs w:val="18"/>
        </w:rPr>
      </w:pPr>
      <w:ins w:id="1025" w:author="Unknown">
        <w:r>
          <w:rPr>
            <w:rFonts w:ascii="Verdana" w:hAnsi="Verdana"/>
            <w:color w:val="000000"/>
            <w:sz w:val="18"/>
            <w:szCs w:val="18"/>
          </w:rPr>
          <w:t>Weaving</w:t>
        </w:r>
      </w:ins>
    </w:p>
    <w:p w:rsidR="00911AD0" w:rsidRDefault="00A143DB" w:rsidP="00911AD0">
      <w:pPr>
        <w:spacing w:after="0" w:line="240" w:lineRule="auto"/>
        <w:rPr>
          <w:ins w:id="1026" w:author="Unknown"/>
          <w:rFonts w:ascii="Times New Roman" w:hAnsi="Times New Roman"/>
          <w:sz w:val="24"/>
          <w:szCs w:val="24"/>
        </w:rPr>
      </w:pPr>
      <w:ins w:id="1027" w:author="Unknown">
        <w:r>
          <w:fldChar w:fldCharType="begin"/>
        </w:r>
        <w:r w:rsidR="00911AD0">
          <w:instrText xml:space="preserve"> HYPERLINK "http://www.javatpoint.com/spring-aop-tutorial" \t "_blank" </w:instrText>
        </w:r>
        <w:r>
          <w:fldChar w:fldCharType="separate"/>
        </w:r>
        <w:r w:rsidR="00911AD0">
          <w:rPr>
            <w:rStyle w:val="Hyperlink"/>
            <w:rFonts w:ascii="Verdana" w:hAnsi="Verdana"/>
            <w:color w:val="008000"/>
            <w:sz w:val="18"/>
            <w:szCs w:val="18"/>
            <w:shd w:val="clear" w:color="auto" w:fill="FFFFFF"/>
          </w:rPr>
          <w:t>More details...</w:t>
        </w:r>
        <w:r>
          <w:fldChar w:fldCharType="end"/>
        </w:r>
      </w:ins>
    </w:p>
    <w:p w:rsidR="00911AD0" w:rsidRDefault="00A143DB" w:rsidP="00911AD0">
      <w:pPr>
        <w:rPr>
          <w:ins w:id="1028" w:author="Unknown"/>
        </w:rPr>
      </w:pPr>
      <w:ins w:id="1029" w:author="Unknown">
        <w:r>
          <w:pict>
            <v:rect id="_x0000_i1053" style="width:0;height:.7pt" o:hrstd="t" o:hrnoshade="t" o:hr="t" fillcolor="#d4d4d4" stroked="f"/>
          </w:pict>
        </w:r>
      </w:ins>
    </w:p>
    <w:p w:rsidR="00911AD0" w:rsidRDefault="00911AD0" w:rsidP="00911AD0">
      <w:pPr>
        <w:pStyle w:val="Heading3"/>
        <w:shd w:val="clear" w:color="auto" w:fill="FFFFFF"/>
        <w:spacing w:line="312" w:lineRule="atLeast"/>
        <w:jc w:val="both"/>
        <w:rPr>
          <w:ins w:id="1030" w:author="Unknown"/>
          <w:rFonts w:ascii="Helvetica" w:hAnsi="Helvetica" w:cs="Helvetica"/>
          <w:b w:val="0"/>
          <w:bCs w:val="0"/>
          <w:color w:val="610B4B"/>
          <w:sz w:val="29"/>
          <w:szCs w:val="29"/>
        </w:rPr>
      </w:pPr>
      <w:ins w:id="1031" w:author="Unknown">
        <w:r>
          <w:rPr>
            <w:rFonts w:ascii="Helvetica" w:hAnsi="Helvetica" w:cs="Helvetica"/>
            <w:b w:val="0"/>
            <w:bCs w:val="0"/>
            <w:color w:val="610B4B"/>
            <w:sz w:val="29"/>
            <w:szCs w:val="29"/>
          </w:rPr>
          <w:t>21) What is JoinPoint?</w:t>
        </w:r>
      </w:ins>
    </w:p>
    <w:p w:rsidR="00911AD0" w:rsidRDefault="00911AD0" w:rsidP="00911AD0">
      <w:pPr>
        <w:pStyle w:val="NormalWeb"/>
        <w:shd w:val="clear" w:color="auto" w:fill="FFFFFF"/>
        <w:jc w:val="both"/>
        <w:rPr>
          <w:ins w:id="1032" w:author="Unknown"/>
          <w:rFonts w:ascii="Verdana" w:hAnsi="Verdana"/>
          <w:color w:val="000000"/>
          <w:sz w:val="18"/>
          <w:szCs w:val="18"/>
        </w:rPr>
      </w:pPr>
      <w:ins w:id="1033" w:author="Unknown">
        <w:r>
          <w:rPr>
            <w:rFonts w:ascii="Verdana" w:hAnsi="Verdana"/>
            <w:color w:val="000000"/>
            <w:sz w:val="18"/>
            <w:szCs w:val="18"/>
          </w:rPr>
          <w:t>JoinPoint is any point in your program such as field access, method execution, exception handling etc.</w:t>
        </w:r>
      </w:ins>
    </w:p>
    <w:p w:rsidR="00911AD0" w:rsidRDefault="00A143DB" w:rsidP="00911AD0">
      <w:pPr>
        <w:rPr>
          <w:ins w:id="1034" w:author="Unknown"/>
          <w:rFonts w:ascii="Times New Roman" w:hAnsi="Times New Roman"/>
          <w:sz w:val="24"/>
          <w:szCs w:val="24"/>
        </w:rPr>
      </w:pPr>
      <w:ins w:id="1035" w:author="Unknown">
        <w:r>
          <w:pict>
            <v:rect id="_x0000_i1054" style="width:0;height:.7pt" o:hrstd="t" o:hrnoshade="t" o:hr="t" fillcolor="#d4d4d4" stroked="f"/>
          </w:pict>
        </w:r>
      </w:ins>
    </w:p>
    <w:p w:rsidR="00911AD0" w:rsidRDefault="00911AD0" w:rsidP="00911AD0">
      <w:pPr>
        <w:pStyle w:val="Heading3"/>
        <w:shd w:val="clear" w:color="auto" w:fill="FFFFFF"/>
        <w:spacing w:line="312" w:lineRule="atLeast"/>
        <w:jc w:val="both"/>
        <w:rPr>
          <w:ins w:id="1036" w:author="Unknown"/>
          <w:rFonts w:ascii="Helvetica" w:hAnsi="Helvetica" w:cs="Helvetica"/>
          <w:b w:val="0"/>
          <w:bCs w:val="0"/>
          <w:color w:val="610B4B"/>
          <w:sz w:val="29"/>
          <w:szCs w:val="29"/>
        </w:rPr>
      </w:pPr>
      <w:ins w:id="1037" w:author="Unknown">
        <w:r>
          <w:rPr>
            <w:rFonts w:ascii="Helvetica" w:hAnsi="Helvetica" w:cs="Helvetica"/>
            <w:b w:val="0"/>
            <w:bCs w:val="0"/>
            <w:color w:val="610B4B"/>
            <w:sz w:val="29"/>
            <w:szCs w:val="29"/>
          </w:rPr>
          <w:t>22) Does spring framework support all JoinPoints</w:t>
        </w:r>
        <w:proofErr w:type="gramStart"/>
        <w:r>
          <w:rPr>
            <w:rFonts w:ascii="Helvetica" w:hAnsi="Helvetica" w:cs="Helvetica"/>
            <w:b w:val="0"/>
            <w:bCs w:val="0"/>
            <w:color w:val="610B4B"/>
            <w:sz w:val="29"/>
            <w:szCs w:val="29"/>
          </w:rPr>
          <w:t>?</w:t>
        </w:r>
      </w:ins>
      <w:r w:rsidR="00564CAE">
        <w:rPr>
          <w:rFonts w:ascii="Helvetica" w:hAnsi="Helvetica" w:cs="Helvetica"/>
          <w:b w:val="0"/>
          <w:bCs w:val="0"/>
          <w:color w:val="610B4B"/>
          <w:sz w:val="29"/>
          <w:szCs w:val="29"/>
        </w:rPr>
        <w:t>RRR</w:t>
      </w:r>
      <w:proofErr w:type="gramEnd"/>
    </w:p>
    <w:p w:rsidR="00911AD0" w:rsidRDefault="00911AD0" w:rsidP="00911AD0">
      <w:pPr>
        <w:pStyle w:val="NormalWeb"/>
        <w:shd w:val="clear" w:color="auto" w:fill="FFFFFF"/>
        <w:jc w:val="both"/>
        <w:rPr>
          <w:ins w:id="1038" w:author="Unknown"/>
          <w:rFonts w:ascii="Verdana" w:hAnsi="Verdana"/>
          <w:color w:val="000000"/>
          <w:sz w:val="18"/>
          <w:szCs w:val="18"/>
        </w:rPr>
      </w:pPr>
      <w:ins w:id="1039" w:author="Unknown">
        <w:r>
          <w:rPr>
            <w:rFonts w:ascii="Verdana" w:hAnsi="Verdana"/>
            <w:color w:val="000000"/>
            <w:sz w:val="18"/>
            <w:szCs w:val="18"/>
          </w:rPr>
          <w:t>No, spring framework supports method execution joinpoint only.</w:t>
        </w:r>
      </w:ins>
    </w:p>
    <w:p w:rsidR="00911AD0" w:rsidRDefault="00A143DB" w:rsidP="00911AD0">
      <w:pPr>
        <w:rPr>
          <w:ins w:id="1040" w:author="Unknown"/>
          <w:rFonts w:ascii="Times New Roman" w:hAnsi="Times New Roman"/>
          <w:sz w:val="24"/>
          <w:szCs w:val="24"/>
        </w:rPr>
      </w:pPr>
      <w:ins w:id="1041" w:author="Unknown">
        <w:r>
          <w:pict>
            <v:rect id="_x0000_i1055" style="width:0;height:.7pt" o:hrstd="t" o:hrnoshade="t" o:hr="t" fillcolor="#d4d4d4" stroked="f"/>
          </w:pict>
        </w:r>
      </w:ins>
    </w:p>
    <w:p w:rsidR="00911AD0" w:rsidRDefault="00911AD0" w:rsidP="00911AD0">
      <w:pPr>
        <w:pStyle w:val="Heading3"/>
        <w:shd w:val="clear" w:color="auto" w:fill="FFFFFF"/>
        <w:spacing w:line="312" w:lineRule="atLeast"/>
        <w:jc w:val="both"/>
        <w:rPr>
          <w:ins w:id="1042" w:author="Unknown"/>
          <w:rFonts w:ascii="Helvetica" w:hAnsi="Helvetica" w:cs="Helvetica"/>
          <w:b w:val="0"/>
          <w:bCs w:val="0"/>
          <w:color w:val="610B4B"/>
          <w:sz w:val="29"/>
          <w:szCs w:val="29"/>
        </w:rPr>
      </w:pPr>
      <w:ins w:id="1043" w:author="Unknown">
        <w:r>
          <w:rPr>
            <w:rFonts w:ascii="Helvetica" w:hAnsi="Helvetica" w:cs="Helvetica"/>
            <w:b w:val="0"/>
            <w:bCs w:val="0"/>
            <w:color w:val="610B4B"/>
            <w:sz w:val="29"/>
            <w:szCs w:val="29"/>
          </w:rPr>
          <w:t>23) What is Advice?</w:t>
        </w:r>
      </w:ins>
    </w:p>
    <w:p w:rsidR="00911AD0" w:rsidRDefault="00911AD0" w:rsidP="00911AD0">
      <w:pPr>
        <w:pStyle w:val="NormalWeb"/>
        <w:shd w:val="clear" w:color="auto" w:fill="FFFFFF"/>
        <w:jc w:val="both"/>
        <w:rPr>
          <w:ins w:id="1044" w:author="Unknown"/>
          <w:rFonts w:ascii="Verdana" w:hAnsi="Verdana"/>
          <w:color w:val="000000"/>
          <w:sz w:val="18"/>
          <w:szCs w:val="18"/>
        </w:rPr>
      </w:pPr>
      <w:ins w:id="1045" w:author="Unknown">
        <w:r>
          <w:rPr>
            <w:rFonts w:ascii="Verdana" w:hAnsi="Verdana"/>
            <w:color w:val="000000"/>
            <w:sz w:val="18"/>
            <w:szCs w:val="18"/>
          </w:rPr>
          <w:t>Advice represents action taken by aspect.</w:t>
        </w:r>
      </w:ins>
    </w:p>
    <w:p w:rsidR="00911AD0" w:rsidRDefault="00A143DB" w:rsidP="00911AD0">
      <w:pPr>
        <w:rPr>
          <w:ins w:id="1046" w:author="Unknown"/>
          <w:rFonts w:ascii="Times New Roman" w:hAnsi="Times New Roman"/>
          <w:sz w:val="24"/>
          <w:szCs w:val="24"/>
        </w:rPr>
      </w:pPr>
      <w:ins w:id="1047" w:author="Unknown">
        <w:r>
          <w:pict>
            <v:rect id="_x0000_i1056" style="width:0;height:.7pt" o:hrstd="t" o:hrnoshade="t" o:hr="t" fillcolor="#d4d4d4" stroked="f"/>
          </w:pict>
        </w:r>
      </w:ins>
    </w:p>
    <w:p w:rsidR="00911AD0" w:rsidRDefault="00911AD0" w:rsidP="00911AD0">
      <w:pPr>
        <w:pStyle w:val="Heading3"/>
        <w:shd w:val="clear" w:color="auto" w:fill="FFFFFF"/>
        <w:spacing w:line="312" w:lineRule="atLeast"/>
        <w:jc w:val="both"/>
        <w:rPr>
          <w:ins w:id="1048" w:author="Unknown"/>
          <w:rFonts w:ascii="Helvetica" w:hAnsi="Helvetica" w:cs="Helvetica"/>
          <w:b w:val="0"/>
          <w:bCs w:val="0"/>
          <w:color w:val="610B4B"/>
          <w:sz w:val="29"/>
          <w:szCs w:val="29"/>
        </w:rPr>
      </w:pPr>
      <w:ins w:id="1049" w:author="Unknown">
        <w:r>
          <w:rPr>
            <w:rFonts w:ascii="Helvetica" w:hAnsi="Helvetica" w:cs="Helvetica"/>
            <w:b w:val="0"/>
            <w:bCs w:val="0"/>
            <w:color w:val="610B4B"/>
            <w:sz w:val="29"/>
            <w:szCs w:val="29"/>
          </w:rPr>
          <w:t>24) What are the types of advice in AOP?</w:t>
        </w:r>
      </w:ins>
    </w:p>
    <w:p w:rsidR="00911AD0" w:rsidRDefault="00911AD0" w:rsidP="00911AD0">
      <w:pPr>
        <w:pStyle w:val="NormalWeb"/>
        <w:shd w:val="clear" w:color="auto" w:fill="FFFFFF"/>
        <w:jc w:val="both"/>
        <w:rPr>
          <w:ins w:id="1050" w:author="Unknown"/>
          <w:rFonts w:ascii="Verdana" w:hAnsi="Verdana"/>
          <w:color w:val="000000"/>
          <w:sz w:val="18"/>
          <w:szCs w:val="18"/>
        </w:rPr>
      </w:pPr>
      <w:ins w:id="1051" w:author="Unknown">
        <w:r>
          <w:rPr>
            <w:rFonts w:ascii="Verdana" w:hAnsi="Verdana"/>
            <w:color w:val="000000"/>
            <w:sz w:val="18"/>
            <w:szCs w:val="18"/>
          </w:rPr>
          <w:t>There are 5 types of advices in spring AOP.</w:t>
        </w:r>
      </w:ins>
    </w:p>
    <w:p w:rsidR="00911AD0" w:rsidRDefault="00911AD0" w:rsidP="00911AD0">
      <w:pPr>
        <w:numPr>
          <w:ilvl w:val="0"/>
          <w:numId w:val="9"/>
        </w:numPr>
        <w:shd w:val="clear" w:color="auto" w:fill="FFFFFF"/>
        <w:spacing w:before="54" w:after="100" w:afterAutospacing="1" w:line="312" w:lineRule="atLeast"/>
        <w:jc w:val="both"/>
        <w:rPr>
          <w:ins w:id="1052" w:author="Unknown"/>
          <w:rFonts w:ascii="Verdana" w:hAnsi="Verdana"/>
          <w:color w:val="000000"/>
          <w:sz w:val="18"/>
          <w:szCs w:val="18"/>
        </w:rPr>
      </w:pPr>
      <w:ins w:id="1053" w:author="Unknown">
        <w:r>
          <w:rPr>
            <w:rFonts w:ascii="Verdana" w:hAnsi="Verdana"/>
            <w:color w:val="000000"/>
            <w:sz w:val="18"/>
            <w:szCs w:val="18"/>
          </w:rPr>
          <w:t>Before Advice</w:t>
        </w:r>
      </w:ins>
    </w:p>
    <w:p w:rsidR="00911AD0" w:rsidRDefault="00911AD0" w:rsidP="00911AD0">
      <w:pPr>
        <w:numPr>
          <w:ilvl w:val="0"/>
          <w:numId w:val="9"/>
        </w:numPr>
        <w:shd w:val="clear" w:color="auto" w:fill="FFFFFF"/>
        <w:spacing w:before="54" w:after="100" w:afterAutospacing="1" w:line="312" w:lineRule="atLeast"/>
        <w:jc w:val="both"/>
        <w:rPr>
          <w:ins w:id="1054" w:author="Unknown"/>
          <w:rFonts w:ascii="Verdana" w:hAnsi="Verdana"/>
          <w:color w:val="000000"/>
          <w:sz w:val="18"/>
          <w:szCs w:val="18"/>
        </w:rPr>
      </w:pPr>
      <w:ins w:id="1055" w:author="Unknown">
        <w:r>
          <w:rPr>
            <w:rFonts w:ascii="Verdana" w:hAnsi="Verdana"/>
            <w:color w:val="000000"/>
            <w:sz w:val="18"/>
            <w:szCs w:val="18"/>
          </w:rPr>
          <w:t>After Advice</w:t>
        </w:r>
      </w:ins>
    </w:p>
    <w:p w:rsidR="00911AD0" w:rsidRDefault="00911AD0" w:rsidP="00911AD0">
      <w:pPr>
        <w:numPr>
          <w:ilvl w:val="0"/>
          <w:numId w:val="9"/>
        </w:numPr>
        <w:shd w:val="clear" w:color="auto" w:fill="FFFFFF"/>
        <w:spacing w:before="54" w:after="100" w:afterAutospacing="1" w:line="312" w:lineRule="atLeast"/>
        <w:jc w:val="both"/>
        <w:rPr>
          <w:ins w:id="1056" w:author="Unknown"/>
          <w:rFonts w:ascii="Verdana" w:hAnsi="Verdana"/>
          <w:color w:val="000000"/>
          <w:sz w:val="18"/>
          <w:szCs w:val="18"/>
        </w:rPr>
      </w:pPr>
      <w:ins w:id="1057" w:author="Unknown">
        <w:r>
          <w:rPr>
            <w:rFonts w:ascii="Verdana" w:hAnsi="Verdana"/>
            <w:color w:val="000000"/>
            <w:sz w:val="18"/>
            <w:szCs w:val="18"/>
          </w:rPr>
          <w:t>After Returning Advice</w:t>
        </w:r>
      </w:ins>
    </w:p>
    <w:p w:rsidR="00911AD0" w:rsidRDefault="00911AD0" w:rsidP="00911AD0">
      <w:pPr>
        <w:numPr>
          <w:ilvl w:val="0"/>
          <w:numId w:val="9"/>
        </w:numPr>
        <w:shd w:val="clear" w:color="auto" w:fill="FFFFFF"/>
        <w:spacing w:before="54" w:after="100" w:afterAutospacing="1" w:line="312" w:lineRule="atLeast"/>
        <w:jc w:val="both"/>
        <w:rPr>
          <w:ins w:id="1058" w:author="Unknown"/>
          <w:rFonts w:ascii="Verdana" w:hAnsi="Verdana"/>
          <w:color w:val="000000"/>
          <w:sz w:val="18"/>
          <w:szCs w:val="18"/>
        </w:rPr>
      </w:pPr>
      <w:ins w:id="1059" w:author="Unknown">
        <w:r>
          <w:rPr>
            <w:rFonts w:ascii="Verdana" w:hAnsi="Verdana"/>
            <w:color w:val="000000"/>
            <w:sz w:val="18"/>
            <w:szCs w:val="18"/>
          </w:rPr>
          <w:t>Throws Advice</w:t>
        </w:r>
      </w:ins>
    </w:p>
    <w:p w:rsidR="00911AD0" w:rsidRDefault="00911AD0" w:rsidP="00911AD0">
      <w:pPr>
        <w:numPr>
          <w:ilvl w:val="0"/>
          <w:numId w:val="9"/>
        </w:numPr>
        <w:shd w:val="clear" w:color="auto" w:fill="FFFFFF"/>
        <w:spacing w:before="54" w:after="100" w:afterAutospacing="1" w:line="312" w:lineRule="atLeast"/>
        <w:jc w:val="both"/>
        <w:rPr>
          <w:ins w:id="1060" w:author="Unknown"/>
          <w:rFonts w:ascii="Verdana" w:hAnsi="Verdana"/>
          <w:color w:val="000000"/>
          <w:sz w:val="18"/>
          <w:szCs w:val="18"/>
        </w:rPr>
      </w:pPr>
      <w:ins w:id="1061" w:author="Unknown">
        <w:r>
          <w:rPr>
            <w:rFonts w:ascii="Verdana" w:hAnsi="Verdana"/>
            <w:color w:val="000000"/>
            <w:sz w:val="18"/>
            <w:szCs w:val="18"/>
          </w:rPr>
          <w:t>Around Advice</w:t>
        </w:r>
      </w:ins>
    </w:p>
    <w:p w:rsidR="00911AD0" w:rsidRDefault="00A143DB" w:rsidP="00911AD0">
      <w:pPr>
        <w:spacing w:after="0" w:line="240" w:lineRule="auto"/>
        <w:rPr>
          <w:ins w:id="1062" w:author="Unknown"/>
          <w:rFonts w:ascii="Times New Roman" w:hAnsi="Times New Roman"/>
          <w:sz w:val="24"/>
          <w:szCs w:val="24"/>
        </w:rPr>
      </w:pPr>
      <w:ins w:id="1063" w:author="Unknown">
        <w:r>
          <w:pict>
            <v:rect id="_x0000_i1057" style="width:0;height:.7pt" o:hrstd="t" o:hrnoshade="t" o:hr="t" fillcolor="#d4d4d4" stroked="f"/>
          </w:pict>
        </w:r>
      </w:ins>
    </w:p>
    <w:p w:rsidR="00911AD0" w:rsidRDefault="00911AD0" w:rsidP="00911AD0">
      <w:pPr>
        <w:pStyle w:val="Heading3"/>
        <w:shd w:val="clear" w:color="auto" w:fill="FFFFFF"/>
        <w:spacing w:line="312" w:lineRule="atLeast"/>
        <w:jc w:val="both"/>
        <w:rPr>
          <w:ins w:id="1064" w:author="Unknown"/>
          <w:rFonts w:ascii="Helvetica" w:hAnsi="Helvetica" w:cs="Helvetica"/>
          <w:b w:val="0"/>
          <w:bCs w:val="0"/>
          <w:color w:val="610B4B"/>
          <w:sz w:val="29"/>
          <w:szCs w:val="29"/>
        </w:rPr>
      </w:pPr>
      <w:ins w:id="1065" w:author="Unknown">
        <w:r>
          <w:rPr>
            <w:rFonts w:ascii="Helvetica" w:hAnsi="Helvetica" w:cs="Helvetica"/>
            <w:b w:val="0"/>
            <w:bCs w:val="0"/>
            <w:color w:val="610B4B"/>
            <w:sz w:val="29"/>
            <w:szCs w:val="29"/>
          </w:rPr>
          <w:t>25) What is Pointcut?</w:t>
        </w:r>
      </w:ins>
    </w:p>
    <w:p w:rsidR="00911AD0" w:rsidRDefault="00911AD0" w:rsidP="00911AD0">
      <w:pPr>
        <w:pStyle w:val="NormalWeb"/>
        <w:shd w:val="clear" w:color="auto" w:fill="FFFFFF"/>
        <w:jc w:val="both"/>
        <w:rPr>
          <w:ins w:id="1066" w:author="Unknown"/>
          <w:rFonts w:ascii="Verdana" w:hAnsi="Verdana"/>
          <w:color w:val="000000"/>
          <w:sz w:val="18"/>
          <w:szCs w:val="18"/>
        </w:rPr>
      </w:pPr>
      <w:ins w:id="1067" w:author="Unknown">
        <w:r>
          <w:rPr>
            <w:rFonts w:ascii="Verdana" w:hAnsi="Verdana"/>
            <w:color w:val="000000"/>
            <w:sz w:val="18"/>
            <w:szCs w:val="18"/>
          </w:rPr>
          <w:t>Pointcut is expression language of Spring AOP.</w:t>
        </w:r>
      </w:ins>
    </w:p>
    <w:p w:rsidR="00911AD0" w:rsidRDefault="00A143DB" w:rsidP="00911AD0">
      <w:pPr>
        <w:rPr>
          <w:ins w:id="1068" w:author="Unknown"/>
          <w:rFonts w:ascii="Times New Roman" w:hAnsi="Times New Roman"/>
          <w:sz w:val="24"/>
          <w:szCs w:val="24"/>
        </w:rPr>
      </w:pPr>
      <w:ins w:id="1069" w:author="Unknown">
        <w:r>
          <w:lastRenderedPageBreak/>
          <w:pict>
            <v:rect id="_x0000_i1058" style="width:0;height:.7pt" o:hrstd="t" o:hrnoshade="t" o:hr="t" fillcolor="#d4d4d4" stroked="f"/>
          </w:pict>
        </w:r>
      </w:ins>
    </w:p>
    <w:p w:rsidR="00911AD0" w:rsidRDefault="00911AD0" w:rsidP="00911AD0">
      <w:pPr>
        <w:pStyle w:val="Heading3"/>
        <w:shd w:val="clear" w:color="auto" w:fill="FFFFFF"/>
        <w:spacing w:line="312" w:lineRule="atLeast"/>
        <w:jc w:val="both"/>
        <w:rPr>
          <w:ins w:id="1070" w:author="Unknown"/>
          <w:rFonts w:ascii="Helvetica" w:hAnsi="Helvetica" w:cs="Helvetica"/>
          <w:b w:val="0"/>
          <w:bCs w:val="0"/>
          <w:color w:val="610B4B"/>
          <w:sz w:val="29"/>
          <w:szCs w:val="29"/>
        </w:rPr>
      </w:pPr>
      <w:ins w:id="1071" w:author="Unknown">
        <w:r>
          <w:rPr>
            <w:rFonts w:ascii="Helvetica" w:hAnsi="Helvetica" w:cs="Helvetica"/>
            <w:b w:val="0"/>
            <w:bCs w:val="0"/>
            <w:color w:val="610B4B"/>
            <w:sz w:val="29"/>
            <w:szCs w:val="29"/>
          </w:rPr>
          <w:t>26) What is Aspect?</w:t>
        </w:r>
      </w:ins>
    </w:p>
    <w:p w:rsidR="00911AD0" w:rsidRDefault="00911AD0" w:rsidP="00911AD0">
      <w:pPr>
        <w:pStyle w:val="NormalWeb"/>
        <w:shd w:val="clear" w:color="auto" w:fill="FFFFFF"/>
        <w:jc w:val="both"/>
        <w:rPr>
          <w:ins w:id="1072" w:author="Unknown"/>
          <w:rFonts w:ascii="Verdana" w:hAnsi="Verdana"/>
          <w:color w:val="000000"/>
          <w:sz w:val="18"/>
          <w:szCs w:val="18"/>
        </w:rPr>
      </w:pPr>
      <w:ins w:id="1073" w:author="Unknown">
        <w:r>
          <w:rPr>
            <w:rFonts w:ascii="Verdana" w:hAnsi="Verdana"/>
            <w:color w:val="000000"/>
            <w:sz w:val="18"/>
            <w:szCs w:val="18"/>
          </w:rPr>
          <w:t>Aspect is a class in spring AOP that contains advices and joinpoints.</w:t>
        </w:r>
      </w:ins>
    </w:p>
    <w:p w:rsidR="00911AD0" w:rsidRDefault="00A143DB" w:rsidP="00911AD0">
      <w:pPr>
        <w:rPr>
          <w:ins w:id="1074" w:author="Unknown"/>
          <w:rFonts w:ascii="Times New Roman" w:hAnsi="Times New Roman"/>
          <w:sz w:val="24"/>
          <w:szCs w:val="24"/>
        </w:rPr>
      </w:pPr>
      <w:ins w:id="1075" w:author="Unknown">
        <w:r>
          <w:pict>
            <v:rect id="_x0000_i1059" style="width:0;height:.7pt" o:hrstd="t" o:hrnoshade="t" o:hr="t" fillcolor="#d4d4d4" stroked="f"/>
          </w:pict>
        </w:r>
      </w:ins>
    </w:p>
    <w:p w:rsidR="00911AD0" w:rsidRDefault="00911AD0" w:rsidP="00911AD0">
      <w:pPr>
        <w:pStyle w:val="Heading3"/>
        <w:shd w:val="clear" w:color="auto" w:fill="FFFFFF"/>
        <w:spacing w:line="312" w:lineRule="atLeast"/>
        <w:jc w:val="both"/>
        <w:rPr>
          <w:ins w:id="1076" w:author="Unknown"/>
          <w:rFonts w:ascii="Helvetica" w:hAnsi="Helvetica" w:cs="Helvetica"/>
          <w:b w:val="0"/>
          <w:bCs w:val="0"/>
          <w:color w:val="610B4B"/>
          <w:sz w:val="29"/>
          <w:szCs w:val="29"/>
        </w:rPr>
      </w:pPr>
      <w:ins w:id="1077" w:author="Unknown">
        <w:r>
          <w:rPr>
            <w:rFonts w:ascii="Helvetica" w:hAnsi="Helvetica" w:cs="Helvetica"/>
            <w:b w:val="0"/>
            <w:bCs w:val="0"/>
            <w:color w:val="610B4B"/>
            <w:sz w:val="29"/>
            <w:szCs w:val="29"/>
          </w:rPr>
          <w:t>27) What is Introduction</w:t>
        </w:r>
        <w:proofErr w:type="gramStart"/>
        <w:r>
          <w:rPr>
            <w:rFonts w:ascii="Helvetica" w:hAnsi="Helvetica" w:cs="Helvetica"/>
            <w:b w:val="0"/>
            <w:bCs w:val="0"/>
            <w:color w:val="610B4B"/>
            <w:sz w:val="29"/>
            <w:szCs w:val="29"/>
          </w:rPr>
          <w:t>?</w:t>
        </w:r>
      </w:ins>
      <w:r w:rsidR="00564CAE">
        <w:rPr>
          <w:rFonts w:ascii="Helvetica" w:hAnsi="Helvetica" w:cs="Helvetica"/>
          <w:b w:val="0"/>
          <w:bCs w:val="0"/>
          <w:color w:val="610B4B"/>
          <w:sz w:val="29"/>
          <w:szCs w:val="29"/>
        </w:rPr>
        <w:t>RRR</w:t>
      </w:r>
      <w:proofErr w:type="gramEnd"/>
    </w:p>
    <w:p w:rsidR="00911AD0" w:rsidRDefault="00911AD0" w:rsidP="00911AD0">
      <w:pPr>
        <w:pStyle w:val="NormalWeb"/>
        <w:shd w:val="clear" w:color="auto" w:fill="FFFFFF"/>
        <w:jc w:val="both"/>
        <w:rPr>
          <w:ins w:id="1078" w:author="Unknown"/>
          <w:rFonts w:ascii="Verdana" w:hAnsi="Verdana"/>
          <w:color w:val="000000"/>
          <w:sz w:val="18"/>
          <w:szCs w:val="18"/>
        </w:rPr>
      </w:pPr>
      <w:ins w:id="1079" w:author="Unknown">
        <w:r>
          <w:rPr>
            <w:rFonts w:ascii="Verdana" w:hAnsi="Verdana"/>
            <w:color w:val="000000"/>
            <w:sz w:val="18"/>
            <w:szCs w:val="18"/>
          </w:rPr>
          <w:t>Introduction represents introduction of new fields and methods for a type.</w:t>
        </w:r>
      </w:ins>
    </w:p>
    <w:p w:rsidR="00911AD0" w:rsidRDefault="00A143DB" w:rsidP="00911AD0">
      <w:pPr>
        <w:rPr>
          <w:ins w:id="1080" w:author="Unknown"/>
          <w:rFonts w:ascii="Times New Roman" w:hAnsi="Times New Roman"/>
          <w:sz w:val="24"/>
          <w:szCs w:val="24"/>
        </w:rPr>
      </w:pPr>
      <w:ins w:id="1081" w:author="Unknown">
        <w:r>
          <w:pict>
            <v:rect id="_x0000_i1060" style="width:0;height:.7pt" o:hrstd="t" o:hrnoshade="t" o:hr="t" fillcolor="#d4d4d4" stroked="f"/>
          </w:pict>
        </w:r>
      </w:ins>
    </w:p>
    <w:p w:rsidR="00911AD0" w:rsidRDefault="00911AD0" w:rsidP="00911AD0">
      <w:pPr>
        <w:pStyle w:val="Heading3"/>
        <w:shd w:val="clear" w:color="auto" w:fill="FFFFFF"/>
        <w:spacing w:line="312" w:lineRule="atLeast"/>
        <w:jc w:val="both"/>
        <w:rPr>
          <w:ins w:id="1082" w:author="Unknown"/>
          <w:rFonts w:ascii="Helvetica" w:hAnsi="Helvetica" w:cs="Helvetica"/>
          <w:b w:val="0"/>
          <w:bCs w:val="0"/>
          <w:color w:val="610B4B"/>
          <w:sz w:val="29"/>
          <w:szCs w:val="29"/>
        </w:rPr>
      </w:pPr>
      <w:ins w:id="1083" w:author="Unknown">
        <w:r>
          <w:rPr>
            <w:rFonts w:ascii="Helvetica" w:hAnsi="Helvetica" w:cs="Helvetica"/>
            <w:b w:val="0"/>
            <w:bCs w:val="0"/>
            <w:color w:val="610B4B"/>
            <w:sz w:val="29"/>
            <w:szCs w:val="29"/>
          </w:rPr>
          <w:t>28) What is target object?</w:t>
        </w:r>
      </w:ins>
    </w:p>
    <w:p w:rsidR="00911AD0" w:rsidRDefault="00911AD0" w:rsidP="00911AD0">
      <w:pPr>
        <w:pStyle w:val="NormalWeb"/>
        <w:shd w:val="clear" w:color="auto" w:fill="FFFFFF"/>
        <w:jc w:val="both"/>
        <w:rPr>
          <w:ins w:id="1084" w:author="Unknown"/>
          <w:rFonts w:ascii="Verdana" w:hAnsi="Verdana"/>
          <w:color w:val="000000"/>
          <w:sz w:val="18"/>
          <w:szCs w:val="18"/>
        </w:rPr>
      </w:pPr>
      <w:ins w:id="1085" w:author="Unknown">
        <w:r>
          <w:rPr>
            <w:rFonts w:ascii="Verdana" w:hAnsi="Verdana"/>
            <w:color w:val="000000"/>
            <w:sz w:val="18"/>
            <w:szCs w:val="18"/>
          </w:rPr>
          <w:t>Target Object is a proxy object that is advised by one or more aspects.</w:t>
        </w:r>
      </w:ins>
    </w:p>
    <w:p w:rsidR="00911AD0" w:rsidRDefault="00A143DB" w:rsidP="00911AD0">
      <w:pPr>
        <w:rPr>
          <w:ins w:id="1086" w:author="Unknown"/>
          <w:rFonts w:ascii="Times New Roman" w:hAnsi="Times New Roman"/>
          <w:sz w:val="24"/>
          <w:szCs w:val="24"/>
        </w:rPr>
      </w:pPr>
      <w:ins w:id="1087" w:author="Unknown">
        <w:r>
          <w:pict>
            <v:rect id="_x0000_i1061" style="width:0;height:.7pt" o:hrstd="t" o:hrnoshade="t" o:hr="t" fillcolor="#d4d4d4" stroked="f"/>
          </w:pict>
        </w:r>
      </w:ins>
    </w:p>
    <w:p w:rsidR="00911AD0" w:rsidRDefault="00911AD0" w:rsidP="00911AD0">
      <w:pPr>
        <w:pStyle w:val="Heading3"/>
        <w:shd w:val="clear" w:color="auto" w:fill="FFFFFF"/>
        <w:spacing w:line="312" w:lineRule="atLeast"/>
        <w:jc w:val="both"/>
        <w:rPr>
          <w:ins w:id="1088" w:author="Unknown"/>
          <w:rFonts w:ascii="Helvetica" w:hAnsi="Helvetica" w:cs="Helvetica"/>
          <w:b w:val="0"/>
          <w:bCs w:val="0"/>
          <w:color w:val="610B4B"/>
          <w:sz w:val="29"/>
          <w:szCs w:val="29"/>
        </w:rPr>
      </w:pPr>
      <w:ins w:id="1089" w:author="Unknown">
        <w:r>
          <w:rPr>
            <w:rFonts w:ascii="Helvetica" w:hAnsi="Helvetica" w:cs="Helvetica"/>
            <w:b w:val="0"/>
            <w:bCs w:val="0"/>
            <w:color w:val="610B4B"/>
            <w:sz w:val="29"/>
            <w:szCs w:val="29"/>
          </w:rPr>
          <w:t>29) What is interceptor</w:t>
        </w:r>
        <w:proofErr w:type="gramStart"/>
        <w:r>
          <w:rPr>
            <w:rFonts w:ascii="Helvetica" w:hAnsi="Helvetica" w:cs="Helvetica"/>
            <w:b w:val="0"/>
            <w:bCs w:val="0"/>
            <w:color w:val="610B4B"/>
            <w:sz w:val="29"/>
            <w:szCs w:val="29"/>
          </w:rPr>
          <w:t>?</w:t>
        </w:r>
      </w:ins>
      <w:r w:rsidR="00564CAE">
        <w:rPr>
          <w:rFonts w:ascii="Helvetica" w:hAnsi="Helvetica" w:cs="Helvetica"/>
          <w:b w:val="0"/>
          <w:bCs w:val="0"/>
          <w:color w:val="610B4B"/>
          <w:sz w:val="29"/>
          <w:szCs w:val="29"/>
        </w:rPr>
        <w:t>RRR</w:t>
      </w:r>
      <w:proofErr w:type="gramEnd"/>
    </w:p>
    <w:p w:rsidR="00911AD0" w:rsidRDefault="00911AD0" w:rsidP="00911AD0">
      <w:pPr>
        <w:pStyle w:val="NormalWeb"/>
        <w:shd w:val="clear" w:color="auto" w:fill="FFFFFF"/>
        <w:jc w:val="both"/>
        <w:rPr>
          <w:ins w:id="1090" w:author="Unknown"/>
          <w:rFonts w:ascii="Verdana" w:hAnsi="Verdana"/>
          <w:color w:val="000000"/>
          <w:sz w:val="18"/>
          <w:szCs w:val="18"/>
        </w:rPr>
      </w:pPr>
      <w:ins w:id="1091" w:author="Unknown">
        <w:r>
          <w:rPr>
            <w:rFonts w:ascii="Verdana" w:hAnsi="Verdana"/>
            <w:color w:val="000000"/>
            <w:sz w:val="18"/>
            <w:szCs w:val="18"/>
          </w:rPr>
          <w:t>Interceptor is a class like aspect that contains one advice only.</w:t>
        </w:r>
      </w:ins>
    </w:p>
    <w:p w:rsidR="00911AD0" w:rsidRDefault="00A143DB" w:rsidP="00911AD0">
      <w:pPr>
        <w:rPr>
          <w:ins w:id="1092" w:author="Unknown"/>
          <w:rFonts w:ascii="Times New Roman" w:hAnsi="Times New Roman"/>
          <w:sz w:val="24"/>
          <w:szCs w:val="24"/>
        </w:rPr>
      </w:pPr>
      <w:ins w:id="1093" w:author="Unknown">
        <w:r>
          <w:pict>
            <v:rect id="_x0000_i1062" style="width:0;height:.7pt" o:hrstd="t" o:hrnoshade="t" o:hr="t" fillcolor="#d4d4d4" stroked="f"/>
          </w:pict>
        </w:r>
      </w:ins>
    </w:p>
    <w:p w:rsidR="00911AD0" w:rsidRDefault="00911AD0" w:rsidP="00911AD0">
      <w:pPr>
        <w:pStyle w:val="Heading3"/>
        <w:shd w:val="clear" w:color="auto" w:fill="FFFFFF"/>
        <w:spacing w:line="312" w:lineRule="atLeast"/>
        <w:jc w:val="both"/>
        <w:rPr>
          <w:ins w:id="1094" w:author="Unknown"/>
          <w:rFonts w:ascii="Helvetica" w:hAnsi="Helvetica" w:cs="Helvetica"/>
          <w:b w:val="0"/>
          <w:bCs w:val="0"/>
          <w:color w:val="610B4B"/>
          <w:sz w:val="29"/>
          <w:szCs w:val="29"/>
        </w:rPr>
      </w:pPr>
      <w:ins w:id="1095" w:author="Unknown">
        <w:r>
          <w:rPr>
            <w:rFonts w:ascii="Helvetica" w:hAnsi="Helvetica" w:cs="Helvetica"/>
            <w:b w:val="0"/>
            <w:bCs w:val="0"/>
            <w:color w:val="610B4B"/>
            <w:sz w:val="29"/>
            <w:szCs w:val="29"/>
          </w:rPr>
          <w:t>30) What is weaving?</w:t>
        </w:r>
      </w:ins>
    </w:p>
    <w:p w:rsidR="00911AD0" w:rsidRDefault="00911AD0" w:rsidP="00911AD0">
      <w:pPr>
        <w:pStyle w:val="NormalWeb"/>
        <w:shd w:val="clear" w:color="auto" w:fill="FFFFFF"/>
        <w:jc w:val="both"/>
        <w:rPr>
          <w:ins w:id="1096" w:author="Unknown"/>
          <w:rFonts w:ascii="Verdana" w:hAnsi="Verdana"/>
          <w:color w:val="000000"/>
          <w:sz w:val="18"/>
          <w:szCs w:val="18"/>
        </w:rPr>
      </w:pPr>
      <w:ins w:id="1097" w:author="Unknown">
        <w:r>
          <w:rPr>
            <w:rFonts w:ascii="Verdana" w:hAnsi="Verdana"/>
            <w:color w:val="000000"/>
            <w:sz w:val="18"/>
            <w:szCs w:val="18"/>
          </w:rPr>
          <w:t>Weaving is a process of linking aspect with other application.</w:t>
        </w:r>
      </w:ins>
    </w:p>
    <w:p w:rsidR="00911AD0" w:rsidRDefault="00A143DB" w:rsidP="00911AD0">
      <w:pPr>
        <w:rPr>
          <w:ins w:id="1098" w:author="Unknown"/>
          <w:rFonts w:ascii="Times New Roman" w:hAnsi="Times New Roman"/>
          <w:sz w:val="24"/>
          <w:szCs w:val="24"/>
        </w:rPr>
      </w:pPr>
      <w:ins w:id="1099" w:author="Unknown">
        <w:r>
          <w:pict>
            <v:rect id="_x0000_i1063" style="width:0;height:.7pt" o:hrstd="t" o:hrnoshade="t" o:hr="t" fillcolor="#d4d4d4" stroked="f"/>
          </w:pict>
        </w:r>
      </w:ins>
    </w:p>
    <w:p w:rsidR="00911AD0" w:rsidRDefault="00911AD0" w:rsidP="00911AD0">
      <w:pPr>
        <w:pStyle w:val="Heading3"/>
        <w:shd w:val="clear" w:color="auto" w:fill="FFFFFF"/>
        <w:spacing w:line="312" w:lineRule="atLeast"/>
        <w:jc w:val="both"/>
        <w:rPr>
          <w:ins w:id="1100" w:author="Unknown"/>
          <w:rFonts w:ascii="Helvetica" w:hAnsi="Helvetica" w:cs="Helvetica"/>
          <w:b w:val="0"/>
          <w:bCs w:val="0"/>
          <w:color w:val="610B4B"/>
          <w:sz w:val="29"/>
          <w:szCs w:val="29"/>
        </w:rPr>
      </w:pPr>
      <w:ins w:id="1101" w:author="Unknown">
        <w:r>
          <w:rPr>
            <w:rFonts w:ascii="Helvetica" w:hAnsi="Helvetica" w:cs="Helvetica"/>
            <w:b w:val="0"/>
            <w:bCs w:val="0"/>
            <w:color w:val="610B4B"/>
            <w:sz w:val="29"/>
            <w:szCs w:val="29"/>
          </w:rPr>
          <w:t>31) Does spring perform weaving at compile time?</w:t>
        </w:r>
      </w:ins>
    </w:p>
    <w:p w:rsidR="00911AD0" w:rsidRDefault="00911AD0" w:rsidP="00911AD0">
      <w:pPr>
        <w:pStyle w:val="NormalWeb"/>
        <w:shd w:val="clear" w:color="auto" w:fill="FFFFFF"/>
        <w:jc w:val="both"/>
        <w:rPr>
          <w:rFonts w:ascii="Verdana" w:hAnsi="Verdana"/>
          <w:color w:val="000000"/>
          <w:sz w:val="18"/>
          <w:szCs w:val="18"/>
        </w:rPr>
      </w:pPr>
      <w:ins w:id="1102" w:author="Unknown">
        <w:r>
          <w:rPr>
            <w:rFonts w:ascii="Verdana" w:hAnsi="Verdana"/>
            <w:color w:val="000000"/>
            <w:sz w:val="18"/>
            <w:szCs w:val="18"/>
          </w:rPr>
          <w:t>No, spring framework performs weaving at runtime.</w:t>
        </w:r>
      </w:ins>
    </w:p>
    <w:p w:rsidR="00564CAE" w:rsidRPr="00564CAE" w:rsidRDefault="00564CAE" w:rsidP="00911AD0">
      <w:pPr>
        <w:pStyle w:val="NormalWeb"/>
        <w:shd w:val="clear" w:color="auto" w:fill="FFFFFF"/>
        <w:jc w:val="both"/>
        <w:rPr>
          <w:ins w:id="1103" w:author="Unknown"/>
          <w:rFonts w:ascii="Verdana" w:hAnsi="Verdana"/>
          <w:i/>
          <w:color w:val="000000"/>
          <w:sz w:val="18"/>
          <w:szCs w:val="18"/>
        </w:rPr>
      </w:pPr>
      <w:r w:rsidRPr="00564CAE">
        <w:rPr>
          <w:rFonts w:ascii="Tahoma" w:hAnsi="Tahoma" w:cs="Tahoma"/>
          <w:i/>
          <w:color w:val="000000"/>
          <w:sz w:val="18"/>
          <w:szCs w:val="18"/>
        </w:rPr>
        <w:t>Weaving is the concept of adding aspect to the other application type objects. By default AOP uses runtime weaving unless stated otherwise. This means, yes, we can have load time weaving done.</w:t>
      </w:r>
    </w:p>
    <w:p w:rsidR="00911AD0" w:rsidRDefault="00A143DB" w:rsidP="00911AD0">
      <w:pPr>
        <w:rPr>
          <w:ins w:id="1104" w:author="Unknown"/>
          <w:rFonts w:ascii="Times New Roman" w:hAnsi="Times New Roman"/>
          <w:sz w:val="24"/>
          <w:szCs w:val="24"/>
        </w:rPr>
      </w:pPr>
      <w:ins w:id="1105" w:author="Unknown">
        <w:r>
          <w:pict>
            <v:rect id="_x0000_i1064" style="width:0;height:.7pt" o:hrstd="t" o:hrnoshade="t" o:hr="t" fillcolor="#d4d4d4" stroked="f"/>
          </w:pict>
        </w:r>
      </w:ins>
    </w:p>
    <w:p w:rsidR="00911AD0" w:rsidRDefault="00911AD0" w:rsidP="00911AD0">
      <w:pPr>
        <w:pStyle w:val="Heading3"/>
        <w:shd w:val="clear" w:color="auto" w:fill="FFFFFF"/>
        <w:spacing w:line="312" w:lineRule="atLeast"/>
        <w:jc w:val="both"/>
        <w:rPr>
          <w:ins w:id="1106" w:author="Unknown"/>
          <w:rFonts w:ascii="Helvetica" w:hAnsi="Helvetica" w:cs="Helvetica"/>
          <w:b w:val="0"/>
          <w:bCs w:val="0"/>
          <w:color w:val="610B4B"/>
          <w:sz w:val="29"/>
          <w:szCs w:val="29"/>
        </w:rPr>
      </w:pPr>
      <w:ins w:id="1107" w:author="Unknown">
        <w:r>
          <w:rPr>
            <w:rFonts w:ascii="Helvetica" w:hAnsi="Helvetica" w:cs="Helvetica"/>
            <w:b w:val="0"/>
            <w:bCs w:val="0"/>
            <w:color w:val="610B4B"/>
            <w:sz w:val="29"/>
            <w:szCs w:val="29"/>
          </w:rPr>
          <w:t xml:space="preserve">32) What </w:t>
        </w:r>
        <w:proofErr w:type="gramStart"/>
        <w:r>
          <w:rPr>
            <w:rFonts w:ascii="Helvetica" w:hAnsi="Helvetica" w:cs="Helvetica"/>
            <w:b w:val="0"/>
            <w:bCs w:val="0"/>
            <w:color w:val="610B4B"/>
            <w:sz w:val="29"/>
            <w:szCs w:val="29"/>
          </w:rPr>
          <w:t>are the AOP implementation</w:t>
        </w:r>
        <w:proofErr w:type="gramEnd"/>
        <w:r>
          <w:rPr>
            <w:rFonts w:ascii="Helvetica" w:hAnsi="Helvetica" w:cs="Helvetica"/>
            <w:b w:val="0"/>
            <w:bCs w:val="0"/>
            <w:color w:val="610B4B"/>
            <w:sz w:val="29"/>
            <w:szCs w:val="29"/>
          </w:rPr>
          <w:t>?</w:t>
        </w:r>
      </w:ins>
    </w:p>
    <w:p w:rsidR="00911AD0" w:rsidRDefault="00911AD0" w:rsidP="00911AD0">
      <w:pPr>
        <w:pStyle w:val="NormalWeb"/>
        <w:shd w:val="clear" w:color="auto" w:fill="FFFFFF"/>
        <w:jc w:val="both"/>
        <w:rPr>
          <w:ins w:id="1108" w:author="Unknown"/>
          <w:rFonts w:ascii="Verdana" w:hAnsi="Verdana"/>
          <w:color w:val="000000"/>
          <w:sz w:val="18"/>
          <w:szCs w:val="18"/>
        </w:rPr>
      </w:pPr>
      <w:ins w:id="1109" w:author="Unknown">
        <w:r>
          <w:rPr>
            <w:rFonts w:ascii="Verdana" w:hAnsi="Verdana"/>
            <w:color w:val="000000"/>
            <w:sz w:val="18"/>
            <w:szCs w:val="18"/>
          </w:rPr>
          <w:t xml:space="preserve">There are </w:t>
        </w:r>
        <w:proofErr w:type="gramStart"/>
        <w:r>
          <w:rPr>
            <w:rFonts w:ascii="Verdana" w:hAnsi="Verdana"/>
            <w:color w:val="000000"/>
            <w:sz w:val="18"/>
            <w:szCs w:val="18"/>
          </w:rPr>
          <w:t>3 AOP implementation</w:t>
        </w:r>
        <w:proofErr w:type="gramEnd"/>
        <w:r>
          <w:rPr>
            <w:rFonts w:ascii="Verdana" w:hAnsi="Verdana"/>
            <w:color w:val="000000"/>
            <w:sz w:val="18"/>
            <w:szCs w:val="18"/>
          </w:rPr>
          <w:t>.</w:t>
        </w:r>
      </w:ins>
    </w:p>
    <w:p w:rsidR="00911AD0" w:rsidRDefault="00911AD0" w:rsidP="00911AD0">
      <w:pPr>
        <w:numPr>
          <w:ilvl w:val="0"/>
          <w:numId w:val="10"/>
        </w:numPr>
        <w:shd w:val="clear" w:color="auto" w:fill="FFFFFF"/>
        <w:spacing w:before="54" w:after="100" w:afterAutospacing="1" w:line="312" w:lineRule="atLeast"/>
        <w:jc w:val="both"/>
        <w:rPr>
          <w:ins w:id="1110" w:author="Unknown"/>
          <w:rFonts w:ascii="Verdana" w:hAnsi="Verdana"/>
          <w:color w:val="000000"/>
          <w:sz w:val="18"/>
          <w:szCs w:val="18"/>
        </w:rPr>
      </w:pPr>
      <w:ins w:id="1111" w:author="Unknown">
        <w:r>
          <w:rPr>
            <w:rFonts w:ascii="Verdana" w:hAnsi="Verdana"/>
            <w:color w:val="000000"/>
            <w:sz w:val="18"/>
            <w:szCs w:val="18"/>
          </w:rPr>
          <w:lastRenderedPageBreak/>
          <w:t>Spring AOP</w:t>
        </w:r>
      </w:ins>
    </w:p>
    <w:p w:rsidR="00911AD0" w:rsidRDefault="00911AD0" w:rsidP="00911AD0">
      <w:pPr>
        <w:numPr>
          <w:ilvl w:val="0"/>
          <w:numId w:val="10"/>
        </w:numPr>
        <w:shd w:val="clear" w:color="auto" w:fill="FFFFFF"/>
        <w:spacing w:before="54" w:after="100" w:afterAutospacing="1" w:line="312" w:lineRule="atLeast"/>
        <w:jc w:val="both"/>
        <w:rPr>
          <w:ins w:id="1112" w:author="Unknown"/>
          <w:rFonts w:ascii="Verdana" w:hAnsi="Verdana"/>
          <w:color w:val="000000"/>
          <w:sz w:val="18"/>
          <w:szCs w:val="18"/>
        </w:rPr>
      </w:pPr>
      <w:ins w:id="1113" w:author="Unknown">
        <w:r>
          <w:rPr>
            <w:rFonts w:ascii="Verdana" w:hAnsi="Verdana"/>
            <w:color w:val="000000"/>
            <w:sz w:val="18"/>
            <w:szCs w:val="18"/>
          </w:rPr>
          <w:t>Apache AspectJ</w:t>
        </w:r>
      </w:ins>
    </w:p>
    <w:p w:rsidR="00911AD0" w:rsidRDefault="00911AD0" w:rsidP="00911AD0">
      <w:pPr>
        <w:numPr>
          <w:ilvl w:val="0"/>
          <w:numId w:val="10"/>
        </w:numPr>
        <w:shd w:val="clear" w:color="auto" w:fill="FFFFFF"/>
        <w:spacing w:before="54" w:after="100" w:afterAutospacing="1" w:line="312" w:lineRule="atLeast"/>
        <w:jc w:val="both"/>
        <w:rPr>
          <w:ins w:id="1114" w:author="Unknown"/>
          <w:rFonts w:ascii="Verdana" w:hAnsi="Verdana"/>
          <w:color w:val="000000"/>
          <w:sz w:val="18"/>
          <w:szCs w:val="18"/>
        </w:rPr>
      </w:pPr>
      <w:ins w:id="1115" w:author="Unknown">
        <w:r>
          <w:rPr>
            <w:rFonts w:ascii="Verdana" w:hAnsi="Verdana"/>
            <w:color w:val="000000"/>
            <w:sz w:val="18"/>
            <w:szCs w:val="18"/>
          </w:rPr>
          <w:t>JBoss AOP</w:t>
        </w:r>
      </w:ins>
    </w:p>
    <w:p w:rsidR="00911AD0" w:rsidRDefault="00A143DB" w:rsidP="00911AD0">
      <w:pPr>
        <w:spacing w:after="0" w:line="240" w:lineRule="auto"/>
        <w:rPr>
          <w:ins w:id="1116" w:author="Unknown"/>
          <w:rFonts w:ascii="Times New Roman" w:hAnsi="Times New Roman"/>
          <w:sz w:val="24"/>
          <w:szCs w:val="24"/>
        </w:rPr>
      </w:pPr>
      <w:ins w:id="1117" w:author="Unknown">
        <w:r>
          <w:pict>
            <v:rect id="_x0000_i1065" style="width:0;height:.7pt" o:hrstd="t" o:hrnoshade="t" o:hr="t" fillcolor="#d4d4d4" stroked="f"/>
          </w:pict>
        </w:r>
      </w:ins>
    </w:p>
    <w:p w:rsidR="00911AD0" w:rsidRDefault="00911AD0" w:rsidP="00911AD0">
      <w:pPr>
        <w:pStyle w:val="Heading2"/>
        <w:shd w:val="clear" w:color="auto" w:fill="FFFFFF"/>
        <w:spacing w:line="312" w:lineRule="atLeast"/>
        <w:jc w:val="both"/>
        <w:rPr>
          <w:ins w:id="1118" w:author="Unknown"/>
          <w:rFonts w:ascii="Helvetica" w:hAnsi="Helvetica" w:cs="Helvetica"/>
          <w:b w:val="0"/>
          <w:bCs w:val="0"/>
          <w:color w:val="610B38"/>
          <w:sz w:val="34"/>
          <w:szCs w:val="34"/>
        </w:rPr>
      </w:pPr>
      <w:ins w:id="1119" w:author="Unknown">
        <w:r>
          <w:rPr>
            <w:rFonts w:ascii="Helvetica" w:hAnsi="Helvetica" w:cs="Helvetica"/>
            <w:b w:val="0"/>
            <w:bCs w:val="0"/>
            <w:color w:val="610B38"/>
            <w:sz w:val="34"/>
            <w:szCs w:val="34"/>
          </w:rPr>
          <w:t>» Spring MVC Interview Questions</w:t>
        </w:r>
      </w:ins>
    </w:p>
    <w:p w:rsidR="00911AD0" w:rsidRDefault="00A143DB" w:rsidP="00911AD0">
      <w:pPr>
        <w:rPr>
          <w:ins w:id="1120" w:author="Unknown"/>
          <w:rFonts w:ascii="Times New Roman" w:hAnsi="Times New Roman" w:cs="Times New Roman"/>
          <w:sz w:val="24"/>
          <w:szCs w:val="24"/>
        </w:rPr>
      </w:pPr>
      <w:ins w:id="1121" w:author="Unknown">
        <w:r>
          <w:pict>
            <v:rect id="_x0000_i1066" style="width:0;height:.7pt" o:hrstd="t" o:hrnoshade="t" o:hr="t" fillcolor="#d4d4d4" stroked="f"/>
          </w:pict>
        </w:r>
      </w:ins>
    </w:p>
    <w:p w:rsidR="00911AD0" w:rsidRDefault="00911AD0" w:rsidP="00911AD0">
      <w:pPr>
        <w:pStyle w:val="Heading3"/>
        <w:shd w:val="clear" w:color="auto" w:fill="FFFFFF"/>
        <w:spacing w:line="312" w:lineRule="atLeast"/>
        <w:jc w:val="both"/>
        <w:rPr>
          <w:ins w:id="1122" w:author="Unknown"/>
          <w:rFonts w:ascii="Helvetica" w:hAnsi="Helvetica" w:cs="Helvetica"/>
          <w:b w:val="0"/>
          <w:bCs w:val="0"/>
          <w:color w:val="610B4B"/>
          <w:sz w:val="29"/>
          <w:szCs w:val="29"/>
        </w:rPr>
      </w:pPr>
      <w:ins w:id="1123" w:author="Unknown">
        <w:r>
          <w:rPr>
            <w:rFonts w:ascii="Helvetica" w:hAnsi="Helvetica" w:cs="Helvetica"/>
            <w:b w:val="0"/>
            <w:bCs w:val="0"/>
            <w:color w:val="610B4B"/>
            <w:sz w:val="29"/>
            <w:szCs w:val="29"/>
          </w:rPr>
          <w:t>33) What is the front controller class of Spring MVC?</w:t>
        </w:r>
      </w:ins>
    </w:p>
    <w:p w:rsidR="00911AD0" w:rsidRDefault="00911AD0" w:rsidP="00911AD0">
      <w:pPr>
        <w:pStyle w:val="NormalWeb"/>
        <w:shd w:val="clear" w:color="auto" w:fill="FFFFFF"/>
        <w:jc w:val="both"/>
        <w:rPr>
          <w:ins w:id="1124" w:author="Unknown"/>
          <w:rFonts w:ascii="Verdana" w:hAnsi="Verdana"/>
          <w:color w:val="000000"/>
          <w:sz w:val="18"/>
          <w:szCs w:val="18"/>
        </w:rPr>
      </w:pPr>
      <w:ins w:id="1125" w:author="Unknown">
        <w:r>
          <w:rPr>
            <w:rFonts w:ascii="Verdana" w:hAnsi="Verdana"/>
            <w:color w:val="000000"/>
            <w:sz w:val="18"/>
            <w:szCs w:val="18"/>
          </w:rPr>
          <w:t>The</w:t>
        </w:r>
        <w:r>
          <w:rPr>
            <w:rStyle w:val="apple-converted-space"/>
            <w:rFonts w:ascii="Verdana" w:hAnsi="Verdana"/>
            <w:color w:val="000000"/>
            <w:sz w:val="18"/>
            <w:szCs w:val="18"/>
          </w:rPr>
          <w:t> </w:t>
        </w:r>
        <w:r>
          <w:rPr>
            <w:rFonts w:ascii="Verdana" w:hAnsi="Verdana"/>
            <w:b/>
            <w:bCs/>
            <w:color w:val="000000"/>
            <w:sz w:val="18"/>
            <w:szCs w:val="18"/>
          </w:rPr>
          <w:t>DispatcherServlet</w:t>
        </w:r>
        <w:r>
          <w:rPr>
            <w:rStyle w:val="apple-converted-space"/>
            <w:rFonts w:ascii="Verdana" w:hAnsi="Verdana"/>
            <w:color w:val="000000"/>
            <w:sz w:val="18"/>
            <w:szCs w:val="18"/>
          </w:rPr>
          <w:t> </w:t>
        </w:r>
        <w:r>
          <w:rPr>
            <w:rFonts w:ascii="Verdana" w:hAnsi="Verdana"/>
            <w:color w:val="000000"/>
            <w:sz w:val="18"/>
            <w:szCs w:val="18"/>
          </w:rPr>
          <w:t>class works as the front controller in Spring MVC.</w:t>
        </w:r>
      </w:ins>
    </w:p>
    <w:p w:rsidR="00911AD0" w:rsidRDefault="00A143DB" w:rsidP="00911AD0">
      <w:pPr>
        <w:rPr>
          <w:ins w:id="1126" w:author="Unknown"/>
          <w:rFonts w:ascii="Times New Roman" w:hAnsi="Times New Roman"/>
          <w:sz w:val="24"/>
          <w:szCs w:val="24"/>
        </w:rPr>
      </w:pPr>
      <w:ins w:id="1127" w:author="Unknown">
        <w:r>
          <w:fldChar w:fldCharType="begin"/>
        </w:r>
        <w:r w:rsidR="00911AD0">
          <w:instrText xml:space="preserve"> HYPERLINK "http://www.javatpoint.com/spring-3-mvc-tutorial" \t "_blank" </w:instrText>
        </w:r>
        <w:r>
          <w:fldChar w:fldCharType="separate"/>
        </w:r>
        <w:r w:rsidR="00911AD0">
          <w:rPr>
            <w:rStyle w:val="Hyperlink"/>
            <w:rFonts w:ascii="Verdana" w:hAnsi="Verdana"/>
            <w:color w:val="008000"/>
            <w:sz w:val="18"/>
            <w:szCs w:val="18"/>
            <w:shd w:val="clear" w:color="auto" w:fill="FFFFFF"/>
          </w:rPr>
          <w:t>More details...</w:t>
        </w:r>
        <w:r>
          <w:fldChar w:fldCharType="end"/>
        </w:r>
      </w:ins>
    </w:p>
    <w:p w:rsidR="00911AD0" w:rsidRDefault="00A143DB" w:rsidP="00911AD0">
      <w:pPr>
        <w:rPr>
          <w:ins w:id="1128" w:author="Unknown"/>
        </w:rPr>
      </w:pPr>
      <w:ins w:id="1129" w:author="Unknown">
        <w:r>
          <w:pict>
            <v:rect id="_x0000_i1067" style="width:0;height:.7pt" o:hrstd="t" o:hrnoshade="t" o:hr="t" fillcolor="#d4d4d4" stroked="f"/>
          </w:pict>
        </w:r>
      </w:ins>
    </w:p>
    <w:p w:rsidR="00911AD0" w:rsidRDefault="00911AD0" w:rsidP="00911AD0">
      <w:pPr>
        <w:pStyle w:val="Heading3"/>
        <w:shd w:val="clear" w:color="auto" w:fill="FFFFFF"/>
        <w:spacing w:line="312" w:lineRule="atLeast"/>
        <w:jc w:val="both"/>
        <w:rPr>
          <w:ins w:id="1130" w:author="Unknown"/>
          <w:rFonts w:ascii="Helvetica" w:hAnsi="Helvetica" w:cs="Helvetica"/>
          <w:b w:val="0"/>
          <w:bCs w:val="0"/>
          <w:color w:val="610B4B"/>
          <w:sz w:val="29"/>
          <w:szCs w:val="29"/>
        </w:rPr>
      </w:pPr>
      <w:ins w:id="1131" w:author="Unknown">
        <w:r>
          <w:rPr>
            <w:rFonts w:ascii="Helvetica" w:hAnsi="Helvetica" w:cs="Helvetica"/>
            <w:b w:val="0"/>
            <w:bCs w:val="0"/>
            <w:color w:val="610B4B"/>
            <w:sz w:val="29"/>
            <w:szCs w:val="29"/>
          </w:rPr>
          <w:t>34) What does @Controller annotation?</w:t>
        </w:r>
      </w:ins>
    </w:p>
    <w:p w:rsidR="00911AD0" w:rsidRDefault="00911AD0" w:rsidP="00911AD0">
      <w:pPr>
        <w:pStyle w:val="NormalWeb"/>
        <w:shd w:val="clear" w:color="auto" w:fill="FFFFFF"/>
        <w:jc w:val="both"/>
        <w:rPr>
          <w:ins w:id="1132" w:author="Unknown"/>
          <w:rFonts w:ascii="Verdana" w:hAnsi="Verdana"/>
          <w:color w:val="000000"/>
          <w:sz w:val="18"/>
          <w:szCs w:val="18"/>
        </w:rPr>
      </w:pPr>
      <w:ins w:id="1133" w:author="Unknown">
        <w:r>
          <w:rPr>
            <w:rFonts w:ascii="Verdana" w:hAnsi="Verdana"/>
            <w:color w:val="000000"/>
            <w:sz w:val="18"/>
            <w:szCs w:val="18"/>
          </w:rPr>
          <w:t>The</w:t>
        </w:r>
        <w:r>
          <w:rPr>
            <w:rStyle w:val="apple-converted-space"/>
            <w:rFonts w:ascii="Verdana" w:hAnsi="Verdana"/>
            <w:color w:val="000000"/>
            <w:sz w:val="18"/>
            <w:szCs w:val="18"/>
          </w:rPr>
          <w:t> </w:t>
        </w:r>
        <w:r>
          <w:rPr>
            <w:rFonts w:ascii="Verdana" w:hAnsi="Verdana"/>
            <w:b/>
            <w:bCs/>
            <w:color w:val="000000"/>
            <w:sz w:val="18"/>
            <w:szCs w:val="18"/>
          </w:rPr>
          <w:t>@Controller</w:t>
        </w:r>
        <w:r>
          <w:rPr>
            <w:rStyle w:val="apple-converted-space"/>
            <w:rFonts w:ascii="Verdana" w:hAnsi="Verdana"/>
            <w:color w:val="000000"/>
            <w:sz w:val="18"/>
            <w:szCs w:val="18"/>
          </w:rPr>
          <w:t> </w:t>
        </w:r>
        <w:r>
          <w:rPr>
            <w:rFonts w:ascii="Verdana" w:hAnsi="Verdana"/>
            <w:color w:val="000000"/>
            <w:sz w:val="18"/>
            <w:szCs w:val="18"/>
          </w:rPr>
          <w:t>annotation marks the class as controller class. It is applied on the class.</w:t>
        </w:r>
      </w:ins>
    </w:p>
    <w:p w:rsidR="00911AD0" w:rsidRDefault="00A143DB" w:rsidP="00911AD0">
      <w:pPr>
        <w:rPr>
          <w:ins w:id="1134" w:author="Unknown"/>
          <w:rFonts w:ascii="Times New Roman" w:hAnsi="Times New Roman"/>
          <w:sz w:val="24"/>
          <w:szCs w:val="24"/>
        </w:rPr>
      </w:pPr>
      <w:ins w:id="1135" w:author="Unknown">
        <w:r>
          <w:pict>
            <v:rect id="_x0000_i1068" style="width:0;height:.7pt" o:hrstd="t" o:hrnoshade="t" o:hr="t" fillcolor="#d4d4d4" stroked="f"/>
          </w:pict>
        </w:r>
      </w:ins>
    </w:p>
    <w:p w:rsidR="00911AD0" w:rsidRDefault="00911AD0" w:rsidP="00911AD0">
      <w:pPr>
        <w:pStyle w:val="Heading3"/>
        <w:shd w:val="clear" w:color="auto" w:fill="FFFFFF"/>
        <w:spacing w:line="312" w:lineRule="atLeast"/>
        <w:jc w:val="both"/>
        <w:rPr>
          <w:ins w:id="1136" w:author="Unknown"/>
          <w:rFonts w:ascii="Helvetica" w:hAnsi="Helvetica" w:cs="Helvetica"/>
          <w:b w:val="0"/>
          <w:bCs w:val="0"/>
          <w:color w:val="610B4B"/>
          <w:sz w:val="29"/>
          <w:szCs w:val="29"/>
        </w:rPr>
      </w:pPr>
      <w:ins w:id="1137" w:author="Unknown">
        <w:r>
          <w:rPr>
            <w:rFonts w:ascii="Helvetica" w:hAnsi="Helvetica" w:cs="Helvetica"/>
            <w:b w:val="0"/>
            <w:bCs w:val="0"/>
            <w:color w:val="610B4B"/>
            <w:sz w:val="29"/>
            <w:szCs w:val="29"/>
          </w:rPr>
          <w:t>35) What does @RequestMapping annotation?</w:t>
        </w:r>
      </w:ins>
    </w:p>
    <w:p w:rsidR="00911AD0" w:rsidRDefault="00911AD0" w:rsidP="00911AD0">
      <w:pPr>
        <w:pStyle w:val="NormalWeb"/>
        <w:shd w:val="clear" w:color="auto" w:fill="FFFFFF"/>
        <w:jc w:val="both"/>
        <w:rPr>
          <w:ins w:id="1138" w:author="Unknown"/>
          <w:rFonts w:ascii="Verdana" w:hAnsi="Verdana"/>
          <w:color w:val="000000"/>
          <w:sz w:val="18"/>
          <w:szCs w:val="18"/>
        </w:rPr>
      </w:pPr>
      <w:ins w:id="1139" w:author="Unknown">
        <w:r>
          <w:rPr>
            <w:rFonts w:ascii="Verdana" w:hAnsi="Verdana"/>
            <w:color w:val="000000"/>
            <w:sz w:val="18"/>
            <w:szCs w:val="18"/>
          </w:rPr>
          <w:t>The</w:t>
        </w:r>
        <w:r>
          <w:rPr>
            <w:rStyle w:val="apple-converted-space"/>
            <w:rFonts w:ascii="Verdana" w:hAnsi="Verdana"/>
            <w:color w:val="000000"/>
            <w:sz w:val="18"/>
            <w:szCs w:val="18"/>
          </w:rPr>
          <w:t> </w:t>
        </w:r>
        <w:r>
          <w:rPr>
            <w:rFonts w:ascii="Verdana" w:hAnsi="Verdana"/>
            <w:b/>
            <w:bCs/>
            <w:color w:val="000000"/>
            <w:sz w:val="18"/>
            <w:szCs w:val="18"/>
          </w:rPr>
          <w:t>@RequestMapping</w:t>
        </w:r>
        <w:r>
          <w:rPr>
            <w:rStyle w:val="apple-converted-space"/>
            <w:rFonts w:ascii="Verdana" w:hAnsi="Verdana"/>
            <w:color w:val="000000"/>
            <w:sz w:val="18"/>
            <w:szCs w:val="18"/>
          </w:rPr>
          <w:t> </w:t>
        </w:r>
        <w:r>
          <w:rPr>
            <w:rFonts w:ascii="Verdana" w:hAnsi="Verdana"/>
            <w:color w:val="000000"/>
            <w:sz w:val="18"/>
            <w:szCs w:val="18"/>
          </w:rPr>
          <w:t>annotation maps the request with the method. It is applied on the method.</w:t>
        </w:r>
      </w:ins>
    </w:p>
    <w:p w:rsidR="00911AD0" w:rsidRDefault="00A143DB" w:rsidP="00911AD0">
      <w:pPr>
        <w:rPr>
          <w:ins w:id="1140" w:author="Unknown"/>
          <w:rFonts w:ascii="Times New Roman" w:hAnsi="Times New Roman"/>
          <w:sz w:val="24"/>
          <w:szCs w:val="24"/>
        </w:rPr>
      </w:pPr>
      <w:ins w:id="1141" w:author="Unknown">
        <w:r>
          <w:pict>
            <v:rect id="_x0000_i1069" style="width:0;height:.7pt" o:hrstd="t" o:hrnoshade="t" o:hr="t" fillcolor="#d4d4d4" stroked="f"/>
          </w:pict>
        </w:r>
      </w:ins>
    </w:p>
    <w:p w:rsidR="00911AD0" w:rsidRDefault="00911AD0" w:rsidP="00911AD0">
      <w:pPr>
        <w:pStyle w:val="Heading3"/>
        <w:shd w:val="clear" w:color="auto" w:fill="FFFFFF"/>
        <w:spacing w:line="312" w:lineRule="atLeast"/>
        <w:jc w:val="both"/>
        <w:rPr>
          <w:ins w:id="1142" w:author="Unknown"/>
          <w:rFonts w:ascii="Helvetica" w:hAnsi="Helvetica" w:cs="Helvetica"/>
          <w:b w:val="0"/>
          <w:bCs w:val="0"/>
          <w:color w:val="610B4B"/>
          <w:sz w:val="29"/>
          <w:szCs w:val="29"/>
        </w:rPr>
      </w:pPr>
      <w:ins w:id="1143" w:author="Unknown">
        <w:r>
          <w:rPr>
            <w:rFonts w:ascii="Helvetica" w:hAnsi="Helvetica" w:cs="Helvetica"/>
            <w:b w:val="0"/>
            <w:bCs w:val="0"/>
            <w:color w:val="610B4B"/>
            <w:sz w:val="29"/>
            <w:szCs w:val="29"/>
          </w:rPr>
          <w:t>36) What does the ViewResolver class?</w:t>
        </w:r>
      </w:ins>
    </w:p>
    <w:p w:rsidR="00911AD0" w:rsidRDefault="00911AD0" w:rsidP="00911AD0">
      <w:pPr>
        <w:pStyle w:val="NormalWeb"/>
        <w:shd w:val="clear" w:color="auto" w:fill="FFFFFF"/>
        <w:jc w:val="both"/>
        <w:rPr>
          <w:ins w:id="1144" w:author="Unknown"/>
          <w:rFonts w:ascii="Verdana" w:hAnsi="Verdana"/>
          <w:color w:val="000000"/>
          <w:sz w:val="18"/>
          <w:szCs w:val="18"/>
        </w:rPr>
      </w:pPr>
      <w:ins w:id="1145" w:author="Unknown">
        <w:r>
          <w:rPr>
            <w:rFonts w:ascii="Verdana" w:hAnsi="Verdana"/>
            <w:color w:val="000000"/>
            <w:sz w:val="18"/>
            <w:szCs w:val="18"/>
          </w:rPr>
          <w:t>The</w:t>
        </w:r>
        <w:r>
          <w:rPr>
            <w:rStyle w:val="apple-converted-space"/>
            <w:rFonts w:ascii="Verdana" w:hAnsi="Verdana"/>
            <w:color w:val="000000"/>
            <w:sz w:val="18"/>
            <w:szCs w:val="18"/>
          </w:rPr>
          <w:t> </w:t>
        </w:r>
        <w:r>
          <w:rPr>
            <w:rFonts w:ascii="Verdana" w:hAnsi="Verdana"/>
            <w:b/>
            <w:bCs/>
            <w:color w:val="000000"/>
            <w:sz w:val="18"/>
            <w:szCs w:val="18"/>
          </w:rPr>
          <w:t>View Resolver</w:t>
        </w:r>
        <w:r>
          <w:rPr>
            <w:rStyle w:val="apple-converted-space"/>
            <w:rFonts w:ascii="Verdana" w:hAnsi="Verdana"/>
            <w:color w:val="000000"/>
            <w:sz w:val="18"/>
            <w:szCs w:val="18"/>
          </w:rPr>
          <w:t> </w:t>
        </w:r>
        <w:r>
          <w:rPr>
            <w:rFonts w:ascii="Verdana" w:hAnsi="Verdana"/>
            <w:color w:val="000000"/>
            <w:sz w:val="18"/>
            <w:szCs w:val="18"/>
          </w:rPr>
          <w:t>class resolves the view component to be invoked for the request. It defines prefix and suffix properties to resolve the view component.</w:t>
        </w:r>
      </w:ins>
    </w:p>
    <w:p w:rsidR="00911AD0" w:rsidRDefault="00A143DB" w:rsidP="00911AD0">
      <w:pPr>
        <w:rPr>
          <w:ins w:id="1146" w:author="Unknown"/>
          <w:rFonts w:ascii="Times New Roman" w:hAnsi="Times New Roman"/>
          <w:sz w:val="24"/>
          <w:szCs w:val="24"/>
        </w:rPr>
      </w:pPr>
      <w:ins w:id="1147" w:author="Unknown">
        <w:r>
          <w:pict>
            <v:rect id="_x0000_i1070" style="width:0;height:.7pt" o:hrstd="t" o:hrnoshade="t" o:hr="t" fillcolor="#d4d4d4" stroked="f"/>
          </w:pict>
        </w:r>
      </w:ins>
    </w:p>
    <w:p w:rsidR="00911AD0" w:rsidRDefault="00911AD0" w:rsidP="00911AD0">
      <w:pPr>
        <w:pStyle w:val="Heading3"/>
        <w:shd w:val="clear" w:color="auto" w:fill="FFFFFF"/>
        <w:spacing w:line="312" w:lineRule="atLeast"/>
        <w:jc w:val="both"/>
        <w:rPr>
          <w:ins w:id="1148" w:author="Unknown"/>
          <w:rFonts w:ascii="Helvetica" w:hAnsi="Helvetica" w:cs="Helvetica"/>
          <w:b w:val="0"/>
          <w:bCs w:val="0"/>
          <w:color w:val="610B4B"/>
          <w:sz w:val="29"/>
          <w:szCs w:val="29"/>
        </w:rPr>
      </w:pPr>
      <w:ins w:id="1149" w:author="Unknown">
        <w:r>
          <w:rPr>
            <w:rFonts w:ascii="Helvetica" w:hAnsi="Helvetica" w:cs="Helvetica"/>
            <w:b w:val="0"/>
            <w:bCs w:val="0"/>
            <w:color w:val="610B4B"/>
            <w:sz w:val="29"/>
            <w:szCs w:val="29"/>
          </w:rPr>
          <w:t>37) Which ViewResolver class is widely used?</w:t>
        </w:r>
      </w:ins>
    </w:p>
    <w:p w:rsidR="00911AD0" w:rsidRDefault="00911AD0" w:rsidP="00911AD0">
      <w:pPr>
        <w:pStyle w:val="NormalWeb"/>
        <w:shd w:val="clear" w:color="auto" w:fill="FFFFFF"/>
        <w:jc w:val="both"/>
        <w:rPr>
          <w:rFonts w:ascii="Verdana" w:hAnsi="Verdana"/>
          <w:color w:val="000000"/>
          <w:sz w:val="18"/>
          <w:szCs w:val="18"/>
        </w:rPr>
      </w:pPr>
      <w:ins w:id="1150" w:author="Unknown">
        <w:r>
          <w:rPr>
            <w:rFonts w:ascii="Verdana" w:hAnsi="Verdana"/>
            <w:color w:val="000000"/>
            <w:sz w:val="18"/>
            <w:szCs w:val="18"/>
          </w:rPr>
          <w:t>The</w:t>
        </w:r>
        <w:r>
          <w:rPr>
            <w:rStyle w:val="apple-converted-space"/>
            <w:rFonts w:ascii="Verdana" w:hAnsi="Verdana"/>
            <w:color w:val="000000"/>
            <w:sz w:val="18"/>
            <w:szCs w:val="18"/>
          </w:rPr>
          <w:t> </w:t>
        </w:r>
        <w:r>
          <w:rPr>
            <w:rFonts w:ascii="Verdana" w:hAnsi="Verdana"/>
            <w:b/>
            <w:bCs/>
            <w:color w:val="000000"/>
            <w:sz w:val="18"/>
            <w:szCs w:val="18"/>
          </w:rPr>
          <w:t>org.springframework.web.servlet.view.InternalResourceViewResolver</w:t>
        </w:r>
        <w:r>
          <w:rPr>
            <w:rStyle w:val="apple-converted-space"/>
            <w:rFonts w:ascii="Verdana" w:hAnsi="Verdana"/>
            <w:color w:val="000000"/>
            <w:sz w:val="18"/>
            <w:szCs w:val="18"/>
          </w:rPr>
          <w:t> </w:t>
        </w:r>
        <w:r>
          <w:rPr>
            <w:rFonts w:ascii="Verdana" w:hAnsi="Verdana"/>
            <w:color w:val="000000"/>
            <w:sz w:val="18"/>
            <w:szCs w:val="18"/>
          </w:rPr>
          <w:t>class is widely used.</w:t>
        </w:r>
      </w:ins>
    </w:p>
    <w:p w:rsidR="00564CAE" w:rsidRPr="00564CAE" w:rsidRDefault="00564CAE" w:rsidP="00911AD0">
      <w:pPr>
        <w:pStyle w:val="NormalWeb"/>
        <w:shd w:val="clear" w:color="auto" w:fill="FFFFFF"/>
        <w:jc w:val="both"/>
        <w:rPr>
          <w:ins w:id="1151" w:author="Unknown"/>
          <w:rFonts w:ascii="Verdana" w:hAnsi="Verdana"/>
          <w:i/>
          <w:color w:val="000000"/>
          <w:sz w:val="18"/>
          <w:szCs w:val="18"/>
        </w:rPr>
      </w:pPr>
      <w:r w:rsidRPr="00564CAE">
        <w:rPr>
          <w:rFonts w:ascii="Tahoma" w:hAnsi="Tahoma" w:cs="Tahoma"/>
          <w:i/>
          <w:color w:val="000000"/>
          <w:sz w:val="18"/>
          <w:szCs w:val="18"/>
        </w:rPr>
        <w:t xml:space="preserve">Controller gives the instance of model and view. Then servlet related to particular model is executed and dispatcher servlets gets the model and instance of view. Then that instance of view is sent to view resolver which on the basis of view </w:t>
      </w:r>
      <w:proofErr w:type="gramStart"/>
      <w:r w:rsidRPr="00564CAE">
        <w:rPr>
          <w:rFonts w:ascii="Tahoma" w:hAnsi="Tahoma" w:cs="Tahoma"/>
          <w:i/>
          <w:color w:val="000000"/>
          <w:sz w:val="18"/>
          <w:szCs w:val="18"/>
        </w:rPr>
        <w:t>name,</w:t>
      </w:r>
      <w:proofErr w:type="gramEnd"/>
      <w:r w:rsidRPr="00564CAE">
        <w:rPr>
          <w:rFonts w:ascii="Tahoma" w:hAnsi="Tahoma" w:cs="Tahoma"/>
          <w:i/>
          <w:color w:val="000000"/>
          <w:sz w:val="18"/>
          <w:szCs w:val="18"/>
        </w:rPr>
        <w:t xml:space="preserve"> resolves the view.</w:t>
      </w:r>
    </w:p>
    <w:p w:rsidR="00911AD0" w:rsidRDefault="00A143DB" w:rsidP="00911AD0">
      <w:pPr>
        <w:rPr>
          <w:ins w:id="1152" w:author="Unknown"/>
          <w:rFonts w:ascii="Times New Roman" w:hAnsi="Times New Roman"/>
          <w:sz w:val="24"/>
          <w:szCs w:val="24"/>
        </w:rPr>
      </w:pPr>
      <w:ins w:id="1153" w:author="Unknown">
        <w:r>
          <w:lastRenderedPageBreak/>
          <w:pict>
            <v:rect id="_x0000_i1071" style="width:0;height:.7pt" o:hrstd="t" o:hrnoshade="t" o:hr="t" fillcolor="#d4d4d4" stroked="f"/>
          </w:pict>
        </w:r>
      </w:ins>
    </w:p>
    <w:p w:rsidR="00911AD0" w:rsidRDefault="00911AD0" w:rsidP="00911AD0">
      <w:pPr>
        <w:pStyle w:val="Heading3"/>
        <w:shd w:val="clear" w:color="auto" w:fill="FFFFFF"/>
        <w:spacing w:line="312" w:lineRule="atLeast"/>
        <w:jc w:val="both"/>
        <w:rPr>
          <w:ins w:id="1154" w:author="Unknown"/>
          <w:rFonts w:ascii="Helvetica" w:hAnsi="Helvetica" w:cs="Helvetica"/>
          <w:b w:val="0"/>
          <w:bCs w:val="0"/>
          <w:color w:val="610B4B"/>
          <w:sz w:val="29"/>
          <w:szCs w:val="29"/>
        </w:rPr>
      </w:pPr>
      <w:ins w:id="1155" w:author="Unknown">
        <w:r>
          <w:rPr>
            <w:rFonts w:ascii="Helvetica" w:hAnsi="Helvetica" w:cs="Helvetica"/>
            <w:b w:val="0"/>
            <w:bCs w:val="0"/>
            <w:color w:val="610B4B"/>
            <w:sz w:val="29"/>
            <w:szCs w:val="29"/>
          </w:rPr>
          <w:t>38) Does spring MVC provide validation support</w:t>
        </w:r>
        <w:proofErr w:type="gramStart"/>
        <w:r>
          <w:rPr>
            <w:rFonts w:ascii="Helvetica" w:hAnsi="Helvetica" w:cs="Helvetica"/>
            <w:b w:val="0"/>
            <w:bCs w:val="0"/>
            <w:color w:val="610B4B"/>
            <w:sz w:val="29"/>
            <w:szCs w:val="29"/>
          </w:rPr>
          <w:t>?</w:t>
        </w:r>
      </w:ins>
      <w:r w:rsidR="00564CAE">
        <w:rPr>
          <w:rFonts w:ascii="Helvetica" w:hAnsi="Helvetica" w:cs="Helvetica"/>
          <w:b w:val="0"/>
          <w:bCs w:val="0"/>
          <w:color w:val="610B4B"/>
          <w:sz w:val="29"/>
          <w:szCs w:val="29"/>
        </w:rPr>
        <w:t>RRR</w:t>
      </w:r>
      <w:proofErr w:type="gramEnd"/>
    </w:p>
    <w:p w:rsidR="00911AD0" w:rsidRDefault="00911AD0" w:rsidP="00911AD0">
      <w:pPr>
        <w:pStyle w:val="NormalWeb"/>
        <w:shd w:val="clear" w:color="auto" w:fill="FFFFFF"/>
        <w:jc w:val="both"/>
        <w:rPr>
          <w:ins w:id="1156" w:author="Unknown"/>
          <w:rFonts w:ascii="Verdana" w:hAnsi="Verdana"/>
          <w:color w:val="000000"/>
          <w:sz w:val="18"/>
          <w:szCs w:val="18"/>
        </w:rPr>
      </w:pPr>
      <w:ins w:id="1157" w:author="Unknown">
        <w:r>
          <w:rPr>
            <w:rFonts w:ascii="Verdana" w:hAnsi="Verdana"/>
            <w:color w:val="000000"/>
            <w:sz w:val="18"/>
            <w:szCs w:val="18"/>
          </w:rPr>
          <w:t>Yes.</w:t>
        </w:r>
      </w:ins>
    </w:p>
    <w:p w:rsidR="00911AD0" w:rsidRDefault="00911AD0" w:rsidP="00911AD0">
      <w:pPr>
        <w:jc w:val="both"/>
      </w:pPr>
      <w:r>
        <w:t xml:space="preserve">Source: </w:t>
      </w:r>
      <w:hyperlink r:id="rId31" w:history="1">
        <w:r w:rsidRPr="00D37E61">
          <w:rPr>
            <w:rStyle w:val="Hyperlink"/>
          </w:rPr>
          <w:t>http://www.journaldev.com/2696/spring-interview-questions-and-answers</w:t>
        </w:r>
      </w:hyperlink>
    </w:p>
    <w:p w:rsidR="00911AD0" w:rsidRDefault="00911AD0" w:rsidP="00911AD0">
      <w:pPr>
        <w:jc w:val="both"/>
      </w:pPr>
    </w:p>
    <w:p w:rsidR="00911AD0" w:rsidRDefault="00911AD0" w:rsidP="00911AD0">
      <w:pPr>
        <w:pStyle w:val="Heading2"/>
        <w:shd w:val="clear" w:color="auto" w:fill="FFFFFF"/>
        <w:spacing w:before="0" w:beforeAutospacing="0" w:after="217" w:afterAutospacing="0"/>
        <w:rPr>
          <w:rFonts w:ascii="Arial" w:hAnsi="Arial" w:cs="Arial"/>
          <w:color w:val="000000"/>
          <w:sz w:val="41"/>
          <w:szCs w:val="41"/>
        </w:rPr>
      </w:pPr>
      <w:r>
        <w:rPr>
          <w:rFonts w:ascii="Arial" w:hAnsi="Arial" w:cs="Arial"/>
          <w:color w:val="000000"/>
          <w:sz w:val="41"/>
          <w:szCs w:val="41"/>
        </w:rPr>
        <w:t>Spring Interview Questions</w:t>
      </w:r>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32" w:anchor="spring-overview" w:history="1">
        <w:r w:rsidR="00911AD0">
          <w:rPr>
            <w:rStyle w:val="Hyperlink"/>
            <w:rFonts w:ascii="Arial" w:hAnsi="Arial" w:cs="Arial"/>
            <w:color w:val="FF0000"/>
          </w:rPr>
          <w:t>What is Spring Framework?</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33" w:anchor="spring-advantages" w:history="1">
        <w:r w:rsidR="00911AD0">
          <w:rPr>
            <w:rStyle w:val="Hyperlink"/>
            <w:rFonts w:ascii="Arial" w:hAnsi="Arial" w:cs="Arial"/>
            <w:color w:val="FF0000"/>
          </w:rPr>
          <w:t>What are some of the important features and advantages of Spring Framework?</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34" w:anchor="dependency-injection" w:history="1">
        <w:r w:rsidR="00911AD0">
          <w:rPr>
            <w:rStyle w:val="Hyperlink"/>
            <w:rFonts w:ascii="Arial" w:hAnsi="Arial" w:cs="Arial"/>
            <w:color w:val="FF0000"/>
          </w:rPr>
          <w:t>What do you understand by Dependency Injection?</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35" w:anchor="spring-dependency-injection" w:history="1">
        <w:r w:rsidR="00911AD0">
          <w:rPr>
            <w:rStyle w:val="Hyperlink"/>
            <w:rFonts w:ascii="Arial" w:hAnsi="Arial" w:cs="Arial"/>
            <w:color w:val="FF0000"/>
          </w:rPr>
          <w:t>How do we implement DI in Spring Framework?</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36" w:anchor="spring-tool-suite" w:history="1">
        <w:r w:rsidR="00911AD0">
          <w:rPr>
            <w:rStyle w:val="Hyperlink"/>
            <w:rFonts w:ascii="Arial" w:hAnsi="Arial" w:cs="Arial"/>
            <w:color w:val="FF0000"/>
          </w:rPr>
          <w:t>What are the benefits of using Spring Tool Suite?</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37" w:anchor="spring-modules" w:history="1">
        <w:r w:rsidR="00911AD0">
          <w:rPr>
            <w:rStyle w:val="Hyperlink"/>
            <w:rFonts w:ascii="Arial" w:hAnsi="Arial" w:cs="Arial"/>
            <w:color w:val="FF0000"/>
          </w:rPr>
          <w:t>Name some of the important Spring Modules?</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38" w:anchor="aspect-oriented-programming" w:history="1">
        <w:r w:rsidR="00911AD0">
          <w:rPr>
            <w:rStyle w:val="Hyperlink"/>
            <w:rFonts w:ascii="Arial" w:hAnsi="Arial" w:cs="Arial"/>
            <w:color w:val="FF0000"/>
          </w:rPr>
          <w:t>What do you understand by Aspect Oriented Programming?</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39" w:anchor="aspect-advice-pointcut-joinpoint" w:history="1">
        <w:r w:rsidR="00911AD0">
          <w:rPr>
            <w:rStyle w:val="Hyperlink"/>
            <w:rFonts w:ascii="Arial" w:hAnsi="Arial" w:cs="Arial"/>
            <w:color w:val="FF0000"/>
          </w:rPr>
          <w:t xml:space="preserve">What </w:t>
        </w:r>
        <w:proofErr w:type="gramStart"/>
        <w:r w:rsidR="00911AD0">
          <w:rPr>
            <w:rStyle w:val="Hyperlink"/>
            <w:rFonts w:ascii="Arial" w:hAnsi="Arial" w:cs="Arial"/>
            <w:color w:val="FF0000"/>
          </w:rPr>
          <w:t>is</w:t>
        </w:r>
        <w:proofErr w:type="gramEnd"/>
        <w:r w:rsidR="00911AD0">
          <w:rPr>
            <w:rStyle w:val="Hyperlink"/>
            <w:rFonts w:ascii="Arial" w:hAnsi="Arial" w:cs="Arial"/>
            <w:color w:val="FF0000"/>
          </w:rPr>
          <w:t xml:space="preserve"> Aspect, Advice, Pointcut, JointPoint and Advice Arguments in AOP?</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40" w:anchor="spring-vs-aspectj" w:history="1">
        <w:r w:rsidR="00911AD0">
          <w:rPr>
            <w:rStyle w:val="Hyperlink"/>
            <w:rFonts w:ascii="Arial" w:hAnsi="Arial" w:cs="Arial"/>
            <w:color w:val="FF0000"/>
          </w:rPr>
          <w:t>What is the difference between Spring AOP and AspectJ AOP?</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41" w:anchor="spring-ioc-container" w:history="1">
        <w:r w:rsidR="00911AD0">
          <w:rPr>
            <w:rStyle w:val="Hyperlink"/>
            <w:rFonts w:ascii="Arial" w:hAnsi="Arial" w:cs="Arial"/>
            <w:color w:val="FF0000"/>
          </w:rPr>
          <w:t xml:space="preserve">What is Spring </w:t>
        </w:r>
        <w:proofErr w:type="gramStart"/>
        <w:r w:rsidR="00911AD0">
          <w:rPr>
            <w:rStyle w:val="Hyperlink"/>
            <w:rFonts w:ascii="Arial" w:hAnsi="Arial" w:cs="Arial"/>
            <w:color w:val="FF0000"/>
          </w:rPr>
          <w:t>IoC</w:t>
        </w:r>
        <w:proofErr w:type="gramEnd"/>
        <w:r w:rsidR="00911AD0">
          <w:rPr>
            <w:rStyle w:val="Hyperlink"/>
            <w:rFonts w:ascii="Arial" w:hAnsi="Arial" w:cs="Arial"/>
            <w:color w:val="FF0000"/>
          </w:rPr>
          <w:t xml:space="preserve"> Container?</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42" w:anchor="spring-bean" w:history="1">
        <w:r w:rsidR="00911AD0">
          <w:rPr>
            <w:rStyle w:val="Hyperlink"/>
            <w:rFonts w:ascii="Arial" w:hAnsi="Arial" w:cs="Arial"/>
            <w:color w:val="FF0000"/>
          </w:rPr>
          <w:t>What is a Spring Bean?</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43" w:anchor="spring-bean-configuration-file" w:history="1">
        <w:r w:rsidR="00911AD0">
          <w:rPr>
            <w:rStyle w:val="Hyperlink"/>
            <w:rFonts w:ascii="Arial" w:hAnsi="Arial" w:cs="Arial"/>
            <w:color w:val="FF0000"/>
          </w:rPr>
          <w:t xml:space="preserve">What is the importance of </w:t>
        </w:r>
        <w:proofErr w:type="gramStart"/>
        <w:r w:rsidR="00911AD0">
          <w:rPr>
            <w:rStyle w:val="Hyperlink"/>
            <w:rFonts w:ascii="Arial" w:hAnsi="Arial" w:cs="Arial"/>
            <w:color w:val="FF0000"/>
          </w:rPr>
          <w:t>Spring</w:t>
        </w:r>
        <w:proofErr w:type="gramEnd"/>
        <w:r w:rsidR="00911AD0">
          <w:rPr>
            <w:rStyle w:val="Hyperlink"/>
            <w:rFonts w:ascii="Arial" w:hAnsi="Arial" w:cs="Arial"/>
            <w:color w:val="FF0000"/>
          </w:rPr>
          <w:t xml:space="preserve"> bean configuration file?</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44" w:anchor="spring-bean-configuration" w:history="1">
        <w:r w:rsidR="00911AD0">
          <w:rPr>
            <w:rStyle w:val="Hyperlink"/>
            <w:rFonts w:ascii="Arial" w:hAnsi="Arial" w:cs="Arial"/>
            <w:color w:val="FF0000"/>
          </w:rPr>
          <w:t>What are different ways to configure a class as Spring Bean?</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45" w:anchor="spring-bean-scopes" w:history="1">
        <w:r w:rsidR="00911AD0">
          <w:rPr>
            <w:rStyle w:val="Hyperlink"/>
            <w:rFonts w:ascii="Arial" w:hAnsi="Arial" w:cs="Arial"/>
            <w:color w:val="FF0000"/>
          </w:rPr>
          <w:t>What are different scopes of Spring Bean?</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46" w:anchor="spring-bean-life-cycle" w:history="1">
        <w:r w:rsidR="00911AD0">
          <w:rPr>
            <w:rStyle w:val="Hyperlink"/>
            <w:rFonts w:ascii="Arial" w:hAnsi="Arial" w:cs="Arial"/>
            <w:color w:val="FF0000"/>
          </w:rPr>
          <w:t>What is Spring Bean life cycle?</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47" w:anchor="servlet-context-config-spring-bean" w:history="1">
        <w:r w:rsidR="00911AD0">
          <w:rPr>
            <w:rStyle w:val="Hyperlink"/>
            <w:rFonts w:ascii="Arial" w:hAnsi="Arial" w:cs="Arial"/>
            <w:color w:val="FF0000"/>
          </w:rPr>
          <w:t>How to get ServletContext and ServletConfig object in a Spring Bean?</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48" w:anchor="bean-wiring-autowiring" w:history="1">
        <w:r w:rsidR="00911AD0">
          <w:rPr>
            <w:rStyle w:val="Hyperlink"/>
            <w:rFonts w:ascii="Arial" w:hAnsi="Arial" w:cs="Arial"/>
            <w:color w:val="FF0000"/>
          </w:rPr>
          <w:t>What is Bean wiring and @Autowired annotation?</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49" w:anchor="bean-autowire-types" w:history="1">
        <w:r w:rsidR="00911AD0">
          <w:rPr>
            <w:rStyle w:val="Hyperlink"/>
            <w:rFonts w:ascii="Arial" w:hAnsi="Arial" w:cs="Arial"/>
            <w:color w:val="FF0000"/>
          </w:rPr>
          <w:t>What are different types of Spring Bean autowiring?</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50" w:anchor="spring-bean-thread-safety" w:history="1">
        <w:r w:rsidR="00911AD0">
          <w:rPr>
            <w:rStyle w:val="Hyperlink"/>
            <w:rFonts w:ascii="Arial" w:hAnsi="Arial" w:cs="Arial"/>
            <w:color w:val="FF0000"/>
          </w:rPr>
          <w:t>Does Spring Bean provide thread safety?</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51" w:anchor="spring-controller-bean" w:history="1">
        <w:r w:rsidR="00911AD0">
          <w:rPr>
            <w:rStyle w:val="Hyperlink"/>
            <w:rFonts w:ascii="Arial" w:hAnsi="Arial" w:cs="Arial"/>
            <w:color w:val="FF0000"/>
          </w:rPr>
          <w:t>What is a Controller in Spring MVC?</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52" w:anchor="component-vs-controller-vs-service-vs-repository" w:history="1">
        <w:r w:rsidR="00911AD0">
          <w:rPr>
            <w:rStyle w:val="Hyperlink"/>
            <w:rFonts w:ascii="Arial" w:hAnsi="Arial" w:cs="Arial"/>
            <w:color w:val="FF0000"/>
          </w:rPr>
          <w:t xml:space="preserve">What’s the difference between @Component, @Repository &amp; @Service annotations in </w:t>
        </w:r>
        <w:proofErr w:type="gramStart"/>
        <w:r w:rsidR="00911AD0">
          <w:rPr>
            <w:rStyle w:val="Hyperlink"/>
            <w:rFonts w:ascii="Arial" w:hAnsi="Arial" w:cs="Arial"/>
            <w:color w:val="FF0000"/>
          </w:rPr>
          <w:t>Spring</w:t>
        </w:r>
        <w:proofErr w:type="gramEnd"/>
        <w:r w:rsidR="00911AD0">
          <w:rPr>
            <w:rStyle w:val="Hyperlink"/>
            <w:rFonts w:ascii="Arial" w:hAnsi="Arial" w:cs="Arial"/>
            <w:color w:val="FF0000"/>
          </w:rPr>
          <w:t>?</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53" w:anchor="DispatcherServlet-ContextLoaderListener" w:history="1">
        <w:r w:rsidR="00911AD0">
          <w:rPr>
            <w:rStyle w:val="Hyperlink"/>
            <w:rFonts w:ascii="Arial" w:hAnsi="Arial" w:cs="Arial"/>
            <w:color w:val="FF0000"/>
          </w:rPr>
          <w:t xml:space="preserve">What </w:t>
        </w:r>
        <w:proofErr w:type="gramStart"/>
        <w:r w:rsidR="00911AD0">
          <w:rPr>
            <w:rStyle w:val="Hyperlink"/>
            <w:rFonts w:ascii="Arial" w:hAnsi="Arial" w:cs="Arial"/>
            <w:color w:val="FF0000"/>
          </w:rPr>
          <w:t>is</w:t>
        </w:r>
        <w:proofErr w:type="gramEnd"/>
        <w:r w:rsidR="00911AD0">
          <w:rPr>
            <w:rStyle w:val="Hyperlink"/>
            <w:rFonts w:ascii="Arial" w:hAnsi="Arial" w:cs="Arial"/>
            <w:color w:val="FF0000"/>
          </w:rPr>
          <w:t xml:space="preserve"> DispatcherServlet and ContextLoaderListener?</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54" w:anchor="spring-ViewResolver" w:history="1">
        <w:r w:rsidR="00911AD0">
          <w:rPr>
            <w:rStyle w:val="Hyperlink"/>
            <w:rFonts w:ascii="Arial" w:hAnsi="Arial" w:cs="Arial"/>
            <w:color w:val="FF0000"/>
          </w:rPr>
          <w:t xml:space="preserve">What is ViewResolver in </w:t>
        </w:r>
        <w:proofErr w:type="gramStart"/>
        <w:r w:rsidR="00911AD0">
          <w:rPr>
            <w:rStyle w:val="Hyperlink"/>
            <w:rFonts w:ascii="Arial" w:hAnsi="Arial" w:cs="Arial"/>
            <w:color w:val="FF0000"/>
          </w:rPr>
          <w:t>Spring</w:t>
        </w:r>
        <w:proofErr w:type="gramEnd"/>
        <w:r w:rsidR="00911AD0">
          <w:rPr>
            <w:rStyle w:val="Hyperlink"/>
            <w:rFonts w:ascii="Arial" w:hAnsi="Arial" w:cs="Arial"/>
            <w:color w:val="FF0000"/>
          </w:rPr>
          <w:t>?</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55" w:anchor="MultipartResolver" w:history="1">
        <w:r w:rsidR="00911AD0">
          <w:rPr>
            <w:rStyle w:val="Hyperlink"/>
            <w:rFonts w:ascii="Arial" w:hAnsi="Arial" w:cs="Arial"/>
            <w:color w:val="FF0000"/>
          </w:rPr>
          <w:t xml:space="preserve">What is a MultipartResolver and when </w:t>
        </w:r>
        <w:proofErr w:type="gramStart"/>
        <w:r w:rsidR="00911AD0">
          <w:rPr>
            <w:rStyle w:val="Hyperlink"/>
            <w:rFonts w:ascii="Arial" w:hAnsi="Arial" w:cs="Arial"/>
            <w:color w:val="FF0000"/>
          </w:rPr>
          <w:t>its</w:t>
        </w:r>
        <w:proofErr w:type="gramEnd"/>
        <w:r w:rsidR="00911AD0">
          <w:rPr>
            <w:rStyle w:val="Hyperlink"/>
            <w:rFonts w:ascii="Arial" w:hAnsi="Arial" w:cs="Arial"/>
            <w:color w:val="FF0000"/>
          </w:rPr>
          <w:t xml:space="preserve"> used?</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56" w:anchor="spring-mvc-exceptions" w:history="1">
        <w:r w:rsidR="00911AD0">
          <w:rPr>
            <w:rStyle w:val="Hyperlink"/>
            <w:rFonts w:ascii="Arial" w:hAnsi="Arial" w:cs="Arial"/>
            <w:color w:val="FF0000"/>
          </w:rPr>
          <w:t>How to handle exceptions in Spring MVC Framework?</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57" w:anchor="java-ApplicationContext" w:history="1">
        <w:r w:rsidR="00911AD0">
          <w:rPr>
            <w:rStyle w:val="Hyperlink"/>
            <w:rFonts w:ascii="Arial" w:hAnsi="Arial" w:cs="Arial"/>
            <w:color w:val="FF0000"/>
          </w:rPr>
          <w:t>How to create ApplicationContext in a Java Program?</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58" w:anchor="multiple-context-files" w:history="1">
        <w:r w:rsidR="00911AD0">
          <w:rPr>
            <w:rStyle w:val="Hyperlink"/>
            <w:rFonts w:ascii="Arial" w:hAnsi="Arial" w:cs="Arial"/>
            <w:color w:val="FF0000"/>
          </w:rPr>
          <w:t xml:space="preserve">Can we have multiple </w:t>
        </w:r>
        <w:proofErr w:type="gramStart"/>
        <w:r w:rsidR="00911AD0">
          <w:rPr>
            <w:rStyle w:val="Hyperlink"/>
            <w:rFonts w:ascii="Arial" w:hAnsi="Arial" w:cs="Arial"/>
            <w:color w:val="FF0000"/>
          </w:rPr>
          <w:t>Spring</w:t>
        </w:r>
        <w:proofErr w:type="gramEnd"/>
        <w:r w:rsidR="00911AD0">
          <w:rPr>
            <w:rStyle w:val="Hyperlink"/>
            <w:rFonts w:ascii="Arial" w:hAnsi="Arial" w:cs="Arial"/>
            <w:color w:val="FF0000"/>
          </w:rPr>
          <w:t xml:space="preserve"> configuration files?</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59" w:anchor="ContextLoaderListener" w:history="1">
        <w:r w:rsidR="00911AD0">
          <w:rPr>
            <w:rStyle w:val="Hyperlink"/>
            <w:rFonts w:ascii="Arial" w:hAnsi="Arial" w:cs="Arial"/>
            <w:color w:val="FF0000"/>
          </w:rPr>
          <w:t>What is ContextLoaderListener?</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60" w:anchor="spring-mvc-hello-world" w:history="1">
        <w:r w:rsidR="00911AD0">
          <w:rPr>
            <w:rStyle w:val="Hyperlink"/>
            <w:rFonts w:ascii="Arial" w:hAnsi="Arial" w:cs="Arial"/>
            <w:color w:val="FF0000"/>
          </w:rPr>
          <w:t>What are the minimum configurations needed to create Spring MVC application?</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61" w:anchor="spring-mvc-architecture" w:history="1">
        <w:r w:rsidR="00911AD0">
          <w:rPr>
            <w:rStyle w:val="Hyperlink"/>
            <w:rFonts w:ascii="Arial" w:hAnsi="Arial" w:cs="Arial"/>
            <w:color w:val="FF0000"/>
          </w:rPr>
          <w:t>How would you relate Spring MVC Framework to MVC architecture?</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62" w:anchor="spring-localization-i18n" w:history="1">
        <w:r w:rsidR="00911AD0">
          <w:rPr>
            <w:rStyle w:val="Hyperlink"/>
            <w:rFonts w:ascii="Arial" w:hAnsi="Arial" w:cs="Arial"/>
            <w:color w:val="FF0000"/>
          </w:rPr>
          <w:t>How to achieve localization in Spring MVC applications?</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63" w:anchor="spring-restful-json" w:history="1">
        <w:r w:rsidR="00911AD0">
          <w:rPr>
            <w:rStyle w:val="Hyperlink"/>
            <w:rFonts w:ascii="Arial" w:hAnsi="Arial" w:cs="Arial"/>
            <w:color w:val="FF0000"/>
          </w:rPr>
          <w:t xml:space="preserve">How can we use </w:t>
        </w:r>
        <w:proofErr w:type="gramStart"/>
        <w:r w:rsidR="00911AD0">
          <w:rPr>
            <w:rStyle w:val="Hyperlink"/>
            <w:rFonts w:ascii="Arial" w:hAnsi="Arial" w:cs="Arial"/>
            <w:color w:val="FF0000"/>
          </w:rPr>
          <w:t>Spring</w:t>
        </w:r>
        <w:proofErr w:type="gramEnd"/>
        <w:r w:rsidR="00911AD0">
          <w:rPr>
            <w:rStyle w:val="Hyperlink"/>
            <w:rFonts w:ascii="Arial" w:hAnsi="Arial" w:cs="Arial"/>
            <w:color w:val="FF0000"/>
          </w:rPr>
          <w:t xml:space="preserve"> to create Restful Web Service returning JSON response?</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64" w:anchor="spring-annotations" w:history="1">
        <w:r w:rsidR="00911AD0">
          <w:rPr>
            <w:rStyle w:val="Hyperlink"/>
            <w:rFonts w:ascii="Arial" w:hAnsi="Arial" w:cs="Arial"/>
            <w:color w:val="FF0000"/>
          </w:rPr>
          <w:t xml:space="preserve">What are some of the important </w:t>
        </w:r>
        <w:proofErr w:type="gramStart"/>
        <w:r w:rsidR="00911AD0">
          <w:rPr>
            <w:rStyle w:val="Hyperlink"/>
            <w:rFonts w:ascii="Arial" w:hAnsi="Arial" w:cs="Arial"/>
            <w:color w:val="FF0000"/>
          </w:rPr>
          <w:t>Spring</w:t>
        </w:r>
        <w:proofErr w:type="gramEnd"/>
        <w:r w:rsidR="00911AD0">
          <w:rPr>
            <w:rStyle w:val="Hyperlink"/>
            <w:rFonts w:ascii="Arial" w:hAnsi="Arial" w:cs="Arial"/>
            <w:color w:val="FF0000"/>
          </w:rPr>
          <w:t xml:space="preserve"> annotations you have used?</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65" w:anchor="spring-object-response" w:history="1">
        <w:r w:rsidR="00911AD0">
          <w:rPr>
            <w:rStyle w:val="Hyperlink"/>
            <w:rFonts w:ascii="Arial" w:hAnsi="Arial" w:cs="Arial"/>
            <w:color w:val="FF0000"/>
          </w:rPr>
          <w:t>Can we send an Object as the response of Controller handler method?</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66" w:anchor="spring-mvc-file-upload" w:history="1">
        <w:r w:rsidR="00911AD0">
          <w:rPr>
            <w:rStyle w:val="Hyperlink"/>
            <w:rFonts w:ascii="Arial" w:hAnsi="Arial" w:cs="Arial"/>
            <w:color w:val="FF0000"/>
          </w:rPr>
          <w:t>How to upload file in Spring MVC Application?</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67" w:anchor="spring-mvc-form-validation" w:history="1">
        <w:r w:rsidR="00911AD0">
          <w:rPr>
            <w:rStyle w:val="Hyperlink"/>
            <w:rFonts w:ascii="Arial" w:hAnsi="Arial" w:cs="Arial"/>
            <w:color w:val="FF0000"/>
          </w:rPr>
          <w:t>How to validate form data in Spring Web MVC Framework?</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68" w:anchor="spring-mvc-interceptors" w:history="1">
        <w:r w:rsidR="00911AD0">
          <w:rPr>
            <w:rStyle w:val="Hyperlink"/>
            <w:rFonts w:ascii="Arial" w:hAnsi="Arial" w:cs="Arial"/>
            <w:color w:val="FF0000"/>
          </w:rPr>
          <w:t>What is Spring MVC Interceptor and how to use it?</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69" w:anchor="spring-jdbc-JdbcTemplate" w:history="1">
        <w:r w:rsidR="00911AD0">
          <w:rPr>
            <w:rStyle w:val="Hyperlink"/>
            <w:rFonts w:ascii="Arial" w:hAnsi="Arial" w:cs="Arial"/>
            <w:color w:val="FF0000"/>
          </w:rPr>
          <w:t>What is Spring JdbcTemplate class and how to use it?</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70" w:anchor="spring-tomcat-jndi-DataSource" w:history="1">
        <w:r w:rsidR="00911AD0">
          <w:rPr>
            <w:rStyle w:val="Hyperlink"/>
            <w:rFonts w:ascii="Arial" w:hAnsi="Arial" w:cs="Arial"/>
            <w:color w:val="FF0000"/>
          </w:rPr>
          <w:t>How to use Tomcat JNDI DataSource in Spring Web Application?</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71" w:anchor="spring-transaction-management" w:history="1">
        <w:r w:rsidR="00911AD0">
          <w:rPr>
            <w:rStyle w:val="Hyperlink"/>
            <w:rFonts w:ascii="Arial" w:hAnsi="Arial" w:cs="Arial"/>
            <w:color w:val="FF0000"/>
          </w:rPr>
          <w:t xml:space="preserve">How would you achieve Transaction Management in </w:t>
        </w:r>
        <w:proofErr w:type="gramStart"/>
        <w:r w:rsidR="00911AD0">
          <w:rPr>
            <w:rStyle w:val="Hyperlink"/>
            <w:rFonts w:ascii="Arial" w:hAnsi="Arial" w:cs="Arial"/>
            <w:color w:val="FF0000"/>
          </w:rPr>
          <w:t>Spring</w:t>
        </w:r>
        <w:proofErr w:type="gramEnd"/>
        <w:r w:rsidR="00911AD0">
          <w:rPr>
            <w:rStyle w:val="Hyperlink"/>
            <w:rFonts w:ascii="Arial" w:hAnsi="Arial" w:cs="Arial"/>
            <w:color w:val="FF0000"/>
          </w:rPr>
          <w:t>?</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72" w:anchor="spring-DAO" w:history="1">
        <w:r w:rsidR="00911AD0">
          <w:rPr>
            <w:rStyle w:val="Hyperlink"/>
            <w:rFonts w:ascii="Arial" w:hAnsi="Arial" w:cs="Arial"/>
            <w:color w:val="FF0000"/>
          </w:rPr>
          <w:t>What is Spring DAO?</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73" w:anchor="spring-hibernate-integration" w:history="1">
        <w:r w:rsidR="00911AD0">
          <w:rPr>
            <w:rStyle w:val="Hyperlink"/>
            <w:rFonts w:ascii="Arial" w:hAnsi="Arial" w:cs="Arial"/>
            <w:color w:val="FF0000"/>
          </w:rPr>
          <w:t xml:space="preserve">How to integrate </w:t>
        </w:r>
        <w:proofErr w:type="gramStart"/>
        <w:r w:rsidR="00911AD0">
          <w:rPr>
            <w:rStyle w:val="Hyperlink"/>
            <w:rFonts w:ascii="Arial" w:hAnsi="Arial" w:cs="Arial"/>
            <w:color w:val="FF0000"/>
          </w:rPr>
          <w:t>Spring</w:t>
        </w:r>
        <w:proofErr w:type="gramEnd"/>
        <w:r w:rsidR="00911AD0">
          <w:rPr>
            <w:rStyle w:val="Hyperlink"/>
            <w:rFonts w:ascii="Arial" w:hAnsi="Arial" w:cs="Arial"/>
            <w:color w:val="FF0000"/>
          </w:rPr>
          <w:t xml:space="preserve"> and Hibernate Frameworks?</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74" w:anchor="spring-security" w:history="1">
        <w:r w:rsidR="00911AD0">
          <w:rPr>
            <w:rStyle w:val="Hyperlink"/>
            <w:rFonts w:ascii="Arial" w:hAnsi="Arial" w:cs="Arial"/>
            <w:color w:val="FF0000"/>
          </w:rPr>
          <w:t>What is Spring Security?</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75" w:anchor="spring-properties-inject" w:history="1">
        <w:r w:rsidR="00911AD0">
          <w:rPr>
            <w:rStyle w:val="Hyperlink"/>
            <w:rFonts w:ascii="Arial" w:hAnsi="Arial" w:cs="Arial"/>
            <w:color w:val="FF0000"/>
          </w:rPr>
          <w:t>How to inject a java.util.Properties into a Spring Bean?</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76" w:anchor="spring-design-patterns" w:history="1">
        <w:r w:rsidR="00911AD0">
          <w:rPr>
            <w:rStyle w:val="Hyperlink"/>
            <w:rFonts w:ascii="Arial" w:hAnsi="Arial" w:cs="Arial"/>
            <w:color w:val="FF0000"/>
          </w:rPr>
          <w:t>Name some of the design patterns used in Spring Framework?</w:t>
        </w:r>
      </w:hyperlink>
    </w:p>
    <w:p w:rsidR="00911AD0" w:rsidRDefault="00A143DB" w:rsidP="00911AD0">
      <w:pPr>
        <w:numPr>
          <w:ilvl w:val="0"/>
          <w:numId w:val="11"/>
        </w:numPr>
        <w:shd w:val="clear" w:color="auto" w:fill="FFFFFF"/>
        <w:spacing w:before="100" w:beforeAutospacing="1" w:after="100" w:afterAutospacing="1" w:line="240" w:lineRule="auto"/>
        <w:ind w:left="543"/>
        <w:rPr>
          <w:rFonts w:ascii="Arial" w:hAnsi="Arial" w:cs="Arial"/>
          <w:color w:val="666666"/>
        </w:rPr>
      </w:pPr>
      <w:hyperlink r:id="rId77" w:anchor="spring-best-practices" w:history="1">
        <w:r w:rsidR="00911AD0">
          <w:rPr>
            <w:rStyle w:val="Hyperlink"/>
            <w:rFonts w:ascii="Arial" w:hAnsi="Arial" w:cs="Arial"/>
            <w:color w:val="FF0000"/>
          </w:rPr>
          <w:t>What are some of the best practices for Spring Framework?</w:t>
        </w:r>
      </w:hyperlink>
    </w:p>
    <w:p w:rsidR="00911AD0" w:rsidRDefault="00911AD0" w:rsidP="00911AD0">
      <w:pPr>
        <w:pStyle w:val="Heading2"/>
        <w:shd w:val="clear" w:color="auto" w:fill="FFFFFF"/>
        <w:spacing w:before="0" w:beforeAutospacing="0" w:after="217" w:afterAutospacing="0"/>
        <w:rPr>
          <w:rFonts w:ascii="Arial" w:hAnsi="Arial" w:cs="Arial"/>
          <w:color w:val="000000"/>
          <w:sz w:val="41"/>
          <w:szCs w:val="41"/>
        </w:rPr>
      </w:pPr>
      <w:r>
        <w:rPr>
          <w:rFonts w:ascii="Arial" w:hAnsi="Arial" w:cs="Arial"/>
          <w:color w:val="000000"/>
          <w:sz w:val="41"/>
          <w:szCs w:val="41"/>
        </w:rPr>
        <w:t>Spring Interview Questions and Answers</w:t>
      </w:r>
    </w:p>
    <w:p w:rsidR="00911AD0" w:rsidRDefault="00911AD0" w:rsidP="00911AD0">
      <w:pPr>
        <w:pStyle w:val="Heading3"/>
        <w:numPr>
          <w:ilvl w:val="0"/>
          <w:numId w:val="12"/>
        </w:numPr>
        <w:shd w:val="clear" w:color="auto" w:fill="FFFFFF"/>
        <w:spacing w:before="0" w:beforeAutospacing="0" w:after="217" w:afterAutospacing="0"/>
        <w:ind w:left="543"/>
        <w:rPr>
          <w:rFonts w:ascii="Arial" w:hAnsi="Arial" w:cs="Arial"/>
          <w:color w:val="000000"/>
          <w:sz w:val="33"/>
          <w:szCs w:val="33"/>
        </w:rPr>
      </w:pPr>
      <w:bookmarkStart w:id="1158" w:name="spring-overview"/>
      <w:bookmarkEnd w:id="1158"/>
      <w:r>
        <w:rPr>
          <w:rFonts w:ascii="Arial" w:hAnsi="Arial" w:cs="Arial"/>
          <w:color w:val="000000"/>
          <w:sz w:val="33"/>
          <w:szCs w:val="33"/>
        </w:rPr>
        <w:t>What is Spring Framework?</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 xml:space="preserve">Spring is one of the most widely used Java EE </w:t>
      </w:r>
      <w:proofErr w:type="gramStart"/>
      <w:r>
        <w:rPr>
          <w:rFonts w:ascii="Arial" w:hAnsi="Arial" w:cs="Arial"/>
          <w:color w:val="666666"/>
          <w:sz w:val="22"/>
          <w:szCs w:val="22"/>
        </w:rPr>
        <w:t>framework</w:t>
      </w:r>
      <w:proofErr w:type="gramEnd"/>
      <w:r>
        <w:rPr>
          <w:rFonts w:ascii="Arial" w:hAnsi="Arial" w:cs="Arial"/>
          <w:color w:val="666666"/>
          <w:sz w:val="22"/>
          <w:szCs w:val="22"/>
        </w:rPr>
        <w:t>. Spring framework core concepts are “Dependency Injection” and “Aspect Oriented Programming”.</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 xml:space="preserve">I like spring because it provides a lot of features and different modules for specific tasks such as Spring MVC and Spring JDBC. Since it’s an open source framework with a lot of online resources and active community members, working with </w:t>
      </w:r>
      <w:proofErr w:type="gramStart"/>
      <w:r>
        <w:rPr>
          <w:rFonts w:ascii="Arial" w:hAnsi="Arial" w:cs="Arial"/>
          <w:color w:val="666666"/>
          <w:sz w:val="22"/>
          <w:szCs w:val="22"/>
        </w:rPr>
        <w:t>Spring</w:t>
      </w:r>
      <w:proofErr w:type="gramEnd"/>
      <w:r>
        <w:rPr>
          <w:rFonts w:ascii="Arial" w:hAnsi="Arial" w:cs="Arial"/>
          <w:color w:val="666666"/>
          <w:sz w:val="22"/>
          <w:szCs w:val="22"/>
        </w:rPr>
        <w:t xml:space="preserve"> framework is easy and fun at same time.</w:t>
      </w:r>
    </w:p>
    <w:p w:rsidR="00911AD0" w:rsidRDefault="00911AD0" w:rsidP="00911AD0">
      <w:pPr>
        <w:pStyle w:val="Heading3"/>
        <w:numPr>
          <w:ilvl w:val="0"/>
          <w:numId w:val="12"/>
        </w:numPr>
        <w:shd w:val="clear" w:color="auto" w:fill="FFFFFF"/>
        <w:spacing w:before="0" w:beforeAutospacing="0" w:after="217" w:afterAutospacing="0"/>
        <w:ind w:left="543"/>
        <w:rPr>
          <w:rFonts w:ascii="Arial" w:hAnsi="Arial" w:cs="Arial"/>
          <w:color w:val="000000"/>
          <w:sz w:val="33"/>
          <w:szCs w:val="33"/>
        </w:rPr>
      </w:pPr>
      <w:bookmarkStart w:id="1159" w:name="spring-advantages"/>
      <w:bookmarkEnd w:id="1159"/>
      <w:r>
        <w:rPr>
          <w:rFonts w:ascii="Arial" w:hAnsi="Arial" w:cs="Arial"/>
          <w:color w:val="000000"/>
          <w:sz w:val="33"/>
          <w:szCs w:val="33"/>
        </w:rPr>
        <w:t>What are some of the important features and advantages of Spring Framework?</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Spring Framework is built on top of two design concepts – Dependency Injection and Aspect Oriented Programming.</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Some of the features of spring framework are:</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Lightweight and very little overhead of using framework for our development.</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Dependency Injection or Inversion of Control to write components that are independent of each other, spring container takes care of wiring them together to achieve our work.</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 xml:space="preserve">Spring </w:t>
      </w:r>
      <w:proofErr w:type="gramStart"/>
      <w:r>
        <w:rPr>
          <w:rFonts w:ascii="Arial" w:hAnsi="Arial" w:cs="Arial"/>
          <w:color w:val="666666"/>
        </w:rPr>
        <w:t>IoC</w:t>
      </w:r>
      <w:proofErr w:type="gramEnd"/>
      <w:r>
        <w:rPr>
          <w:rFonts w:ascii="Arial" w:hAnsi="Arial" w:cs="Arial"/>
          <w:color w:val="666666"/>
        </w:rPr>
        <w:t xml:space="preserve"> container manages Spring Bean life cycle and project specific configurations such as JNDI lookup.</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Spring MVC framework can be used to create web applications as well as restful web services capable of returning XML as well as JSON response.</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Support for transaction management, JDBC operations, File uploading, Exception Handling etc with very little configurations, either by using annotations or by spring bean configuration file.</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lastRenderedPageBreak/>
        <w:t>Some of the advantages of using Spring Framework are:</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 xml:space="preserve">Reducing direct dependencies between different components of the application, usually Spring IoC </w:t>
      </w:r>
      <w:proofErr w:type="gramStart"/>
      <w:r>
        <w:rPr>
          <w:rFonts w:ascii="Arial" w:hAnsi="Arial" w:cs="Arial"/>
          <w:color w:val="666666"/>
        </w:rPr>
        <w:t>container is responsible for initializing resources or beans and inject</w:t>
      </w:r>
      <w:proofErr w:type="gramEnd"/>
      <w:r>
        <w:rPr>
          <w:rFonts w:ascii="Arial" w:hAnsi="Arial" w:cs="Arial"/>
          <w:color w:val="666666"/>
        </w:rPr>
        <w:t xml:space="preserve"> them as dependencies.</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 xml:space="preserve">Writing unit test cases are easy in </w:t>
      </w:r>
      <w:proofErr w:type="gramStart"/>
      <w:r>
        <w:rPr>
          <w:rFonts w:ascii="Arial" w:hAnsi="Arial" w:cs="Arial"/>
          <w:color w:val="666666"/>
        </w:rPr>
        <w:t>Spring</w:t>
      </w:r>
      <w:proofErr w:type="gramEnd"/>
      <w:r>
        <w:rPr>
          <w:rFonts w:ascii="Arial" w:hAnsi="Arial" w:cs="Arial"/>
          <w:color w:val="666666"/>
        </w:rPr>
        <w:t xml:space="preserve"> framework because our business logic doesn’t have direct dependencies with actual resource implementation classes. We can easily write a test configuration and inject our mock beans for testing purposes.</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Reduces the amount of boiler-plate code, such as initializing objects, open/close resources. I like JdbcTemplate class a lot because it helps us in removing all the boiler-plate code that comes with JDBC programming.</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 xml:space="preserve">Spring framework is divided into several </w:t>
      </w:r>
      <w:proofErr w:type="gramStart"/>
      <w:r>
        <w:rPr>
          <w:rFonts w:ascii="Arial" w:hAnsi="Arial" w:cs="Arial"/>
          <w:color w:val="666666"/>
        </w:rPr>
        <w:t>modules,</w:t>
      </w:r>
      <w:proofErr w:type="gramEnd"/>
      <w:r>
        <w:rPr>
          <w:rFonts w:ascii="Arial" w:hAnsi="Arial" w:cs="Arial"/>
          <w:color w:val="666666"/>
        </w:rPr>
        <w:t xml:space="preserve"> it helps us in keeping our application lightweight. For example, if we don’t need </w:t>
      </w:r>
      <w:proofErr w:type="gramStart"/>
      <w:r>
        <w:rPr>
          <w:rFonts w:ascii="Arial" w:hAnsi="Arial" w:cs="Arial"/>
          <w:color w:val="666666"/>
        </w:rPr>
        <w:t>Spring</w:t>
      </w:r>
      <w:proofErr w:type="gramEnd"/>
      <w:r>
        <w:rPr>
          <w:rFonts w:ascii="Arial" w:hAnsi="Arial" w:cs="Arial"/>
          <w:color w:val="666666"/>
        </w:rPr>
        <w:t xml:space="preserve"> transaction management features, we don’t need to add that dependency in our project.</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 xml:space="preserve">Spring framework support most of the Java EE features and even much more. It’s always on top of the new technologies, for example there is a </w:t>
      </w:r>
      <w:proofErr w:type="gramStart"/>
      <w:r>
        <w:rPr>
          <w:rFonts w:ascii="Arial" w:hAnsi="Arial" w:cs="Arial"/>
          <w:color w:val="666666"/>
        </w:rPr>
        <w:t>Spring</w:t>
      </w:r>
      <w:proofErr w:type="gramEnd"/>
      <w:r>
        <w:rPr>
          <w:rFonts w:ascii="Arial" w:hAnsi="Arial" w:cs="Arial"/>
          <w:color w:val="666666"/>
        </w:rPr>
        <w:t xml:space="preserve"> project for Android to help us write better code for native android applications. This makes spring framework a complete package and we don’t need to look after different framework for different requirements.</w:t>
      </w:r>
    </w:p>
    <w:p w:rsidR="00911AD0" w:rsidRDefault="00911AD0" w:rsidP="00911AD0">
      <w:pPr>
        <w:pStyle w:val="Heading3"/>
        <w:numPr>
          <w:ilvl w:val="0"/>
          <w:numId w:val="13"/>
        </w:numPr>
        <w:shd w:val="clear" w:color="auto" w:fill="FFFFFF"/>
        <w:spacing w:before="0" w:beforeAutospacing="0" w:after="217" w:afterAutospacing="0"/>
        <w:ind w:left="543"/>
        <w:rPr>
          <w:rFonts w:ascii="Arial" w:hAnsi="Arial" w:cs="Arial"/>
          <w:color w:val="000000"/>
          <w:sz w:val="33"/>
          <w:szCs w:val="33"/>
        </w:rPr>
      </w:pPr>
      <w:bookmarkStart w:id="1160" w:name="dependency-injection"/>
      <w:bookmarkEnd w:id="1160"/>
      <w:r>
        <w:rPr>
          <w:rFonts w:ascii="Arial" w:hAnsi="Arial" w:cs="Arial"/>
          <w:color w:val="000000"/>
          <w:sz w:val="33"/>
          <w:szCs w:val="33"/>
        </w:rPr>
        <w:t>What do you understand by Dependency Injection?</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Some of the benefits of using Dependency Injection are: Separation of Concerns, Boilerplate Code reduction, Configurable components and easy unit testing.</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Read more at</w:t>
      </w:r>
      <w:r>
        <w:rPr>
          <w:rStyle w:val="apple-converted-space"/>
          <w:rFonts w:ascii="Arial" w:hAnsi="Arial" w:cs="Arial"/>
          <w:color w:val="666666"/>
          <w:sz w:val="22"/>
          <w:szCs w:val="22"/>
        </w:rPr>
        <w:t> </w:t>
      </w:r>
      <w:hyperlink r:id="rId78" w:history="1">
        <w:r>
          <w:rPr>
            <w:rStyle w:val="Hyperlink"/>
            <w:rFonts w:ascii="Arial" w:hAnsi="Arial" w:cs="Arial"/>
            <w:color w:val="FF0000"/>
            <w:sz w:val="22"/>
            <w:szCs w:val="22"/>
          </w:rPr>
          <w:t>Dependency Injection Tutorial</w:t>
        </w:r>
      </w:hyperlink>
      <w:r>
        <w:rPr>
          <w:rFonts w:ascii="Arial" w:hAnsi="Arial" w:cs="Arial"/>
          <w:color w:val="666666"/>
          <w:sz w:val="22"/>
          <w:szCs w:val="22"/>
        </w:rPr>
        <w:t>. We can also use</w:t>
      </w:r>
      <w:r>
        <w:rPr>
          <w:rStyle w:val="apple-converted-space"/>
          <w:rFonts w:ascii="Arial" w:hAnsi="Arial" w:cs="Arial"/>
          <w:color w:val="666666"/>
          <w:sz w:val="22"/>
          <w:szCs w:val="22"/>
        </w:rPr>
        <w:t> </w:t>
      </w:r>
      <w:hyperlink r:id="rId79" w:history="1">
        <w:r>
          <w:rPr>
            <w:rStyle w:val="Hyperlink"/>
            <w:rFonts w:ascii="Arial" w:hAnsi="Arial" w:cs="Arial"/>
            <w:color w:val="FF0000"/>
            <w:sz w:val="22"/>
            <w:szCs w:val="22"/>
          </w:rPr>
          <w:t>Google Guice for Dependency Injection</w:t>
        </w:r>
      </w:hyperlink>
      <w:r>
        <w:rPr>
          <w:rFonts w:ascii="Arial" w:hAnsi="Arial" w:cs="Arial"/>
          <w:color w:val="666666"/>
          <w:sz w:val="22"/>
          <w:szCs w:val="22"/>
        </w:rPr>
        <w:t xml:space="preserve">to automate the process of dependency injection. But in most of the cases we are looking for more than just dependency injection and that’s why </w:t>
      </w:r>
      <w:proofErr w:type="gramStart"/>
      <w:r>
        <w:rPr>
          <w:rFonts w:ascii="Arial" w:hAnsi="Arial" w:cs="Arial"/>
          <w:color w:val="666666"/>
          <w:sz w:val="22"/>
          <w:szCs w:val="22"/>
        </w:rPr>
        <w:t>Spring</w:t>
      </w:r>
      <w:proofErr w:type="gramEnd"/>
      <w:r>
        <w:rPr>
          <w:rFonts w:ascii="Arial" w:hAnsi="Arial" w:cs="Arial"/>
          <w:color w:val="666666"/>
          <w:sz w:val="22"/>
          <w:szCs w:val="22"/>
        </w:rPr>
        <w:t xml:space="preserve"> is the top choice for this.</w:t>
      </w:r>
    </w:p>
    <w:p w:rsidR="00911AD0" w:rsidRDefault="00911AD0" w:rsidP="00911AD0">
      <w:pPr>
        <w:pStyle w:val="Heading3"/>
        <w:numPr>
          <w:ilvl w:val="0"/>
          <w:numId w:val="13"/>
        </w:numPr>
        <w:shd w:val="clear" w:color="auto" w:fill="FFFFFF"/>
        <w:spacing w:before="0" w:beforeAutospacing="0" w:after="217" w:afterAutospacing="0"/>
        <w:ind w:left="543"/>
        <w:rPr>
          <w:rFonts w:ascii="Arial" w:hAnsi="Arial" w:cs="Arial"/>
          <w:color w:val="000000"/>
          <w:sz w:val="33"/>
          <w:szCs w:val="33"/>
        </w:rPr>
      </w:pPr>
      <w:bookmarkStart w:id="1161" w:name="spring-dependency-injection"/>
      <w:bookmarkEnd w:id="1161"/>
      <w:r>
        <w:rPr>
          <w:rFonts w:ascii="Arial" w:hAnsi="Arial" w:cs="Arial"/>
          <w:color w:val="000000"/>
          <w:sz w:val="33"/>
          <w:szCs w:val="33"/>
        </w:rPr>
        <w:t>How do we implement DI in Spring Framework?</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We can use Spring XML based as well as Annotation based configuration to implement DI in spring applications. For better understanding, please read</w:t>
      </w:r>
      <w:r>
        <w:rPr>
          <w:rStyle w:val="apple-converted-space"/>
          <w:rFonts w:ascii="Arial" w:hAnsi="Arial" w:cs="Arial"/>
          <w:color w:val="666666"/>
          <w:sz w:val="22"/>
          <w:szCs w:val="22"/>
        </w:rPr>
        <w:t> </w:t>
      </w:r>
      <w:hyperlink r:id="rId80" w:history="1">
        <w:r>
          <w:rPr>
            <w:rStyle w:val="Hyperlink"/>
            <w:rFonts w:ascii="Arial" w:hAnsi="Arial" w:cs="Arial"/>
            <w:color w:val="FF0000"/>
            <w:sz w:val="22"/>
            <w:szCs w:val="22"/>
          </w:rPr>
          <w:t>Spring Dependency Injection</w:t>
        </w:r>
      </w:hyperlink>
      <w:r>
        <w:rPr>
          <w:rStyle w:val="apple-converted-space"/>
          <w:rFonts w:ascii="Arial" w:hAnsi="Arial" w:cs="Arial"/>
          <w:color w:val="666666"/>
          <w:sz w:val="22"/>
          <w:szCs w:val="22"/>
        </w:rPr>
        <w:t> </w:t>
      </w:r>
      <w:r>
        <w:rPr>
          <w:rFonts w:ascii="Arial" w:hAnsi="Arial" w:cs="Arial"/>
          <w:color w:val="666666"/>
          <w:sz w:val="22"/>
          <w:szCs w:val="22"/>
        </w:rPr>
        <w:t xml:space="preserve">example where you can learn both the ways with JUnit test case. The post also contains sample project zip </w:t>
      </w:r>
      <w:proofErr w:type="gramStart"/>
      <w:r>
        <w:rPr>
          <w:rFonts w:ascii="Arial" w:hAnsi="Arial" w:cs="Arial"/>
          <w:color w:val="666666"/>
          <w:sz w:val="22"/>
          <w:szCs w:val="22"/>
        </w:rPr>
        <w:t>file, that</w:t>
      </w:r>
      <w:proofErr w:type="gramEnd"/>
      <w:r>
        <w:rPr>
          <w:rFonts w:ascii="Arial" w:hAnsi="Arial" w:cs="Arial"/>
          <w:color w:val="666666"/>
          <w:sz w:val="22"/>
          <w:szCs w:val="22"/>
        </w:rPr>
        <w:t xml:space="preserve"> you can download and play around to learn more.</w:t>
      </w:r>
    </w:p>
    <w:p w:rsidR="00911AD0" w:rsidRDefault="00911AD0" w:rsidP="00911AD0">
      <w:pPr>
        <w:pStyle w:val="Heading3"/>
        <w:numPr>
          <w:ilvl w:val="0"/>
          <w:numId w:val="13"/>
        </w:numPr>
        <w:shd w:val="clear" w:color="auto" w:fill="FFFFFF"/>
        <w:spacing w:before="0" w:beforeAutospacing="0" w:after="217" w:afterAutospacing="0"/>
        <w:ind w:left="543"/>
        <w:rPr>
          <w:rFonts w:ascii="Arial" w:hAnsi="Arial" w:cs="Arial"/>
          <w:color w:val="000000"/>
          <w:sz w:val="33"/>
          <w:szCs w:val="33"/>
        </w:rPr>
      </w:pPr>
      <w:bookmarkStart w:id="1162" w:name="spring-tool-suite"/>
      <w:bookmarkEnd w:id="1162"/>
      <w:r>
        <w:rPr>
          <w:rFonts w:ascii="Arial" w:hAnsi="Arial" w:cs="Arial"/>
          <w:color w:val="000000"/>
          <w:sz w:val="33"/>
          <w:szCs w:val="33"/>
        </w:rPr>
        <w:t>What are the benefits of using Spring Tool Suite?</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 xml:space="preserve">We can install plugins into Eclipse to get all the features of Spring Tool Suite. However STS comes with Eclipse with some other important </w:t>
      </w:r>
      <w:proofErr w:type="gramStart"/>
      <w:r>
        <w:rPr>
          <w:rFonts w:ascii="Arial" w:hAnsi="Arial" w:cs="Arial"/>
          <w:color w:val="666666"/>
          <w:sz w:val="22"/>
          <w:szCs w:val="22"/>
        </w:rPr>
        <w:t>stuffs</w:t>
      </w:r>
      <w:proofErr w:type="gramEnd"/>
      <w:r>
        <w:rPr>
          <w:rFonts w:ascii="Arial" w:hAnsi="Arial" w:cs="Arial"/>
          <w:color w:val="666666"/>
          <w:sz w:val="22"/>
          <w:szCs w:val="22"/>
        </w:rPr>
        <w:t xml:space="preserve"> such as Maven support, Templates for creating different types of Spring projects and tc server for better performance with Spring applications.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lastRenderedPageBreak/>
        <w:t xml:space="preserve">I like STS because it highlights the </w:t>
      </w:r>
      <w:proofErr w:type="gramStart"/>
      <w:r>
        <w:rPr>
          <w:rFonts w:ascii="Arial" w:hAnsi="Arial" w:cs="Arial"/>
          <w:color w:val="666666"/>
          <w:sz w:val="22"/>
          <w:szCs w:val="22"/>
        </w:rPr>
        <w:t>Spring</w:t>
      </w:r>
      <w:proofErr w:type="gramEnd"/>
      <w:r>
        <w:rPr>
          <w:rFonts w:ascii="Arial" w:hAnsi="Arial" w:cs="Arial"/>
          <w:color w:val="666666"/>
          <w:sz w:val="22"/>
          <w:szCs w:val="22"/>
        </w:rPr>
        <w:t xml:space="preserve"> components and if you are using AOP pointcuts and advices, then it clearly shows which methods will come under the specific pointcut. So rather than installing everything on our own, I prefer using STS when developing </w:t>
      </w:r>
      <w:proofErr w:type="gramStart"/>
      <w:r>
        <w:rPr>
          <w:rFonts w:ascii="Arial" w:hAnsi="Arial" w:cs="Arial"/>
          <w:color w:val="666666"/>
          <w:sz w:val="22"/>
          <w:szCs w:val="22"/>
        </w:rPr>
        <w:t>Spring</w:t>
      </w:r>
      <w:proofErr w:type="gramEnd"/>
      <w:r>
        <w:rPr>
          <w:rFonts w:ascii="Arial" w:hAnsi="Arial" w:cs="Arial"/>
          <w:color w:val="666666"/>
          <w:sz w:val="22"/>
          <w:szCs w:val="22"/>
        </w:rPr>
        <w:t xml:space="preserve"> based applications.</w:t>
      </w:r>
    </w:p>
    <w:p w:rsidR="00564CAE" w:rsidRPr="00564CAE" w:rsidRDefault="00564CAE" w:rsidP="00911AD0">
      <w:pPr>
        <w:pStyle w:val="NormalWeb"/>
        <w:shd w:val="clear" w:color="auto" w:fill="FFFFFF"/>
        <w:spacing w:before="0" w:beforeAutospacing="0" w:after="353" w:afterAutospacing="0"/>
        <w:ind w:left="543"/>
        <w:rPr>
          <w:rFonts w:ascii="Arial" w:hAnsi="Arial" w:cs="Arial"/>
          <w:i/>
          <w:color w:val="666666"/>
          <w:sz w:val="22"/>
          <w:szCs w:val="22"/>
        </w:rPr>
      </w:pPr>
      <w:r w:rsidRPr="00564CAE">
        <w:rPr>
          <w:rFonts w:ascii="Tahoma" w:hAnsi="Tahoma" w:cs="Tahoma"/>
          <w:i/>
          <w:color w:val="000000"/>
          <w:sz w:val="18"/>
          <w:szCs w:val="18"/>
        </w:rPr>
        <w:t>Spring Tool Suite consist of different tools for developing spring based enterprise application. It is based on the top of latest releases of eclipse. STS supports application targeting to local, virtual and cloud based servers.</w:t>
      </w:r>
    </w:p>
    <w:p w:rsidR="00911AD0" w:rsidRDefault="00911AD0" w:rsidP="00911AD0">
      <w:pPr>
        <w:pStyle w:val="Heading3"/>
        <w:numPr>
          <w:ilvl w:val="0"/>
          <w:numId w:val="13"/>
        </w:numPr>
        <w:shd w:val="clear" w:color="auto" w:fill="FFFFFF"/>
        <w:spacing w:before="0" w:beforeAutospacing="0" w:after="217" w:afterAutospacing="0"/>
        <w:ind w:left="543"/>
        <w:rPr>
          <w:rFonts w:ascii="Arial" w:hAnsi="Arial" w:cs="Arial"/>
          <w:color w:val="000000"/>
          <w:sz w:val="33"/>
          <w:szCs w:val="33"/>
        </w:rPr>
      </w:pPr>
      <w:bookmarkStart w:id="1163" w:name="spring-modules"/>
      <w:bookmarkEnd w:id="1163"/>
      <w:r>
        <w:rPr>
          <w:rFonts w:ascii="Arial" w:hAnsi="Arial" w:cs="Arial"/>
          <w:color w:val="000000"/>
          <w:sz w:val="33"/>
          <w:szCs w:val="33"/>
        </w:rPr>
        <w:t>Name some of the important Spring Modules?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Some of the important Spring Framework modules are:</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Spring Context</w:t>
      </w:r>
      <w:r>
        <w:rPr>
          <w:rStyle w:val="apple-converted-space"/>
          <w:rFonts w:ascii="Arial" w:hAnsi="Arial" w:cs="Arial"/>
          <w:color w:val="666666"/>
        </w:rPr>
        <w:t> </w:t>
      </w:r>
      <w:r>
        <w:rPr>
          <w:rFonts w:ascii="Arial" w:hAnsi="Arial" w:cs="Arial"/>
          <w:color w:val="666666"/>
        </w:rPr>
        <w:t>– for dependency injection.</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Spring AOP</w:t>
      </w:r>
      <w:r>
        <w:rPr>
          <w:rStyle w:val="apple-converted-space"/>
          <w:rFonts w:ascii="Arial" w:hAnsi="Arial" w:cs="Arial"/>
          <w:color w:val="666666"/>
        </w:rPr>
        <w:t> </w:t>
      </w:r>
      <w:r>
        <w:rPr>
          <w:rFonts w:ascii="Arial" w:hAnsi="Arial" w:cs="Arial"/>
          <w:color w:val="666666"/>
        </w:rPr>
        <w:t>– for aspect oriented programming.</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Spring DAO</w:t>
      </w:r>
      <w:r>
        <w:rPr>
          <w:rStyle w:val="apple-converted-space"/>
          <w:rFonts w:ascii="Arial" w:hAnsi="Arial" w:cs="Arial"/>
          <w:color w:val="666666"/>
        </w:rPr>
        <w:t> </w:t>
      </w:r>
      <w:r>
        <w:rPr>
          <w:rFonts w:ascii="Arial" w:hAnsi="Arial" w:cs="Arial"/>
          <w:color w:val="666666"/>
        </w:rPr>
        <w:t>– for database operations using DAO pattern</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Spring JDBC</w:t>
      </w:r>
      <w:r>
        <w:rPr>
          <w:rStyle w:val="apple-converted-space"/>
          <w:rFonts w:ascii="Arial" w:hAnsi="Arial" w:cs="Arial"/>
          <w:color w:val="666666"/>
        </w:rPr>
        <w:t> </w:t>
      </w:r>
      <w:r>
        <w:rPr>
          <w:rFonts w:ascii="Arial" w:hAnsi="Arial" w:cs="Arial"/>
          <w:color w:val="666666"/>
        </w:rPr>
        <w:t>– for JDBC and DataSource support.</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Spring ORM</w:t>
      </w:r>
      <w:r>
        <w:rPr>
          <w:rStyle w:val="apple-converted-space"/>
          <w:rFonts w:ascii="Arial" w:hAnsi="Arial" w:cs="Arial"/>
          <w:color w:val="666666"/>
        </w:rPr>
        <w:t> </w:t>
      </w:r>
      <w:r>
        <w:rPr>
          <w:rFonts w:ascii="Arial" w:hAnsi="Arial" w:cs="Arial"/>
          <w:color w:val="666666"/>
        </w:rPr>
        <w:t>– for ORM tools support such as Hibernate</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Spring Web Module</w:t>
      </w:r>
      <w:r>
        <w:rPr>
          <w:rStyle w:val="apple-converted-space"/>
          <w:rFonts w:ascii="Arial" w:hAnsi="Arial" w:cs="Arial"/>
          <w:color w:val="666666"/>
        </w:rPr>
        <w:t> </w:t>
      </w:r>
      <w:r>
        <w:rPr>
          <w:rFonts w:ascii="Arial" w:hAnsi="Arial" w:cs="Arial"/>
          <w:color w:val="666666"/>
        </w:rPr>
        <w:t>– for creating web applications.</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Spring MVC</w:t>
      </w:r>
      <w:r>
        <w:rPr>
          <w:rStyle w:val="apple-converted-space"/>
          <w:rFonts w:ascii="Arial" w:hAnsi="Arial" w:cs="Arial"/>
          <w:color w:val="666666"/>
        </w:rPr>
        <w:t> </w:t>
      </w:r>
      <w:r>
        <w:rPr>
          <w:rFonts w:ascii="Arial" w:hAnsi="Arial" w:cs="Arial"/>
          <w:color w:val="666666"/>
        </w:rPr>
        <w:t>– Model-View-Controller implementation for creating web applications, web services etc.</w:t>
      </w:r>
    </w:p>
    <w:p w:rsidR="00911AD0" w:rsidRDefault="00911AD0" w:rsidP="00911AD0">
      <w:pPr>
        <w:pStyle w:val="Heading3"/>
        <w:numPr>
          <w:ilvl w:val="0"/>
          <w:numId w:val="13"/>
        </w:numPr>
        <w:shd w:val="clear" w:color="auto" w:fill="FFFFFF"/>
        <w:spacing w:before="0" w:beforeAutospacing="0" w:after="217" w:afterAutospacing="0"/>
        <w:ind w:left="543"/>
        <w:rPr>
          <w:rFonts w:ascii="Arial" w:hAnsi="Arial" w:cs="Arial"/>
          <w:color w:val="000000"/>
          <w:sz w:val="33"/>
          <w:szCs w:val="33"/>
        </w:rPr>
      </w:pPr>
      <w:bookmarkStart w:id="1164" w:name="aspect-oriented-programming"/>
      <w:bookmarkEnd w:id="1164"/>
      <w:r>
        <w:rPr>
          <w:rFonts w:ascii="Arial" w:hAnsi="Arial" w:cs="Arial"/>
          <w:color w:val="000000"/>
          <w:sz w:val="33"/>
          <w:szCs w:val="33"/>
        </w:rPr>
        <w:t>What do you understand by Aspect Oriented Programming?</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 xml:space="preserve">Enterprise applications have some common cross-cutting concerns that </w:t>
      </w:r>
      <w:proofErr w:type="gramStart"/>
      <w:r>
        <w:rPr>
          <w:rFonts w:ascii="Arial" w:hAnsi="Arial" w:cs="Arial"/>
          <w:color w:val="666666"/>
          <w:sz w:val="22"/>
          <w:szCs w:val="22"/>
        </w:rPr>
        <w:t>is</w:t>
      </w:r>
      <w:proofErr w:type="gramEnd"/>
      <w:r>
        <w:rPr>
          <w:rFonts w:ascii="Arial" w:hAnsi="Arial" w:cs="Arial"/>
          <w:color w:val="666666"/>
          <w:sz w:val="22"/>
          <w:szCs w:val="22"/>
        </w:rPr>
        <w:t xml:space="preserve">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 xml:space="preserve">AOP takes out the direct dependency of cross-cutting tasks from </w:t>
      </w:r>
      <w:proofErr w:type="gramStart"/>
      <w:r>
        <w:rPr>
          <w:rFonts w:ascii="Arial" w:hAnsi="Arial" w:cs="Arial"/>
          <w:color w:val="666666"/>
          <w:sz w:val="22"/>
          <w:szCs w:val="22"/>
        </w:rPr>
        <w:t>classes that is</w:t>
      </w:r>
      <w:proofErr w:type="gramEnd"/>
      <w:r>
        <w:rPr>
          <w:rFonts w:ascii="Arial" w:hAnsi="Arial" w:cs="Arial"/>
          <w:color w:val="666666"/>
          <w:sz w:val="22"/>
          <w:szCs w:val="22"/>
        </w:rPr>
        <w:t xml:space="preserve"> not possible in normal object oriented programming. For example, we can have a separate class for logging but again the classes will have to call these methods for logging the data. Read more about Spring AOP support at</w:t>
      </w:r>
      <w:hyperlink r:id="rId81" w:history="1">
        <w:r>
          <w:rPr>
            <w:rStyle w:val="Hyperlink"/>
            <w:rFonts w:ascii="Arial" w:hAnsi="Arial" w:cs="Arial"/>
            <w:color w:val="FF0000"/>
            <w:sz w:val="22"/>
            <w:szCs w:val="22"/>
          </w:rPr>
          <w:t>Spring AOP Example</w:t>
        </w:r>
      </w:hyperlink>
      <w:r>
        <w:rPr>
          <w:rFonts w:ascii="Arial" w:hAnsi="Arial" w:cs="Arial"/>
          <w:color w:val="666666"/>
          <w:sz w:val="22"/>
          <w:szCs w:val="22"/>
        </w:rPr>
        <w:t>.</w:t>
      </w:r>
    </w:p>
    <w:p w:rsidR="00911AD0" w:rsidRDefault="00911AD0" w:rsidP="00911AD0">
      <w:pPr>
        <w:pStyle w:val="Heading3"/>
        <w:numPr>
          <w:ilvl w:val="0"/>
          <w:numId w:val="13"/>
        </w:numPr>
        <w:shd w:val="clear" w:color="auto" w:fill="FFFFFF"/>
        <w:spacing w:before="0" w:beforeAutospacing="0" w:after="217" w:afterAutospacing="0"/>
        <w:ind w:left="543"/>
        <w:rPr>
          <w:rFonts w:ascii="Arial" w:hAnsi="Arial" w:cs="Arial"/>
          <w:color w:val="000000"/>
          <w:sz w:val="33"/>
          <w:szCs w:val="33"/>
        </w:rPr>
      </w:pPr>
      <w:bookmarkStart w:id="1165" w:name="aspect-advice-pointcut-joinpoint"/>
      <w:bookmarkEnd w:id="1165"/>
      <w:r>
        <w:rPr>
          <w:rFonts w:ascii="Arial" w:hAnsi="Arial" w:cs="Arial"/>
          <w:color w:val="000000"/>
          <w:sz w:val="33"/>
          <w:szCs w:val="33"/>
        </w:rPr>
        <w:t>What is Aspect, Advice, Pointcut, JointPoint and Advice Arguments in AOP</w:t>
      </w:r>
      <w:proofErr w:type="gramStart"/>
      <w:r>
        <w:rPr>
          <w:rFonts w:ascii="Arial" w:hAnsi="Arial" w:cs="Arial"/>
          <w:color w:val="000000"/>
          <w:sz w:val="33"/>
          <w:szCs w:val="33"/>
        </w:rPr>
        <w:t>?</w:t>
      </w:r>
      <w:r w:rsidR="00564CAE">
        <w:rPr>
          <w:rFonts w:ascii="Arial" w:hAnsi="Arial" w:cs="Arial"/>
          <w:color w:val="000000"/>
          <w:sz w:val="33"/>
          <w:szCs w:val="33"/>
        </w:rPr>
        <w:t>RRR</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Style w:val="Strong"/>
          <w:rFonts w:ascii="Arial" w:hAnsi="Arial" w:cs="Arial"/>
          <w:color w:val="666666"/>
          <w:sz w:val="22"/>
          <w:szCs w:val="22"/>
        </w:rPr>
        <w:t>Aspect</w:t>
      </w:r>
      <w:r>
        <w:rPr>
          <w:rFonts w:ascii="Arial" w:hAnsi="Arial" w:cs="Arial"/>
          <w:color w:val="666666"/>
          <w:sz w:val="22"/>
          <w:szCs w:val="22"/>
        </w:rPr>
        <w:t>: Aspect is a class that implements cross-cutting concerns, such as transaction management. Aspects can be a normal class configured and then configured in Spring Bean configuration file or we can use Spring AspectJ support to declare a class as Aspect using</w:t>
      </w:r>
      <w:r>
        <w:rPr>
          <w:rStyle w:val="apple-converted-space"/>
          <w:rFonts w:ascii="Arial" w:hAnsi="Arial" w:cs="Arial"/>
          <w:color w:val="666666"/>
          <w:sz w:val="22"/>
          <w:szCs w:val="22"/>
        </w:rPr>
        <w:t> </w:t>
      </w:r>
      <w:r>
        <w:rPr>
          <w:rStyle w:val="HTMLCode"/>
          <w:color w:val="666666"/>
          <w:sz w:val="22"/>
          <w:szCs w:val="22"/>
          <w:shd w:val="clear" w:color="auto" w:fill="EFE8E5"/>
        </w:rPr>
        <w:t>@Aspect</w:t>
      </w:r>
      <w:r>
        <w:rPr>
          <w:rStyle w:val="apple-converted-space"/>
          <w:rFonts w:ascii="Arial" w:hAnsi="Arial" w:cs="Arial"/>
          <w:color w:val="666666"/>
          <w:sz w:val="22"/>
          <w:szCs w:val="22"/>
        </w:rPr>
        <w:t> </w:t>
      </w:r>
      <w:r>
        <w:rPr>
          <w:rFonts w:ascii="Arial" w:hAnsi="Arial" w:cs="Arial"/>
          <w:color w:val="666666"/>
          <w:sz w:val="22"/>
          <w:szCs w:val="22"/>
        </w:rPr>
        <w:t>annotation.</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Style w:val="Strong"/>
          <w:rFonts w:ascii="Arial" w:hAnsi="Arial" w:cs="Arial"/>
          <w:color w:val="666666"/>
          <w:sz w:val="22"/>
          <w:szCs w:val="22"/>
        </w:rPr>
        <w:t>Advice</w:t>
      </w:r>
      <w:r>
        <w:rPr>
          <w:rFonts w:ascii="Arial" w:hAnsi="Arial" w:cs="Arial"/>
          <w:color w:val="666666"/>
          <w:sz w:val="22"/>
          <w:szCs w:val="22"/>
        </w:rPr>
        <w:t xml:space="preserve">: Advice is the action taken for a particular join point. In terms of programming, they are </w:t>
      </w:r>
      <w:proofErr w:type="gramStart"/>
      <w:r>
        <w:rPr>
          <w:rFonts w:ascii="Arial" w:hAnsi="Arial" w:cs="Arial"/>
          <w:color w:val="666666"/>
          <w:sz w:val="22"/>
          <w:szCs w:val="22"/>
        </w:rPr>
        <w:t>methods that gets</w:t>
      </w:r>
      <w:proofErr w:type="gramEnd"/>
      <w:r>
        <w:rPr>
          <w:rFonts w:ascii="Arial" w:hAnsi="Arial" w:cs="Arial"/>
          <w:color w:val="666666"/>
          <w:sz w:val="22"/>
          <w:szCs w:val="22"/>
        </w:rPr>
        <w:t xml:space="preserve"> executed when a specific join point with matching pointcut is reached in the application. You can think of Advices as</w:t>
      </w:r>
      <w:r>
        <w:rPr>
          <w:rStyle w:val="apple-converted-space"/>
          <w:rFonts w:ascii="Arial" w:hAnsi="Arial" w:cs="Arial"/>
          <w:color w:val="666666"/>
          <w:sz w:val="22"/>
          <w:szCs w:val="22"/>
        </w:rPr>
        <w:t> </w:t>
      </w:r>
      <w:hyperlink r:id="rId82" w:history="1">
        <w:proofErr w:type="gramStart"/>
        <w:r>
          <w:rPr>
            <w:rStyle w:val="Hyperlink"/>
            <w:rFonts w:ascii="Arial" w:hAnsi="Arial" w:cs="Arial"/>
            <w:color w:val="FF0000"/>
            <w:sz w:val="22"/>
            <w:szCs w:val="22"/>
          </w:rPr>
          <w:t>Spring</w:t>
        </w:r>
        <w:proofErr w:type="gramEnd"/>
        <w:r>
          <w:rPr>
            <w:rStyle w:val="Hyperlink"/>
            <w:rFonts w:ascii="Arial" w:hAnsi="Arial" w:cs="Arial"/>
            <w:color w:val="FF0000"/>
            <w:sz w:val="22"/>
            <w:szCs w:val="22"/>
          </w:rPr>
          <w:t xml:space="preserve"> interceptors</w:t>
        </w:r>
      </w:hyperlink>
      <w:r>
        <w:rPr>
          <w:rStyle w:val="apple-converted-space"/>
          <w:rFonts w:ascii="Arial" w:hAnsi="Arial" w:cs="Arial"/>
          <w:color w:val="666666"/>
          <w:sz w:val="22"/>
          <w:szCs w:val="22"/>
        </w:rPr>
        <w:t> </w:t>
      </w:r>
      <w:r>
        <w:rPr>
          <w:rFonts w:ascii="Arial" w:hAnsi="Arial" w:cs="Arial"/>
          <w:color w:val="666666"/>
          <w:sz w:val="22"/>
          <w:szCs w:val="22"/>
        </w:rPr>
        <w:t>or</w:t>
      </w:r>
      <w:r>
        <w:rPr>
          <w:rStyle w:val="apple-converted-space"/>
          <w:rFonts w:ascii="Arial" w:hAnsi="Arial" w:cs="Arial"/>
          <w:color w:val="666666"/>
          <w:sz w:val="22"/>
          <w:szCs w:val="22"/>
        </w:rPr>
        <w:t> </w:t>
      </w:r>
      <w:hyperlink r:id="rId83" w:history="1">
        <w:r>
          <w:rPr>
            <w:rStyle w:val="Hyperlink"/>
            <w:rFonts w:ascii="Arial" w:hAnsi="Arial" w:cs="Arial"/>
            <w:color w:val="FF0000"/>
            <w:sz w:val="22"/>
            <w:szCs w:val="22"/>
          </w:rPr>
          <w:t>Servlet Filters</w:t>
        </w:r>
      </w:hyperlink>
      <w:r>
        <w:rPr>
          <w:rFonts w:ascii="Arial" w:hAnsi="Arial" w:cs="Arial"/>
          <w:color w:val="666666"/>
          <w:sz w:val="22"/>
          <w:szCs w:val="22"/>
        </w:rPr>
        <w:t>.</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Style w:val="Strong"/>
          <w:rFonts w:ascii="Arial" w:hAnsi="Arial" w:cs="Arial"/>
          <w:color w:val="666666"/>
          <w:sz w:val="22"/>
          <w:szCs w:val="22"/>
        </w:rPr>
        <w:lastRenderedPageBreak/>
        <w:t>Pointcut</w:t>
      </w:r>
      <w:r>
        <w:rPr>
          <w:rFonts w:ascii="Arial" w:hAnsi="Arial" w:cs="Arial"/>
          <w:color w:val="666666"/>
          <w:sz w:val="22"/>
          <w:szCs w:val="22"/>
        </w:rPr>
        <w:t>: Pointcut are regular expressions that is matched with join points to determine whether advice needs to be executed or not. Pointcut uses different kinds of expressions that are matched with the join points. Spring framework uses the AspectJ pointcut expression language for determining the join points where advice methods will be applied.</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Style w:val="Strong"/>
          <w:rFonts w:ascii="Arial" w:hAnsi="Arial" w:cs="Arial"/>
          <w:color w:val="666666"/>
          <w:sz w:val="22"/>
          <w:szCs w:val="22"/>
        </w:rPr>
        <w:t>Join Point</w:t>
      </w:r>
      <w:r>
        <w:rPr>
          <w:rFonts w:ascii="Arial" w:hAnsi="Arial" w:cs="Arial"/>
          <w:color w:val="666666"/>
          <w:sz w:val="22"/>
          <w:szCs w:val="22"/>
        </w:rPr>
        <w:t>: A join point is the specific point in the application such as method execution, exception handling, changing object variable values etc. In Spring AOP a join points is always the execution of a method.</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Style w:val="Strong"/>
          <w:rFonts w:ascii="Arial" w:hAnsi="Arial" w:cs="Arial"/>
          <w:color w:val="666666"/>
          <w:sz w:val="22"/>
          <w:szCs w:val="22"/>
        </w:rPr>
        <w:t>Advice Arguments</w:t>
      </w:r>
      <w:r>
        <w:rPr>
          <w:rFonts w:ascii="Arial" w:hAnsi="Arial" w:cs="Arial"/>
          <w:color w:val="666666"/>
          <w:sz w:val="22"/>
          <w:szCs w:val="22"/>
        </w:rPr>
        <w:t xml:space="preserve">: We can pass arguments in the advice methods. We can use </w:t>
      </w:r>
      <w:proofErr w:type="gramStart"/>
      <w:r>
        <w:rPr>
          <w:rFonts w:ascii="Arial" w:hAnsi="Arial" w:cs="Arial"/>
          <w:color w:val="666666"/>
          <w:sz w:val="22"/>
          <w:szCs w:val="22"/>
        </w:rPr>
        <w:t>args(</w:t>
      </w:r>
      <w:proofErr w:type="gramEnd"/>
      <w:r>
        <w:rPr>
          <w:rFonts w:ascii="Arial" w:hAnsi="Arial" w:cs="Arial"/>
          <w:color w:val="666666"/>
          <w:sz w:val="22"/>
          <w:szCs w:val="22"/>
        </w:rPr>
        <w:t>) expression in the pointcut to be applied to any method that matches the argument pattern. If we use this, then we need to use the same name in the advice method from where argument type is determined.</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proofErr w:type="gramStart"/>
      <w:r>
        <w:rPr>
          <w:rFonts w:ascii="Arial" w:hAnsi="Arial" w:cs="Arial"/>
          <w:color w:val="666666"/>
          <w:sz w:val="22"/>
          <w:szCs w:val="22"/>
        </w:rPr>
        <w:t>These concepts seems</w:t>
      </w:r>
      <w:proofErr w:type="gramEnd"/>
      <w:r>
        <w:rPr>
          <w:rFonts w:ascii="Arial" w:hAnsi="Arial" w:cs="Arial"/>
          <w:color w:val="666666"/>
          <w:sz w:val="22"/>
          <w:szCs w:val="22"/>
        </w:rPr>
        <w:t xml:space="preserve"> confusing at first, but if you go through</w:t>
      </w:r>
      <w:r>
        <w:rPr>
          <w:rStyle w:val="apple-converted-space"/>
          <w:rFonts w:ascii="Arial" w:hAnsi="Arial" w:cs="Arial"/>
          <w:color w:val="666666"/>
          <w:sz w:val="22"/>
          <w:szCs w:val="22"/>
        </w:rPr>
        <w:t> </w:t>
      </w:r>
      <w:hyperlink r:id="rId84" w:history="1">
        <w:r>
          <w:rPr>
            <w:rStyle w:val="Hyperlink"/>
            <w:rFonts w:ascii="Arial" w:hAnsi="Arial" w:cs="Arial"/>
            <w:color w:val="FF0000"/>
            <w:sz w:val="22"/>
            <w:szCs w:val="22"/>
          </w:rPr>
          <w:t>Spring Aspect, Advice Example</w:t>
        </w:r>
      </w:hyperlink>
      <w:r>
        <w:rPr>
          <w:rStyle w:val="apple-converted-space"/>
          <w:rFonts w:ascii="Arial" w:hAnsi="Arial" w:cs="Arial"/>
          <w:color w:val="666666"/>
          <w:sz w:val="22"/>
          <w:szCs w:val="22"/>
        </w:rPr>
        <w:t> </w:t>
      </w:r>
      <w:r>
        <w:rPr>
          <w:rFonts w:ascii="Arial" w:hAnsi="Arial" w:cs="Arial"/>
          <w:color w:val="666666"/>
          <w:sz w:val="22"/>
          <w:szCs w:val="22"/>
        </w:rPr>
        <w:t>then you can easily relate to them.</w:t>
      </w:r>
    </w:p>
    <w:p w:rsidR="00911AD0" w:rsidRDefault="00911AD0" w:rsidP="00911AD0">
      <w:pPr>
        <w:pStyle w:val="Heading3"/>
        <w:numPr>
          <w:ilvl w:val="0"/>
          <w:numId w:val="13"/>
        </w:numPr>
        <w:shd w:val="clear" w:color="auto" w:fill="FFFFFF"/>
        <w:spacing w:before="0" w:beforeAutospacing="0" w:after="217" w:afterAutospacing="0"/>
        <w:ind w:left="543"/>
        <w:rPr>
          <w:rFonts w:ascii="Arial" w:hAnsi="Arial" w:cs="Arial"/>
          <w:color w:val="000000"/>
          <w:sz w:val="33"/>
          <w:szCs w:val="33"/>
        </w:rPr>
      </w:pPr>
      <w:bookmarkStart w:id="1166" w:name="spring-vs-aspectj"/>
      <w:bookmarkEnd w:id="1166"/>
      <w:r>
        <w:rPr>
          <w:rFonts w:ascii="Arial" w:hAnsi="Arial" w:cs="Arial"/>
          <w:color w:val="000000"/>
          <w:sz w:val="33"/>
          <w:szCs w:val="33"/>
        </w:rPr>
        <w:t>What is the difference between Spring AOP and AspectJ AOP?</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 xml:space="preserve">AspectJ is the industry-standard implementation for Aspect Oriented Programming whereas </w:t>
      </w:r>
      <w:proofErr w:type="gramStart"/>
      <w:r>
        <w:rPr>
          <w:rFonts w:ascii="Arial" w:hAnsi="Arial" w:cs="Arial"/>
          <w:color w:val="666666"/>
          <w:sz w:val="22"/>
          <w:szCs w:val="22"/>
        </w:rPr>
        <w:t>Spring</w:t>
      </w:r>
      <w:proofErr w:type="gramEnd"/>
      <w:r>
        <w:rPr>
          <w:rFonts w:ascii="Arial" w:hAnsi="Arial" w:cs="Arial"/>
          <w:color w:val="666666"/>
          <w:sz w:val="22"/>
          <w:szCs w:val="22"/>
        </w:rPr>
        <w:t xml:space="preserve"> implements AOP for some cases. Main differences between Spring AOP and AspectJ are:</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Spring AOP is simpler to use than AspectJ because we don’t need to worry about the weaving process.</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Spring AOP supports AspectJ annotations, so if you are familiar with AspectJ then working with Spring AOP is easier.</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Spring AOP supports only proxy-based AOP, so it can be applied only to method execution join points. AspectJ support all kinds of pointcuts.</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 xml:space="preserve">One of the </w:t>
      </w:r>
      <w:proofErr w:type="gramStart"/>
      <w:r>
        <w:rPr>
          <w:rFonts w:ascii="Arial" w:hAnsi="Arial" w:cs="Arial"/>
          <w:color w:val="666666"/>
        </w:rPr>
        <w:t>shortcoming</w:t>
      </w:r>
      <w:proofErr w:type="gramEnd"/>
      <w:r>
        <w:rPr>
          <w:rFonts w:ascii="Arial" w:hAnsi="Arial" w:cs="Arial"/>
          <w:color w:val="666666"/>
        </w:rPr>
        <w:t xml:space="preserve"> of Spring AOP is that it can be applied only to the beans created through Spring Context.</w:t>
      </w:r>
    </w:p>
    <w:p w:rsidR="00564CAE" w:rsidRPr="00564CAE" w:rsidRDefault="00564CAE" w:rsidP="00564CAE">
      <w:pPr>
        <w:shd w:val="clear" w:color="auto" w:fill="FFFFFF"/>
        <w:spacing w:before="100" w:beforeAutospacing="1" w:after="100" w:afterAutospacing="1" w:line="240" w:lineRule="auto"/>
        <w:rPr>
          <w:rFonts w:ascii="Arial" w:hAnsi="Arial" w:cs="Arial"/>
          <w:i/>
          <w:color w:val="666666"/>
        </w:rPr>
      </w:pPr>
      <w:proofErr w:type="gramStart"/>
      <w:r w:rsidRPr="00564CAE">
        <w:rPr>
          <w:rFonts w:ascii="Tahoma" w:hAnsi="Tahoma" w:cs="Tahoma"/>
          <w:i/>
          <w:color w:val="000000"/>
          <w:sz w:val="18"/>
          <w:szCs w:val="18"/>
        </w:rPr>
        <w:t>check</w:t>
      </w:r>
      <w:proofErr w:type="gramEnd"/>
      <w:r w:rsidRPr="00564CAE">
        <w:rPr>
          <w:rFonts w:ascii="Tahoma" w:hAnsi="Tahoma" w:cs="Tahoma"/>
          <w:i/>
          <w:color w:val="000000"/>
          <w:sz w:val="18"/>
          <w:szCs w:val="18"/>
        </w:rPr>
        <w:t xml:space="preserve"> this:</w:t>
      </w:r>
      <w:r w:rsidRPr="00564CAE">
        <w:rPr>
          <w:rStyle w:val="apple-converted-space"/>
          <w:rFonts w:ascii="Tahoma" w:hAnsi="Tahoma" w:cs="Tahoma"/>
          <w:i/>
          <w:color w:val="000000"/>
          <w:sz w:val="18"/>
          <w:szCs w:val="18"/>
        </w:rPr>
        <w:t> </w:t>
      </w:r>
      <w:hyperlink r:id="rId85" w:tgtFrame="_blank" w:history="1">
        <w:r w:rsidRPr="00564CAE">
          <w:rPr>
            <w:rStyle w:val="Hyperlink"/>
            <w:rFonts w:ascii="Tahoma" w:hAnsi="Tahoma" w:cs="Tahoma"/>
            <w:i/>
            <w:color w:val="800080"/>
            <w:sz w:val="18"/>
            <w:szCs w:val="18"/>
          </w:rPr>
          <w:t>http://stackoverflow.com/questions/1606559/spring-aop-vs-aspectj</w:t>
        </w:r>
      </w:hyperlink>
      <w:r w:rsidRPr="00564CAE">
        <w:rPr>
          <w:rStyle w:val="apple-converted-space"/>
          <w:rFonts w:ascii="Tahoma" w:hAnsi="Tahoma" w:cs="Tahoma"/>
          <w:i/>
          <w:color w:val="000000"/>
          <w:sz w:val="18"/>
          <w:szCs w:val="18"/>
        </w:rPr>
        <w:t> </w:t>
      </w:r>
      <w:r w:rsidRPr="00564CAE">
        <w:rPr>
          <w:rFonts w:ascii="Tahoma" w:hAnsi="Tahoma" w:cs="Tahoma"/>
          <w:i/>
          <w:color w:val="000000"/>
          <w:sz w:val="18"/>
          <w:szCs w:val="18"/>
        </w:rPr>
        <w:t>Also, Aspectj AOP is different but we have Spring version of AspectJ AOP. So, Aspectj AOP is different than Spring AspectJ AOP.  </w:t>
      </w:r>
    </w:p>
    <w:p w:rsidR="00911AD0" w:rsidRDefault="00911AD0" w:rsidP="00911AD0">
      <w:pPr>
        <w:pStyle w:val="Heading3"/>
        <w:numPr>
          <w:ilvl w:val="0"/>
          <w:numId w:val="13"/>
        </w:numPr>
        <w:shd w:val="clear" w:color="auto" w:fill="FFFFFF"/>
        <w:spacing w:before="0" w:beforeAutospacing="0" w:after="217" w:afterAutospacing="0"/>
        <w:ind w:left="543"/>
        <w:rPr>
          <w:rFonts w:ascii="Arial" w:hAnsi="Arial" w:cs="Arial"/>
          <w:color w:val="000000"/>
          <w:sz w:val="33"/>
          <w:szCs w:val="33"/>
        </w:rPr>
      </w:pPr>
      <w:bookmarkStart w:id="1167" w:name="spring-ioc-container"/>
      <w:bookmarkEnd w:id="1167"/>
      <w:r>
        <w:rPr>
          <w:rFonts w:ascii="Arial" w:hAnsi="Arial" w:cs="Arial"/>
          <w:color w:val="000000"/>
          <w:sz w:val="33"/>
          <w:szCs w:val="33"/>
        </w:rPr>
        <w:t xml:space="preserve">What is Spring </w:t>
      </w:r>
      <w:proofErr w:type="gramStart"/>
      <w:r>
        <w:rPr>
          <w:rFonts w:ascii="Arial" w:hAnsi="Arial" w:cs="Arial"/>
          <w:color w:val="000000"/>
          <w:sz w:val="33"/>
          <w:szCs w:val="33"/>
        </w:rPr>
        <w:t>IoC</w:t>
      </w:r>
      <w:proofErr w:type="gramEnd"/>
      <w:r>
        <w:rPr>
          <w:rFonts w:ascii="Arial" w:hAnsi="Arial" w:cs="Arial"/>
          <w:color w:val="000000"/>
          <w:sz w:val="33"/>
          <w:szCs w:val="33"/>
        </w:rPr>
        <w:t xml:space="preserve"> Container?</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Style w:val="Strong"/>
          <w:rFonts w:ascii="Arial" w:hAnsi="Arial" w:cs="Arial"/>
          <w:color w:val="666666"/>
          <w:sz w:val="22"/>
          <w:szCs w:val="22"/>
        </w:rPr>
        <w:t>Inversion of Control</w:t>
      </w:r>
      <w:r>
        <w:rPr>
          <w:rStyle w:val="apple-converted-space"/>
          <w:rFonts w:ascii="Arial" w:hAnsi="Arial" w:cs="Arial"/>
          <w:color w:val="666666"/>
          <w:sz w:val="22"/>
          <w:szCs w:val="22"/>
        </w:rPr>
        <w:t> </w:t>
      </w:r>
      <w:r>
        <w:rPr>
          <w:rFonts w:ascii="Arial" w:hAnsi="Arial" w:cs="Arial"/>
          <w:color w:val="666666"/>
          <w:sz w:val="22"/>
          <w:szCs w:val="22"/>
        </w:rPr>
        <w:t>(</w:t>
      </w:r>
      <w:proofErr w:type="gramStart"/>
      <w:r>
        <w:rPr>
          <w:rFonts w:ascii="Arial" w:hAnsi="Arial" w:cs="Arial"/>
          <w:color w:val="666666"/>
          <w:sz w:val="22"/>
          <w:szCs w:val="22"/>
        </w:rPr>
        <w:t>IoC</w:t>
      </w:r>
      <w:proofErr w:type="gramEnd"/>
      <w:r>
        <w:rPr>
          <w:rFonts w:ascii="Arial" w:hAnsi="Arial" w:cs="Arial"/>
          <w:color w:val="666666"/>
          <w:sz w:val="22"/>
          <w:szCs w:val="22"/>
        </w:rPr>
        <w:t xml:space="preserve">) is the mechanism to achieve loose-coupling between Objects dependencies. To achieve loose coupling and dynamic binding of the objects at runtime, the objects define their dependencies that are being injected by other assembler objects. Spring </w:t>
      </w:r>
      <w:proofErr w:type="gramStart"/>
      <w:r>
        <w:rPr>
          <w:rFonts w:ascii="Arial" w:hAnsi="Arial" w:cs="Arial"/>
          <w:color w:val="666666"/>
          <w:sz w:val="22"/>
          <w:szCs w:val="22"/>
        </w:rPr>
        <w:t>IoC</w:t>
      </w:r>
      <w:proofErr w:type="gramEnd"/>
      <w:r>
        <w:rPr>
          <w:rFonts w:ascii="Arial" w:hAnsi="Arial" w:cs="Arial"/>
          <w:color w:val="666666"/>
          <w:sz w:val="22"/>
          <w:szCs w:val="22"/>
        </w:rPr>
        <w:t xml:space="preserve"> container is the program that injects dependencies into an object and make it ready for our use.</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 xml:space="preserve">Spring Framework IoC </w:t>
      </w:r>
      <w:proofErr w:type="gramStart"/>
      <w:r>
        <w:rPr>
          <w:rFonts w:ascii="Arial" w:hAnsi="Arial" w:cs="Arial"/>
          <w:color w:val="666666"/>
          <w:sz w:val="22"/>
          <w:szCs w:val="22"/>
        </w:rPr>
        <w:t>container classes are part of</w:t>
      </w:r>
      <w:r>
        <w:rPr>
          <w:rStyle w:val="apple-converted-space"/>
          <w:rFonts w:ascii="Arial" w:hAnsi="Arial" w:cs="Arial"/>
          <w:color w:val="666666"/>
          <w:sz w:val="22"/>
          <w:szCs w:val="22"/>
        </w:rPr>
        <w:t> </w:t>
      </w:r>
      <w:r>
        <w:rPr>
          <w:rStyle w:val="HTMLCode"/>
          <w:color w:val="666666"/>
          <w:sz w:val="22"/>
          <w:szCs w:val="22"/>
          <w:shd w:val="clear" w:color="auto" w:fill="EFE8E5"/>
        </w:rPr>
        <w:t>org.springframework.beans</w:t>
      </w:r>
      <w:r>
        <w:rPr>
          <w:rStyle w:val="apple-converted-space"/>
          <w:rFonts w:ascii="Arial" w:hAnsi="Arial" w:cs="Arial"/>
          <w:color w:val="666666"/>
          <w:sz w:val="22"/>
          <w:szCs w:val="22"/>
        </w:rPr>
        <w:t> </w:t>
      </w:r>
      <w:r>
        <w:rPr>
          <w:rFonts w:ascii="Arial" w:hAnsi="Arial" w:cs="Arial"/>
          <w:color w:val="666666"/>
          <w:sz w:val="22"/>
          <w:szCs w:val="22"/>
        </w:rPr>
        <w:t>and</w:t>
      </w:r>
      <w:r>
        <w:rPr>
          <w:rStyle w:val="HTMLCode"/>
          <w:color w:val="666666"/>
          <w:sz w:val="22"/>
          <w:szCs w:val="22"/>
          <w:shd w:val="clear" w:color="auto" w:fill="EFE8E5"/>
        </w:rPr>
        <w:t>org.springframework.context</w:t>
      </w:r>
      <w:r>
        <w:rPr>
          <w:rStyle w:val="apple-converted-space"/>
          <w:rFonts w:ascii="Arial" w:hAnsi="Arial" w:cs="Arial"/>
          <w:color w:val="666666"/>
          <w:sz w:val="22"/>
          <w:szCs w:val="22"/>
        </w:rPr>
        <w:t> </w:t>
      </w:r>
      <w:r>
        <w:rPr>
          <w:rFonts w:ascii="Arial" w:hAnsi="Arial" w:cs="Arial"/>
          <w:color w:val="666666"/>
          <w:sz w:val="22"/>
          <w:szCs w:val="22"/>
        </w:rPr>
        <w:t>packages and provides</w:t>
      </w:r>
      <w:proofErr w:type="gramEnd"/>
      <w:r>
        <w:rPr>
          <w:rFonts w:ascii="Arial" w:hAnsi="Arial" w:cs="Arial"/>
          <w:color w:val="666666"/>
          <w:sz w:val="22"/>
          <w:szCs w:val="22"/>
        </w:rPr>
        <w:t xml:space="preserve"> us different ways to decouple the object dependencies.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lastRenderedPageBreak/>
        <w:t>Some of the useful ApplicationContext implementations that we use are;</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Style w:val="HTMLCode"/>
          <w:rFonts w:eastAsiaTheme="minorEastAsia"/>
          <w:color w:val="666666"/>
          <w:shd w:val="clear" w:color="auto" w:fill="EFE8E5"/>
        </w:rPr>
        <w:t>AnnotationConfigApplicationContext</w:t>
      </w:r>
      <w:r>
        <w:rPr>
          <w:rFonts w:ascii="Arial" w:hAnsi="Arial" w:cs="Arial"/>
          <w:color w:val="666666"/>
        </w:rPr>
        <w:t>: For standalone java applications using annotations based configuration.</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Style w:val="HTMLCode"/>
          <w:rFonts w:eastAsiaTheme="minorEastAsia"/>
          <w:color w:val="666666"/>
          <w:shd w:val="clear" w:color="auto" w:fill="EFE8E5"/>
        </w:rPr>
        <w:t>ClassPathXmlApplicationContext</w:t>
      </w:r>
      <w:r>
        <w:rPr>
          <w:rFonts w:ascii="Arial" w:hAnsi="Arial" w:cs="Arial"/>
          <w:color w:val="666666"/>
        </w:rPr>
        <w:t>: For standalone java applications using XML based configuration.</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Style w:val="HTMLCode"/>
          <w:rFonts w:eastAsiaTheme="minorEastAsia"/>
          <w:color w:val="666666"/>
          <w:shd w:val="clear" w:color="auto" w:fill="EFE8E5"/>
        </w:rPr>
        <w:t>FileSystemXmlApplicationContext</w:t>
      </w:r>
      <w:r>
        <w:rPr>
          <w:rFonts w:ascii="Arial" w:hAnsi="Arial" w:cs="Arial"/>
          <w:color w:val="666666"/>
        </w:rPr>
        <w:t>: Similar to ClassPathXmlApplicationContext except that the xml configuration file can be loaded from anywhere in the file system.</w:t>
      </w:r>
    </w:p>
    <w:p w:rsidR="00911AD0" w:rsidRDefault="00911AD0" w:rsidP="00911AD0">
      <w:pPr>
        <w:numPr>
          <w:ilvl w:val="1"/>
          <w:numId w:val="13"/>
        </w:numPr>
        <w:shd w:val="clear" w:color="auto" w:fill="FFFFFF"/>
        <w:spacing w:before="100" w:beforeAutospacing="1" w:after="100" w:afterAutospacing="1" w:line="240" w:lineRule="auto"/>
        <w:ind w:left="1086"/>
        <w:rPr>
          <w:rFonts w:ascii="Arial" w:hAnsi="Arial" w:cs="Arial"/>
          <w:color w:val="666666"/>
        </w:rPr>
      </w:pPr>
      <w:r>
        <w:rPr>
          <w:rStyle w:val="HTMLCode"/>
          <w:rFonts w:eastAsiaTheme="minorEastAsia"/>
          <w:color w:val="666666"/>
          <w:shd w:val="clear" w:color="auto" w:fill="EFE8E5"/>
        </w:rPr>
        <w:t>AnnotationConfigWebApplicationContext</w:t>
      </w:r>
      <w:r>
        <w:rPr>
          <w:rStyle w:val="apple-converted-space"/>
          <w:rFonts w:ascii="Arial" w:hAnsi="Arial" w:cs="Arial"/>
          <w:color w:val="666666"/>
        </w:rPr>
        <w:t> </w:t>
      </w:r>
      <w:r>
        <w:rPr>
          <w:rFonts w:ascii="Arial" w:hAnsi="Arial" w:cs="Arial"/>
          <w:color w:val="666666"/>
        </w:rPr>
        <w:t>and</w:t>
      </w:r>
      <w:r>
        <w:rPr>
          <w:rStyle w:val="apple-converted-space"/>
          <w:rFonts w:ascii="Arial" w:hAnsi="Arial" w:cs="Arial"/>
          <w:color w:val="666666"/>
        </w:rPr>
        <w:t> </w:t>
      </w:r>
      <w:r>
        <w:rPr>
          <w:rStyle w:val="HTMLCode"/>
          <w:rFonts w:eastAsiaTheme="minorEastAsia"/>
          <w:color w:val="666666"/>
          <w:shd w:val="clear" w:color="auto" w:fill="EFE8E5"/>
        </w:rPr>
        <w:t>XmlWebApplicationContext</w:t>
      </w:r>
      <w:r>
        <w:rPr>
          <w:rStyle w:val="apple-converted-space"/>
          <w:rFonts w:ascii="Arial" w:hAnsi="Arial" w:cs="Arial"/>
          <w:color w:val="666666"/>
        </w:rPr>
        <w:t> </w:t>
      </w:r>
      <w:r>
        <w:rPr>
          <w:rFonts w:ascii="Arial" w:hAnsi="Arial" w:cs="Arial"/>
          <w:color w:val="666666"/>
        </w:rPr>
        <w:t>for web applications.</w:t>
      </w:r>
    </w:p>
    <w:p w:rsidR="00911AD0" w:rsidRDefault="00911AD0" w:rsidP="00911AD0">
      <w:pPr>
        <w:pStyle w:val="Heading3"/>
        <w:numPr>
          <w:ilvl w:val="0"/>
          <w:numId w:val="13"/>
        </w:numPr>
        <w:shd w:val="clear" w:color="auto" w:fill="FFFFFF"/>
        <w:spacing w:before="0" w:beforeAutospacing="0" w:after="217" w:afterAutospacing="0"/>
        <w:ind w:left="543"/>
        <w:rPr>
          <w:rFonts w:ascii="Arial" w:hAnsi="Arial" w:cs="Arial"/>
          <w:color w:val="000000"/>
          <w:sz w:val="33"/>
          <w:szCs w:val="33"/>
        </w:rPr>
      </w:pPr>
      <w:bookmarkStart w:id="1168" w:name="spring-bean"/>
      <w:bookmarkEnd w:id="1168"/>
      <w:r>
        <w:rPr>
          <w:rFonts w:ascii="Arial" w:hAnsi="Arial" w:cs="Arial"/>
          <w:color w:val="000000"/>
          <w:sz w:val="33"/>
          <w:szCs w:val="33"/>
        </w:rPr>
        <w:t>What is a Spring Bean</w:t>
      </w:r>
      <w:proofErr w:type="gramStart"/>
      <w:r>
        <w:rPr>
          <w:rFonts w:ascii="Arial" w:hAnsi="Arial" w:cs="Arial"/>
          <w:color w:val="000000"/>
          <w:sz w:val="33"/>
          <w:szCs w:val="33"/>
        </w:rPr>
        <w:t>?</w:t>
      </w:r>
      <w:r w:rsidR="00564CAE">
        <w:rPr>
          <w:rFonts w:ascii="Arial" w:hAnsi="Arial" w:cs="Arial"/>
          <w:color w:val="000000"/>
          <w:sz w:val="33"/>
          <w:szCs w:val="33"/>
        </w:rPr>
        <w:t>RRR</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Any normal java class that is initialized by Spring IoC container is called Spring Bean. We use Spring</w:t>
      </w:r>
      <w:r>
        <w:rPr>
          <w:rStyle w:val="HTMLCode"/>
          <w:color w:val="666666"/>
          <w:sz w:val="22"/>
          <w:szCs w:val="22"/>
          <w:shd w:val="clear" w:color="auto" w:fill="EFE8E5"/>
        </w:rPr>
        <w:t>ApplicationContext</w:t>
      </w:r>
      <w:r>
        <w:rPr>
          <w:rStyle w:val="apple-converted-space"/>
          <w:rFonts w:ascii="Arial" w:hAnsi="Arial" w:cs="Arial"/>
          <w:color w:val="666666"/>
          <w:sz w:val="22"/>
          <w:szCs w:val="22"/>
        </w:rPr>
        <w:t> </w:t>
      </w:r>
      <w:r>
        <w:rPr>
          <w:rFonts w:ascii="Arial" w:hAnsi="Arial" w:cs="Arial"/>
          <w:color w:val="666666"/>
          <w:sz w:val="22"/>
          <w:szCs w:val="22"/>
        </w:rPr>
        <w:t>to get the Spring Bean instance.</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 xml:space="preserve">Spring </w:t>
      </w:r>
      <w:proofErr w:type="gramStart"/>
      <w:r>
        <w:rPr>
          <w:rFonts w:ascii="Arial" w:hAnsi="Arial" w:cs="Arial"/>
          <w:color w:val="666666"/>
          <w:sz w:val="22"/>
          <w:szCs w:val="22"/>
        </w:rPr>
        <w:t>IoC</w:t>
      </w:r>
      <w:proofErr w:type="gramEnd"/>
      <w:r>
        <w:rPr>
          <w:rFonts w:ascii="Arial" w:hAnsi="Arial" w:cs="Arial"/>
          <w:color w:val="666666"/>
          <w:sz w:val="22"/>
          <w:szCs w:val="22"/>
        </w:rPr>
        <w:t xml:space="preserve"> container manages the life cycle of Spring Bean, bean scopes and injecting any required dependencies in the bean.</w:t>
      </w:r>
    </w:p>
    <w:p w:rsidR="00911AD0" w:rsidRDefault="00911AD0" w:rsidP="00911AD0">
      <w:pPr>
        <w:pStyle w:val="Heading3"/>
        <w:numPr>
          <w:ilvl w:val="0"/>
          <w:numId w:val="13"/>
        </w:numPr>
        <w:shd w:val="clear" w:color="auto" w:fill="FFFFFF"/>
        <w:spacing w:before="0" w:beforeAutospacing="0" w:after="217" w:afterAutospacing="0"/>
        <w:ind w:left="543"/>
        <w:rPr>
          <w:rFonts w:ascii="Arial" w:hAnsi="Arial" w:cs="Arial"/>
          <w:color w:val="000000"/>
          <w:sz w:val="33"/>
          <w:szCs w:val="33"/>
        </w:rPr>
      </w:pPr>
      <w:bookmarkStart w:id="1169" w:name="spring-bean-configuration-file"/>
      <w:bookmarkEnd w:id="1169"/>
      <w:r>
        <w:rPr>
          <w:rFonts w:ascii="Arial" w:hAnsi="Arial" w:cs="Arial"/>
          <w:color w:val="000000"/>
          <w:sz w:val="33"/>
          <w:szCs w:val="33"/>
        </w:rPr>
        <w:t xml:space="preserve">What is the importance of </w:t>
      </w:r>
      <w:proofErr w:type="gramStart"/>
      <w:r>
        <w:rPr>
          <w:rFonts w:ascii="Arial" w:hAnsi="Arial" w:cs="Arial"/>
          <w:color w:val="000000"/>
          <w:sz w:val="33"/>
          <w:szCs w:val="33"/>
        </w:rPr>
        <w:t>Spring</w:t>
      </w:r>
      <w:proofErr w:type="gramEnd"/>
      <w:r>
        <w:rPr>
          <w:rFonts w:ascii="Arial" w:hAnsi="Arial" w:cs="Arial"/>
          <w:color w:val="000000"/>
          <w:sz w:val="33"/>
          <w:szCs w:val="33"/>
        </w:rPr>
        <w:t xml:space="preserve"> bean configuration file?</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 xml:space="preserve">We use Spring Bean configuration file to define all the beans that will be initialized by Spring Context. When we create the instance of Spring ApplicationContext, it reads the spring bean xml file and </w:t>
      </w:r>
      <w:proofErr w:type="gramStart"/>
      <w:r>
        <w:rPr>
          <w:rFonts w:ascii="Arial" w:hAnsi="Arial" w:cs="Arial"/>
          <w:color w:val="666666"/>
          <w:sz w:val="22"/>
          <w:szCs w:val="22"/>
        </w:rPr>
        <w:t>initialize</w:t>
      </w:r>
      <w:proofErr w:type="gramEnd"/>
      <w:r>
        <w:rPr>
          <w:rFonts w:ascii="Arial" w:hAnsi="Arial" w:cs="Arial"/>
          <w:color w:val="666666"/>
          <w:sz w:val="22"/>
          <w:szCs w:val="22"/>
        </w:rPr>
        <w:t xml:space="preserve"> all of them. Once the context is initialized, we can use it to get different bean instances.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Apart from Spring Bean configuration, this file also contains spring MVC interceptors, view resolvers and other elements to support annotations based configurations.</w:t>
      </w:r>
    </w:p>
    <w:p w:rsidR="00564CAE" w:rsidRPr="00564CAE" w:rsidRDefault="00564CAE" w:rsidP="00911AD0">
      <w:pPr>
        <w:pStyle w:val="NormalWeb"/>
        <w:shd w:val="clear" w:color="auto" w:fill="FFFFFF"/>
        <w:spacing w:before="0" w:beforeAutospacing="0" w:after="353" w:afterAutospacing="0"/>
        <w:ind w:left="543"/>
        <w:rPr>
          <w:rFonts w:ascii="Arial" w:hAnsi="Arial" w:cs="Arial"/>
          <w:i/>
          <w:color w:val="666666"/>
          <w:sz w:val="22"/>
          <w:szCs w:val="22"/>
        </w:rPr>
      </w:pPr>
      <w:r w:rsidRPr="00564CAE">
        <w:rPr>
          <w:rFonts w:ascii="Tahoma" w:hAnsi="Tahoma" w:cs="Tahoma"/>
          <w:i/>
          <w:color w:val="000000"/>
          <w:sz w:val="18"/>
          <w:szCs w:val="18"/>
        </w:rPr>
        <w:t>Spring contextloaderlistener has the list of all the beans that’s get instantiated in the application context as well as the information about the different controller, view resolver, handlermapper etc to support annotation based configuration.</w:t>
      </w:r>
    </w:p>
    <w:p w:rsidR="00911AD0" w:rsidRDefault="00911AD0" w:rsidP="00911AD0">
      <w:pPr>
        <w:pStyle w:val="Heading3"/>
        <w:numPr>
          <w:ilvl w:val="0"/>
          <w:numId w:val="13"/>
        </w:numPr>
        <w:shd w:val="clear" w:color="auto" w:fill="FFFFFF"/>
        <w:spacing w:before="0" w:beforeAutospacing="0" w:after="217" w:afterAutospacing="0"/>
        <w:ind w:left="543"/>
        <w:rPr>
          <w:rFonts w:ascii="Arial" w:hAnsi="Arial" w:cs="Arial"/>
          <w:color w:val="000000"/>
          <w:sz w:val="33"/>
          <w:szCs w:val="33"/>
        </w:rPr>
      </w:pPr>
      <w:bookmarkStart w:id="1170" w:name="spring-bean-configuration"/>
      <w:bookmarkEnd w:id="1170"/>
      <w:r>
        <w:rPr>
          <w:rFonts w:ascii="Arial" w:hAnsi="Arial" w:cs="Arial"/>
          <w:color w:val="000000"/>
          <w:sz w:val="33"/>
          <w:szCs w:val="33"/>
        </w:rPr>
        <w:t>What are different ways to configure a class as Spring Bean</w:t>
      </w:r>
      <w:proofErr w:type="gramStart"/>
      <w:r>
        <w:rPr>
          <w:rFonts w:ascii="Arial" w:hAnsi="Arial" w:cs="Arial"/>
          <w:color w:val="000000"/>
          <w:sz w:val="33"/>
          <w:szCs w:val="33"/>
        </w:rPr>
        <w:t>?</w:t>
      </w:r>
      <w:r w:rsidR="00564CAE">
        <w:rPr>
          <w:rFonts w:ascii="Arial" w:hAnsi="Arial" w:cs="Arial"/>
          <w:color w:val="000000"/>
          <w:sz w:val="33"/>
          <w:szCs w:val="33"/>
        </w:rPr>
        <w:t>RRR</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There are three different ways to configure Spring Bean.</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XML Configuration</w:t>
      </w:r>
      <w:r>
        <w:rPr>
          <w:rFonts w:ascii="Arial" w:hAnsi="Arial" w:cs="Arial"/>
          <w:color w:val="666666"/>
        </w:rPr>
        <w:t>: This is the most popular configuration and we can use bean element in context file to configure a Spring Bean. For example:</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1154" w:right="68"/>
        <w:rPr>
          <w:color w:val="666666"/>
          <w:sz w:val="22"/>
          <w:szCs w:val="22"/>
        </w:rPr>
      </w:pPr>
      <w:r>
        <w:rPr>
          <w:rStyle w:val="tag"/>
          <w:color w:val="000088"/>
          <w:sz w:val="22"/>
          <w:szCs w:val="22"/>
        </w:rPr>
        <w:t>&lt;bean</w:t>
      </w:r>
      <w:r>
        <w:rPr>
          <w:rStyle w:val="pln"/>
          <w:color w:val="000000"/>
          <w:sz w:val="22"/>
          <w:szCs w:val="22"/>
        </w:rPr>
        <w:t xml:space="preserve"> </w:t>
      </w:r>
      <w:r>
        <w:rPr>
          <w:rStyle w:val="atn"/>
          <w:color w:val="660066"/>
          <w:sz w:val="22"/>
          <w:szCs w:val="22"/>
        </w:rPr>
        <w:t>name</w:t>
      </w:r>
      <w:r>
        <w:rPr>
          <w:rStyle w:val="pun"/>
          <w:color w:val="666600"/>
          <w:sz w:val="22"/>
          <w:szCs w:val="22"/>
        </w:rPr>
        <w:t>=</w:t>
      </w:r>
      <w:r>
        <w:rPr>
          <w:rStyle w:val="atv"/>
          <w:color w:val="008800"/>
          <w:sz w:val="22"/>
          <w:szCs w:val="22"/>
        </w:rPr>
        <w:t>"myBean"</w:t>
      </w:r>
      <w:r>
        <w:rPr>
          <w:rStyle w:val="pln"/>
          <w:color w:val="000000"/>
          <w:sz w:val="22"/>
          <w:szCs w:val="22"/>
        </w:rPr>
        <w:t xml:space="preserve"> </w:t>
      </w:r>
      <w:r>
        <w:rPr>
          <w:rStyle w:val="atn"/>
          <w:color w:val="660066"/>
          <w:sz w:val="22"/>
          <w:szCs w:val="22"/>
        </w:rPr>
        <w:t>class</w:t>
      </w:r>
      <w:r>
        <w:rPr>
          <w:rStyle w:val="pun"/>
          <w:color w:val="666600"/>
          <w:sz w:val="22"/>
          <w:szCs w:val="22"/>
        </w:rPr>
        <w:t>=</w:t>
      </w:r>
      <w:r>
        <w:rPr>
          <w:rStyle w:val="atv"/>
          <w:color w:val="008800"/>
          <w:sz w:val="22"/>
          <w:szCs w:val="22"/>
        </w:rPr>
        <w:t>"com.journaldev.spring.beans.MyBean"</w:t>
      </w:r>
      <w:r>
        <w:rPr>
          <w:rStyle w:val="tag"/>
          <w:color w:val="000088"/>
          <w:sz w:val="22"/>
          <w:szCs w:val="22"/>
        </w:rPr>
        <w:t>&gt;&lt;/bean&gt;</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lastRenderedPageBreak/>
        <w:t>Java Based Configuration</w:t>
      </w:r>
      <w:r>
        <w:rPr>
          <w:rFonts w:ascii="Arial" w:hAnsi="Arial" w:cs="Arial"/>
          <w:color w:val="666666"/>
        </w:rPr>
        <w:t xml:space="preserve">: If you are using only annotations, you can configure a </w:t>
      </w:r>
      <w:proofErr w:type="gramStart"/>
      <w:r>
        <w:rPr>
          <w:rFonts w:ascii="Arial" w:hAnsi="Arial" w:cs="Arial"/>
          <w:color w:val="666666"/>
        </w:rPr>
        <w:t>Spring</w:t>
      </w:r>
      <w:proofErr w:type="gramEnd"/>
      <w:r>
        <w:rPr>
          <w:rFonts w:ascii="Arial" w:hAnsi="Arial" w:cs="Arial"/>
          <w:color w:val="666666"/>
        </w:rPr>
        <w:t xml:space="preserve"> bean using</w:t>
      </w:r>
      <w:r>
        <w:rPr>
          <w:rStyle w:val="apple-converted-space"/>
          <w:rFonts w:ascii="Arial" w:hAnsi="Arial" w:cs="Arial"/>
          <w:color w:val="666666"/>
        </w:rPr>
        <w:t> </w:t>
      </w:r>
      <w:r>
        <w:rPr>
          <w:rStyle w:val="HTMLCode"/>
          <w:rFonts w:eastAsiaTheme="minorEastAsia"/>
          <w:color w:val="666666"/>
          <w:shd w:val="clear" w:color="auto" w:fill="EFE8E5"/>
        </w:rPr>
        <w:t>@Bean</w:t>
      </w:r>
      <w:r>
        <w:rPr>
          <w:rStyle w:val="apple-converted-space"/>
          <w:rFonts w:ascii="Arial" w:hAnsi="Arial" w:cs="Arial"/>
          <w:color w:val="666666"/>
        </w:rPr>
        <w:t> </w:t>
      </w:r>
      <w:r>
        <w:rPr>
          <w:rFonts w:ascii="Arial" w:hAnsi="Arial" w:cs="Arial"/>
          <w:color w:val="666666"/>
        </w:rPr>
        <w:t>annotation. This annotation is used with</w:t>
      </w:r>
      <w:r>
        <w:rPr>
          <w:rStyle w:val="apple-converted-space"/>
          <w:rFonts w:ascii="Arial" w:hAnsi="Arial" w:cs="Arial"/>
          <w:color w:val="666666"/>
        </w:rPr>
        <w:t> </w:t>
      </w:r>
      <w:r>
        <w:rPr>
          <w:rStyle w:val="HTMLCode"/>
          <w:rFonts w:eastAsiaTheme="minorEastAsia"/>
          <w:color w:val="666666"/>
          <w:shd w:val="clear" w:color="auto" w:fill="EFE8E5"/>
        </w:rPr>
        <w:t>@Configuration</w:t>
      </w:r>
      <w:r>
        <w:rPr>
          <w:rStyle w:val="apple-converted-space"/>
          <w:rFonts w:ascii="Arial" w:hAnsi="Arial" w:cs="Arial"/>
          <w:color w:val="666666"/>
        </w:rPr>
        <w:t> </w:t>
      </w:r>
      <w:r>
        <w:rPr>
          <w:rFonts w:ascii="Arial" w:hAnsi="Arial" w:cs="Arial"/>
          <w:color w:val="666666"/>
        </w:rPr>
        <w:t>classes to configure a spring bean. Sample configuration is:</w:t>
      </w:r>
    </w:p>
    <w:p w:rsidR="00911AD0" w:rsidRDefault="00911AD0" w:rsidP="00911AD0">
      <w:pPr>
        <w:pStyle w:val="HTMLPreformatted"/>
        <w:numPr>
          <w:ilvl w:val="1"/>
          <w:numId w:val="14"/>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lit"/>
          <w:color w:val="006666"/>
          <w:sz w:val="22"/>
          <w:szCs w:val="22"/>
        </w:rPr>
        <w:t>@Configuration</w:t>
      </w:r>
    </w:p>
    <w:p w:rsidR="00911AD0" w:rsidRDefault="00911AD0" w:rsidP="00911AD0">
      <w:pPr>
        <w:pStyle w:val="HTMLPreformatted"/>
        <w:numPr>
          <w:ilvl w:val="1"/>
          <w:numId w:val="14"/>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lit"/>
          <w:color w:val="006666"/>
          <w:sz w:val="22"/>
          <w:szCs w:val="22"/>
        </w:rPr>
        <w:t>@ComponentScan</w:t>
      </w:r>
      <w:r>
        <w:rPr>
          <w:rStyle w:val="pun"/>
          <w:color w:val="666600"/>
          <w:sz w:val="22"/>
          <w:szCs w:val="22"/>
        </w:rPr>
        <w:t>(</w:t>
      </w:r>
      <w:r>
        <w:rPr>
          <w:rStyle w:val="pln"/>
          <w:color w:val="000000"/>
          <w:sz w:val="22"/>
          <w:szCs w:val="22"/>
        </w:rPr>
        <w:t>value</w:t>
      </w:r>
      <w:r>
        <w:rPr>
          <w:rStyle w:val="pun"/>
          <w:color w:val="666600"/>
          <w:sz w:val="22"/>
          <w:szCs w:val="22"/>
        </w:rPr>
        <w:t>=</w:t>
      </w:r>
      <w:r>
        <w:rPr>
          <w:rStyle w:val="str"/>
          <w:color w:val="008800"/>
          <w:sz w:val="22"/>
          <w:szCs w:val="22"/>
        </w:rPr>
        <w:t>"com.journaldev.spring.main"</w:t>
      </w:r>
      <w:r>
        <w:rPr>
          <w:rStyle w:val="pun"/>
          <w:color w:val="666600"/>
          <w:sz w:val="22"/>
          <w:szCs w:val="22"/>
        </w:rPr>
        <w:t>)</w:t>
      </w:r>
    </w:p>
    <w:p w:rsidR="00911AD0" w:rsidRDefault="00911AD0" w:rsidP="00911AD0">
      <w:pPr>
        <w:pStyle w:val="HTMLPreformatted"/>
        <w:numPr>
          <w:ilvl w:val="1"/>
          <w:numId w:val="14"/>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MyConfiguration</w:t>
      </w:r>
      <w:r>
        <w:rPr>
          <w:rStyle w:val="pln"/>
          <w:color w:val="000000"/>
          <w:sz w:val="22"/>
          <w:szCs w:val="22"/>
        </w:rPr>
        <w:t xml:space="preserve"> </w:t>
      </w:r>
      <w:r>
        <w:rPr>
          <w:rStyle w:val="pun"/>
          <w:color w:val="666600"/>
          <w:sz w:val="22"/>
          <w:szCs w:val="22"/>
        </w:rPr>
        <w:t>{</w:t>
      </w:r>
    </w:p>
    <w:p w:rsidR="00911AD0" w:rsidRDefault="00911AD0" w:rsidP="00911AD0">
      <w:pPr>
        <w:pStyle w:val="HTMLPreformatted"/>
        <w:numPr>
          <w:ilvl w:val="1"/>
          <w:numId w:val="14"/>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p>
    <w:p w:rsidR="00911AD0" w:rsidRDefault="00911AD0" w:rsidP="00911AD0">
      <w:pPr>
        <w:pStyle w:val="HTMLPreformatted"/>
        <w:numPr>
          <w:ilvl w:val="1"/>
          <w:numId w:val="14"/>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ab/>
      </w:r>
      <w:r>
        <w:rPr>
          <w:rStyle w:val="lit"/>
          <w:color w:val="006666"/>
          <w:sz w:val="22"/>
          <w:szCs w:val="22"/>
        </w:rPr>
        <w:t>@Bean</w:t>
      </w:r>
    </w:p>
    <w:p w:rsidR="00911AD0" w:rsidRDefault="00911AD0" w:rsidP="00911AD0">
      <w:pPr>
        <w:pStyle w:val="HTMLPreformatted"/>
        <w:numPr>
          <w:ilvl w:val="1"/>
          <w:numId w:val="14"/>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ab/>
      </w:r>
      <w:r>
        <w:rPr>
          <w:rStyle w:val="kwd"/>
          <w:color w:val="000088"/>
          <w:sz w:val="22"/>
          <w:szCs w:val="22"/>
        </w:rPr>
        <w:t>public</w:t>
      </w:r>
      <w:r>
        <w:rPr>
          <w:rStyle w:val="pln"/>
          <w:color w:val="000000"/>
          <w:sz w:val="22"/>
          <w:szCs w:val="22"/>
        </w:rPr>
        <w:t xml:space="preserve"> </w:t>
      </w:r>
      <w:r>
        <w:rPr>
          <w:rStyle w:val="typ"/>
          <w:color w:val="660066"/>
          <w:sz w:val="22"/>
          <w:szCs w:val="22"/>
        </w:rPr>
        <w:t>MyService</w:t>
      </w:r>
      <w:r>
        <w:rPr>
          <w:rStyle w:val="pln"/>
          <w:color w:val="000000"/>
          <w:sz w:val="22"/>
          <w:szCs w:val="22"/>
        </w:rPr>
        <w:t xml:space="preserve"> getService</w:t>
      </w:r>
      <w:r>
        <w:rPr>
          <w:rStyle w:val="pun"/>
          <w:color w:val="666600"/>
          <w:sz w:val="22"/>
          <w:szCs w:val="22"/>
        </w:rPr>
        <w:t>(){</w:t>
      </w:r>
    </w:p>
    <w:p w:rsidR="00911AD0" w:rsidRDefault="00911AD0" w:rsidP="00911AD0">
      <w:pPr>
        <w:pStyle w:val="HTMLPreformatted"/>
        <w:numPr>
          <w:ilvl w:val="1"/>
          <w:numId w:val="14"/>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ab/>
      </w:r>
      <w:r>
        <w:rPr>
          <w:rStyle w:val="pln"/>
          <w:color w:val="000000"/>
          <w:sz w:val="22"/>
          <w:szCs w:val="22"/>
        </w:rPr>
        <w:tab/>
      </w:r>
      <w:r>
        <w:rPr>
          <w:rStyle w:val="kwd"/>
          <w:color w:val="000088"/>
          <w:sz w:val="22"/>
          <w:szCs w:val="22"/>
        </w:rPr>
        <w:t>return</w:t>
      </w:r>
      <w:r>
        <w:rPr>
          <w:rStyle w:val="pln"/>
          <w:color w:val="000000"/>
          <w:sz w:val="22"/>
          <w:szCs w:val="22"/>
        </w:rPr>
        <w:t xml:space="preserve"> </w:t>
      </w:r>
      <w:r>
        <w:rPr>
          <w:rStyle w:val="kwd"/>
          <w:color w:val="000088"/>
          <w:sz w:val="22"/>
          <w:szCs w:val="22"/>
        </w:rPr>
        <w:t>new</w:t>
      </w:r>
      <w:r>
        <w:rPr>
          <w:rStyle w:val="pln"/>
          <w:color w:val="000000"/>
          <w:sz w:val="22"/>
          <w:szCs w:val="22"/>
        </w:rPr>
        <w:t xml:space="preserve"> </w:t>
      </w:r>
      <w:r>
        <w:rPr>
          <w:rStyle w:val="typ"/>
          <w:color w:val="660066"/>
          <w:sz w:val="22"/>
          <w:szCs w:val="22"/>
        </w:rPr>
        <w:t>MyService</w:t>
      </w:r>
      <w:r>
        <w:rPr>
          <w:rStyle w:val="pun"/>
          <w:color w:val="666600"/>
          <w:sz w:val="22"/>
          <w:szCs w:val="22"/>
        </w:rPr>
        <w:t>();</w:t>
      </w:r>
    </w:p>
    <w:p w:rsidR="00911AD0" w:rsidRDefault="00911AD0" w:rsidP="00911AD0">
      <w:pPr>
        <w:pStyle w:val="HTMLPreformatted"/>
        <w:numPr>
          <w:ilvl w:val="1"/>
          <w:numId w:val="14"/>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ab/>
      </w:r>
      <w:r>
        <w:rPr>
          <w:rStyle w:val="pun"/>
          <w:color w:val="666600"/>
          <w:sz w:val="22"/>
          <w:szCs w:val="22"/>
        </w:rPr>
        <w: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1154" w:right="68"/>
        <w:rPr>
          <w:color w:val="666666"/>
          <w:sz w:val="22"/>
          <w:szCs w:val="22"/>
        </w:rPr>
      </w:pPr>
      <w:r>
        <w:rPr>
          <w:rStyle w:val="pun"/>
          <w:color w:val="666600"/>
          <w:sz w:val="22"/>
          <w:szCs w:val="22"/>
        </w:rPr>
        <w:t>}</w:t>
      </w:r>
    </w:p>
    <w:p w:rsidR="00911AD0" w:rsidRDefault="00911AD0" w:rsidP="00911AD0">
      <w:pPr>
        <w:pStyle w:val="NormalWeb"/>
        <w:shd w:val="clear" w:color="auto" w:fill="FFFFFF"/>
        <w:spacing w:before="0" w:beforeAutospacing="0" w:after="353" w:afterAutospacing="0"/>
        <w:ind w:left="1086"/>
        <w:rPr>
          <w:rFonts w:ascii="Arial" w:hAnsi="Arial" w:cs="Arial"/>
          <w:color w:val="666666"/>
          <w:sz w:val="22"/>
          <w:szCs w:val="22"/>
        </w:rPr>
      </w:pPr>
      <w:r>
        <w:rPr>
          <w:rFonts w:ascii="Arial" w:hAnsi="Arial" w:cs="Arial"/>
          <w:color w:val="666666"/>
          <w:sz w:val="22"/>
          <w:szCs w:val="22"/>
        </w:rPr>
        <w:t>To get this bean from spring context, we need to use following code snippet: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1154" w:right="68"/>
        <w:rPr>
          <w:rStyle w:val="pln"/>
          <w:color w:val="000000"/>
          <w:sz w:val="22"/>
          <w:szCs w:val="22"/>
        </w:rPr>
      </w:pPr>
      <w:r>
        <w:rPr>
          <w:rStyle w:val="typ"/>
          <w:color w:val="660066"/>
          <w:sz w:val="22"/>
          <w:szCs w:val="22"/>
        </w:rPr>
        <w:t>AnnotationConfigApplicationContext</w:t>
      </w:r>
      <w:r>
        <w:rPr>
          <w:rStyle w:val="pln"/>
          <w:color w:val="000000"/>
          <w:sz w:val="22"/>
          <w:szCs w:val="22"/>
        </w:rPr>
        <w:t xml:space="preserve"> ctx </w:t>
      </w:r>
      <w:r>
        <w:rPr>
          <w:rStyle w:val="pun"/>
          <w:color w:val="666600"/>
          <w:sz w:val="22"/>
          <w:szCs w:val="22"/>
        </w:rPr>
        <w:t>=</w:t>
      </w:r>
      <w:r>
        <w:rPr>
          <w:rStyle w:val="pln"/>
          <w:color w:val="000000"/>
          <w:sz w:val="22"/>
          <w:szCs w:val="22"/>
        </w:rPr>
        <w:t xml:space="preserve"> </w:t>
      </w:r>
      <w:r>
        <w:rPr>
          <w:rStyle w:val="kwd"/>
          <w:color w:val="000088"/>
          <w:sz w:val="22"/>
          <w:szCs w:val="22"/>
        </w:rPr>
        <w:t>new</w:t>
      </w:r>
      <w:r>
        <w:rPr>
          <w:rStyle w:val="pln"/>
          <w:color w:val="000000"/>
          <w:sz w:val="22"/>
          <w:szCs w:val="22"/>
        </w:rPr>
        <w:t xml:space="preserve"> </w:t>
      </w:r>
      <w:proofErr w:type="gramStart"/>
      <w:r>
        <w:rPr>
          <w:rStyle w:val="typ"/>
          <w:color w:val="660066"/>
          <w:sz w:val="22"/>
          <w:szCs w:val="22"/>
        </w:rPr>
        <w:t>AnnotationConfigApplicationContext</w:t>
      </w:r>
      <w:r>
        <w:rPr>
          <w:rStyle w:val="pun"/>
          <w:color w:val="666600"/>
          <w:sz w:val="22"/>
          <w:szCs w:val="22"/>
        </w:rPr>
        <w:t>(</w:t>
      </w:r>
      <w:proofErr w:type="gramEnd"/>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1154" w:right="68"/>
        <w:rPr>
          <w:rStyle w:val="pln"/>
          <w:color w:val="000000"/>
          <w:sz w:val="22"/>
          <w:szCs w:val="22"/>
        </w:rPr>
      </w:pPr>
      <w:r>
        <w:rPr>
          <w:rStyle w:val="pln"/>
          <w:color w:val="000000"/>
          <w:sz w:val="22"/>
          <w:szCs w:val="22"/>
        </w:rPr>
        <w:tab/>
      </w:r>
      <w:r>
        <w:rPr>
          <w:rStyle w:val="pln"/>
          <w:color w:val="000000"/>
          <w:sz w:val="22"/>
          <w:szCs w:val="22"/>
        </w:rPr>
        <w:tab/>
      </w:r>
      <w:r>
        <w:rPr>
          <w:rStyle w:val="typ"/>
          <w:color w:val="660066"/>
          <w:sz w:val="22"/>
          <w:szCs w:val="22"/>
        </w:rPr>
        <w:t>MyConfiguration</w:t>
      </w:r>
      <w:r>
        <w:rPr>
          <w:rStyle w:val="pun"/>
          <w:color w:val="666600"/>
          <w:sz w:val="22"/>
          <w:szCs w:val="22"/>
        </w:rPr>
        <w:t>.</w:t>
      </w:r>
      <w:r>
        <w:rPr>
          <w:rStyle w:val="kwd"/>
          <w:color w:val="000088"/>
          <w:sz w:val="22"/>
          <w:szCs w:val="22"/>
        </w:rPr>
        <w:t>class</w:t>
      </w:r>
      <w:r>
        <w:rPr>
          <w:rStyle w:val="pun"/>
          <w:color w:val="666600"/>
          <w:sz w:val="22"/>
          <w:szCs w:val="22"/>
        </w:rPr>
        <w: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1154" w:right="68"/>
        <w:rPr>
          <w:color w:val="666666"/>
          <w:sz w:val="22"/>
          <w:szCs w:val="22"/>
        </w:rPr>
      </w:pPr>
      <w:r>
        <w:rPr>
          <w:rStyle w:val="typ"/>
          <w:color w:val="660066"/>
          <w:sz w:val="22"/>
          <w:szCs w:val="22"/>
        </w:rPr>
        <w:t>MyService</w:t>
      </w:r>
      <w:r>
        <w:rPr>
          <w:rStyle w:val="pln"/>
          <w:color w:val="000000"/>
          <w:sz w:val="22"/>
          <w:szCs w:val="22"/>
        </w:rPr>
        <w:t xml:space="preserve"> service </w:t>
      </w:r>
      <w:r>
        <w:rPr>
          <w:rStyle w:val="pun"/>
          <w:color w:val="666600"/>
          <w:sz w:val="22"/>
          <w:szCs w:val="22"/>
        </w:rPr>
        <w:t>=</w:t>
      </w:r>
      <w:r>
        <w:rPr>
          <w:rStyle w:val="pln"/>
          <w:color w:val="000000"/>
          <w:sz w:val="22"/>
          <w:szCs w:val="22"/>
        </w:rPr>
        <w:t xml:space="preserve"> </w:t>
      </w:r>
      <w:proofErr w:type="gramStart"/>
      <w:r>
        <w:rPr>
          <w:rStyle w:val="pln"/>
          <w:color w:val="000000"/>
          <w:sz w:val="22"/>
          <w:szCs w:val="22"/>
        </w:rPr>
        <w:t>ctx</w:t>
      </w:r>
      <w:r>
        <w:rPr>
          <w:rStyle w:val="pun"/>
          <w:color w:val="666600"/>
          <w:sz w:val="22"/>
          <w:szCs w:val="22"/>
        </w:rPr>
        <w:t>.</w:t>
      </w:r>
      <w:r>
        <w:rPr>
          <w:rStyle w:val="pln"/>
          <w:color w:val="000000"/>
          <w:sz w:val="22"/>
          <w:szCs w:val="22"/>
        </w:rPr>
        <w:t>getBean</w:t>
      </w:r>
      <w:r>
        <w:rPr>
          <w:rStyle w:val="pun"/>
          <w:color w:val="666600"/>
          <w:sz w:val="22"/>
          <w:szCs w:val="22"/>
        </w:rPr>
        <w:t>(</w:t>
      </w:r>
      <w:proofErr w:type="gramEnd"/>
      <w:r>
        <w:rPr>
          <w:rStyle w:val="typ"/>
          <w:color w:val="660066"/>
          <w:sz w:val="22"/>
          <w:szCs w:val="22"/>
        </w:rPr>
        <w:t>MyService</w:t>
      </w:r>
      <w:r>
        <w:rPr>
          <w:rStyle w:val="pun"/>
          <w:color w:val="666600"/>
          <w:sz w:val="22"/>
          <w:szCs w:val="22"/>
        </w:rPr>
        <w:t>.</w:t>
      </w:r>
      <w:r>
        <w:rPr>
          <w:rStyle w:val="kwd"/>
          <w:color w:val="000088"/>
          <w:sz w:val="22"/>
          <w:szCs w:val="22"/>
        </w:rPr>
        <w:t>class</w:t>
      </w:r>
      <w:r>
        <w:rPr>
          <w:rStyle w:val="pun"/>
          <w:color w:val="666600"/>
          <w:sz w:val="22"/>
          <w:szCs w:val="22"/>
        </w:rPr>
        <w:t>);</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Annotation Based Configuration</w:t>
      </w:r>
      <w:r>
        <w:rPr>
          <w:rFonts w:ascii="Arial" w:hAnsi="Arial" w:cs="Arial"/>
          <w:color w:val="666666"/>
        </w:rPr>
        <w:t>: We can also use @Component, @Service, @Repository and @Controller annotations with classes to configure them to be as spring bean. For these, we would need to provide base package location to scan for these classes. For example:</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1154" w:right="68"/>
        <w:rPr>
          <w:color w:val="666666"/>
          <w:sz w:val="22"/>
          <w:szCs w:val="22"/>
        </w:rPr>
      </w:pPr>
      <w:r>
        <w:rPr>
          <w:rStyle w:val="tag"/>
          <w:color w:val="000088"/>
          <w:sz w:val="22"/>
          <w:szCs w:val="22"/>
        </w:rPr>
        <w:t>&lt;context</w:t>
      </w:r>
      <w:proofErr w:type="gramStart"/>
      <w:r>
        <w:rPr>
          <w:rStyle w:val="tag"/>
          <w:color w:val="000088"/>
          <w:sz w:val="22"/>
          <w:szCs w:val="22"/>
        </w:rPr>
        <w:t>:component</w:t>
      </w:r>
      <w:proofErr w:type="gramEnd"/>
      <w:r>
        <w:rPr>
          <w:rStyle w:val="tag"/>
          <w:color w:val="000088"/>
          <w:sz w:val="22"/>
          <w:szCs w:val="22"/>
        </w:rPr>
        <w:t>-scan</w:t>
      </w:r>
      <w:r>
        <w:rPr>
          <w:rStyle w:val="pln"/>
          <w:color w:val="000000"/>
          <w:sz w:val="22"/>
          <w:szCs w:val="22"/>
        </w:rPr>
        <w:t xml:space="preserve"> </w:t>
      </w:r>
      <w:r>
        <w:rPr>
          <w:rStyle w:val="atn"/>
          <w:color w:val="660066"/>
          <w:sz w:val="22"/>
          <w:szCs w:val="22"/>
        </w:rPr>
        <w:t>base-package</w:t>
      </w:r>
      <w:r>
        <w:rPr>
          <w:rStyle w:val="pun"/>
          <w:color w:val="666600"/>
          <w:sz w:val="22"/>
          <w:szCs w:val="22"/>
        </w:rPr>
        <w:t>=</w:t>
      </w:r>
      <w:r>
        <w:rPr>
          <w:rStyle w:val="atv"/>
          <w:color w:val="008800"/>
          <w:sz w:val="22"/>
          <w:szCs w:val="22"/>
        </w:rPr>
        <w:t>"com.journaldev.spring"</w:t>
      </w:r>
      <w:r>
        <w:rPr>
          <w:rStyle w:val="pln"/>
          <w:color w:val="000000"/>
          <w:sz w:val="22"/>
          <w:szCs w:val="22"/>
        </w:rPr>
        <w:t xml:space="preserve"> </w:t>
      </w:r>
      <w:r>
        <w:rPr>
          <w:rStyle w:val="tag"/>
          <w:color w:val="000088"/>
          <w:sz w:val="22"/>
          <w:szCs w:val="22"/>
        </w:rPr>
        <w:t>/&gt;</w:t>
      </w:r>
    </w:p>
    <w:p w:rsidR="00911AD0" w:rsidRDefault="00911AD0" w:rsidP="00911AD0">
      <w:pPr>
        <w:pStyle w:val="Heading3"/>
        <w:numPr>
          <w:ilvl w:val="0"/>
          <w:numId w:val="14"/>
        </w:numPr>
        <w:shd w:val="clear" w:color="auto" w:fill="FFFFFF"/>
        <w:spacing w:before="0" w:beforeAutospacing="0" w:after="217" w:afterAutospacing="0"/>
        <w:ind w:left="543"/>
        <w:rPr>
          <w:rFonts w:ascii="Arial" w:hAnsi="Arial" w:cs="Arial"/>
          <w:color w:val="000000"/>
          <w:sz w:val="33"/>
          <w:szCs w:val="33"/>
        </w:rPr>
      </w:pPr>
      <w:bookmarkStart w:id="1171" w:name="spring-bean-scopes"/>
      <w:bookmarkEnd w:id="1171"/>
      <w:r>
        <w:rPr>
          <w:rFonts w:ascii="Arial" w:hAnsi="Arial" w:cs="Arial"/>
          <w:color w:val="000000"/>
          <w:sz w:val="33"/>
          <w:szCs w:val="33"/>
        </w:rPr>
        <w:t>What are different scopes of Spring Bean?</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There are five scopes defined for Spring Beans.</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proofErr w:type="gramStart"/>
      <w:r>
        <w:rPr>
          <w:rStyle w:val="Strong"/>
          <w:rFonts w:ascii="Arial" w:hAnsi="Arial" w:cs="Arial"/>
          <w:color w:val="666666"/>
        </w:rPr>
        <w:t>singleton</w:t>
      </w:r>
      <w:proofErr w:type="gramEnd"/>
      <w:r>
        <w:rPr>
          <w:rFonts w:ascii="Arial" w:hAnsi="Arial" w:cs="Arial"/>
          <w:color w:val="666666"/>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proofErr w:type="gramStart"/>
      <w:r>
        <w:rPr>
          <w:rStyle w:val="Strong"/>
          <w:rFonts w:ascii="Arial" w:hAnsi="Arial" w:cs="Arial"/>
          <w:color w:val="666666"/>
        </w:rPr>
        <w:t>prototype</w:t>
      </w:r>
      <w:proofErr w:type="gramEnd"/>
      <w:r>
        <w:rPr>
          <w:rFonts w:ascii="Arial" w:hAnsi="Arial" w:cs="Arial"/>
          <w:color w:val="666666"/>
        </w:rPr>
        <w:t>: A new instance will be created every time the bean is requested.</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proofErr w:type="gramStart"/>
      <w:r>
        <w:rPr>
          <w:rStyle w:val="Strong"/>
          <w:rFonts w:ascii="Arial" w:hAnsi="Arial" w:cs="Arial"/>
          <w:color w:val="666666"/>
        </w:rPr>
        <w:lastRenderedPageBreak/>
        <w:t>request</w:t>
      </w:r>
      <w:proofErr w:type="gramEnd"/>
      <w:r>
        <w:rPr>
          <w:rFonts w:ascii="Arial" w:hAnsi="Arial" w:cs="Arial"/>
          <w:color w:val="666666"/>
        </w:rPr>
        <w:t>: This is same as prototype scope, however it’s meant to be used for web applications. A new instance of the bean will be created for each HTTP request.</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proofErr w:type="gramStart"/>
      <w:r>
        <w:rPr>
          <w:rStyle w:val="Strong"/>
          <w:rFonts w:ascii="Arial" w:hAnsi="Arial" w:cs="Arial"/>
          <w:color w:val="666666"/>
        </w:rPr>
        <w:t>session</w:t>
      </w:r>
      <w:proofErr w:type="gramEnd"/>
      <w:r>
        <w:rPr>
          <w:rFonts w:ascii="Arial" w:hAnsi="Arial" w:cs="Arial"/>
          <w:color w:val="666666"/>
        </w:rPr>
        <w:t>: A new bean will be created for each HTTP session by the container.</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proofErr w:type="gramStart"/>
      <w:r>
        <w:rPr>
          <w:rStyle w:val="Strong"/>
          <w:rFonts w:ascii="Arial" w:hAnsi="Arial" w:cs="Arial"/>
          <w:color w:val="666666"/>
        </w:rPr>
        <w:t>global-session</w:t>
      </w:r>
      <w:proofErr w:type="gramEnd"/>
      <w:r>
        <w:rPr>
          <w:rFonts w:ascii="Arial" w:hAnsi="Arial" w:cs="Arial"/>
          <w:color w:val="666666"/>
        </w:rPr>
        <w:t>: This is used to create global session beans for Portlet applications.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Spring Framework is extendable and we can create our own scopes too, however most of the times we are good with the scopes provided by the framework.</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To set spring bean scopes we can use “scope” attribute in bean element or @Scope annotation for annotation based configurations.</w:t>
      </w:r>
    </w:p>
    <w:p w:rsidR="00911AD0" w:rsidRDefault="00911AD0" w:rsidP="00911AD0">
      <w:pPr>
        <w:pStyle w:val="Heading3"/>
        <w:numPr>
          <w:ilvl w:val="0"/>
          <w:numId w:val="14"/>
        </w:numPr>
        <w:shd w:val="clear" w:color="auto" w:fill="FFFFFF"/>
        <w:spacing w:before="0" w:beforeAutospacing="0" w:after="217" w:afterAutospacing="0"/>
        <w:ind w:left="543"/>
        <w:rPr>
          <w:rFonts w:ascii="Arial" w:hAnsi="Arial" w:cs="Arial"/>
          <w:color w:val="000000"/>
          <w:sz w:val="33"/>
          <w:szCs w:val="33"/>
        </w:rPr>
      </w:pPr>
      <w:bookmarkStart w:id="1172" w:name="spring-bean-life-cycle"/>
      <w:bookmarkEnd w:id="1172"/>
      <w:r>
        <w:rPr>
          <w:rFonts w:ascii="Arial" w:hAnsi="Arial" w:cs="Arial"/>
          <w:color w:val="000000"/>
          <w:sz w:val="33"/>
          <w:szCs w:val="33"/>
        </w:rPr>
        <w:t>What is Spring Bean life cycle?</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 xml:space="preserve">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w:t>
      </w:r>
      <w:proofErr w:type="gramStart"/>
      <w:r>
        <w:rPr>
          <w:rFonts w:ascii="Arial" w:hAnsi="Arial" w:cs="Arial"/>
          <w:color w:val="666666"/>
          <w:sz w:val="22"/>
          <w:szCs w:val="22"/>
        </w:rPr>
        <w:t>framework provides support for post-initialization and pre-destroy</w:t>
      </w:r>
      <w:proofErr w:type="gramEnd"/>
      <w:r>
        <w:rPr>
          <w:rFonts w:ascii="Arial" w:hAnsi="Arial" w:cs="Arial"/>
          <w:color w:val="666666"/>
          <w:sz w:val="22"/>
          <w:szCs w:val="22"/>
        </w:rPr>
        <w:t xml:space="preserve"> methods in spring beans.</w:t>
      </w:r>
    </w:p>
    <w:p w:rsidR="00564CAE" w:rsidRDefault="00911AD0" w:rsidP="00911AD0">
      <w:pPr>
        <w:pStyle w:val="NormalWeb"/>
        <w:shd w:val="clear" w:color="auto" w:fill="FFFFFF"/>
        <w:spacing w:before="0" w:beforeAutospacing="0" w:after="353" w:afterAutospacing="0"/>
        <w:ind w:left="543"/>
      </w:pPr>
      <w:r>
        <w:rPr>
          <w:rFonts w:ascii="Arial" w:hAnsi="Arial" w:cs="Arial"/>
          <w:color w:val="666666"/>
          <w:sz w:val="22"/>
          <w:szCs w:val="22"/>
        </w:rPr>
        <w:t>We can do this by two ways – by implementing</w:t>
      </w:r>
      <w:r>
        <w:rPr>
          <w:rStyle w:val="apple-converted-space"/>
          <w:rFonts w:ascii="Arial" w:hAnsi="Arial" w:cs="Arial"/>
          <w:color w:val="666666"/>
          <w:sz w:val="22"/>
          <w:szCs w:val="22"/>
        </w:rPr>
        <w:t> </w:t>
      </w:r>
      <w:r>
        <w:rPr>
          <w:rStyle w:val="HTMLCode"/>
          <w:color w:val="666666"/>
          <w:sz w:val="22"/>
          <w:szCs w:val="22"/>
          <w:shd w:val="clear" w:color="auto" w:fill="EFE8E5"/>
        </w:rPr>
        <w:t>InitializingBean</w:t>
      </w:r>
      <w:r>
        <w:rPr>
          <w:rStyle w:val="apple-converted-space"/>
          <w:rFonts w:ascii="Arial" w:hAnsi="Arial" w:cs="Arial"/>
          <w:color w:val="666666"/>
          <w:sz w:val="22"/>
          <w:szCs w:val="22"/>
        </w:rPr>
        <w:t> </w:t>
      </w:r>
      <w:r>
        <w:rPr>
          <w:rFonts w:ascii="Arial" w:hAnsi="Arial" w:cs="Arial"/>
          <w:color w:val="666666"/>
          <w:sz w:val="22"/>
          <w:szCs w:val="22"/>
        </w:rPr>
        <w:t>and</w:t>
      </w:r>
      <w:r>
        <w:rPr>
          <w:rStyle w:val="apple-converted-space"/>
          <w:rFonts w:ascii="Arial" w:hAnsi="Arial" w:cs="Arial"/>
          <w:color w:val="666666"/>
          <w:sz w:val="22"/>
          <w:szCs w:val="22"/>
        </w:rPr>
        <w:t> </w:t>
      </w:r>
      <w:r>
        <w:rPr>
          <w:rStyle w:val="HTMLCode"/>
          <w:color w:val="666666"/>
          <w:sz w:val="22"/>
          <w:szCs w:val="22"/>
          <w:shd w:val="clear" w:color="auto" w:fill="EFE8E5"/>
        </w:rPr>
        <w:t>DisposableBean</w:t>
      </w:r>
      <w:r>
        <w:rPr>
          <w:rStyle w:val="apple-converted-space"/>
          <w:rFonts w:ascii="Arial" w:hAnsi="Arial" w:cs="Arial"/>
          <w:color w:val="666666"/>
          <w:sz w:val="22"/>
          <w:szCs w:val="22"/>
        </w:rPr>
        <w:t> </w:t>
      </w:r>
      <w:r>
        <w:rPr>
          <w:rFonts w:ascii="Arial" w:hAnsi="Arial" w:cs="Arial"/>
          <w:color w:val="666666"/>
          <w:sz w:val="22"/>
          <w:szCs w:val="22"/>
        </w:rPr>
        <w:t>interfaces or using</w:t>
      </w:r>
      <w:r>
        <w:rPr>
          <w:rStyle w:val="apple-converted-space"/>
          <w:rFonts w:ascii="Arial" w:hAnsi="Arial" w:cs="Arial"/>
          <w:color w:val="666666"/>
          <w:sz w:val="22"/>
          <w:szCs w:val="22"/>
        </w:rPr>
        <w:t> </w:t>
      </w:r>
      <w:r>
        <w:rPr>
          <w:rStyle w:val="Strong"/>
          <w:rFonts w:ascii="Arial" w:hAnsi="Arial" w:cs="Arial"/>
          <w:color w:val="666666"/>
          <w:sz w:val="22"/>
          <w:szCs w:val="22"/>
        </w:rPr>
        <w:t>init-method</w:t>
      </w:r>
      <w:r>
        <w:rPr>
          <w:rStyle w:val="apple-converted-space"/>
          <w:rFonts w:ascii="Arial" w:hAnsi="Arial" w:cs="Arial"/>
          <w:color w:val="666666"/>
          <w:sz w:val="22"/>
          <w:szCs w:val="22"/>
        </w:rPr>
        <w:t> </w:t>
      </w:r>
      <w:r>
        <w:rPr>
          <w:rFonts w:ascii="Arial" w:hAnsi="Arial" w:cs="Arial"/>
          <w:color w:val="666666"/>
          <w:sz w:val="22"/>
          <w:szCs w:val="22"/>
        </w:rPr>
        <w:t>and</w:t>
      </w:r>
      <w:r>
        <w:rPr>
          <w:rStyle w:val="apple-converted-space"/>
          <w:rFonts w:ascii="Arial" w:hAnsi="Arial" w:cs="Arial"/>
          <w:color w:val="666666"/>
          <w:sz w:val="22"/>
          <w:szCs w:val="22"/>
        </w:rPr>
        <w:t> </w:t>
      </w:r>
      <w:r>
        <w:rPr>
          <w:rStyle w:val="Strong"/>
          <w:rFonts w:ascii="Arial" w:hAnsi="Arial" w:cs="Arial"/>
          <w:color w:val="666666"/>
          <w:sz w:val="22"/>
          <w:szCs w:val="22"/>
        </w:rPr>
        <w:t>destroy-method</w:t>
      </w:r>
      <w:r>
        <w:rPr>
          <w:rStyle w:val="apple-converted-space"/>
          <w:rFonts w:ascii="Arial" w:hAnsi="Arial" w:cs="Arial"/>
          <w:color w:val="666666"/>
          <w:sz w:val="22"/>
          <w:szCs w:val="22"/>
        </w:rPr>
        <w:t> </w:t>
      </w:r>
      <w:r>
        <w:rPr>
          <w:rFonts w:ascii="Arial" w:hAnsi="Arial" w:cs="Arial"/>
          <w:color w:val="666666"/>
          <w:sz w:val="22"/>
          <w:szCs w:val="22"/>
        </w:rPr>
        <w:t>attribute in spring bean configurations. For more details, please read</w:t>
      </w:r>
      <w:r>
        <w:rPr>
          <w:rStyle w:val="apple-converted-space"/>
          <w:rFonts w:ascii="Arial" w:hAnsi="Arial" w:cs="Arial"/>
          <w:color w:val="666666"/>
          <w:sz w:val="22"/>
          <w:szCs w:val="22"/>
        </w:rPr>
        <w:t> </w:t>
      </w:r>
      <w:hyperlink r:id="rId86" w:history="1">
        <w:r>
          <w:rPr>
            <w:rStyle w:val="Hyperlink"/>
            <w:rFonts w:ascii="Arial" w:hAnsi="Arial" w:cs="Arial"/>
            <w:color w:val="FF0000"/>
            <w:sz w:val="22"/>
            <w:szCs w:val="22"/>
          </w:rPr>
          <w:t>Spring Bean Life Cycle Methods</w:t>
        </w:r>
      </w:hyperlink>
    </w:p>
    <w:p w:rsidR="00911AD0" w:rsidRDefault="00564CAE" w:rsidP="00911AD0">
      <w:pPr>
        <w:pStyle w:val="NormalWeb"/>
        <w:shd w:val="clear" w:color="auto" w:fill="FFFFFF"/>
        <w:spacing w:before="0" w:beforeAutospacing="0" w:after="353" w:afterAutospacing="0"/>
        <w:ind w:left="543"/>
        <w:rPr>
          <w:rFonts w:ascii="Arial" w:hAnsi="Arial" w:cs="Arial"/>
          <w:color w:val="666666"/>
          <w:sz w:val="22"/>
          <w:szCs w:val="22"/>
        </w:rPr>
      </w:pPr>
      <w:r w:rsidRPr="00564CAE">
        <w:rPr>
          <w:rFonts w:ascii="Tahoma" w:hAnsi="Tahoma" w:cs="Tahoma"/>
          <w:i/>
          <w:color w:val="000000"/>
          <w:sz w:val="20"/>
          <w:szCs w:val="20"/>
        </w:rPr>
        <w:t xml:space="preserve">Spring Bean Life Cycle – When we create an object of spring container (application context or Bean Factory) then the bean is instantiated. Also, when the context is destroyed then the initialized bean also gets destroyed. Lot of things happens while initialization and destruction of the bean behind the scene. InitializingBean and disposableBean are the </w:t>
      </w:r>
      <w:proofErr w:type="gramStart"/>
      <w:r w:rsidRPr="00564CAE">
        <w:rPr>
          <w:rFonts w:ascii="Tahoma" w:hAnsi="Tahoma" w:cs="Tahoma"/>
          <w:i/>
          <w:color w:val="000000"/>
          <w:sz w:val="20"/>
          <w:szCs w:val="20"/>
        </w:rPr>
        <w:t>interfaces which has</w:t>
      </w:r>
      <w:proofErr w:type="gramEnd"/>
      <w:r w:rsidRPr="00564CAE">
        <w:rPr>
          <w:rFonts w:ascii="Tahoma" w:hAnsi="Tahoma" w:cs="Tahoma"/>
          <w:i/>
          <w:color w:val="000000"/>
          <w:sz w:val="20"/>
          <w:szCs w:val="20"/>
        </w:rPr>
        <w:t xml:space="preserve"> the callback methods for carrying out the process of initializing and disposing bean</w:t>
      </w:r>
      <w:r w:rsidR="00911AD0">
        <w:rPr>
          <w:rFonts w:ascii="Arial" w:hAnsi="Arial" w:cs="Arial"/>
          <w:color w:val="666666"/>
          <w:sz w:val="22"/>
          <w:szCs w:val="22"/>
        </w:rPr>
        <w:t>.</w:t>
      </w:r>
    </w:p>
    <w:p w:rsidR="00911AD0" w:rsidRDefault="00911AD0" w:rsidP="00911AD0">
      <w:pPr>
        <w:pStyle w:val="Heading3"/>
        <w:numPr>
          <w:ilvl w:val="0"/>
          <w:numId w:val="14"/>
        </w:numPr>
        <w:shd w:val="clear" w:color="auto" w:fill="FFFFFF"/>
        <w:spacing w:before="0" w:beforeAutospacing="0" w:after="217" w:afterAutospacing="0"/>
        <w:ind w:left="543"/>
        <w:rPr>
          <w:rFonts w:ascii="Arial" w:hAnsi="Arial" w:cs="Arial"/>
          <w:color w:val="000000"/>
          <w:sz w:val="33"/>
          <w:szCs w:val="33"/>
        </w:rPr>
      </w:pPr>
      <w:bookmarkStart w:id="1173" w:name="servlet-context-config-spring-bean"/>
      <w:bookmarkEnd w:id="1173"/>
      <w:r>
        <w:rPr>
          <w:rFonts w:ascii="Arial" w:hAnsi="Arial" w:cs="Arial"/>
          <w:color w:val="000000"/>
          <w:sz w:val="33"/>
          <w:szCs w:val="33"/>
        </w:rPr>
        <w:t>How to get ServletContext and ServletConfig object in a Spring Bean?</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There are two ways to get Container specific objects in the spring bean.</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Implementing Spring *Aware interfaces, for these ServletContextAware and ServletConfigAware interfaces, for complete example of these aware interfaces, please read</w:t>
      </w:r>
      <w:r>
        <w:rPr>
          <w:rStyle w:val="apple-converted-space"/>
          <w:rFonts w:ascii="Arial" w:hAnsi="Arial" w:cs="Arial"/>
          <w:color w:val="666666"/>
        </w:rPr>
        <w:t> </w:t>
      </w:r>
      <w:hyperlink r:id="rId87" w:history="1">
        <w:r>
          <w:rPr>
            <w:rStyle w:val="Hyperlink"/>
            <w:rFonts w:ascii="Arial" w:hAnsi="Arial" w:cs="Arial"/>
            <w:color w:val="FF0000"/>
          </w:rPr>
          <w:t>Spring Aware Interfaces</w:t>
        </w:r>
      </w:hyperlink>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Using</w:t>
      </w:r>
      <w:r>
        <w:rPr>
          <w:rStyle w:val="apple-converted-space"/>
          <w:rFonts w:ascii="Arial" w:hAnsi="Arial" w:cs="Arial"/>
          <w:color w:val="666666"/>
        </w:rPr>
        <w:t> </w:t>
      </w:r>
      <w:r>
        <w:rPr>
          <w:rStyle w:val="HTMLCode"/>
          <w:rFonts w:eastAsiaTheme="minorEastAsia"/>
          <w:color w:val="666666"/>
          <w:shd w:val="clear" w:color="auto" w:fill="EFE8E5"/>
        </w:rPr>
        <w:t>@Autowired</w:t>
      </w:r>
      <w:r>
        <w:rPr>
          <w:rStyle w:val="apple-converted-space"/>
          <w:rFonts w:ascii="Arial" w:hAnsi="Arial" w:cs="Arial"/>
          <w:color w:val="666666"/>
        </w:rPr>
        <w:t> </w:t>
      </w:r>
      <w:r>
        <w:rPr>
          <w:rFonts w:ascii="Arial" w:hAnsi="Arial" w:cs="Arial"/>
          <w:color w:val="666666"/>
        </w:rPr>
        <w:t>annotation with bean variable of type</w:t>
      </w:r>
      <w:r>
        <w:rPr>
          <w:rStyle w:val="apple-converted-space"/>
          <w:rFonts w:ascii="Arial" w:hAnsi="Arial" w:cs="Arial"/>
          <w:color w:val="666666"/>
        </w:rPr>
        <w:t> </w:t>
      </w:r>
      <w:r>
        <w:rPr>
          <w:rStyle w:val="HTMLCode"/>
          <w:rFonts w:eastAsiaTheme="minorEastAsia"/>
          <w:color w:val="666666"/>
          <w:shd w:val="clear" w:color="auto" w:fill="EFE8E5"/>
        </w:rPr>
        <w:t>ServletContext</w:t>
      </w:r>
      <w:r>
        <w:rPr>
          <w:rStyle w:val="apple-converted-space"/>
          <w:rFonts w:ascii="Arial" w:hAnsi="Arial" w:cs="Arial"/>
          <w:color w:val="666666"/>
        </w:rPr>
        <w:t> </w:t>
      </w:r>
      <w:r>
        <w:rPr>
          <w:rFonts w:ascii="Arial" w:hAnsi="Arial" w:cs="Arial"/>
          <w:color w:val="666666"/>
        </w:rPr>
        <w:t>and</w:t>
      </w:r>
      <w:r>
        <w:rPr>
          <w:rStyle w:val="apple-converted-space"/>
          <w:rFonts w:ascii="Arial" w:hAnsi="Arial" w:cs="Arial"/>
          <w:color w:val="666666"/>
        </w:rPr>
        <w:t> </w:t>
      </w:r>
      <w:r>
        <w:rPr>
          <w:rStyle w:val="HTMLCode"/>
          <w:rFonts w:eastAsiaTheme="minorEastAsia"/>
          <w:color w:val="666666"/>
          <w:shd w:val="clear" w:color="auto" w:fill="EFE8E5"/>
        </w:rPr>
        <w:t>ServletConfig</w:t>
      </w:r>
      <w:r>
        <w:rPr>
          <w:rFonts w:ascii="Arial" w:hAnsi="Arial" w:cs="Arial"/>
          <w:color w:val="666666"/>
        </w:rPr>
        <w:t>. They will work only in servlet container specific environment only though.</w:t>
      </w:r>
    </w:p>
    <w:p w:rsidR="00911AD0" w:rsidRDefault="00911AD0" w:rsidP="00911AD0">
      <w:pPr>
        <w:pStyle w:val="HTMLPreformatted"/>
        <w:numPr>
          <w:ilvl w:val="1"/>
          <w:numId w:val="14"/>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lit"/>
          <w:color w:val="006666"/>
          <w:sz w:val="22"/>
          <w:szCs w:val="22"/>
        </w:rPr>
        <w:t>@Autowired</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1154" w:right="68"/>
        <w:rPr>
          <w:rStyle w:val="pun"/>
          <w:color w:val="666600"/>
          <w:sz w:val="22"/>
          <w:szCs w:val="22"/>
        </w:rPr>
      </w:pPr>
      <w:r>
        <w:rPr>
          <w:rStyle w:val="typ"/>
          <w:color w:val="660066"/>
          <w:sz w:val="22"/>
          <w:szCs w:val="22"/>
        </w:rPr>
        <w:t>ServletContext</w:t>
      </w:r>
      <w:r>
        <w:rPr>
          <w:rStyle w:val="pln"/>
          <w:color w:val="000000"/>
          <w:sz w:val="22"/>
          <w:szCs w:val="22"/>
        </w:rPr>
        <w:t xml:space="preserve"> servletContext</w:t>
      </w:r>
      <w:r>
        <w:rPr>
          <w:rStyle w:val="pun"/>
          <w:color w:val="666600"/>
          <w:sz w:val="22"/>
          <w:szCs w:val="22"/>
        </w:rPr>
        <w:t>;</w:t>
      </w:r>
    </w:p>
    <w:p w:rsidR="00564CAE" w:rsidRDefault="00564CAE"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1154" w:right="68"/>
        <w:rPr>
          <w:color w:val="666666"/>
          <w:sz w:val="22"/>
          <w:szCs w:val="22"/>
        </w:rPr>
      </w:pPr>
    </w:p>
    <w:p w:rsidR="00564CAE" w:rsidRPr="00564CAE" w:rsidRDefault="00564CAE" w:rsidP="00911AD0">
      <w:pPr>
        <w:pStyle w:val="Heading3"/>
        <w:numPr>
          <w:ilvl w:val="0"/>
          <w:numId w:val="14"/>
        </w:numPr>
        <w:shd w:val="clear" w:color="auto" w:fill="FFFFFF"/>
        <w:spacing w:before="0" w:beforeAutospacing="0" w:after="217" w:afterAutospacing="0"/>
        <w:ind w:left="543"/>
        <w:rPr>
          <w:rFonts w:ascii="Arial" w:hAnsi="Arial" w:cs="Arial"/>
          <w:i/>
          <w:color w:val="000000"/>
          <w:sz w:val="33"/>
          <w:szCs w:val="33"/>
        </w:rPr>
      </w:pPr>
      <w:bookmarkStart w:id="1174" w:name="bean-wiring-autowiring"/>
      <w:bookmarkEnd w:id="1174"/>
      <w:r w:rsidRPr="00564CAE">
        <w:rPr>
          <w:rFonts w:ascii="Tahoma" w:hAnsi="Tahoma" w:cs="Tahoma"/>
          <w:i/>
          <w:color w:val="000000"/>
          <w:sz w:val="18"/>
          <w:szCs w:val="18"/>
        </w:rPr>
        <w:t>We have two ways of getting servletContext and servletConfig object which are autowiring and using aware interfaces.  </w:t>
      </w:r>
    </w:p>
    <w:p w:rsidR="00911AD0" w:rsidRDefault="00911AD0" w:rsidP="00911AD0">
      <w:pPr>
        <w:pStyle w:val="Heading3"/>
        <w:numPr>
          <w:ilvl w:val="0"/>
          <w:numId w:val="14"/>
        </w:numPr>
        <w:shd w:val="clear" w:color="auto" w:fill="FFFFFF"/>
        <w:spacing w:before="0" w:beforeAutospacing="0" w:after="217" w:afterAutospacing="0"/>
        <w:ind w:left="543"/>
        <w:rPr>
          <w:rFonts w:ascii="Arial" w:hAnsi="Arial" w:cs="Arial"/>
          <w:color w:val="000000"/>
          <w:sz w:val="33"/>
          <w:szCs w:val="33"/>
        </w:rPr>
      </w:pPr>
      <w:r>
        <w:rPr>
          <w:rFonts w:ascii="Arial" w:hAnsi="Arial" w:cs="Arial"/>
          <w:color w:val="000000"/>
          <w:sz w:val="33"/>
          <w:szCs w:val="33"/>
        </w:rPr>
        <w:t>What is Bean wiring and @Autowired annotation</w:t>
      </w:r>
      <w:proofErr w:type="gramStart"/>
      <w:r>
        <w:rPr>
          <w:rFonts w:ascii="Arial" w:hAnsi="Arial" w:cs="Arial"/>
          <w:color w:val="000000"/>
          <w:sz w:val="33"/>
          <w:szCs w:val="33"/>
        </w:rPr>
        <w:t>?</w:t>
      </w:r>
      <w:r w:rsidR="00564CAE">
        <w:rPr>
          <w:rFonts w:ascii="Arial" w:hAnsi="Arial" w:cs="Arial"/>
          <w:color w:val="000000"/>
          <w:sz w:val="33"/>
          <w:szCs w:val="33"/>
        </w:rPr>
        <w:t>RRR</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The process of injection spring bean dependencies while initializing it called Spring Bean Wiring.</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Usually it’s best practice to do the explicit wiring of all the bean dependencies, but spring framework also supports autowiring. We can use</w:t>
      </w:r>
      <w:r>
        <w:rPr>
          <w:rStyle w:val="apple-converted-space"/>
          <w:rFonts w:ascii="Arial" w:hAnsi="Arial" w:cs="Arial"/>
          <w:color w:val="666666"/>
          <w:sz w:val="22"/>
          <w:szCs w:val="22"/>
        </w:rPr>
        <w:t> </w:t>
      </w:r>
      <w:r>
        <w:rPr>
          <w:rStyle w:val="HTMLCode"/>
          <w:color w:val="666666"/>
          <w:sz w:val="22"/>
          <w:szCs w:val="22"/>
          <w:shd w:val="clear" w:color="auto" w:fill="EFE8E5"/>
        </w:rPr>
        <w:t>@Autowired</w:t>
      </w:r>
      <w:r>
        <w:rPr>
          <w:rStyle w:val="apple-converted-space"/>
          <w:rFonts w:ascii="Arial" w:hAnsi="Arial" w:cs="Arial"/>
          <w:color w:val="666666"/>
          <w:sz w:val="22"/>
          <w:szCs w:val="22"/>
        </w:rPr>
        <w:t> </w:t>
      </w:r>
      <w:r>
        <w:rPr>
          <w:rFonts w:ascii="Arial" w:hAnsi="Arial" w:cs="Arial"/>
          <w:color w:val="666666"/>
          <w:sz w:val="22"/>
          <w:szCs w:val="22"/>
        </w:rPr>
        <w:t>annotation with fields or methods for</w:t>
      </w:r>
      <w:r>
        <w:rPr>
          <w:rStyle w:val="apple-converted-space"/>
          <w:rFonts w:ascii="Arial" w:hAnsi="Arial" w:cs="Arial"/>
          <w:color w:val="666666"/>
          <w:sz w:val="22"/>
          <w:szCs w:val="22"/>
        </w:rPr>
        <w:t> </w:t>
      </w:r>
      <w:r>
        <w:rPr>
          <w:rStyle w:val="Strong"/>
          <w:rFonts w:ascii="Arial" w:hAnsi="Arial" w:cs="Arial"/>
          <w:color w:val="666666"/>
          <w:sz w:val="22"/>
          <w:szCs w:val="22"/>
        </w:rPr>
        <w:t>autowiring byType</w:t>
      </w:r>
      <w:r>
        <w:rPr>
          <w:rFonts w:ascii="Arial" w:hAnsi="Arial" w:cs="Arial"/>
          <w:color w:val="666666"/>
          <w:sz w:val="22"/>
          <w:szCs w:val="22"/>
        </w:rPr>
        <w:t>. For this annotation to work, we also need to enable annotation based configuration in spring bean configuration file. This can be done by</w:t>
      </w:r>
      <w:r>
        <w:rPr>
          <w:rStyle w:val="apple-converted-space"/>
          <w:rFonts w:ascii="Arial" w:hAnsi="Arial" w:cs="Arial"/>
          <w:color w:val="666666"/>
          <w:sz w:val="22"/>
          <w:szCs w:val="22"/>
        </w:rPr>
        <w:t> </w:t>
      </w:r>
      <w:r>
        <w:rPr>
          <w:rStyle w:val="Strong"/>
          <w:rFonts w:ascii="Arial" w:hAnsi="Arial" w:cs="Arial"/>
          <w:color w:val="666666"/>
          <w:sz w:val="22"/>
          <w:szCs w:val="22"/>
        </w:rPr>
        <w:t>context</w:t>
      </w:r>
      <w:proofErr w:type="gramStart"/>
      <w:r>
        <w:rPr>
          <w:rStyle w:val="Strong"/>
          <w:rFonts w:ascii="Arial" w:hAnsi="Arial" w:cs="Arial"/>
          <w:color w:val="666666"/>
          <w:sz w:val="22"/>
          <w:szCs w:val="22"/>
        </w:rPr>
        <w:t>:annotation</w:t>
      </w:r>
      <w:proofErr w:type="gramEnd"/>
      <w:r>
        <w:rPr>
          <w:rStyle w:val="Strong"/>
          <w:rFonts w:ascii="Arial" w:hAnsi="Arial" w:cs="Arial"/>
          <w:color w:val="666666"/>
          <w:sz w:val="22"/>
          <w:szCs w:val="22"/>
        </w:rPr>
        <w:t>-config</w:t>
      </w:r>
      <w:r>
        <w:rPr>
          <w:rStyle w:val="apple-converted-space"/>
          <w:rFonts w:ascii="Arial" w:hAnsi="Arial" w:cs="Arial"/>
          <w:color w:val="666666"/>
          <w:sz w:val="22"/>
          <w:szCs w:val="22"/>
        </w:rPr>
        <w:t> </w:t>
      </w:r>
      <w:r>
        <w:rPr>
          <w:rFonts w:ascii="Arial" w:hAnsi="Arial" w:cs="Arial"/>
          <w:color w:val="666666"/>
          <w:sz w:val="22"/>
          <w:szCs w:val="22"/>
        </w:rPr>
        <w:t>element.</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For more details about</w:t>
      </w:r>
      <w:r>
        <w:rPr>
          <w:rStyle w:val="apple-converted-space"/>
          <w:rFonts w:ascii="Arial" w:hAnsi="Arial" w:cs="Arial"/>
          <w:color w:val="666666"/>
          <w:sz w:val="22"/>
          <w:szCs w:val="22"/>
        </w:rPr>
        <w:t> </w:t>
      </w:r>
      <w:r>
        <w:rPr>
          <w:rStyle w:val="HTMLCode"/>
          <w:color w:val="666666"/>
          <w:sz w:val="22"/>
          <w:szCs w:val="22"/>
          <w:shd w:val="clear" w:color="auto" w:fill="EFE8E5"/>
        </w:rPr>
        <w:t>@Autowired</w:t>
      </w:r>
      <w:r>
        <w:rPr>
          <w:rStyle w:val="apple-converted-space"/>
          <w:rFonts w:ascii="Arial" w:hAnsi="Arial" w:cs="Arial"/>
          <w:color w:val="666666"/>
          <w:sz w:val="22"/>
          <w:szCs w:val="22"/>
        </w:rPr>
        <w:t> </w:t>
      </w:r>
      <w:r>
        <w:rPr>
          <w:rFonts w:ascii="Arial" w:hAnsi="Arial" w:cs="Arial"/>
          <w:color w:val="666666"/>
          <w:sz w:val="22"/>
          <w:szCs w:val="22"/>
        </w:rPr>
        <w:t>annotation, please read</w:t>
      </w:r>
      <w:r>
        <w:rPr>
          <w:rStyle w:val="apple-converted-space"/>
          <w:rFonts w:ascii="Arial" w:hAnsi="Arial" w:cs="Arial"/>
          <w:color w:val="666666"/>
          <w:sz w:val="22"/>
          <w:szCs w:val="22"/>
        </w:rPr>
        <w:t> </w:t>
      </w:r>
      <w:hyperlink r:id="rId88" w:history="1">
        <w:r>
          <w:rPr>
            <w:rStyle w:val="Hyperlink"/>
            <w:rFonts w:ascii="Arial" w:hAnsi="Arial" w:cs="Arial"/>
            <w:color w:val="FF0000"/>
            <w:sz w:val="22"/>
            <w:szCs w:val="22"/>
          </w:rPr>
          <w:t>Spring Autowire Example</w:t>
        </w:r>
      </w:hyperlink>
      <w:r>
        <w:rPr>
          <w:rFonts w:ascii="Arial" w:hAnsi="Arial" w:cs="Arial"/>
          <w:color w:val="666666"/>
          <w:sz w:val="22"/>
          <w:szCs w:val="22"/>
        </w:rPr>
        <w:t>.</w:t>
      </w:r>
    </w:p>
    <w:p w:rsidR="00911AD0" w:rsidRDefault="00911AD0" w:rsidP="00911AD0">
      <w:pPr>
        <w:pStyle w:val="Heading3"/>
        <w:numPr>
          <w:ilvl w:val="0"/>
          <w:numId w:val="14"/>
        </w:numPr>
        <w:shd w:val="clear" w:color="auto" w:fill="FFFFFF"/>
        <w:spacing w:before="0" w:beforeAutospacing="0" w:after="217" w:afterAutospacing="0"/>
        <w:ind w:left="543"/>
        <w:rPr>
          <w:rFonts w:ascii="Arial" w:hAnsi="Arial" w:cs="Arial"/>
          <w:color w:val="000000"/>
          <w:sz w:val="33"/>
          <w:szCs w:val="33"/>
        </w:rPr>
      </w:pPr>
      <w:bookmarkStart w:id="1175" w:name="bean-autowire-types"/>
      <w:bookmarkEnd w:id="1175"/>
      <w:r>
        <w:rPr>
          <w:rFonts w:ascii="Arial" w:hAnsi="Arial" w:cs="Arial"/>
          <w:color w:val="000000"/>
          <w:sz w:val="33"/>
          <w:szCs w:val="33"/>
        </w:rPr>
        <w:t>What are different types of Spring Bean autowiring?</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 xml:space="preserve">There are four types of autowiring in </w:t>
      </w:r>
      <w:proofErr w:type="gramStart"/>
      <w:r>
        <w:rPr>
          <w:rFonts w:ascii="Arial" w:hAnsi="Arial" w:cs="Arial"/>
          <w:color w:val="666666"/>
          <w:sz w:val="22"/>
          <w:szCs w:val="22"/>
        </w:rPr>
        <w:t>Spring</w:t>
      </w:r>
      <w:proofErr w:type="gramEnd"/>
      <w:r>
        <w:rPr>
          <w:rFonts w:ascii="Arial" w:hAnsi="Arial" w:cs="Arial"/>
          <w:color w:val="666666"/>
          <w:sz w:val="22"/>
          <w:szCs w:val="22"/>
        </w:rPr>
        <w:t xml:space="preserve"> framework.</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autowire byName</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autowire byType</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autowire by constructor</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autowiring by</w:t>
      </w:r>
      <w:r>
        <w:rPr>
          <w:rStyle w:val="apple-converted-space"/>
          <w:rFonts w:ascii="Arial" w:hAnsi="Arial" w:cs="Arial"/>
          <w:color w:val="666666"/>
        </w:rPr>
        <w:t> </w:t>
      </w:r>
      <w:r>
        <w:rPr>
          <w:rStyle w:val="Strong"/>
          <w:rFonts w:ascii="Arial" w:hAnsi="Arial" w:cs="Arial"/>
          <w:color w:val="666666"/>
        </w:rPr>
        <w:t>@Autowired</w:t>
      </w:r>
      <w:r>
        <w:rPr>
          <w:rStyle w:val="apple-converted-space"/>
          <w:rFonts w:ascii="Arial" w:hAnsi="Arial" w:cs="Arial"/>
          <w:color w:val="666666"/>
        </w:rPr>
        <w:t> </w:t>
      </w:r>
      <w:r>
        <w:rPr>
          <w:rFonts w:ascii="Arial" w:hAnsi="Arial" w:cs="Arial"/>
          <w:color w:val="666666"/>
        </w:rPr>
        <w:t>and</w:t>
      </w:r>
      <w:r>
        <w:rPr>
          <w:rStyle w:val="apple-converted-space"/>
          <w:rFonts w:ascii="Arial" w:hAnsi="Arial" w:cs="Arial"/>
          <w:color w:val="666666"/>
        </w:rPr>
        <w:t> </w:t>
      </w:r>
      <w:r>
        <w:rPr>
          <w:rStyle w:val="Strong"/>
          <w:rFonts w:ascii="Arial" w:hAnsi="Arial" w:cs="Arial"/>
          <w:color w:val="666666"/>
        </w:rPr>
        <w:t>@Qualifier</w:t>
      </w:r>
      <w:r>
        <w:rPr>
          <w:rStyle w:val="apple-converted-space"/>
          <w:rFonts w:ascii="Arial" w:hAnsi="Arial" w:cs="Arial"/>
          <w:color w:val="666666"/>
        </w:rPr>
        <w:t> </w:t>
      </w:r>
      <w:r>
        <w:rPr>
          <w:rFonts w:ascii="Arial" w:hAnsi="Arial" w:cs="Arial"/>
          <w:color w:val="666666"/>
        </w:rPr>
        <w:t>annotations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Prior to Spring 3.1,</w:t>
      </w:r>
      <w:r>
        <w:rPr>
          <w:rStyle w:val="apple-converted-space"/>
          <w:rFonts w:ascii="Arial" w:hAnsi="Arial" w:cs="Arial"/>
          <w:color w:val="666666"/>
          <w:sz w:val="22"/>
          <w:szCs w:val="22"/>
        </w:rPr>
        <w:t> </w:t>
      </w:r>
      <w:r>
        <w:rPr>
          <w:rStyle w:val="Strong"/>
          <w:rFonts w:ascii="Arial" w:hAnsi="Arial" w:cs="Arial"/>
          <w:color w:val="666666"/>
          <w:sz w:val="22"/>
          <w:szCs w:val="22"/>
        </w:rPr>
        <w:t>autowire by autodetect</w:t>
      </w:r>
      <w:r>
        <w:rPr>
          <w:rStyle w:val="apple-converted-space"/>
          <w:rFonts w:ascii="Arial" w:hAnsi="Arial" w:cs="Arial"/>
          <w:color w:val="666666"/>
          <w:sz w:val="22"/>
          <w:szCs w:val="22"/>
        </w:rPr>
        <w:t> </w:t>
      </w:r>
      <w:r>
        <w:rPr>
          <w:rFonts w:ascii="Arial" w:hAnsi="Arial" w:cs="Arial"/>
          <w:color w:val="666666"/>
          <w:sz w:val="22"/>
          <w:szCs w:val="22"/>
        </w:rPr>
        <w:t>was also supported that was similar to autowire by constructor or byType. For more details about these options, please read</w:t>
      </w:r>
      <w:r>
        <w:rPr>
          <w:rStyle w:val="apple-converted-space"/>
          <w:rFonts w:ascii="Arial" w:hAnsi="Arial" w:cs="Arial"/>
          <w:color w:val="666666"/>
          <w:sz w:val="22"/>
          <w:szCs w:val="22"/>
        </w:rPr>
        <w:t> </w:t>
      </w:r>
      <w:hyperlink r:id="rId89" w:history="1">
        <w:r>
          <w:rPr>
            <w:rStyle w:val="Hyperlink"/>
            <w:rFonts w:ascii="Arial" w:hAnsi="Arial" w:cs="Arial"/>
            <w:color w:val="FF0000"/>
            <w:sz w:val="22"/>
            <w:szCs w:val="22"/>
          </w:rPr>
          <w:t>Spring Bean Autowiring</w:t>
        </w:r>
      </w:hyperlink>
      <w:r>
        <w:rPr>
          <w:rFonts w:ascii="Arial" w:hAnsi="Arial" w:cs="Arial"/>
          <w:color w:val="666666"/>
          <w:sz w:val="22"/>
          <w:szCs w:val="22"/>
        </w:rPr>
        <w:t>.</w:t>
      </w:r>
    </w:p>
    <w:p w:rsidR="00911AD0" w:rsidRDefault="00911AD0" w:rsidP="00911AD0">
      <w:pPr>
        <w:pStyle w:val="Heading3"/>
        <w:numPr>
          <w:ilvl w:val="0"/>
          <w:numId w:val="14"/>
        </w:numPr>
        <w:shd w:val="clear" w:color="auto" w:fill="FFFFFF"/>
        <w:spacing w:before="0" w:beforeAutospacing="0" w:after="217" w:afterAutospacing="0"/>
        <w:ind w:left="543"/>
        <w:rPr>
          <w:rFonts w:ascii="Arial" w:hAnsi="Arial" w:cs="Arial"/>
          <w:color w:val="000000"/>
          <w:sz w:val="33"/>
          <w:szCs w:val="33"/>
        </w:rPr>
      </w:pPr>
      <w:bookmarkStart w:id="1176" w:name="spring-bean-thread-safety"/>
      <w:bookmarkEnd w:id="1176"/>
      <w:r>
        <w:rPr>
          <w:rFonts w:ascii="Arial" w:hAnsi="Arial" w:cs="Arial"/>
          <w:color w:val="000000"/>
          <w:sz w:val="33"/>
          <w:szCs w:val="33"/>
        </w:rPr>
        <w:t>Does Spring Bean provide thread safety</w:t>
      </w:r>
      <w:proofErr w:type="gramStart"/>
      <w:r>
        <w:rPr>
          <w:rFonts w:ascii="Arial" w:hAnsi="Arial" w:cs="Arial"/>
          <w:color w:val="000000"/>
          <w:sz w:val="33"/>
          <w:szCs w:val="33"/>
        </w:rPr>
        <w:t>?</w:t>
      </w:r>
      <w:r w:rsidR="00564CAE">
        <w:rPr>
          <w:rFonts w:ascii="Arial" w:hAnsi="Arial" w:cs="Arial"/>
          <w:color w:val="000000"/>
          <w:sz w:val="33"/>
          <w:szCs w:val="33"/>
        </w:rPr>
        <w:t>RRR</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 xml:space="preserve">The default scope of </w:t>
      </w:r>
      <w:proofErr w:type="gramStart"/>
      <w:r>
        <w:rPr>
          <w:rFonts w:ascii="Arial" w:hAnsi="Arial" w:cs="Arial"/>
          <w:color w:val="666666"/>
          <w:sz w:val="22"/>
          <w:szCs w:val="22"/>
        </w:rPr>
        <w:t>Spring</w:t>
      </w:r>
      <w:proofErr w:type="gramEnd"/>
      <w:r>
        <w:rPr>
          <w:rFonts w:ascii="Arial" w:hAnsi="Arial" w:cs="Arial"/>
          <w:color w:val="666666"/>
          <w:sz w:val="22"/>
          <w:szCs w:val="22"/>
        </w:rPr>
        <w:t xml:space="preserve"> bean is singleton, so there will be only one instance per context. That means that all the having a class level variable that any thread can update will lead to inconsistent data. Hence in default mode spring beans are not thread-safe.</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However we can change spring bean scope to request, prototype or session to achieve thread-safety at the cost of performance. It’s a design decision and based on the project requirements.</w:t>
      </w:r>
    </w:p>
    <w:p w:rsidR="00911AD0" w:rsidRDefault="00911AD0" w:rsidP="00911AD0">
      <w:pPr>
        <w:pStyle w:val="Heading3"/>
        <w:numPr>
          <w:ilvl w:val="0"/>
          <w:numId w:val="14"/>
        </w:numPr>
        <w:shd w:val="clear" w:color="auto" w:fill="FFFFFF"/>
        <w:spacing w:before="0" w:beforeAutospacing="0" w:after="217" w:afterAutospacing="0"/>
        <w:ind w:left="543"/>
        <w:rPr>
          <w:rFonts w:ascii="Arial" w:hAnsi="Arial" w:cs="Arial"/>
          <w:color w:val="000000"/>
          <w:sz w:val="33"/>
          <w:szCs w:val="33"/>
        </w:rPr>
      </w:pPr>
      <w:bookmarkStart w:id="1177" w:name="spring-controller-bean"/>
      <w:bookmarkEnd w:id="1177"/>
      <w:r>
        <w:rPr>
          <w:rFonts w:ascii="Arial" w:hAnsi="Arial" w:cs="Arial"/>
          <w:color w:val="000000"/>
          <w:sz w:val="33"/>
          <w:szCs w:val="33"/>
        </w:rPr>
        <w:t>What is a Controller in Spring MVC?</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 xml:space="preserve">Just like MVC design pattern, Controller is the </w:t>
      </w:r>
      <w:proofErr w:type="gramStart"/>
      <w:r>
        <w:rPr>
          <w:rFonts w:ascii="Arial" w:hAnsi="Arial" w:cs="Arial"/>
          <w:color w:val="666666"/>
          <w:sz w:val="22"/>
          <w:szCs w:val="22"/>
        </w:rPr>
        <w:t>class that takes care of all the client requests and send</w:t>
      </w:r>
      <w:proofErr w:type="gramEnd"/>
      <w:r>
        <w:rPr>
          <w:rFonts w:ascii="Arial" w:hAnsi="Arial" w:cs="Arial"/>
          <w:color w:val="666666"/>
          <w:sz w:val="22"/>
          <w:szCs w:val="22"/>
        </w:rPr>
        <w:t xml:space="preserve"> them to the configured resources to handle it. In Spring </w:t>
      </w:r>
      <w:r>
        <w:rPr>
          <w:rFonts w:ascii="Arial" w:hAnsi="Arial" w:cs="Arial"/>
          <w:color w:val="666666"/>
          <w:sz w:val="22"/>
          <w:szCs w:val="22"/>
        </w:rPr>
        <w:lastRenderedPageBreak/>
        <w:t>MVC</w:t>
      </w:r>
      <w:proofErr w:type="gramStart"/>
      <w:r>
        <w:rPr>
          <w:rFonts w:ascii="Arial" w:hAnsi="Arial" w:cs="Arial"/>
          <w:color w:val="666666"/>
          <w:sz w:val="22"/>
          <w:szCs w:val="22"/>
        </w:rPr>
        <w:t>,</w:t>
      </w:r>
      <w:r>
        <w:rPr>
          <w:rStyle w:val="HTMLCode"/>
          <w:color w:val="666666"/>
          <w:sz w:val="22"/>
          <w:szCs w:val="22"/>
          <w:shd w:val="clear" w:color="auto" w:fill="EFE8E5"/>
        </w:rPr>
        <w:t>org.springframework.web.servlet.DispatcherServlet</w:t>
      </w:r>
      <w:proofErr w:type="gramEnd"/>
      <w:r>
        <w:rPr>
          <w:rStyle w:val="apple-converted-space"/>
          <w:rFonts w:ascii="Arial" w:hAnsi="Arial" w:cs="Arial"/>
          <w:color w:val="666666"/>
          <w:sz w:val="22"/>
          <w:szCs w:val="22"/>
        </w:rPr>
        <w:t> </w:t>
      </w:r>
      <w:r>
        <w:rPr>
          <w:rFonts w:ascii="Arial" w:hAnsi="Arial" w:cs="Arial"/>
          <w:color w:val="666666"/>
          <w:sz w:val="22"/>
          <w:szCs w:val="22"/>
        </w:rPr>
        <w:t>is the front controller class that initializes the context based on the spring beans configurations.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A Controller class is responsible to handle different kind of client requests based on the request mappings. We can create a controller class by using</w:t>
      </w:r>
      <w:r>
        <w:rPr>
          <w:rStyle w:val="apple-converted-space"/>
          <w:rFonts w:ascii="Arial" w:hAnsi="Arial" w:cs="Arial"/>
          <w:color w:val="666666"/>
          <w:sz w:val="22"/>
          <w:szCs w:val="22"/>
        </w:rPr>
        <w:t> </w:t>
      </w:r>
      <w:r>
        <w:rPr>
          <w:rStyle w:val="HTMLCode"/>
          <w:color w:val="666666"/>
          <w:sz w:val="22"/>
          <w:szCs w:val="22"/>
          <w:shd w:val="clear" w:color="auto" w:fill="EFE8E5"/>
        </w:rPr>
        <w:t>@Controller</w:t>
      </w:r>
      <w:r>
        <w:rPr>
          <w:rStyle w:val="apple-converted-space"/>
          <w:rFonts w:ascii="Arial" w:hAnsi="Arial" w:cs="Arial"/>
          <w:color w:val="666666"/>
          <w:sz w:val="22"/>
          <w:szCs w:val="22"/>
        </w:rPr>
        <w:t> </w:t>
      </w:r>
      <w:r>
        <w:rPr>
          <w:rFonts w:ascii="Arial" w:hAnsi="Arial" w:cs="Arial"/>
          <w:color w:val="666666"/>
          <w:sz w:val="22"/>
          <w:szCs w:val="22"/>
        </w:rPr>
        <w:t>annotation. Usually it’s used with</w:t>
      </w:r>
      <w:r>
        <w:rPr>
          <w:rStyle w:val="HTMLCode"/>
          <w:color w:val="666666"/>
          <w:sz w:val="22"/>
          <w:szCs w:val="22"/>
          <w:shd w:val="clear" w:color="auto" w:fill="EFE8E5"/>
        </w:rPr>
        <w:t>@RequestMapping</w:t>
      </w:r>
      <w:r>
        <w:rPr>
          <w:rStyle w:val="apple-converted-space"/>
          <w:rFonts w:ascii="Arial" w:hAnsi="Arial" w:cs="Arial"/>
          <w:color w:val="666666"/>
          <w:sz w:val="22"/>
          <w:szCs w:val="22"/>
        </w:rPr>
        <w:t> </w:t>
      </w:r>
      <w:r>
        <w:rPr>
          <w:rFonts w:ascii="Arial" w:hAnsi="Arial" w:cs="Arial"/>
          <w:color w:val="666666"/>
          <w:sz w:val="22"/>
          <w:szCs w:val="22"/>
        </w:rPr>
        <w:t>annotation to define handler methods for specific URI mapping.</w:t>
      </w:r>
    </w:p>
    <w:p w:rsidR="00911AD0" w:rsidRDefault="00911AD0" w:rsidP="00911AD0">
      <w:pPr>
        <w:pStyle w:val="Heading3"/>
        <w:numPr>
          <w:ilvl w:val="0"/>
          <w:numId w:val="14"/>
        </w:numPr>
        <w:shd w:val="clear" w:color="auto" w:fill="FFFFFF"/>
        <w:spacing w:before="0" w:beforeAutospacing="0" w:after="217" w:afterAutospacing="0"/>
        <w:ind w:left="543"/>
        <w:rPr>
          <w:rFonts w:ascii="Arial" w:hAnsi="Arial" w:cs="Arial"/>
          <w:color w:val="000000"/>
          <w:sz w:val="33"/>
          <w:szCs w:val="33"/>
        </w:rPr>
      </w:pPr>
      <w:bookmarkStart w:id="1178" w:name="component-vs-controller-vs-service-vs-re"/>
      <w:bookmarkEnd w:id="1178"/>
      <w:r>
        <w:rPr>
          <w:rFonts w:ascii="Arial" w:hAnsi="Arial" w:cs="Arial"/>
          <w:color w:val="000000"/>
          <w:sz w:val="33"/>
          <w:szCs w:val="33"/>
        </w:rPr>
        <w:t>What’s the difference between @Component, @Controller, @Repository &amp; @Service annotations in Spring?</w:t>
      </w:r>
      <w:r w:rsidR="00564CAE">
        <w:rPr>
          <w:rFonts w:ascii="Arial" w:hAnsi="Arial" w:cs="Arial"/>
          <w:color w:val="000000"/>
          <w:sz w:val="33"/>
          <w:szCs w:val="33"/>
        </w:rPr>
        <w:t>RRR</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Style w:val="Strong"/>
          <w:rFonts w:ascii="Arial" w:hAnsi="Arial" w:cs="Arial"/>
          <w:color w:val="666666"/>
          <w:sz w:val="22"/>
          <w:szCs w:val="22"/>
        </w:rPr>
        <w:t>@Component</w:t>
      </w:r>
      <w:r>
        <w:rPr>
          <w:rStyle w:val="apple-converted-space"/>
          <w:rFonts w:ascii="Arial" w:hAnsi="Arial" w:cs="Arial"/>
          <w:color w:val="666666"/>
          <w:sz w:val="22"/>
          <w:szCs w:val="22"/>
        </w:rPr>
        <w:t> </w:t>
      </w:r>
      <w:r>
        <w:rPr>
          <w:rFonts w:ascii="Arial" w:hAnsi="Arial" w:cs="Arial"/>
          <w:color w:val="666666"/>
          <w:sz w:val="22"/>
          <w:szCs w:val="22"/>
        </w:rPr>
        <w:t>is used to indicate that a class is a component. These classes are used for auto detection and configured as bean, when annotation based configurations are used.</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Style w:val="Strong"/>
          <w:rFonts w:ascii="Arial" w:hAnsi="Arial" w:cs="Arial"/>
          <w:color w:val="666666"/>
          <w:sz w:val="22"/>
          <w:szCs w:val="22"/>
        </w:rPr>
        <w:t>@Controller</w:t>
      </w:r>
      <w:r>
        <w:rPr>
          <w:rStyle w:val="apple-converted-space"/>
          <w:rFonts w:ascii="Arial" w:hAnsi="Arial" w:cs="Arial"/>
          <w:color w:val="666666"/>
          <w:sz w:val="22"/>
          <w:szCs w:val="22"/>
        </w:rPr>
        <w:t> </w:t>
      </w:r>
      <w:r>
        <w:rPr>
          <w:rFonts w:ascii="Arial" w:hAnsi="Arial" w:cs="Arial"/>
          <w:color w:val="666666"/>
          <w:sz w:val="22"/>
          <w:szCs w:val="22"/>
        </w:rPr>
        <w:t>is a specific type of component, used in MVC applications and mostly used with RequestMapping annotation.</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Style w:val="Strong"/>
          <w:rFonts w:ascii="Arial" w:hAnsi="Arial" w:cs="Arial"/>
          <w:color w:val="666666"/>
          <w:sz w:val="22"/>
          <w:szCs w:val="22"/>
        </w:rPr>
        <w:t>@Repository</w:t>
      </w:r>
      <w:r>
        <w:rPr>
          <w:rStyle w:val="apple-converted-space"/>
          <w:rFonts w:ascii="Arial" w:hAnsi="Arial" w:cs="Arial"/>
          <w:color w:val="666666"/>
          <w:sz w:val="22"/>
          <w:szCs w:val="22"/>
        </w:rPr>
        <w:t> </w:t>
      </w:r>
      <w:r>
        <w:rPr>
          <w:rFonts w:ascii="Arial" w:hAnsi="Arial" w:cs="Arial"/>
          <w:color w:val="666666"/>
          <w:sz w:val="22"/>
          <w:szCs w:val="22"/>
        </w:rPr>
        <w:t>annotation is used to indicate that a component is used as repository and a mechanism to store/retrieve/search data. We can apply this annotation with DAO pattern implementation classes.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Style w:val="Strong"/>
          <w:rFonts w:ascii="Arial" w:hAnsi="Arial" w:cs="Arial"/>
          <w:color w:val="666666"/>
          <w:sz w:val="22"/>
          <w:szCs w:val="22"/>
        </w:rPr>
        <w:t>@Service</w:t>
      </w:r>
      <w:r>
        <w:rPr>
          <w:rStyle w:val="apple-converted-space"/>
          <w:rFonts w:ascii="Arial" w:hAnsi="Arial" w:cs="Arial"/>
          <w:color w:val="666666"/>
          <w:sz w:val="22"/>
          <w:szCs w:val="22"/>
        </w:rPr>
        <w:t> </w:t>
      </w:r>
      <w:r>
        <w:rPr>
          <w:rFonts w:ascii="Arial" w:hAnsi="Arial" w:cs="Arial"/>
          <w:color w:val="666666"/>
          <w:sz w:val="22"/>
          <w:szCs w:val="22"/>
        </w:rPr>
        <w:t>is used to indicate that a class is a Service. Usually the business facade classes that provide some services are annotated with this.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We can use any of the above annotations for a class for auto-detection but different types are provided so that you can easily distinguish the purpose of the annotated classes.</w:t>
      </w:r>
    </w:p>
    <w:p w:rsidR="00911AD0" w:rsidRDefault="00911AD0" w:rsidP="00911AD0">
      <w:pPr>
        <w:pStyle w:val="Heading3"/>
        <w:numPr>
          <w:ilvl w:val="0"/>
          <w:numId w:val="14"/>
        </w:numPr>
        <w:shd w:val="clear" w:color="auto" w:fill="FFFFFF"/>
        <w:spacing w:before="0" w:beforeAutospacing="0" w:after="217" w:afterAutospacing="0"/>
        <w:ind w:left="543"/>
        <w:rPr>
          <w:rFonts w:ascii="Arial" w:hAnsi="Arial" w:cs="Arial"/>
          <w:color w:val="000000"/>
          <w:sz w:val="33"/>
          <w:szCs w:val="33"/>
        </w:rPr>
      </w:pPr>
      <w:bookmarkStart w:id="1179" w:name="DispatcherServlet-ContextLoaderListener"/>
      <w:bookmarkEnd w:id="1179"/>
      <w:r>
        <w:rPr>
          <w:rFonts w:ascii="Arial" w:hAnsi="Arial" w:cs="Arial"/>
          <w:color w:val="000000"/>
          <w:sz w:val="33"/>
          <w:szCs w:val="33"/>
        </w:rPr>
        <w:t>What is DispatcherServlet and ContextLoaderListener</w:t>
      </w:r>
      <w:proofErr w:type="gramStart"/>
      <w:r>
        <w:rPr>
          <w:rFonts w:ascii="Arial" w:hAnsi="Arial" w:cs="Arial"/>
          <w:color w:val="000000"/>
          <w:sz w:val="33"/>
          <w:szCs w:val="33"/>
        </w:rPr>
        <w:t>?</w:t>
      </w:r>
      <w:r w:rsidR="00564CAE">
        <w:rPr>
          <w:rFonts w:ascii="Arial" w:hAnsi="Arial" w:cs="Arial"/>
          <w:color w:val="000000"/>
          <w:sz w:val="33"/>
          <w:szCs w:val="33"/>
        </w:rPr>
        <w:t>RRR</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Style w:val="HTMLCode"/>
          <w:color w:val="666666"/>
          <w:sz w:val="22"/>
          <w:szCs w:val="22"/>
          <w:shd w:val="clear" w:color="auto" w:fill="EFE8E5"/>
        </w:rPr>
        <w:t>DispatcherServlet</w:t>
      </w:r>
      <w:r>
        <w:rPr>
          <w:rStyle w:val="apple-converted-space"/>
          <w:rFonts w:ascii="Arial" w:hAnsi="Arial" w:cs="Arial"/>
          <w:color w:val="666666"/>
          <w:sz w:val="22"/>
          <w:szCs w:val="22"/>
        </w:rPr>
        <w:t> </w:t>
      </w:r>
      <w:r>
        <w:rPr>
          <w:rFonts w:ascii="Arial" w:hAnsi="Arial" w:cs="Arial"/>
          <w:color w:val="666666"/>
          <w:sz w:val="22"/>
          <w:szCs w:val="22"/>
        </w:rPr>
        <w:t xml:space="preserve">is the front controller in the Spring MVC application and it loads the spring bean configuration file and </w:t>
      </w:r>
      <w:proofErr w:type="gramStart"/>
      <w:r>
        <w:rPr>
          <w:rFonts w:ascii="Arial" w:hAnsi="Arial" w:cs="Arial"/>
          <w:color w:val="666666"/>
          <w:sz w:val="22"/>
          <w:szCs w:val="22"/>
        </w:rPr>
        <w:t>initialize</w:t>
      </w:r>
      <w:proofErr w:type="gramEnd"/>
      <w:r>
        <w:rPr>
          <w:rFonts w:ascii="Arial" w:hAnsi="Arial" w:cs="Arial"/>
          <w:color w:val="666666"/>
          <w:sz w:val="22"/>
          <w:szCs w:val="22"/>
        </w:rPr>
        <w:t xml:space="preserve"> all the beans that are configured. If annotations are enabled, it also scans the packages and </w:t>
      </w:r>
      <w:proofErr w:type="gramStart"/>
      <w:r>
        <w:rPr>
          <w:rFonts w:ascii="Arial" w:hAnsi="Arial" w:cs="Arial"/>
          <w:color w:val="666666"/>
          <w:sz w:val="22"/>
          <w:szCs w:val="22"/>
        </w:rPr>
        <w:t>configure</w:t>
      </w:r>
      <w:proofErr w:type="gramEnd"/>
      <w:r>
        <w:rPr>
          <w:rFonts w:ascii="Arial" w:hAnsi="Arial" w:cs="Arial"/>
          <w:color w:val="666666"/>
          <w:sz w:val="22"/>
          <w:szCs w:val="22"/>
        </w:rPr>
        <w:t xml:space="preserve"> any bean annotated with</w:t>
      </w:r>
      <w:r>
        <w:rPr>
          <w:rStyle w:val="apple-converted-space"/>
          <w:rFonts w:ascii="Arial" w:hAnsi="Arial" w:cs="Arial"/>
          <w:color w:val="666666"/>
          <w:sz w:val="22"/>
          <w:szCs w:val="22"/>
        </w:rPr>
        <w:t> </w:t>
      </w:r>
      <w:r>
        <w:rPr>
          <w:rStyle w:val="HTMLCode"/>
          <w:color w:val="666666"/>
          <w:sz w:val="22"/>
          <w:szCs w:val="22"/>
          <w:shd w:val="clear" w:color="auto" w:fill="EFE8E5"/>
        </w:rPr>
        <w:t>@Component</w:t>
      </w:r>
      <w:r>
        <w:rPr>
          <w:rFonts w:ascii="Arial" w:hAnsi="Arial" w:cs="Arial"/>
          <w:color w:val="666666"/>
          <w:sz w:val="22"/>
          <w:szCs w:val="22"/>
        </w:rPr>
        <w:t>,</w:t>
      </w:r>
      <w:r>
        <w:rPr>
          <w:rStyle w:val="apple-converted-space"/>
          <w:rFonts w:ascii="Arial" w:hAnsi="Arial" w:cs="Arial"/>
          <w:color w:val="666666"/>
          <w:sz w:val="22"/>
          <w:szCs w:val="22"/>
        </w:rPr>
        <w:t> </w:t>
      </w:r>
      <w:r>
        <w:rPr>
          <w:rStyle w:val="HTMLCode"/>
          <w:color w:val="666666"/>
          <w:sz w:val="22"/>
          <w:szCs w:val="22"/>
          <w:shd w:val="clear" w:color="auto" w:fill="EFE8E5"/>
        </w:rPr>
        <w:t>@Controller</w:t>
      </w:r>
      <w:r>
        <w:rPr>
          <w:rFonts w:ascii="Arial" w:hAnsi="Arial" w:cs="Arial"/>
          <w:color w:val="666666"/>
          <w:sz w:val="22"/>
          <w:szCs w:val="22"/>
        </w:rPr>
        <w:t>,</w:t>
      </w:r>
      <w:r>
        <w:rPr>
          <w:rStyle w:val="apple-converted-space"/>
          <w:rFonts w:ascii="Arial" w:hAnsi="Arial" w:cs="Arial"/>
          <w:color w:val="666666"/>
          <w:sz w:val="22"/>
          <w:szCs w:val="22"/>
        </w:rPr>
        <w:t> </w:t>
      </w:r>
      <w:r>
        <w:rPr>
          <w:rStyle w:val="HTMLCode"/>
          <w:color w:val="666666"/>
          <w:sz w:val="22"/>
          <w:szCs w:val="22"/>
          <w:shd w:val="clear" w:color="auto" w:fill="EFE8E5"/>
        </w:rPr>
        <w:t>@Repository</w:t>
      </w:r>
      <w:r>
        <w:rPr>
          <w:rStyle w:val="apple-converted-space"/>
          <w:rFonts w:ascii="Arial" w:hAnsi="Arial" w:cs="Arial"/>
          <w:color w:val="666666"/>
          <w:sz w:val="22"/>
          <w:szCs w:val="22"/>
        </w:rPr>
        <w:t> </w:t>
      </w:r>
      <w:r>
        <w:rPr>
          <w:rFonts w:ascii="Arial" w:hAnsi="Arial" w:cs="Arial"/>
          <w:color w:val="666666"/>
          <w:sz w:val="22"/>
          <w:szCs w:val="22"/>
        </w:rPr>
        <w:t>or</w:t>
      </w:r>
      <w:r>
        <w:rPr>
          <w:rStyle w:val="HTMLCode"/>
          <w:color w:val="666666"/>
          <w:sz w:val="22"/>
          <w:szCs w:val="22"/>
          <w:shd w:val="clear" w:color="auto" w:fill="EFE8E5"/>
        </w:rPr>
        <w:t>@Service</w:t>
      </w:r>
      <w:r>
        <w:rPr>
          <w:rStyle w:val="apple-converted-space"/>
          <w:rFonts w:ascii="Arial" w:hAnsi="Arial" w:cs="Arial"/>
          <w:color w:val="666666"/>
          <w:sz w:val="22"/>
          <w:szCs w:val="22"/>
        </w:rPr>
        <w:t> </w:t>
      </w:r>
      <w:r>
        <w:rPr>
          <w:rFonts w:ascii="Arial" w:hAnsi="Arial" w:cs="Arial"/>
          <w:color w:val="666666"/>
          <w:sz w:val="22"/>
          <w:szCs w:val="22"/>
        </w:rPr>
        <w:t>annotations.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Style w:val="HTMLCode"/>
          <w:color w:val="666666"/>
          <w:sz w:val="22"/>
          <w:szCs w:val="22"/>
          <w:shd w:val="clear" w:color="auto" w:fill="EFE8E5"/>
        </w:rPr>
        <w:t>ContextLoaderListener</w:t>
      </w:r>
      <w:r>
        <w:rPr>
          <w:rStyle w:val="apple-converted-space"/>
          <w:rFonts w:ascii="Arial" w:hAnsi="Arial" w:cs="Arial"/>
          <w:color w:val="666666"/>
          <w:sz w:val="22"/>
          <w:szCs w:val="22"/>
        </w:rPr>
        <w:t> </w:t>
      </w:r>
      <w:r>
        <w:rPr>
          <w:rFonts w:ascii="Arial" w:hAnsi="Arial" w:cs="Arial"/>
          <w:color w:val="666666"/>
          <w:sz w:val="22"/>
          <w:szCs w:val="22"/>
        </w:rPr>
        <w:t xml:space="preserve">is the listener to start up and shut down </w:t>
      </w:r>
      <w:proofErr w:type="gramStart"/>
      <w:r>
        <w:rPr>
          <w:rFonts w:ascii="Arial" w:hAnsi="Arial" w:cs="Arial"/>
          <w:color w:val="666666"/>
          <w:sz w:val="22"/>
          <w:szCs w:val="22"/>
        </w:rPr>
        <w:t>Spring’s</w:t>
      </w:r>
      <w:proofErr w:type="gramEnd"/>
      <w:r>
        <w:rPr>
          <w:rFonts w:ascii="Arial" w:hAnsi="Arial" w:cs="Arial"/>
          <w:color w:val="666666"/>
          <w:sz w:val="22"/>
          <w:szCs w:val="22"/>
        </w:rPr>
        <w:t xml:space="preserve"> root</w:t>
      </w:r>
      <w:r>
        <w:rPr>
          <w:rStyle w:val="HTMLCode"/>
          <w:color w:val="666666"/>
          <w:sz w:val="22"/>
          <w:szCs w:val="22"/>
          <w:shd w:val="clear" w:color="auto" w:fill="EFE8E5"/>
        </w:rPr>
        <w:t>WebApplicationContext</w:t>
      </w:r>
      <w:r>
        <w:rPr>
          <w:rFonts w:ascii="Arial" w:hAnsi="Arial" w:cs="Arial"/>
          <w:color w:val="666666"/>
          <w:sz w:val="22"/>
          <w:szCs w:val="22"/>
        </w:rPr>
        <w:t xml:space="preserve">. </w:t>
      </w:r>
      <w:proofErr w:type="gramStart"/>
      <w:r>
        <w:rPr>
          <w:rFonts w:ascii="Arial" w:hAnsi="Arial" w:cs="Arial"/>
          <w:color w:val="666666"/>
          <w:sz w:val="22"/>
          <w:szCs w:val="22"/>
        </w:rPr>
        <w:t>It’s</w:t>
      </w:r>
      <w:proofErr w:type="gramEnd"/>
      <w:r>
        <w:rPr>
          <w:rFonts w:ascii="Arial" w:hAnsi="Arial" w:cs="Arial"/>
          <w:color w:val="666666"/>
          <w:sz w:val="22"/>
          <w:szCs w:val="22"/>
        </w:rPr>
        <w:t xml:space="preserve"> important functions are to tie up the lifecycle of</w:t>
      </w:r>
      <w:r>
        <w:rPr>
          <w:rStyle w:val="apple-converted-space"/>
          <w:rFonts w:ascii="Arial" w:hAnsi="Arial" w:cs="Arial"/>
          <w:color w:val="666666"/>
          <w:sz w:val="22"/>
          <w:szCs w:val="22"/>
        </w:rPr>
        <w:t> </w:t>
      </w:r>
      <w:r>
        <w:rPr>
          <w:rStyle w:val="HTMLCode"/>
          <w:color w:val="666666"/>
          <w:sz w:val="22"/>
          <w:szCs w:val="22"/>
          <w:shd w:val="clear" w:color="auto" w:fill="EFE8E5"/>
        </w:rPr>
        <w:t>ApplicationContext</w:t>
      </w:r>
      <w:r>
        <w:rPr>
          <w:rStyle w:val="apple-converted-space"/>
          <w:rFonts w:ascii="Arial" w:hAnsi="Arial" w:cs="Arial"/>
          <w:color w:val="666666"/>
          <w:sz w:val="22"/>
          <w:szCs w:val="22"/>
        </w:rPr>
        <w:t> </w:t>
      </w:r>
      <w:r>
        <w:rPr>
          <w:rFonts w:ascii="Arial" w:hAnsi="Arial" w:cs="Arial"/>
          <w:color w:val="666666"/>
          <w:sz w:val="22"/>
          <w:szCs w:val="22"/>
        </w:rPr>
        <w:t>to the lifecycle of the</w:t>
      </w:r>
      <w:r>
        <w:rPr>
          <w:rStyle w:val="apple-converted-space"/>
          <w:rFonts w:ascii="Arial" w:hAnsi="Arial" w:cs="Arial"/>
          <w:color w:val="666666"/>
          <w:sz w:val="22"/>
          <w:szCs w:val="22"/>
        </w:rPr>
        <w:t> </w:t>
      </w:r>
      <w:r>
        <w:rPr>
          <w:rStyle w:val="HTMLCode"/>
          <w:color w:val="666666"/>
          <w:sz w:val="22"/>
          <w:szCs w:val="22"/>
          <w:shd w:val="clear" w:color="auto" w:fill="EFE8E5"/>
        </w:rPr>
        <w:t>ServletContext</w:t>
      </w:r>
      <w:r>
        <w:rPr>
          <w:rStyle w:val="apple-converted-space"/>
          <w:rFonts w:ascii="Arial" w:hAnsi="Arial" w:cs="Arial"/>
          <w:color w:val="666666"/>
          <w:sz w:val="22"/>
          <w:szCs w:val="22"/>
        </w:rPr>
        <w:t> </w:t>
      </w:r>
      <w:r>
        <w:rPr>
          <w:rFonts w:ascii="Arial" w:hAnsi="Arial" w:cs="Arial"/>
          <w:color w:val="666666"/>
          <w:sz w:val="22"/>
          <w:szCs w:val="22"/>
        </w:rPr>
        <w:t>and to automate the creation of</w:t>
      </w:r>
      <w:r>
        <w:rPr>
          <w:rStyle w:val="apple-converted-space"/>
          <w:rFonts w:ascii="Arial" w:hAnsi="Arial" w:cs="Arial"/>
          <w:color w:val="666666"/>
          <w:sz w:val="22"/>
          <w:szCs w:val="22"/>
        </w:rPr>
        <w:t> </w:t>
      </w:r>
      <w:r>
        <w:rPr>
          <w:rStyle w:val="HTMLCode"/>
          <w:color w:val="666666"/>
          <w:sz w:val="22"/>
          <w:szCs w:val="22"/>
          <w:shd w:val="clear" w:color="auto" w:fill="EFE8E5"/>
        </w:rPr>
        <w:t>ApplicationContext</w:t>
      </w:r>
      <w:r>
        <w:rPr>
          <w:rFonts w:ascii="Arial" w:hAnsi="Arial" w:cs="Arial"/>
          <w:color w:val="666666"/>
          <w:sz w:val="22"/>
          <w:szCs w:val="22"/>
        </w:rPr>
        <w:t>. We can use it to define shared beans that can be used across different spring contexts.</w:t>
      </w:r>
    </w:p>
    <w:p w:rsidR="00911AD0" w:rsidRDefault="00911AD0" w:rsidP="00911AD0">
      <w:pPr>
        <w:pStyle w:val="Heading3"/>
        <w:numPr>
          <w:ilvl w:val="0"/>
          <w:numId w:val="14"/>
        </w:numPr>
        <w:shd w:val="clear" w:color="auto" w:fill="FFFFFF"/>
        <w:spacing w:before="0" w:beforeAutospacing="0" w:after="217" w:afterAutospacing="0"/>
        <w:ind w:left="543"/>
        <w:rPr>
          <w:rFonts w:ascii="Arial" w:hAnsi="Arial" w:cs="Arial"/>
          <w:color w:val="000000"/>
          <w:sz w:val="33"/>
          <w:szCs w:val="33"/>
        </w:rPr>
      </w:pPr>
      <w:bookmarkStart w:id="1180" w:name="spring-ViewResolver"/>
      <w:bookmarkEnd w:id="1180"/>
      <w:r>
        <w:rPr>
          <w:rFonts w:ascii="Arial" w:hAnsi="Arial" w:cs="Arial"/>
          <w:color w:val="000000"/>
          <w:sz w:val="33"/>
          <w:szCs w:val="33"/>
        </w:rPr>
        <w:t xml:space="preserve">What is ViewResolver in </w:t>
      </w:r>
      <w:proofErr w:type="gramStart"/>
      <w:r>
        <w:rPr>
          <w:rFonts w:ascii="Arial" w:hAnsi="Arial" w:cs="Arial"/>
          <w:color w:val="000000"/>
          <w:sz w:val="33"/>
          <w:szCs w:val="33"/>
        </w:rPr>
        <w:t>Spring</w:t>
      </w:r>
      <w:proofErr w:type="gramEnd"/>
      <w:r>
        <w:rPr>
          <w:rFonts w:ascii="Arial" w:hAnsi="Arial" w:cs="Arial"/>
          <w:color w:val="000000"/>
          <w:sz w:val="33"/>
          <w:szCs w:val="33"/>
        </w:rPr>
        <w:t>?</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Style w:val="HTMLCode"/>
          <w:color w:val="666666"/>
          <w:sz w:val="22"/>
          <w:szCs w:val="22"/>
          <w:shd w:val="clear" w:color="auto" w:fill="EFE8E5"/>
        </w:rPr>
        <w:lastRenderedPageBreak/>
        <w:t>ViewResolver</w:t>
      </w:r>
      <w:r>
        <w:rPr>
          <w:rStyle w:val="apple-converted-space"/>
          <w:rFonts w:ascii="Arial" w:hAnsi="Arial" w:cs="Arial"/>
          <w:color w:val="666666"/>
          <w:sz w:val="22"/>
          <w:szCs w:val="22"/>
        </w:rPr>
        <w:t> </w:t>
      </w:r>
      <w:r>
        <w:rPr>
          <w:rFonts w:ascii="Arial" w:hAnsi="Arial" w:cs="Arial"/>
          <w:color w:val="666666"/>
          <w:sz w:val="22"/>
          <w:szCs w:val="22"/>
        </w:rPr>
        <w:t>implementations are used to resolve the view pages by name. Usually we configure it in the spring bean configuration file. For example:</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proofErr w:type="gramStart"/>
      <w:r>
        <w:rPr>
          <w:rStyle w:val="com"/>
          <w:color w:val="880000"/>
          <w:sz w:val="22"/>
          <w:szCs w:val="22"/>
        </w:rPr>
        <w:t>&lt;!--</w:t>
      </w:r>
      <w:proofErr w:type="gramEnd"/>
      <w:r>
        <w:rPr>
          <w:rStyle w:val="com"/>
          <w:color w:val="880000"/>
          <w:sz w:val="22"/>
          <w:szCs w:val="22"/>
        </w:rPr>
        <w:t xml:space="preserve"> Resolves views selected for rendering by @Controllers to .jsp resources in the /WEB-INF/views directory --&gt;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tag"/>
          <w:color w:val="000088"/>
          <w:sz w:val="22"/>
          <w:szCs w:val="22"/>
        </w:rPr>
        <w:t>&lt;beans</w:t>
      </w:r>
      <w:proofErr w:type="gramStart"/>
      <w:r>
        <w:rPr>
          <w:rStyle w:val="tag"/>
          <w:color w:val="000088"/>
          <w:sz w:val="22"/>
          <w:szCs w:val="22"/>
        </w:rPr>
        <w:t>:bean</w:t>
      </w:r>
      <w:proofErr w:type="gramEnd"/>
      <w:r>
        <w:rPr>
          <w:rStyle w:val="pln"/>
          <w:color w:val="000000"/>
          <w:sz w:val="22"/>
          <w:szCs w:val="22"/>
        </w:rPr>
        <w:t xml:space="preserve"> </w:t>
      </w:r>
      <w:r>
        <w:rPr>
          <w:rStyle w:val="atn"/>
          <w:color w:val="660066"/>
          <w:sz w:val="22"/>
          <w:szCs w:val="22"/>
        </w:rPr>
        <w:t>class</w:t>
      </w:r>
      <w:r>
        <w:rPr>
          <w:rStyle w:val="pun"/>
          <w:color w:val="666600"/>
          <w:sz w:val="22"/>
          <w:szCs w:val="22"/>
        </w:rPr>
        <w:t>=</w:t>
      </w:r>
      <w:r>
        <w:rPr>
          <w:rStyle w:val="atv"/>
          <w:color w:val="008800"/>
          <w:sz w:val="22"/>
          <w:szCs w:val="22"/>
        </w:rPr>
        <w:t>"org.springframework.web.servlet.view.InternalResourceViewResolver"</w:t>
      </w:r>
      <w:r>
        <w:rPr>
          <w:rStyle w:val="tag"/>
          <w:color w:val="000088"/>
          <w:sz w:val="22"/>
          <w:szCs w:val="22"/>
        </w:rPr>
        <w:t>&gt;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ab/>
      </w:r>
      <w:r>
        <w:rPr>
          <w:rStyle w:val="tag"/>
          <w:color w:val="000088"/>
          <w:sz w:val="22"/>
          <w:szCs w:val="22"/>
        </w:rPr>
        <w:t>&lt;beans</w:t>
      </w:r>
      <w:proofErr w:type="gramStart"/>
      <w:r>
        <w:rPr>
          <w:rStyle w:val="tag"/>
          <w:color w:val="000088"/>
          <w:sz w:val="22"/>
          <w:szCs w:val="22"/>
        </w:rPr>
        <w:t>:property</w:t>
      </w:r>
      <w:proofErr w:type="gramEnd"/>
      <w:r>
        <w:rPr>
          <w:rStyle w:val="pln"/>
          <w:color w:val="000000"/>
          <w:sz w:val="22"/>
          <w:szCs w:val="22"/>
        </w:rPr>
        <w:t xml:space="preserve"> </w:t>
      </w:r>
      <w:r>
        <w:rPr>
          <w:rStyle w:val="atn"/>
          <w:color w:val="660066"/>
          <w:sz w:val="22"/>
          <w:szCs w:val="22"/>
        </w:rPr>
        <w:t>name</w:t>
      </w:r>
      <w:r>
        <w:rPr>
          <w:rStyle w:val="pun"/>
          <w:color w:val="666600"/>
          <w:sz w:val="22"/>
          <w:szCs w:val="22"/>
        </w:rPr>
        <w:t>=</w:t>
      </w:r>
      <w:r>
        <w:rPr>
          <w:rStyle w:val="atv"/>
          <w:color w:val="008800"/>
          <w:sz w:val="22"/>
          <w:szCs w:val="22"/>
        </w:rPr>
        <w:t>"prefix"</w:t>
      </w:r>
      <w:r>
        <w:rPr>
          <w:rStyle w:val="pln"/>
          <w:color w:val="000000"/>
          <w:sz w:val="22"/>
          <w:szCs w:val="22"/>
        </w:rPr>
        <w:t xml:space="preserve"> </w:t>
      </w:r>
      <w:r>
        <w:rPr>
          <w:rStyle w:val="atn"/>
          <w:color w:val="660066"/>
          <w:sz w:val="22"/>
          <w:szCs w:val="22"/>
        </w:rPr>
        <w:t>value</w:t>
      </w:r>
      <w:r>
        <w:rPr>
          <w:rStyle w:val="pun"/>
          <w:color w:val="666600"/>
          <w:sz w:val="22"/>
          <w:szCs w:val="22"/>
        </w:rPr>
        <w:t>=</w:t>
      </w:r>
      <w:r>
        <w:rPr>
          <w:rStyle w:val="atv"/>
          <w:color w:val="008800"/>
          <w:sz w:val="22"/>
          <w:szCs w:val="22"/>
        </w:rPr>
        <w:t>"/WEB-INF/views/"</w:t>
      </w:r>
      <w:r>
        <w:rPr>
          <w:rStyle w:val="pln"/>
          <w:color w:val="000000"/>
          <w:sz w:val="22"/>
          <w:szCs w:val="22"/>
        </w:rPr>
        <w:t xml:space="preserve"> </w:t>
      </w:r>
      <w:r>
        <w:rPr>
          <w:rStyle w:val="tag"/>
          <w:color w:val="000088"/>
          <w:sz w:val="22"/>
          <w:szCs w:val="22"/>
        </w:rPr>
        <w:t>/&gt;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ab/>
      </w:r>
      <w:r>
        <w:rPr>
          <w:rStyle w:val="tag"/>
          <w:color w:val="000088"/>
          <w:sz w:val="22"/>
          <w:szCs w:val="22"/>
        </w:rPr>
        <w:t>&lt;beans</w:t>
      </w:r>
      <w:proofErr w:type="gramStart"/>
      <w:r>
        <w:rPr>
          <w:rStyle w:val="tag"/>
          <w:color w:val="000088"/>
          <w:sz w:val="22"/>
          <w:szCs w:val="22"/>
        </w:rPr>
        <w:t>:property</w:t>
      </w:r>
      <w:proofErr w:type="gramEnd"/>
      <w:r>
        <w:rPr>
          <w:rStyle w:val="pln"/>
          <w:color w:val="000000"/>
          <w:sz w:val="22"/>
          <w:szCs w:val="22"/>
        </w:rPr>
        <w:t xml:space="preserve"> </w:t>
      </w:r>
      <w:r>
        <w:rPr>
          <w:rStyle w:val="atn"/>
          <w:color w:val="660066"/>
          <w:sz w:val="22"/>
          <w:szCs w:val="22"/>
        </w:rPr>
        <w:t>name</w:t>
      </w:r>
      <w:r>
        <w:rPr>
          <w:rStyle w:val="pun"/>
          <w:color w:val="666600"/>
          <w:sz w:val="22"/>
          <w:szCs w:val="22"/>
        </w:rPr>
        <w:t>=</w:t>
      </w:r>
      <w:r>
        <w:rPr>
          <w:rStyle w:val="atv"/>
          <w:color w:val="008800"/>
          <w:sz w:val="22"/>
          <w:szCs w:val="22"/>
        </w:rPr>
        <w:t>"suffix"</w:t>
      </w:r>
      <w:r>
        <w:rPr>
          <w:rStyle w:val="pln"/>
          <w:color w:val="000000"/>
          <w:sz w:val="22"/>
          <w:szCs w:val="22"/>
        </w:rPr>
        <w:t xml:space="preserve"> </w:t>
      </w:r>
      <w:r>
        <w:rPr>
          <w:rStyle w:val="atn"/>
          <w:color w:val="660066"/>
          <w:sz w:val="22"/>
          <w:szCs w:val="22"/>
        </w:rPr>
        <w:t>value</w:t>
      </w:r>
      <w:r>
        <w:rPr>
          <w:rStyle w:val="pun"/>
          <w:color w:val="666600"/>
          <w:sz w:val="22"/>
          <w:szCs w:val="22"/>
        </w:rPr>
        <w:t>=</w:t>
      </w:r>
      <w:r>
        <w:rPr>
          <w:rStyle w:val="atv"/>
          <w:color w:val="008800"/>
          <w:sz w:val="22"/>
          <w:szCs w:val="22"/>
        </w:rPr>
        <w:t>".jsp"</w:t>
      </w:r>
      <w:r>
        <w:rPr>
          <w:rStyle w:val="pln"/>
          <w:color w:val="000000"/>
          <w:sz w:val="22"/>
          <w:szCs w:val="22"/>
        </w:rPr>
        <w:t xml:space="preserve"> </w:t>
      </w:r>
      <w:r>
        <w:rPr>
          <w:rStyle w:val="tag"/>
          <w:color w:val="000088"/>
          <w:sz w:val="22"/>
          <w:szCs w:val="22"/>
        </w:rPr>
        <w:t>/&gt;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color w:val="666666"/>
          <w:sz w:val="22"/>
          <w:szCs w:val="22"/>
        </w:rPr>
      </w:pPr>
      <w:r>
        <w:rPr>
          <w:rStyle w:val="tag"/>
          <w:color w:val="000088"/>
          <w:sz w:val="22"/>
          <w:szCs w:val="22"/>
        </w:rPr>
        <w:t>&lt;/beans</w:t>
      </w:r>
      <w:proofErr w:type="gramStart"/>
      <w:r>
        <w:rPr>
          <w:rStyle w:val="tag"/>
          <w:color w:val="000088"/>
          <w:sz w:val="22"/>
          <w:szCs w:val="22"/>
        </w:rPr>
        <w:t>:bean</w:t>
      </w:r>
      <w:proofErr w:type="gramEnd"/>
      <w:r>
        <w:rPr>
          <w:rStyle w:val="tag"/>
          <w:color w:val="000088"/>
          <w:sz w:val="22"/>
          <w:szCs w:val="22"/>
        </w:rPr>
        <w:t>&gt;</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Style w:val="HTMLCode"/>
          <w:color w:val="666666"/>
          <w:sz w:val="22"/>
          <w:szCs w:val="22"/>
          <w:shd w:val="clear" w:color="auto" w:fill="EFE8E5"/>
        </w:rPr>
        <w:t>InternalResourceViewResolver</w:t>
      </w:r>
      <w:r>
        <w:rPr>
          <w:rStyle w:val="apple-converted-space"/>
          <w:rFonts w:ascii="Arial" w:hAnsi="Arial" w:cs="Arial"/>
          <w:color w:val="666666"/>
          <w:sz w:val="22"/>
          <w:szCs w:val="22"/>
        </w:rPr>
        <w:t> </w:t>
      </w:r>
      <w:r>
        <w:rPr>
          <w:rFonts w:ascii="Arial" w:hAnsi="Arial" w:cs="Arial"/>
          <w:color w:val="666666"/>
          <w:sz w:val="22"/>
          <w:szCs w:val="22"/>
        </w:rPr>
        <w:t>is one of the implementation of</w:t>
      </w:r>
      <w:r>
        <w:rPr>
          <w:rStyle w:val="apple-converted-space"/>
          <w:rFonts w:ascii="Arial" w:hAnsi="Arial" w:cs="Arial"/>
          <w:color w:val="666666"/>
          <w:sz w:val="22"/>
          <w:szCs w:val="22"/>
        </w:rPr>
        <w:t> </w:t>
      </w:r>
      <w:r>
        <w:rPr>
          <w:rStyle w:val="HTMLCode"/>
          <w:color w:val="666666"/>
          <w:sz w:val="22"/>
          <w:szCs w:val="22"/>
          <w:shd w:val="clear" w:color="auto" w:fill="EFE8E5"/>
        </w:rPr>
        <w:t>ViewResolver</w:t>
      </w:r>
      <w:r>
        <w:rPr>
          <w:rStyle w:val="apple-converted-space"/>
          <w:rFonts w:ascii="Arial" w:hAnsi="Arial" w:cs="Arial"/>
          <w:color w:val="666666"/>
          <w:sz w:val="22"/>
          <w:szCs w:val="22"/>
        </w:rPr>
        <w:t> </w:t>
      </w:r>
      <w:r>
        <w:rPr>
          <w:rFonts w:ascii="Arial" w:hAnsi="Arial" w:cs="Arial"/>
          <w:color w:val="666666"/>
          <w:sz w:val="22"/>
          <w:szCs w:val="22"/>
        </w:rPr>
        <w:t>interface and we are providing the view pages directory and suffix location through the bean properties. So if a controller handler method returns “home”, view resolver will use view page located at</w:t>
      </w:r>
      <w:r>
        <w:rPr>
          <w:rStyle w:val="apple-converted-space"/>
          <w:rFonts w:ascii="Arial" w:hAnsi="Arial" w:cs="Arial"/>
          <w:color w:val="666666"/>
          <w:sz w:val="22"/>
          <w:szCs w:val="22"/>
        </w:rPr>
        <w:t> </w:t>
      </w:r>
      <w:r>
        <w:rPr>
          <w:rStyle w:val="Emphasis"/>
          <w:rFonts w:ascii="Arial" w:hAnsi="Arial" w:cs="Arial"/>
          <w:color w:val="666666"/>
          <w:sz w:val="22"/>
          <w:szCs w:val="22"/>
        </w:rPr>
        <w:t>/WEB-INF/views/home.jsp</w:t>
      </w:r>
      <w:r>
        <w:rPr>
          <w:rFonts w:ascii="Arial" w:hAnsi="Arial" w:cs="Arial"/>
          <w:color w:val="666666"/>
          <w:sz w:val="22"/>
          <w:szCs w:val="22"/>
        </w:rPr>
        <w:t>.</w:t>
      </w:r>
    </w:p>
    <w:p w:rsidR="00911AD0" w:rsidRDefault="00911AD0" w:rsidP="00911AD0">
      <w:pPr>
        <w:pStyle w:val="Heading3"/>
        <w:numPr>
          <w:ilvl w:val="0"/>
          <w:numId w:val="14"/>
        </w:numPr>
        <w:shd w:val="clear" w:color="auto" w:fill="FFFFFF"/>
        <w:spacing w:before="0" w:beforeAutospacing="0" w:after="217" w:afterAutospacing="0"/>
        <w:ind w:left="543"/>
        <w:rPr>
          <w:rFonts w:ascii="Arial" w:hAnsi="Arial" w:cs="Arial"/>
          <w:color w:val="000000"/>
          <w:sz w:val="33"/>
          <w:szCs w:val="33"/>
        </w:rPr>
      </w:pPr>
      <w:bookmarkStart w:id="1181" w:name="MultipartResolver"/>
      <w:bookmarkEnd w:id="1181"/>
      <w:r>
        <w:rPr>
          <w:rFonts w:ascii="Arial" w:hAnsi="Arial" w:cs="Arial"/>
          <w:color w:val="000000"/>
          <w:sz w:val="33"/>
          <w:szCs w:val="33"/>
        </w:rPr>
        <w:t>What is a MultipartResolver and when its used</w:t>
      </w:r>
      <w:proofErr w:type="gramStart"/>
      <w:r>
        <w:rPr>
          <w:rFonts w:ascii="Arial" w:hAnsi="Arial" w:cs="Arial"/>
          <w:color w:val="000000"/>
          <w:sz w:val="33"/>
          <w:szCs w:val="33"/>
        </w:rPr>
        <w:t>?</w:t>
      </w:r>
      <w:r w:rsidR="00564CAE">
        <w:rPr>
          <w:rFonts w:ascii="Arial" w:hAnsi="Arial" w:cs="Arial"/>
          <w:color w:val="000000"/>
          <w:sz w:val="33"/>
          <w:szCs w:val="33"/>
        </w:rPr>
        <w:t>RRR</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Style w:val="HTMLCode"/>
          <w:color w:val="666666"/>
          <w:sz w:val="22"/>
          <w:szCs w:val="22"/>
          <w:shd w:val="clear" w:color="auto" w:fill="EFE8E5"/>
        </w:rPr>
        <w:t>MultipartResolver</w:t>
      </w:r>
      <w:r>
        <w:rPr>
          <w:rStyle w:val="apple-converted-space"/>
          <w:rFonts w:ascii="Arial" w:hAnsi="Arial" w:cs="Arial"/>
          <w:color w:val="666666"/>
          <w:sz w:val="22"/>
          <w:szCs w:val="22"/>
        </w:rPr>
        <w:t> </w:t>
      </w:r>
      <w:r>
        <w:rPr>
          <w:rFonts w:ascii="Arial" w:hAnsi="Arial" w:cs="Arial"/>
          <w:color w:val="666666"/>
          <w:sz w:val="22"/>
          <w:szCs w:val="22"/>
        </w:rPr>
        <w:t>interface is used for uploading files –</w:t>
      </w:r>
      <w:r>
        <w:rPr>
          <w:rStyle w:val="apple-converted-space"/>
          <w:rFonts w:ascii="Arial" w:hAnsi="Arial" w:cs="Arial"/>
          <w:color w:val="666666"/>
          <w:sz w:val="22"/>
          <w:szCs w:val="22"/>
        </w:rPr>
        <w:t> </w:t>
      </w:r>
      <w:r>
        <w:rPr>
          <w:rStyle w:val="HTMLCode"/>
          <w:color w:val="666666"/>
          <w:sz w:val="22"/>
          <w:szCs w:val="22"/>
          <w:shd w:val="clear" w:color="auto" w:fill="EFE8E5"/>
        </w:rPr>
        <w:t>CommonsMultipartResolver</w:t>
      </w:r>
      <w:r>
        <w:rPr>
          <w:rStyle w:val="apple-converted-space"/>
          <w:rFonts w:ascii="Arial" w:hAnsi="Arial" w:cs="Arial"/>
          <w:color w:val="666666"/>
          <w:sz w:val="22"/>
          <w:szCs w:val="22"/>
        </w:rPr>
        <w:t> </w:t>
      </w:r>
      <w:r>
        <w:rPr>
          <w:rFonts w:ascii="Arial" w:hAnsi="Arial" w:cs="Arial"/>
          <w:color w:val="666666"/>
          <w:sz w:val="22"/>
          <w:szCs w:val="22"/>
        </w:rPr>
        <w:t>and</w:t>
      </w:r>
      <w:r>
        <w:rPr>
          <w:rStyle w:val="HTMLCode"/>
          <w:color w:val="666666"/>
          <w:sz w:val="22"/>
          <w:szCs w:val="22"/>
          <w:shd w:val="clear" w:color="auto" w:fill="EFE8E5"/>
        </w:rPr>
        <w:t>StandardServletMultipartResolver</w:t>
      </w:r>
      <w:r>
        <w:rPr>
          <w:rStyle w:val="apple-converted-space"/>
          <w:rFonts w:ascii="Arial" w:hAnsi="Arial" w:cs="Arial"/>
          <w:color w:val="666666"/>
          <w:sz w:val="22"/>
          <w:szCs w:val="22"/>
        </w:rPr>
        <w:t> </w:t>
      </w:r>
      <w:r>
        <w:rPr>
          <w:rFonts w:ascii="Arial" w:hAnsi="Arial" w:cs="Arial"/>
          <w:color w:val="666666"/>
          <w:sz w:val="22"/>
          <w:szCs w:val="22"/>
        </w:rPr>
        <w:t>are two implementations provided by spring framework for file uploading. By default there are no multipart resolvers configured but to use them for uploading files, all we need to define a bean named “multipartResolver” with type as MultipartResolver in spring bean configurations.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Once configured, any multipart request will be resolved by the configured MultipartResolver and pass on a wrapped HttpServletRequest. Then it’s used in the controller class to get the file and process it. For a complete example, please read</w:t>
      </w:r>
      <w:r>
        <w:rPr>
          <w:rStyle w:val="apple-converted-space"/>
          <w:rFonts w:ascii="Arial" w:hAnsi="Arial" w:cs="Arial"/>
          <w:color w:val="666666"/>
          <w:sz w:val="22"/>
          <w:szCs w:val="22"/>
        </w:rPr>
        <w:t> </w:t>
      </w:r>
      <w:hyperlink r:id="rId90" w:history="1">
        <w:r>
          <w:rPr>
            <w:rStyle w:val="Hyperlink"/>
            <w:rFonts w:ascii="Arial" w:hAnsi="Arial" w:cs="Arial"/>
            <w:color w:val="FF0000"/>
            <w:sz w:val="22"/>
            <w:szCs w:val="22"/>
          </w:rPr>
          <w:t>Spring MVC File Upload Example</w:t>
        </w:r>
      </w:hyperlink>
      <w:r>
        <w:rPr>
          <w:rFonts w:ascii="Arial" w:hAnsi="Arial" w:cs="Arial"/>
          <w:color w:val="666666"/>
          <w:sz w:val="22"/>
          <w:szCs w:val="22"/>
        </w:rPr>
        <w:t>.</w:t>
      </w:r>
    </w:p>
    <w:p w:rsidR="00911AD0" w:rsidRDefault="00911AD0" w:rsidP="00911AD0">
      <w:pPr>
        <w:pStyle w:val="Heading3"/>
        <w:numPr>
          <w:ilvl w:val="0"/>
          <w:numId w:val="14"/>
        </w:numPr>
        <w:shd w:val="clear" w:color="auto" w:fill="FFFFFF"/>
        <w:spacing w:before="0" w:beforeAutospacing="0" w:after="217" w:afterAutospacing="0"/>
        <w:ind w:left="543"/>
        <w:rPr>
          <w:rFonts w:ascii="Arial" w:hAnsi="Arial" w:cs="Arial"/>
          <w:color w:val="000000"/>
          <w:sz w:val="33"/>
          <w:szCs w:val="33"/>
        </w:rPr>
      </w:pPr>
      <w:bookmarkStart w:id="1182" w:name="spring-mvc-exceptions"/>
      <w:bookmarkEnd w:id="1182"/>
      <w:r>
        <w:rPr>
          <w:rFonts w:ascii="Arial" w:hAnsi="Arial" w:cs="Arial"/>
          <w:color w:val="000000"/>
          <w:sz w:val="33"/>
          <w:szCs w:val="33"/>
        </w:rPr>
        <w:t>How to handle exceptions in Spring MVC Framework</w:t>
      </w:r>
      <w:proofErr w:type="gramStart"/>
      <w:r>
        <w:rPr>
          <w:rFonts w:ascii="Arial" w:hAnsi="Arial" w:cs="Arial"/>
          <w:color w:val="000000"/>
          <w:sz w:val="33"/>
          <w:szCs w:val="33"/>
        </w:rPr>
        <w:t>?</w:t>
      </w:r>
      <w:r w:rsidR="00564CAE">
        <w:rPr>
          <w:rFonts w:ascii="Arial" w:hAnsi="Arial" w:cs="Arial"/>
          <w:color w:val="000000"/>
          <w:sz w:val="33"/>
          <w:szCs w:val="33"/>
        </w:rPr>
        <w:t>RRR</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Spring MVC Framework provides following ways to help us achieving robust exception handling.</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Controller Based</w:t>
      </w:r>
      <w:r>
        <w:rPr>
          <w:rStyle w:val="apple-converted-space"/>
          <w:rFonts w:ascii="Arial" w:hAnsi="Arial" w:cs="Arial"/>
          <w:color w:val="666666"/>
        </w:rPr>
        <w:t> </w:t>
      </w:r>
      <w:r>
        <w:rPr>
          <w:rFonts w:ascii="Arial" w:hAnsi="Arial" w:cs="Arial"/>
          <w:color w:val="666666"/>
        </w:rPr>
        <w:t>– We can define exception handler methods in our controller classes. All we need is to annotate these methods with @ExceptionHandler annotation.</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Global Exception Handler</w:t>
      </w:r>
      <w:r>
        <w:rPr>
          <w:rStyle w:val="apple-converted-space"/>
          <w:rFonts w:ascii="Arial" w:hAnsi="Arial" w:cs="Arial"/>
          <w:color w:val="666666"/>
        </w:rPr>
        <w:t> </w:t>
      </w:r>
      <w:r>
        <w:rPr>
          <w:rFonts w:ascii="Arial" w:hAnsi="Arial" w:cs="Arial"/>
          <w:color w:val="666666"/>
        </w:rPr>
        <w:t>– Exception Handling is a cross-cutting concern and Spring provides @ControllerAdvice annotation that we can use with any class to define our global exception handler.</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lastRenderedPageBreak/>
        <w:t>HandlerExceptionResolver implementation</w:t>
      </w:r>
      <w:r>
        <w:rPr>
          <w:rStyle w:val="apple-converted-space"/>
          <w:rFonts w:ascii="Arial" w:hAnsi="Arial" w:cs="Arial"/>
          <w:color w:val="666666"/>
        </w:rPr>
        <w:t> </w:t>
      </w:r>
      <w:r>
        <w:rPr>
          <w:rFonts w:ascii="Arial" w:hAnsi="Arial" w:cs="Arial"/>
          <w:color w:val="666666"/>
        </w:rPr>
        <w:t>– For generic exceptions, most of the times we serve static pages. Spring Framework provides</w:t>
      </w:r>
      <w:r>
        <w:rPr>
          <w:rStyle w:val="apple-converted-space"/>
          <w:rFonts w:ascii="Arial" w:hAnsi="Arial" w:cs="Arial"/>
          <w:color w:val="666666"/>
        </w:rPr>
        <w:t> </w:t>
      </w:r>
      <w:r>
        <w:rPr>
          <w:rStyle w:val="HTMLCode"/>
          <w:rFonts w:eastAsiaTheme="minorEastAsia"/>
          <w:color w:val="666666"/>
          <w:shd w:val="clear" w:color="auto" w:fill="EFE8E5"/>
        </w:rPr>
        <w:t>HandlerExceptionResolver</w:t>
      </w:r>
      <w:r>
        <w:rPr>
          <w:rStyle w:val="apple-converted-space"/>
          <w:rFonts w:ascii="Arial" w:hAnsi="Arial" w:cs="Arial"/>
          <w:color w:val="666666"/>
        </w:rPr>
        <w:t> </w:t>
      </w:r>
      <w:r>
        <w:rPr>
          <w:rFonts w:ascii="Arial" w:hAnsi="Arial" w:cs="Arial"/>
          <w:color w:val="666666"/>
        </w:rPr>
        <w:t xml:space="preserve">interface that we can implement to create global exception handler. The reason behind this additional way to define global exception handler is that </w:t>
      </w:r>
      <w:proofErr w:type="gramStart"/>
      <w:r>
        <w:rPr>
          <w:rFonts w:ascii="Arial" w:hAnsi="Arial" w:cs="Arial"/>
          <w:color w:val="666666"/>
        </w:rPr>
        <w:t>Spring</w:t>
      </w:r>
      <w:proofErr w:type="gramEnd"/>
      <w:r>
        <w:rPr>
          <w:rFonts w:ascii="Arial" w:hAnsi="Arial" w:cs="Arial"/>
          <w:color w:val="666666"/>
        </w:rPr>
        <w:t xml:space="preserve"> framework also provides default implementation classes that we can define in our spring bean configuration file to get spring framework exception handling benefits.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For a complete example, please read</w:t>
      </w:r>
      <w:r>
        <w:rPr>
          <w:rStyle w:val="apple-converted-space"/>
          <w:rFonts w:ascii="Arial" w:hAnsi="Arial" w:cs="Arial"/>
          <w:color w:val="666666"/>
          <w:sz w:val="22"/>
          <w:szCs w:val="22"/>
        </w:rPr>
        <w:t> </w:t>
      </w:r>
      <w:hyperlink r:id="rId91" w:history="1">
        <w:r>
          <w:rPr>
            <w:rStyle w:val="Hyperlink"/>
            <w:rFonts w:ascii="Arial" w:hAnsi="Arial" w:cs="Arial"/>
            <w:color w:val="FF0000"/>
            <w:sz w:val="22"/>
            <w:szCs w:val="22"/>
          </w:rPr>
          <w:t>Spring Exception Handling Example</w:t>
        </w:r>
      </w:hyperlink>
      <w:r>
        <w:rPr>
          <w:rFonts w:ascii="Arial" w:hAnsi="Arial" w:cs="Arial"/>
          <w:color w:val="666666"/>
          <w:sz w:val="22"/>
          <w:szCs w:val="22"/>
        </w:rPr>
        <w:t>.</w:t>
      </w:r>
    </w:p>
    <w:p w:rsidR="00911AD0" w:rsidRDefault="00911AD0" w:rsidP="00911AD0">
      <w:pPr>
        <w:pStyle w:val="Heading3"/>
        <w:numPr>
          <w:ilvl w:val="0"/>
          <w:numId w:val="14"/>
        </w:numPr>
        <w:shd w:val="clear" w:color="auto" w:fill="FFFFFF"/>
        <w:spacing w:before="0" w:beforeAutospacing="0" w:after="217" w:afterAutospacing="0"/>
        <w:ind w:left="543"/>
        <w:rPr>
          <w:rFonts w:ascii="Arial" w:hAnsi="Arial" w:cs="Arial"/>
          <w:color w:val="000000"/>
          <w:sz w:val="33"/>
          <w:szCs w:val="33"/>
        </w:rPr>
      </w:pPr>
      <w:bookmarkStart w:id="1183" w:name="java-ApplicationContext"/>
      <w:bookmarkEnd w:id="1183"/>
      <w:r>
        <w:rPr>
          <w:rFonts w:ascii="Arial" w:hAnsi="Arial" w:cs="Arial"/>
          <w:color w:val="000000"/>
          <w:sz w:val="33"/>
          <w:szCs w:val="33"/>
        </w:rPr>
        <w:t>How to create ApplicationContext in a Java Program?</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There are following ways to create spring context in a standalone java program.</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AnnotationConfigApplicationContext</w:t>
      </w:r>
      <w:r>
        <w:rPr>
          <w:rFonts w:ascii="Arial" w:hAnsi="Arial" w:cs="Arial"/>
          <w:color w:val="666666"/>
        </w:rPr>
        <w:t xml:space="preserve">: If we are using </w:t>
      </w:r>
      <w:proofErr w:type="gramStart"/>
      <w:r>
        <w:rPr>
          <w:rFonts w:ascii="Arial" w:hAnsi="Arial" w:cs="Arial"/>
          <w:color w:val="666666"/>
        </w:rPr>
        <w:t>Spring</w:t>
      </w:r>
      <w:proofErr w:type="gramEnd"/>
      <w:r>
        <w:rPr>
          <w:rFonts w:ascii="Arial" w:hAnsi="Arial" w:cs="Arial"/>
          <w:color w:val="666666"/>
        </w:rPr>
        <w:t xml:space="preserve"> in standalone java applications and using annotations for Configuration, then we can use this to initialize the container and get the bean objects.</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ClassPathXmlApplicationContext</w:t>
      </w:r>
      <w:r>
        <w:rPr>
          <w:rFonts w:ascii="Arial" w:hAnsi="Arial" w:cs="Arial"/>
          <w:color w:val="666666"/>
        </w:rPr>
        <w:t>: If we have spring bean configuration xml file in standalone application, then we can use this class to load the file and get the container object.</w:t>
      </w:r>
    </w:p>
    <w:p w:rsidR="00911AD0" w:rsidRDefault="00911AD0" w:rsidP="00911AD0">
      <w:pPr>
        <w:numPr>
          <w:ilvl w:val="1"/>
          <w:numId w:val="14"/>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FileSystemXmlApplicationContext</w:t>
      </w:r>
      <w:r>
        <w:rPr>
          <w:rFonts w:ascii="Arial" w:hAnsi="Arial" w:cs="Arial"/>
          <w:color w:val="666666"/>
        </w:rPr>
        <w:t>: This is similar to ClassPathXmlApplicationContext except that the xml configuration file can be loaded from anywhere in the file system.</w:t>
      </w:r>
    </w:p>
    <w:p w:rsidR="00911AD0" w:rsidRDefault="00911AD0" w:rsidP="00911AD0">
      <w:pPr>
        <w:pStyle w:val="Heading3"/>
        <w:numPr>
          <w:ilvl w:val="0"/>
          <w:numId w:val="14"/>
        </w:numPr>
        <w:shd w:val="clear" w:color="auto" w:fill="FFFFFF"/>
        <w:spacing w:before="0" w:beforeAutospacing="0" w:after="217" w:afterAutospacing="0"/>
        <w:ind w:left="543"/>
        <w:rPr>
          <w:rFonts w:ascii="Arial" w:hAnsi="Arial" w:cs="Arial"/>
          <w:color w:val="000000"/>
          <w:sz w:val="33"/>
          <w:szCs w:val="33"/>
        </w:rPr>
      </w:pPr>
      <w:bookmarkStart w:id="1184" w:name="multiple-context-files"/>
      <w:bookmarkEnd w:id="1184"/>
      <w:r>
        <w:rPr>
          <w:rFonts w:ascii="Arial" w:hAnsi="Arial" w:cs="Arial"/>
          <w:color w:val="000000"/>
          <w:sz w:val="33"/>
          <w:szCs w:val="33"/>
        </w:rPr>
        <w:t xml:space="preserve">Can we have multiple </w:t>
      </w:r>
      <w:proofErr w:type="gramStart"/>
      <w:r>
        <w:rPr>
          <w:rFonts w:ascii="Arial" w:hAnsi="Arial" w:cs="Arial"/>
          <w:color w:val="000000"/>
          <w:sz w:val="33"/>
          <w:szCs w:val="33"/>
        </w:rPr>
        <w:t>Spring</w:t>
      </w:r>
      <w:proofErr w:type="gramEnd"/>
      <w:r>
        <w:rPr>
          <w:rFonts w:ascii="Arial" w:hAnsi="Arial" w:cs="Arial"/>
          <w:color w:val="000000"/>
          <w:sz w:val="33"/>
          <w:szCs w:val="33"/>
        </w:rPr>
        <w:t xml:space="preserve"> configuration files?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For Spring MVC applications, we can define multiple spring context configuration files through</w:t>
      </w:r>
      <w:r>
        <w:rPr>
          <w:rStyle w:val="HTMLCode"/>
          <w:color w:val="666666"/>
          <w:sz w:val="22"/>
          <w:szCs w:val="22"/>
          <w:shd w:val="clear" w:color="auto" w:fill="EFE8E5"/>
        </w:rPr>
        <w:t>contextConfigLocation</w:t>
      </w:r>
      <w:r>
        <w:rPr>
          <w:rFonts w:ascii="Arial" w:hAnsi="Arial" w:cs="Arial"/>
          <w:color w:val="666666"/>
          <w:sz w:val="22"/>
          <w:szCs w:val="22"/>
        </w:rPr>
        <w:t>. This location string can consist of multiple locations separated by any number of commas and spaces. For example;</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tag"/>
          <w:color w:val="000088"/>
          <w:sz w:val="22"/>
          <w:szCs w:val="22"/>
        </w:rPr>
        <w:t>&lt;</w:t>
      </w:r>
      <w:proofErr w:type="gramStart"/>
      <w:r>
        <w:rPr>
          <w:rStyle w:val="tag"/>
          <w:color w:val="000088"/>
          <w:sz w:val="22"/>
          <w:szCs w:val="22"/>
        </w:rPr>
        <w:t>servlet</w:t>
      </w:r>
      <w:proofErr w:type="gramEnd"/>
      <w:r>
        <w:rPr>
          <w:rStyle w:val="tag"/>
          <w:color w:val="000088"/>
          <w:sz w:val="22"/>
          <w:szCs w:val="22"/>
        </w:rPr>
        <w:t>&gt;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ab/>
      </w:r>
      <w:r>
        <w:rPr>
          <w:rStyle w:val="tag"/>
          <w:color w:val="000088"/>
          <w:sz w:val="22"/>
          <w:szCs w:val="22"/>
        </w:rPr>
        <w:t>&lt;servlet-name&gt;</w:t>
      </w:r>
      <w:r>
        <w:rPr>
          <w:rStyle w:val="pln"/>
          <w:color w:val="000000"/>
          <w:sz w:val="22"/>
          <w:szCs w:val="22"/>
        </w:rPr>
        <w:t>appServlet</w:t>
      </w:r>
      <w:r>
        <w:rPr>
          <w:rStyle w:val="tag"/>
          <w:color w:val="000088"/>
          <w:sz w:val="22"/>
          <w:szCs w:val="22"/>
        </w:rPr>
        <w:t>&lt;/servlet-name&gt;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ab/>
      </w:r>
      <w:r>
        <w:rPr>
          <w:rStyle w:val="tag"/>
          <w:color w:val="000088"/>
          <w:sz w:val="22"/>
          <w:szCs w:val="22"/>
        </w:rPr>
        <w:t>&lt;servlet-class&gt;</w:t>
      </w:r>
      <w:r>
        <w:rPr>
          <w:rStyle w:val="pln"/>
          <w:color w:val="000000"/>
          <w:sz w:val="22"/>
          <w:szCs w:val="22"/>
        </w:rPr>
        <w:t>org.springframework.web.servlet.DispatcherServlet</w:t>
      </w:r>
      <w:r>
        <w:rPr>
          <w:rStyle w:val="tag"/>
          <w:color w:val="000088"/>
          <w:sz w:val="22"/>
          <w:szCs w:val="22"/>
        </w:rPr>
        <w:t>&lt;/servlet-class&gt;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ab/>
      </w:r>
      <w:r>
        <w:rPr>
          <w:rStyle w:val="tag"/>
          <w:color w:val="000088"/>
          <w:sz w:val="22"/>
          <w:szCs w:val="22"/>
        </w:rPr>
        <w:t>&lt;</w:t>
      </w:r>
      <w:proofErr w:type="gramStart"/>
      <w:r>
        <w:rPr>
          <w:rStyle w:val="tag"/>
          <w:color w:val="000088"/>
          <w:sz w:val="22"/>
          <w:szCs w:val="22"/>
        </w:rPr>
        <w:t>init-param</w:t>
      </w:r>
      <w:proofErr w:type="gramEnd"/>
      <w:r>
        <w:rPr>
          <w:rStyle w:val="tag"/>
          <w:color w:val="000088"/>
          <w:sz w:val="22"/>
          <w:szCs w:val="22"/>
        </w:rPr>
        <w:t>&gt;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 xml:space="preserve">            </w:t>
      </w:r>
      <w:r>
        <w:rPr>
          <w:rStyle w:val="tag"/>
          <w:color w:val="000088"/>
          <w:sz w:val="22"/>
          <w:szCs w:val="22"/>
        </w:rPr>
        <w:t>&lt;param-name&gt;</w:t>
      </w:r>
      <w:r>
        <w:rPr>
          <w:rStyle w:val="pln"/>
          <w:color w:val="000000"/>
          <w:sz w:val="22"/>
          <w:szCs w:val="22"/>
        </w:rPr>
        <w:t>contextConfigLocation</w:t>
      </w:r>
      <w:r>
        <w:rPr>
          <w:rStyle w:val="tag"/>
          <w:color w:val="000088"/>
          <w:sz w:val="22"/>
          <w:szCs w:val="22"/>
        </w:rPr>
        <w:t>&lt;/param-name&gt;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ab/>
        <w:t xml:space="preserve">    </w:t>
      </w:r>
      <w:r>
        <w:rPr>
          <w:rStyle w:val="tag"/>
          <w:color w:val="000088"/>
          <w:sz w:val="22"/>
          <w:szCs w:val="22"/>
        </w:rPr>
        <w:t>&lt;param-value&gt;</w:t>
      </w:r>
      <w:r>
        <w:rPr>
          <w:rStyle w:val="pln"/>
          <w:color w:val="000000"/>
          <w:sz w:val="22"/>
          <w:szCs w:val="22"/>
        </w:rPr>
        <w:t>/WEB-INF/spring/appServlet/servlet-context.xml</w:t>
      </w:r>
      <w:proofErr w:type="gramStart"/>
      <w:r>
        <w:rPr>
          <w:rStyle w:val="pln"/>
          <w:color w:val="000000"/>
          <w:sz w:val="22"/>
          <w:szCs w:val="22"/>
        </w:rPr>
        <w:t>,/</w:t>
      </w:r>
      <w:proofErr w:type="gramEnd"/>
      <w:r>
        <w:rPr>
          <w:rStyle w:val="pln"/>
          <w:color w:val="000000"/>
          <w:sz w:val="22"/>
          <w:szCs w:val="22"/>
        </w:rPr>
        <w:t>WEB-INF/spring/appServlet/servlet-jdbc.xml</w:t>
      </w:r>
      <w:r>
        <w:rPr>
          <w:rStyle w:val="tag"/>
          <w:color w:val="000088"/>
          <w:sz w:val="22"/>
          <w:szCs w:val="22"/>
        </w:rPr>
        <w:t>&lt;/param-value&gt;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ab/>
      </w:r>
      <w:r>
        <w:rPr>
          <w:rStyle w:val="tag"/>
          <w:color w:val="000088"/>
          <w:sz w:val="22"/>
          <w:szCs w:val="22"/>
        </w:rPr>
        <w:t>&lt;/init-param&gt;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ab/>
      </w:r>
      <w:r>
        <w:rPr>
          <w:rStyle w:val="tag"/>
          <w:color w:val="000088"/>
          <w:sz w:val="22"/>
          <w:szCs w:val="22"/>
        </w:rPr>
        <w:t>&lt;load-on-startup&gt;</w:t>
      </w:r>
      <w:r>
        <w:rPr>
          <w:rStyle w:val="pln"/>
          <w:color w:val="000000"/>
          <w:sz w:val="22"/>
          <w:szCs w:val="22"/>
        </w:rPr>
        <w:t>1</w:t>
      </w:r>
      <w:r>
        <w:rPr>
          <w:rStyle w:val="tag"/>
          <w:color w:val="000088"/>
          <w:sz w:val="22"/>
          <w:szCs w:val="22"/>
        </w:rPr>
        <w:t>&lt;/load-on-startup&gt;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color w:val="666666"/>
          <w:sz w:val="22"/>
          <w:szCs w:val="22"/>
        </w:rPr>
      </w:pPr>
      <w:r>
        <w:rPr>
          <w:rStyle w:val="tag"/>
          <w:color w:val="000088"/>
          <w:sz w:val="22"/>
          <w:szCs w:val="22"/>
        </w:rPr>
        <w:lastRenderedPageBreak/>
        <w:t>&lt;/servlet&gt;</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We can also define multiple root level spring configurations and load it through context-param. For example;</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tag"/>
          <w:color w:val="000088"/>
          <w:sz w:val="22"/>
          <w:szCs w:val="22"/>
        </w:rPr>
        <w:t>&lt;</w:t>
      </w:r>
      <w:proofErr w:type="gramStart"/>
      <w:r>
        <w:rPr>
          <w:rStyle w:val="tag"/>
          <w:color w:val="000088"/>
          <w:sz w:val="22"/>
          <w:szCs w:val="22"/>
        </w:rPr>
        <w:t>context-param</w:t>
      </w:r>
      <w:proofErr w:type="gramEnd"/>
      <w:r>
        <w:rPr>
          <w:rStyle w:val="tag"/>
          <w:color w:val="000088"/>
          <w:sz w:val="22"/>
          <w:szCs w:val="22"/>
        </w:rPr>
        <w:t>&gt;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ab/>
      </w:r>
      <w:r>
        <w:rPr>
          <w:rStyle w:val="tag"/>
          <w:color w:val="000088"/>
          <w:sz w:val="22"/>
          <w:szCs w:val="22"/>
        </w:rPr>
        <w:t>&lt;param-name&gt;</w:t>
      </w:r>
      <w:r>
        <w:rPr>
          <w:rStyle w:val="pln"/>
          <w:color w:val="000000"/>
          <w:sz w:val="22"/>
          <w:szCs w:val="22"/>
        </w:rPr>
        <w:t>contextConfigLocation</w:t>
      </w:r>
      <w:r>
        <w:rPr>
          <w:rStyle w:val="tag"/>
          <w:color w:val="000088"/>
          <w:sz w:val="22"/>
          <w:szCs w:val="22"/>
        </w:rPr>
        <w:t>&lt;/param-name&gt;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ab/>
      </w:r>
      <w:r>
        <w:rPr>
          <w:rStyle w:val="tag"/>
          <w:color w:val="000088"/>
          <w:sz w:val="22"/>
          <w:szCs w:val="22"/>
        </w:rPr>
        <w:t>&lt;param-value&gt;</w:t>
      </w:r>
      <w:r>
        <w:rPr>
          <w:rStyle w:val="pln"/>
          <w:color w:val="000000"/>
          <w:sz w:val="22"/>
          <w:szCs w:val="22"/>
        </w:rPr>
        <w:t>/WEB-INF/spring/root-context.xml /WEB-INF/spring/root-security.xml</w:t>
      </w:r>
      <w:r>
        <w:rPr>
          <w:rStyle w:val="tag"/>
          <w:color w:val="000088"/>
          <w:sz w:val="22"/>
          <w:szCs w:val="22"/>
        </w:rPr>
        <w:t>&lt;/param-value&gt;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color w:val="666666"/>
          <w:sz w:val="22"/>
          <w:szCs w:val="22"/>
        </w:rPr>
      </w:pPr>
      <w:r>
        <w:rPr>
          <w:rStyle w:val="tag"/>
          <w:color w:val="000088"/>
          <w:sz w:val="22"/>
          <w:szCs w:val="22"/>
        </w:rPr>
        <w:t>&lt;/context-param&gt;</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Another option is to use import element in the context configuration file to import other configurations, for example:</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color w:val="666666"/>
          <w:sz w:val="22"/>
          <w:szCs w:val="22"/>
        </w:rPr>
      </w:pPr>
      <w:r>
        <w:rPr>
          <w:rStyle w:val="tag"/>
          <w:color w:val="000088"/>
          <w:sz w:val="22"/>
          <w:szCs w:val="22"/>
        </w:rPr>
        <w:t>&lt;beans</w:t>
      </w:r>
      <w:proofErr w:type="gramStart"/>
      <w:r>
        <w:rPr>
          <w:rStyle w:val="tag"/>
          <w:color w:val="000088"/>
          <w:sz w:val="22"/>
          <w:szCs w:val="22"/>
        </w:rPr>
        <w:t>:import</w:t>
      </w:r>
      <w:proofErr w:type="gramEnd"/>
      <w:r>
        <w:rPr>
          <w:rStyle w:val="pln"/>
          <w:color w:val="000000"/>
          <w:sz w:val="22"/>
          <w:szCs w:val="22"/>
        </w:rPr>
        <w:t xml:space="preserve"> </w:t>
      </w:r>
      <w:r>
        <w:rPr>
          <w:rStyle w:val="atn"/>
          <w:color w:val="660066"/>
          <w:sz w:val="22"/>
          <w:szCs w:val="22"/>
        </w:rPr>
        <w:t>resource</w:t>
      </w:r>
      <w:r>
        <w:rPr>
          <w:rStyle w:val="pun"/>
          <w:color w:val="666600"/>
          <w:sz w:val="22"/>
          <w:szCs w:val="22"/>
        </w:rPr>
        <w:t>=</w:t>
      </w:r>
      <w:r>
        <w:rPr>
          <w:rStyle w:val="atv"/>
          <w:color w:val="008800"/>
          <w:sz w:val="22"/>
          <w:szCs w:val="22"/>
        </w:rPr>
        <w:t>"spring-jdbc.xml"</w:t>
      </w:r>
      <w:r>
        <w:rPr>
          <w:rStyle w:val="tag"/>
          <w:color w:val="000088"/>
          <w:sz w:val="22"/>
          <w:szCs w:val="22"/>
        </w:rPr>
        <w:t>/&gt;</w:t>
      </w:r>
    </w:p>
    <w:p w:rsidR="00911AD0" w:rsidRDefault="00911AD0" w:rsidP="00911AD0">
      <w:pPr>
        <w:pStyle w:val="Heading3"/>
        <w:numPr>
          <w:ilvl w:val="0"/>
          <w:numId w:val="14"/>
        </w:numPr>
        <w:shd w:val="clear" w:color="auto" w:fill="FFFFFF"/>
        <w:spacing w:before="0" w:beforeAutospacing="0" w:after="217" w:afterAutospacing="0"/>
        <w:ind w:left="543"/>
        <w:rPr>
          <w:rFonts w:ascii="Arial" w:hAnsi="Arial" w:cs="Arial"/>
          <w:color w:val="000000"/>
          <w:sz w:val="33"/>
          <w:szCs w:val="33"/>
        </w:rPr>
      </w:pPr>
      <w:bookmarkStart w:id="1185" w:name="ContextLoaderListener"/>
      <w:bookmarkEnd w:id="1185"/>
      <w:r>
        <w:rPr>
          <w:rFonts w:ascii="Arial" w:hAnsi="Arial" w:cs="Arial"/>
          <w:color w:val="000000"/>
          <w:sz w:val="33"/>
          <w:szCs w:val="33"/>
        </w:rPr>
        <w:t>What is ContextLoaderListener?</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ContextLoaderListener is the listener class used to load root context and define spring bean configurations that will be visible to all other contexts. It’s configured in web.xml file as:</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tag"/>
          <w:color w:val="000088"/>
          <w:sz w:val="22"/>
          <w:szCs w:val="22"/>
        </w:rPr>
        <w:t>&lt;</w:t>
      </w:r>
      <w:proofErr w:type="gramStart"/>
      <w:r>
        <w:rPr>
          <w:rStyle w:val="tag"/>
          <w:color w:val="000088"/>
          <w:sz w:val="22"/>
          <w:szCs w:val="22"/>
        </w:rPr>
        <w:t>context-param</w:t>
      </w:r>
      <w:proofErr w:type="gramEnd"/>
      <w:r>
        <w:rPr>
          <w:rStyle w:val="tag"/>
          <w:color w:val="000088"/>
          <w:sz w:val="22"/>
          <w:szCs w:val="22"/>
        </w:rPr>
        <w:t>&gt;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ab/>
      </w:r>
      <w:r>
        <w:rPr>
          <w:rStyle w:val="tag"/>
          <w:color w:val="000088"/>
          <w:sz w:val="22"/>
          <w:szCs w:val="22"/>
        </w:rPr>
        <w:t>&lt;param-name&gt;</w:t>
      </w:r>
      <w:r>
        <w:rPr>
          <w:rStyle w:val="pln"/>
          <w:color w:val="000000"/>
          <w:sz w:val="22"/>
          <w:szCs w:val="22"/>
        </w:rPr>
        <w:t>contextConfigLocation</w:t>
      </w:r>
      <w:r>
        <w:rPr>
          <w:rStyle w:val="tag"/>
          <w:color w:val="000088"/>
          <w:sz w:val="22"/>
          <w:szCs w:val="22"/>
        </w:rPr>
        <w:t>&lt;/param-name&gt;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ab/>
      </w:r>
      <w:r>
        <w:rPr>
          <w:rStyle w:val="tag"/>
          <w:color w:val="000088"/>
          <w:sz w:val="22"/>
          <w:szCs w:val="22"/>
        </w:rPr>
        <w:t>&lt;param-value&gt;</w:t>
      </w:r>
      <w:r>
        <w:rPr>
          <w:rStyle w:val="pln"/>
          <w:color w:val="000000"/>
          <w:sz w:val="22"/>
          <w:szCs w:val="22"/>
        </w:rPr>
        <w:t>/WEB-INF/spring/root-context.xml</w:t>
      </w:r>
      <w:r>
        <w:rPr>
          <w:rStyle w:val="tag"/>
          <w:color w:val="000088"/>
          <w:sz w:val="22"/>
          <w:szCs w:val="22"/>
        </w:rPr>
        <w:t>&lt;/param-value&gt;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tag"/>
          <w:color w:val="000088"/>
          <w:sz w:val="22"/>
          <w:szCs w:val="22"/>
        </w:rPr>
        <w:t>&lt;/context-param&gt;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ab/>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tag"/>
          <w:color w:val="000088"/>
          <w:sz w:val="22"/>
          <w:szCs w:val="22"/>
        </w:rPr>
        <w:t>&lt;</w:t>
      </w:r>
      <w:proofErr w:type="gramStart"/>
      <w:r>
        <w:rPr>
          <w:rStyle w:val="tag"/>
          <w:color w:val="000088"/>
          <w:sz w:val="22"/>
          <w:szCs w:val="22"/>
        </w:rPr>
        <w:t>listener</w:t>
      </w:r>
      <w:proofErr w:type="gramEnd"/>
      <w:r>
        <w:rPr>
          <w:rStyle w:val="tag"/>
          <w:color w:val="000088"/>
          <w:sz w:val="22"/>
          <w:szCs w:val="22"/>
        </w:rPr>
        <w:t>&gt;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ab/>
      </w:r>
      <w:r>
        <w:rPr>
          <w:rStyle w:val="tag"/>
          <w:color w:val="000088"/>
          <w:sz w:val="22"/>
          <w:szCs w:val="22"/>
        </w:rPr>
        <w:t>&lt;listener-class&gt;</w:t>
      </w:r>
      <w:r>
        <w:rPr>
          <w:rStyle w:val="pln"/>
          <w:color w:val="000000"/>
          <w:sz w:val="22"/>
          <w:szCs w:val="22"/>
        </w:rPr>
        <w:t>org.springframework.web.context.ContextLoaderListener</w:t>
      </w:r>
      <w:r>
        <w:rPr>
          <w:rStyle w:val="tag"/>
          <w:color w:val="000088"/>
          <w:sz w:val="22"/>
          <w:szCs w:val="22"/>
        </w:rPr>
        <w:t>&lt;/listener-class&gt;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color w:val="666666"/>
          <w:sz w:val="22"/>
          <w:szCs w:val="22"/>
        </w:rPr>
      </w:pPr>
      <w:r>
        <w:rPr>
          <w:rStyle w:val="tag"/>
          <w:color w:val="000088"/>
          <w:sz w:val="22"/>
          <w:szCs w:val="22"/>
        </w:rPr>
        <w:t>&lt;/listener&gt;</w:t>
      </w:r>
    </w:p>
    <w:p w:rsidR="00911AD0" w:rsidRDefault="00911AD0" w:rsidP="00911AD0">
      <w:pPr>
        <w:pStyle w:val="Heading3"/>
        <w:numPr>
          <w:ilvl w:val="0"/>
          <w:numId w:val="14"/>
        </w:numPr>
        <w:shd w:val="clear" w:color="auto" w:fill="FFFFFF"/>
        <w:spacing w:before="0" w:beforeAutospacing="0" w:after="217" w:afterAutospacing="0"/>
        <w:ind w:left="543"/>
        <w:rPr>
          <w:rFonts w:ascii="Arial" w:hAnsi="Arial" w:cs="Arial"/>
          <w:color w:val="000000"/>
          <w:sz w:val="33"/>
          <w:szCs w:val="33"/>
        </w:rPr>
      </w:pPr>
      <w:bookmarkStart w:id="1186" w:name="spring-mvc-hello-world"/>
      <w:bookmarkEnd w:id="1186"/>
      <w:r>
        <w:rPr>
          <w:rFonts w:ascii="Arial" w:hAnsi="Arial" w:cs="Arial"/>
          <w:color w:val="000000"/>
          <w:sz w:val="33"/>
          <w:szCs w:val="33"/>
        </w:rPr>
        <w:t>What are the minimum configurations needed to create Spring MVC application?</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lastRenderedPageBreak/>
        <w:t>For creating a simple Spring MVC application, we would need to do following tasks.</w:t>
      </w:r>
    </w:p>
    <w:p w:rsidR="00911AD0" w:rsidRDefault="00911AD0" w:rsidP="009F5AAA">
      <w:pPr>
        <w:numPr>
          <w:ilvl w:val="1"/>
          <w:numId w:val="15"/>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Add</w:t>
      </w:r>
      <w:r>
        <w:rPr>
          <w:rStyle w:val="apple-converted-space"/>
          <w:rFonts w:ascii="Arial" w:hAnsi="Arial" w:cs="Arial"/>
          <w:color w:val="666666"/>
        </w:rPr>
        <w:t> </w:t>
      </w:r>
      <w:r>
        <w:rPr>
          <w:rStyle w:val="HTMLCode"/>
          <w:rFonts w:eastAsiaTheme="minorEastAsia"/>
          <w:color w:val="666666"/>
          <w:shd w:val="clear" w:color="auto" w:fill="EFE8E5"/>
        </w:rPr>
        <w:t>spring-context</w:t>
      </w:r>
      <w:r>
        <w:rPr>
          <w:rStyle w:val="apple-converted-space"/>
          <w:rFonts w:ascii="Arial" w:hAnsi="Arial" w:cs="Arial"/>
          <w:color w:val="666666"/>
        </w:rPr>
        <w:t> </w:t>
      </w:r>
      <w:r>
        <w:rPr>
          <w:rFonts w:ascii="Arial" w:hAnsi="Arial" w:cs="Arial"/>
          <w:color w:val="666666"/>
        </w:rPr>
        <w:t>and</w:t>
      </w:r>
      <w:r>
        <w:rPr>
          <w:rStyle w:val="apple-converted-space"/>
          <w:rFonts w:ascii="Arial" w:hAnsi="Arial" w:cs="Arial"/>
          <w:color w:val="666666"/>
        </w:rPr>
        <w:t> </w:t>
      </w:r>
      <w:r>
        <w:rPr>
          <w:rStyle w:val="HTMLCode"/>
          <w:rFonts w:eastAsiaTheme="minorEastAsia"/>
          <w:color w:val="666666"/>
          <w:shd w:val="clear" w:color="auto" w:fill="EFE8E5"/>
        </w:rPr>
        <w:t>spring-webmvc</w:t>
      </w:r>
      <w:r>
        <w:rPr>
          <w:rStyle w:val="apple-converted-space"/>
          <w:rFonts w:ascii="Arial" w:hAnsi="Arial" w:cs="Arial"/>
          <w:color w:val="666666"/>
        </w:rPr>
        <w:t> </w:t>
      </w:r>
      <w:r>
        <w:rPr>
          <w:rFonts w:ascii="Arial" w:hAnsi="Arial" w:cs="Arial"/>
          <w:color w:val="666666"/>
        </w:rPr>
        <w:t>dependencies in the project.</w:t>
      </w:r>
    </w:p>
    <w:p w:rsidR="00911AD0" w:rsidRDefault="00911AD0" w:rsidP="009F5AAA">
      <w:pPr>
        <w:numPr>
          <w:ilvl w:val="1"/>
          <w:numId w:val="15"/>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Configure</w:t>
      </w:r>
      <w:r>
        <w:rPr>
          <w:rStyle w:val="apple-converted-space"/>
          <w:rFonts w:ascii="Arial" w:hAnsi="Arial" w:cs="Arial"/>
          <w:color w:val="666666"/>
        </w:rPr>
        <w:t> </w:t>
      </w:r>
      <w:r>
        <w:rPr>
          <w:rStyle w:val="HTMLCode"/>
          <w:rFonts w:eastAsiaTheme="minorEastAsia"/>
          <w:color w:val="666666"/>
          <w:shd w:val="clear" w:color="auto" w:fill="EFE8E5"/>
        </w:rPr>
        <w:t>DispatcherServlet</w:t>
      </w:r>
      <w:r>
        <w:rPr>
          <w:rStyle w:val="apple-converted-space"/>
          <w:rFonts w:ascii="Arial" w:hAnsi="Arial" w:cs="Arial"/>
          <w:color w:val="666666"/>
        </w:rPr>
        <w:t> </w:t>
      </w:r>
      <w:r>
        <w:rPr>
          <w:rFonts w:ascii="Arial" w:hAnsi="Arial" w:cs="Arial"/>
          <w:color w:val="666666"/>
        </w:rPr>
        <w:t>in the web.xml file to handle requests through spring container.</w:t>
      </w:r>
    </w:p>
    <w:p w:rsidR="00911AD0" w:rsidRDefault="00911AD0" w:rsidP="009F5AAA">
      <w:pPr>
        <w:numPr>
          <w:ilvl w:val="1"/>
          <w:numId w:val="15"/>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Spring bean configuration file to define beans, if using annotations then it has to be configured here. Also we need to configure view resolver for view pages.</w:t>
      </w:r>
    </w:p>
    <w:p w:rsidR="00911AD0" w:rsidRDefault="00911AD0" w:rsidP="009F5AAA">
      <w:pPr>
        <w:numPr>
          <w:ilvl w:val="1"/>
          <w:numId w:val="15"/>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Controller class with request mappings defined to handle the client requests.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Above steps should be enough to create a simple Spring MVC Hello World application.</w:t>
      </w:r>
      <w:r>
        <w:rPr>
          <w:rFonts w:ascii="Arial" w:hAnsi="Arial" w:cs="Arial"/>
          <w:color w:val="666666"/>
          <w:sz w:val="22"/>
          <w:szCs w:val="22"/>
        </w:rPr>
        <w:br/>
      </w:r>
      <w:bookmarkStart w:id="1187" w:name="spring-mvc-architecture"/>
      <w:bookmarkEnd w:id="1187"/>
      <w:r w:rsidR="00564CAE" w:rsidRPr="00564CAE">
        <w:rPr>
          <w:rStyle w:val="apple-converted-space"/>
          <w:rFonts w:ascii="Tahoma" w:hAnsi="Tahoma" w:cs="Tahoma"/>
          <w:i/>
          <w:color w:val="000000"/>
          <w:sz w:val="18"/>
          <w:szCs w:val="18"/>
        </w:rPr>
        <w:t> </w:t>
      </w:r>
      <w:r w:rsidR="00564CAE" w:rsidRPr="00564CAE">
        <w:rPr>
          <w:rFonts w:ascii="Tahoma" w:hAnsi="Tahoma" w:cs="Tahoma"/>
          <w:i/>
          <w:color w:val="000000"/>
          <w:sz w:val="18"/>
          <w:szCs w:val="18"/>
        </w:rPr>
        <w:t xml:space="preserve">First, we need to add spring context and spring webmvc related dependencies added in the POM.xml file. Then, we need to configure dispatcherServlet (front controller) in the web.xml (resides in all J2EE application and has mapping of different servlets and information on security policy filters etc) file to handle the request through spring container. Spring bean configuration file (applicationcontext.xml) is used to define all the beans. Also, if annotation is used then configure here. </w:t>
      </w:r>
      <w:proofErr w:type="gramStart"/>
      <w:r w:rsidR="00564CAE" w:rsidRPr="00564CAE">
        <w:rPr>
          <w:rFonts w:ascii="Tahoma" w:hAnsi="Tahoma" w:cs="Tahoma"/>
          <w:i/>
          <w:color w:val="000000"/>
          <w:sz w:val="18"/>
          <w:szCs w:val="18"/>
        </w:rPr>
        <w:t>Also, the information about view resolver.</w:t>
      </w:r>
      <w:proofErr w:type="gramEnd"/>
      <w:r w:rsidR="00564CAE" w:rsidRPr="00564CAE">
        <w:rPr>
          <w:rFonts w:ascii="Tahoma" w:hAnsi="Tahoma" w:cs="Tahoma"/>
          <w:i/>
          <w:color w:val="000000"/>
          <w:sz w:val="18"/>
          <w:szCs w:val="18"/>
        </w:rPr>
        <w:t xml:space="preserve"> Application context is different from beans.xml. Beans.xml is used for some CDI settings. Lastly, the controller request mapping needs to be done.  </w:t>
      </w:r>
    </w:p>
    <w:p w:rsidR="00911AD0" w:rsidRDefault="00911AD0" w:rsidP="009F5AAA">
      <w:pPr>
        <w:pStyle w:val="Heading3"/>
        <w:numPr>
          <w:ilvl w:val="0"/>
          <w:numId w:val="15"/>
        </w:numPr>
        <w:shd w:val="clear" w:color="auto" w:fill="FFFFFF"/>
        <w:spacing w:before="0" w:beforeAutospacing="0" w:after="217" w:afterAutospacing="0"/>
        <w:ind w:left="543"/>
        <w:rPr>
          <w:rFonts w:ascii="Arial" w:hAnsi="Arial" w:cs="Arial"/>
          <w:color w:val="000000"/>
          <w:sz w:val="33"/>
          <w:szCs w:val="33"/>
        </w:rPr>
      </w:pPr>
      <w:r>
        <w:rPr>
          <w:rFonts w:ascii="Arial" w:hAnsi="Arial" w:cs="Arial"/>
          <w:color w:val="000000"/>
          <w:sz w:val="33"/>
          <w:szCs w:val="33"/>
        </w:rPr>
        <w:t>How would you relate Spring MVC Framework to MVC architecture?</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As the name suggests Spring MVC is built on top of</w:t>
      </w:r>
      <w:r>
        <w:rPr>
          <w:rStyle w:val="apple-converted-space"/>
          <w:rFonts w:ascii="Arial" w:hAnsi="Arial" w:cs="Arial"/>
          <w:color w:val="666666"/>
          <w:sz w:val="22"/>
          <w:szCs w:val="22"/>
        </w:rPr>
        <w:t> </w:t>
      </w:r>
      <w:r>
        <w:rPr>
          <w:rStyle w:val="Strong"/>
          <w:rFonts w:ascii="Arial" w:hAnsi="Arial" w:cs="Arial"/>
          <w:color w:val="666666"/>
          <w:sz w:val="22"/>
          <w:szCs w:val="22"/>
        </w:rPr>
        <w:t>Model-View-Controller</w:t>
      </w:r>
      <w:r>
        <w:rPr>
          <w:rStyle w:val="apple-converted-space"/>
          <w:rFonts w:ascii="Arial" w:hAnsi="Arial" w:cs="Arial"/>
          <w:color w:val="666666"/>
          <w:sz w:val="22"/>
          <w:szCs w:val="22"/>
        </w:rPr>
        <w:t> </w:t>
      </w:r>
      <w:r>
        <w:rPr>
          <w:rFonts w:ascii="Arial" w:hAnsi="Arial" w:cs="Arial"/>
          <w:color w:val="666666"/>
          <w:sz w:val="22"/>
          <w:szCs w:val="22"/>
        </w:rPr>
        <w:t>architecture.</w:t>
      </w:r>
      <w:r>
        <w:rPr>
          <w:rStyle w:val="HTMLCode"/>
          <w:color w:val="666666"/>
          <w:sz w:val="22"/>
          <w:szCs w:val="22"/>
          <w:shd w:val="clear" w:color="auto" w:fill="EFE8E5"/>
        </w:rPr>
        <w:t>DispatcherServlet</w:t>
      </w:r>
      <w:r>
        <w:rPr>
          <w:rStyle w:val="apple-converted-space"/>
          <w:rFonts w:ascii="Arial" w:hAnsi="Arial" w:cs="Arial"/>
          <w:color w:val="666666"/>
          <w:sz w:val="22"/>
          <w:szCs w:val="22"/>
        </w:rPr>
        <w:t> </w:t>
      </w:r>
      <w:r>
        <w:rPr>
          <w:rFonts w:ascii="Arial" w:hAnsi="Arial" w:cs="Arial"/>
          <w:color w:val="666666"/>
          <w:sz w:val="22"/>
          <w:szCs w:val="22"/>
        </w:rPr>
        <w:t xml:space="preserve">is the Front Controller in the Spring MVC </w:t>
      </w:r>
      <w:proofErr w:type="gramStart"/>
      <w:r>
        <w:rPr>
          <w:rFonts w:ascii="Arial" w:hAnsi="Arial" w:cs="Arial"/>
          <w:color w:val="666666"/>
          <w:sz w:val="22"/>
          <w:szCs w:val="22"/>
        </w:rPr>
        <w:t>application that takes care of all the incoming requests and delegate</w:t>
      </w:r>
      <w:proofErr w:type="gramEnd"/>
      <w:r>
        <w:rPr>
          <w:rFonts w:ascii="Arial" w:hAnsi="Arial" w:cs="Arial"/>
          <w:color w:val="666666"/>
          <w:sz w:val="22"/>
          <w:szCs w:val="22"/>
        </w:rPr>
        <w:t xml:space="preserve"> it to different controller handler methods.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Model can be any Java Bean in the Spring Framework, just like any other MVC framework Spring provides automatic binding of form data to java beans. We can set model beans as attributes to be used in the view pages.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View Pages can be JSP, static HTMLs etc. and view resolvers are responsible for finding the correct view page. Once the view page is identified, control is given back to the DispatcherServlet controller. DispatcherServlet is responsible for rendering the view and returning the final response to the client.</w:t>
      </w:r>
    </w:p>
    <w:p w:rsidR="00911AD0" w:rsidRDefault="00911AD0" w:rsidP="009F5AAA">
      <w:pPr>
        <w:pStyle w:val="Heading3"/>
        <w:numPr>
          <w:ilvl w:val="0"/>
          <w:numId w:val="15"/>
        </w:numPr>
        <w:shd w:val="clear" w:color="auto" w:fill="FFFFFF"/>
        <w:spacing w:before="0" w:beforeAutospacing="0" w:after="217" w:afterAutospacing="0"/>
        <w:ind w:left="543"/>
        <w:rPr>
          <w:rFonts w:ascii="Arial" w:hAnsi="Arial" w:cs="Arial"/>
          <w:color w:val="000000"/>
          <w:sz w:val="33"/>
          <w:szCs w:val="33"/>
        </w:rPr>
      </w:pPr>
      <w:bookmarkStart w:id="1188" w:name="spring-localization-i18n"/>
      <w:bookmarkEnd w:id="1188"/>
      <w:r>
        <w:rPr>
          <w:rFonts w:ascii="Arial" w:hAnsi="Arial" w:cs="Arial"/>
          <w:color w:val="000000"/>
          <w:sz w:val="33"/>
          <w:szCs w:val="33"/>
        </w:rPr>
        <w:t>How to achieve localization in Spring MVC applications?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Spring provides excellent support for localization or i18n through resource bundles. Basis steps needed to make our application localized are:</w:t>
      </w:r>
    </w:p>
    <w:p w:rsidR="00911AD0" w:rsidRDefault="00911AD0" w:rsidP="009F5AAA">
      <w:pPr>
        <w:numPr>
          <w:ilvl w:val="1"/>
          <w:numId w:val="16"/>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Creating message resource bundles for different locales, such as messages_en.properties, messages_fr.properties etc.</w:t>
      </w:r>
    </w:p>
    <w:p w:rsidR="00911AD0" w:rsidRDefault="00911AD0" w:rsidP="009F5AAA">
      <w:pPr>
        <w:numPr>
          <w:ilvl w:val="1"/>
          <w:numId w:val="16"/>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Defining messageSource bean in the spring bean configuration file of type</w:t>
      </w:r>
      <w:r>
        <w:rPr>
          <w:rStyle w:val="HTMLCode"/>
          <w:rFonts w:eastAsiaTheme="minorEastAsia"/>
          <w:color w:val="666666"/>
          <w:shd w:val="clear" w:color="auto" w:fill="EFE8E5"/>
        </w:rPr>
        <w:t>ResourceBundleMessageSource</w:t>
      </w:r>
      <w:r>
        <w:rPr>
          <w:rStyle w:val="apple-converted-space"/>
          <w:rFonts w:ascii="Arial" w:hAnsi="Arial" w:cs="Arial"/>
          <w:color w:val="666666"/>
        </w:rPr>
        <w:t> </w:t>
      </w:r>
      <w:r>
        <w:rPr>
          <w:rFonts w:ascii="Arial" w:hAnsi="Arial" w:cs="Arial"/>
          <w:color w:val="666666"/>
        </w:rPr>
        <w:t>or</w:t>
      </w:r>
      <w:r>
        <w:rPr>
          <w:rStyle w:val="apple-converted-space"/>
          <w:rFonts w:ascii="Arial" w:hAnsi="Arial" w:cs="Arial"/>
          <w:color w:val="666666"/>
        </w:rPr>
        <w:t> </w:t>
      </w:r>
      <w:r>
        <w:rPr>
          <w:rStyle w:val="HTMLCode"/>
          <w:rFonts w:eastAsiaTheme="minorEastAsia"/>
          <w:color w:val="666666"/>
          <w:shd w:val="clear" w:color="auto" w:fill="EFE8E5"/>
        </w:rPr>
        <w:t>ReloadableResourceBundleMessageSource</w:t>
      </w:r>
      <w:r>
        <w:rPr>
          <w:rFonts w:ascii="Arial" w:hAnsi="Arial" w:cs="Arial"/>
          <w:color w:val="666666"/>
        </w:rPr>
        <w:t>.</w:t>
      </w:r>
    </w:p>
    <w:p w:rsidR="00911AD0" w:rsidRDefault="00911AD0" w:rsidP="009F5AAA">
      <w:pPr>
        <w:numPr>
          <w:ilvl w:val="1"/>
          <w:numId w:val="16"/>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lastRenderedPageBreak/>
        <w:t>For change of locale support, define localeResolver bean of type CookieLocaleResolver and configure LocaleChangeInterceptor interceptor. Example configuration can be like below:</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tag"/>
          <w:color w:val="000088"/>
          <w:sz w:val="22"/>
          <w:szCs w:val="22"/>
        </w:rPr>
        <w:t>&lt;beans:bean</w:t>
      </w:r>
      <w:r>
        <w:rPr>
          <w:rStyle w:val="pln"/>
          <w:color w:val="000000"/>
          <w:sz w:val="22"/>
          <w:szCs w:val="22"/>
        </w:rPr>
        <w:t xml:space="preserve"> </w:t>
      </w:r>
      <w:r>
        <w:rPr>
          <w:rStyle w:val="atn"/>
          <w:color w:val="660066"/>
          <w:sz w:val="22"/>
          <w:szCs w:val="22"/>
        </w:rPr>
        <w:t>id</w:t>
      </w:r>
      <w:r>
        <w:rPr>
          <w:rStyle w:val="pun"/>
          <w:color w:val="666600"/>
          <w:sz w:val="22"/>
          <w:szCs w:val="22"/>
        </w:rPr>
        <w:t>=</w:t>
      </w:r>
      <w:r>
        <w:rPr>
          <w:rStyle w:val="atv"/>
          <w:color w:val="008800"/>
          <w:sz w:val="22"/>
          <w:szCs w:val="22"/>
        </w:rPr>
        <w:t>"messageSource"</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atn"/>
          <w:color w:val="660066"/>
          <w:sz w:val="22"/>
          <w:szCs w:val="22"/>
        </w:rPr>
        <w:t>class</w:t>
      </w:r>
      <w:r>
        <w:rPr>
          <w:rStyle w:val="pun"/>
          <w:color w:val="666600"/>
          <w:sz w:val="22"/>
          <w:szCs w:val="22"/>
        </w:rPr>
        <w:t>=</w:t>
      </w:r>
      <w:r>
        <w:rPr>
          <w:rStyle w:val="atv"/>
          <w:color w:val="008800"/>
          <w:sz w:val="22"/>
          <w:szCs w:val="22"/>
        </w:rPr>
        <w:t>"org.springframework.context.support.ReloadableResourceBundleMessageSource"</w:t>
      </w:r>
      <w:r>
        <w:rPr>
          <w:rStyle w:val="tag"/>
          <w:color w:val="000088"/>
          <w:sz w:val="22"/>
          <w:szCs w:val="22"/>
        </w:rPr>
        <w:t>&gt;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tag"/>
          <w:color w:val="000088"/>
          <w:sz w:val="22"/>
          <w:szCs w:val="22"/>
        </w:rPr>
        <w:t>&lt;beans:property</w:t>
      </w:r>
      <w:r>
        <w:rPr>
          <w:rStyle w:val="pln"/>
          <w:color w:val="000000"/>
          <w:sz w:val="22"/>
          <w:szCs w:val="22"/>
        </w:rPr>
        <w:t xml:space="preserve"> </w:t>
      </w:r>
      <w:r>
        <w:rPr>
          <w:rStyle w:val="atn"/>
          <w:color w:val="660066"/>
          <w:sz w:val="22"/>
          <w:szCs w:val="22"/>
        </w:rPr>
        <w:t>name</w:t>
      </w:r>
      <w:r>
        <w:rPr>
          <w:rStyle w:val="pun"/>
          <w:color w:val="666600"/>
          <w:sz w:val="22"/>
          <w:szCs w:val="22"/>
        </w:rPr>
        <w:t>=</w:t>
      </w:r>
      <w:r>
        <w:rPr>
          <w:rStyle w:val="atv"/>
          <w:color w:val="008800"/>
          <w:sz w:val="22"/>
          <w:szCs w:val="22"/>
        </w:rPr>
        <w:t>"basename"</w:t>
      </w:r>
      <w:r>
        <w:rPr>
          <w:rStyle w:val="pln"/>
          <w:color w:val="000000"/>
          <w:sz w:val="22"/>
          <w:szCs w:val="22"/>
        </w:rPr>
        <w:t xml:space="preserve"> </w:t>
      </w:r>
      <w:r>
        <w:rPr>
          <w:rStyle w:val="atn"/>
          <w:color w:val="660066"/>
          <w:sz w:val="22"/>
          <w:szCs w:val="22"/>
        </w:rPr>
        <w:t>value</w:t>
      </w:r>
      <w:r>
        <w:rPr>
          <w:rStyle w:val="pun"/>
          <w:color w:val="666600"/>
          <w:sz w:val="22"/>
          <w:szCs w:val="22"/>
        </w:rPr>
        <w:t>=</w:t>
      </w:r>
      <w:r>
        <w:rPr>
          <w:rStyle w:val="atv"/>
          <w:color w:val="008800"/>
          <w:sz w:val="22"/>
          <w:szCs w:val="22"/>
        </w:rPr>
        <w:t>"classpath:messages"</w:t>
      </w:r>
      <w:r>
        <w:rPr>
          <w:rStyle w:val="pln"/>
          <w:color w:val="000000"/>
          <w:sz w:val="22"/>
          <w:szCs w:val="22"/>
        </w:rPr>
        <w:t xml:space="preserve"> </w:t>
      </w:r>
      <w:r>
        <w:rPr>
          <w:rStyle w:val="tag"/>
          <w:color w:val="000088"/>
          <w:sz w:val="22"/>
          <w:szCs w:val="22"/>
        </w:rPr>
        <w:t>/&gt;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tag"/>
          <w:color w:val="000088"/>
          <w:sz w:val="22"/>
          <w:szCs w:val="22"/>
        </w:rPr>
        <w:t>&lt;beans:property</w:t>
      </w:r>
      <w:r>
        <w:rPr>
          <w:rStyle w:val="pln"/>
          <w:color w:val="000000"/>
          <w:sz w:val="22"/>
          <w:szCs w:val="22"/>
        </w:rPr>
        <w:t xml:space="preserve"> </w:t>
      </w:r>
      <w:r>
        <w:rPr>
          <w:rStyle w:val="atn"/>
          <w:color w:val="660066"/>
          <w:sz w:val="22"/>
          <w:szCs w:val="22"/>
        </w:rPr>
        <w:t>name</w:t>
      </w:r>
      <w:r>
        <w:rPr>
          <w:rStyle w:val="pun"/>
          <w:color w:val="666600"/>
          <w:sz w:val="22"/>
          <w:szCs w:val="22"/>
        </w:rPr>
        <w:t>=</w:t>
      </w:r>
      <w:r>
        <w:rPr>
          <w:rStyle w:val="atv"/>
          <w:color w:val="008800"/>
          <w:sz w:val="22"/>
          <w:szCs w:val="22"/>
        </w:rPr>
        <w:t>"defaultEncoding"</w:t>
      </w:r>
      <w:r>
        <w:rPr>
          <w:rStyle w:val="pln"/>
          <w:color w:val="000000"/>
          <w:sz w:val="22"/>
          <w:szCs w:val="22"/>
        </w:rPr>
        <w:t xml:space="preserve"> </w:t>
      </w:r>
      <w:r>
        <w:rPr>
          <w:rStyle w:val="atn"/>
          <w:color w:val="660066"/>
          <w:sz w:val="22"/>
          <w:szCs w:val="22"/>
        </w:rPr>
        <w:t>value</w:t>
      </w:r>
      <w:r>
        <w:rPr>
          <w:rStyle w:val="pun"/>
          <w:color w:val="666600"/>
          <w:sz w:val="22"/>
          <w:szCs w:val="22"/>
        </w:rPr>
        <w:t>=</w:t>
      </w:r>
      <w:r>
        <w:rPr>
          <w:rStyle w:val="atv"/>
          <w:color w:val="008800"/>
          <w:sz w:val="22"/>
          <w:szCs w:val="22"/>
        </w:rPr>
        <w:t>"UTF-8"</w:t>
      </w:r>
      <w:r>
        <w:rPr>
          <w:rStyle w:val="pln"/>
          <w:color w:val="000000"/>
          <w:sz w:val="22"/>
          <w:szCs w:val="22"/>
        </w:rPr>
        <w:t xml:space="preserve"> </w:t>
      </w:r>
      <w:r>
        <w:rPr>
          <w:rStyle w:val="tag"/>
          <w:color w:val="000088"/>
          <w:sz w:val="22"/>
          <w:szCs w:val="22"/>
        </w:rPr>
        <w:t>/&gt;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tag"/>
          <w:color w:val="000088"/>
          <w:sz w:val="22"/>
          <w:szCs w:val="22"/>
        </w:rPr>
        <w:t>&lt;/beans:bean&gt;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tag"/>
          <w:color w:val="000088"/>
          <w:sz w:val="22"/>
          <w:szCs w:val="22"/>
        </w:rPr>
        <w:t>&lt;beans:bean</w:t>
      </w:r>
      <w:r>
        <w:rPr>
          <w:rStyle w:val="pln"/>
          <w:color w:val="000000"/>
          <w:sz w:val="22"/>
          <w:szCs w:val="22"/>
        </w:rPr>
        <w:t xml:space="preserve"> </w:t>
      </w:r>
      <w:r>
        <w:rPr>
          <w:rStyle w:val="atn"/>
          <w:color w:val="660066"/>
          <w:sz w:val="22"/>
          <w:szCs w:val="22"/>
        </w:rPr>
        <w:t>id</w:t>
      </w:r>
      <w:r>
        <w:rPr>
          <w:rStyle w:val="pun"/>
          <w:color w:val="666600"/>
          <w:sz w:val="22"/>
          <w:szCs w:val="22"/>
        </w:rPr>
        <w:t>=</w:t>
      </w:r>
      <w:r>
        <w:rPr>
          <w:rStyle w:val="atv"/>
          <w:color w:val="008800"/>
          <w:sz w:val="22"/>
          <w:szCs w:val="22"/>
        </w:rPr>
        <w:t>"localeResolver"</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r>
        <w:rPr>
          <w:rStyle w:val="atn"/>
          <w:color w:val="660066"/>
          <w:sz w:val="22"/>
          <w:szCs w:val="22"/>
        </w:rPr>
        <w:t>class</w:t>
      </w:r>
      <w:r>
        <w:rPr>
          <w:rStyle w:val="pun"/>
          <w:color w:val="666600"/>
          <w:sz w:val="22"/>
          <w:szCs w:val="22"/>
        </w:rPr>
        <w:t>=</w:t>
      </w:r>
      <w:r>
        <w:rPr>
          <w:rStyle w:val="atv"/>
          <w:color w:val="008800"/>
          <w:sz w:val="22"/>
          <w:szCs w:val="22"/>
        </w:rPr>
        <w:t>"org.springframework.web.servlet.i18n.CookieLocaleResolver"</w:t>
      </w:r>
      <w:r>
        <w:rPr>
          <w:rStyle w:val="tag"/>
          <w:color w:val="000088"/>
          <w:sz w:val="22"/>
          <w:szCs w:val="22"/>
        </w:rPr>
        <w:t>&gt;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r>
        <w:rPr>
          <w:rStyle w:val="tag"/>
          <w:color w:val="000088"/>
          <w:sz w:val="22"/>
          <w:szCs w:val="22"/>
        </w:rPr>
        <w:t>&lt;beans:property</w:t>
      </w:r>
      <w:r>
        <w:rPr>
          <w:rStyle w:val="pln"/>
          <w:color w:val="000000"/>
          <w:sz w:val="22"/>
          <w:szCs w:val="22"/>
        </w:rPr>
        <w:t xml:space="preserve"> </w:t>
      </w:r>
      <w:r>
        <w:rPr>
          <w:rStyle w:val="atn"/>
          <w:color w:val="660066"/>
          <w:sz w:val="22"/>
          <w:szCs w:val="22"/>
        </w:rPr>
        <w:t>name</w:t>
      </w:r>
      <w:r>
        <w:rPr>
          <w:rStyle w:val="pun"/>
          <w:color w:val="666600"/>
          <w:sz w:val="22"/>
          <w:szCs w:val="22"/>
        </w:rPr>
        <w:t>=</w:t>
      </w:r>
      <w:r>
        <w:rPr>
          <w:rStyle w:val="atv"/>
          <w:color w:val="008800"/>
          <w:sz w:val="22"/>
          <w:szCs w:val="22"/>
        </w:rPr>
        <w:t>"defaultLocale"</w:t>
      </w:r>
      <w:r>
        <w:rPr>
          <w:rStyle w:val="pln"/>
          <w:color w:val="000000"/>
          <w:sz w:val="22"/>
          <w:szCs w:val="22"/>
        </w:rPr>
        <w:t xml:space="preserve"> </w:t>
      </w:r>
      <w:r>
        <w:rPr>
          <w:rStyle w:val="atn"/>
          <w:color w:val="660066"/>
          <w:sz w:val="22"/>
          <w:szCs w:val="22"/>
        </w:rPr>
        <w:t>value</w:t>
      </w:r>
      <w:r>
        <w:rPr>
          <w:rStyle w:val="pun"/>
          <w:color w:val="666600"/>
          <w:sz w:val="22"/>
          <w:szCs w:val="22"/>
        </w:rPr>
        <w:t>=</w:t>
      </w:r>
      <w:r>
        <w:rPr>
          <w:rStyle w:val="atv"/>
          <w:color w:val="008800"/>
          <w:sz w:val="22"/>
          <w:szCs w:val="22"/>
        </w:rPr>
        <w:t>"en"</w:t>
      </w:r>
      <w:r>
        <w:rPr>
          <w:rStyle w:val="pln"/>
          <w:color w:val="000000"/>
          <w:sz w:val="22"/>
          <w:szCs w:val="22"/>
        </w:rPr>
        <w:t xml:space="preserve"> </w:t>
      </w:r>
      <w:r>
        <w:rPr>
          <w:rStyle w:val="tag"/>
          <w:color w:val="000088"/>
          <w:sz w:val="22"/>
          <w:szCs w:val="22"/>
        </w:rPr>
        <w:t>/&gt;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r>
        <w:rPr>
          <w:rStyle w:val="tag"/>
          <w:color w:val="000088"/>
          <w:sz w:val="22"/>
          <w:szCs w:val="22"/>
        </w:rPr>
        <w:t>&lt;beans:property</w:t>
      </w:r>
      <w:r>
        <w:rPr>
          <w:rStyle w:val="pln"/>
          <w:color w:val="000000"/>
          <w:sz w:val="22"/>
          <w:szCs w:val="22"/>
        </w:rPr>
        <w:t xml:space="preserve"> </w:t>
      </w:r>
      <w:r>
        <w:rPr>
          <w:rStyle w:val="atn"/>
          <w:color w:val="660066"/>
          <w:sz w:val="22"/>
          <w:szCs w:val="22"/>
        </w:rPr>
        <w:t>name</w:t>
      </w:r>
      <w:r>
        <w:rPr>
          <w:rStyle w:val="pun"/>
          <w:color w:val="666600"/>
          <w:sz w:val="22"/>
          <w:szCs w:val="22"/>
        </w:rPr>
        <w:t>=</w:t>
      </w:r>
      <w:r>
        <w:rPr>
          <w:rStyle w:val="atv"/>
          <w:color w:val="008800"/>
          <w:sz w:val="22"/>
          <w:szCs w:val="22"/>
        </w:rPr>
        <w:t>"cookieName"</w:t>
      </w:r>
      <w:r>
        <w:rPr>
          <w:rStyle w:val="pln"/>
          <w:color w:val="000000"/>
          <w:sz w:val="22"/>
          <w:szCs w:val="22"/>
        </w:rPr>
        <w:t xml:space="preserve"> </w:t>
      </w:r>
      <w:r>
        <w:rPr>
          <w:rStyle w:val="atn"/>
          <w:color w:val="660066"/>
          <w:sz w:val="22"/>
          <w:szCs w:val="22"/>
        </w:rPr>
        <w:t>value</w:t>
      </w:r>
      <w:r>
        <w:rPr>
          <w:rStyle w:val="pun"/>
          <w:color w:val="666600"/>
          <w:sz w:val="22"/>
          <w:szCs w:val="22"/>
        </w:rPr>
        <w:t>=</w:t>
      </w:r>
      <w:r>
        <w:rPr>
          <w:rStyle w:val="atv"/>
          <w:color w:val="008800"/>
          <w:sz w:val="22"/>
          <w:szCs w:val="22"/>
        </w:rPr>
        <w:t>"myAppLocaleCookie"</w:t>
      </w:r>
      <w:r>
        <w:rPr>
          <w:rStyle w:val="tag"/>
          <w:color w:val="000088"/>
          <w:sz w:val="22"/>
          <w:szCs w:val="22"/>
        </w:rPr>
        <w:t>&gt;&lt;/beans:property&gt;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r>
        <w:rPr>
          <w:rStyle w:val="tag"/>
          <w:color w:val="000088"/>
          <w:sz w:val="22"/>
          <w:szCs w:val="22"/>
        </w:rPr>
        <w:t>&lt;beans:property</w:t>
      </w:r>
      <w:r>
        <w:rPr>
          <w:rStyle w:val="pln"/>
          <w:color w:val="000000"/>
          <w:sz w:val="22"/>
          <w:szCs w:val="22"/>
        </w:rPr>
        <w:t xml:space="preserve"> </w:t>
      </w:r>
      <w:r>
        <w:rPr>
          <w:rStyle w:val="atn"/>
          <w:color w:val="660066"/>
          <w:sz w:val="22"/>
          <w:szCs w:val="22"/>
        </w:rPr>
        <w:t>name</w:t>
      </w:r>
      <w:r>
        <w:rPr>
          <w:rStyle w:val="pun"/>
          <w:color w:val="666600"/>
          <w:sz w:val="22"/>
          <w:szCs w:val="22"/>
        </w:rPr>
        <w:t>=</w:t>
      </w:r>
      <w:r>
        <w:rPr>
          <w:rStyle w:val="atv"/>
          <w:color w:val="008800"/>
          <w:sz w:val="22"/>
          <w:szCs w:val="22"/>
        </w:rPr>
        <w:t>"cookieMaxAge"</w:t>
      </w:r>
      <w:r>
        <w:rPr>
          <w:rStyle w:val="pln"/>
          <w:color w:val="000000"/>
          <w:sz w:val="22"/>
          <w:szCs w:val="22"/>
        </w:rPr>
        <w:t xml:space="preserve"> </w:t>
      </w:r>
      <w:r>
        <w:rPr>
          <w:rStyle w:val="atn"/>
          <w:color w:val="660066"/>
          <w:sz w:val="22"/>
          <w:szCs w:val="22"/>
        </w:rPr>
        <w:t>value</w:t>
      </w:r>
      <w:r>
        <w:rPr>
          <w:rStyle w:val="pun"/>
          <w:color w:val="666600"/>
          <w:sz w:val="22"/>
          <w:szCs w:val="22"/>
        </w:rPr>
        <w:t>=</w:t>
      </w:r>
      <w:r>
        <w:rPr>
          <w:rStyle w:val="atv"/>
          <w:color w:val="008800"/>
          <w:sz w:val="22"/>
          <w:szCs w:val="22"/>
        </w:rPr>
        <w:t>"3600"</w:t>
      </w:r>
      <w:r>
        <w:rPr>
          <w:rStyle w:val="tag"/>
          <w:color w:val="000088"/>
          <w:sz w:val="22"/>
          <w:szCs w:val="22"/>
        </w:rPr>
        <w:t>&gt;&lt;/beans:property&gt;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tag"/>
          <w:color w:val="000088"/>
          <w:sz w:val="22"/>
          <w:szCs w:val="22"/>
        </w:rPr>
        <w:t>&lt;/beans:bean&gt;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tag"/>
          <w:color w:val="000088"/>
          <w:sz w:val="22"/>
          <w:szCs w:val="22"/>
        </w:rPr>
        <w:t>&lt;interceptors&gt;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r>
        <w:rPr>
          <w:rStyle w:val="tag"/>
          <w:color w:val="000088"/>
          <w:sz w:val="22"/>
          <w:szCs w:val="22"/>
        </w:rPr>
        <w:t>&lt;beans:bean</w:t>
      </w:r>
      <w:r>
        <w:rPr>
          <w:rStyle w:val="pln"/>
          <w:color w:val="000000"/>
          <w:sz w:val="22"/>
          <w:szCs w:val="22"/>
        </w:rPr>
        <w:t xml:space="preserve"> </w:t>
      </w:r>
      <w:r>
        <w:rPr>
          <w:rStyle w:val="atn"/>
          <w:color w:val="660066"/>
          <w:sz w:val="22"/>
          <w:szCs w:val="22"/>
        </w:rPr>
        <w:t>class</w:t>
      </w:r>
      <w:r>
        <w:rPr>
          <w:rStyle w:val="pun"/>
          <w:color w:val="666600"/>
          <w:sz w:val="22"/>
          <w:szCs w:val="22"/>
        </w:rPr>
        <w:t>=</w:t>
      </w:r>
      <w:r>
        <w:rPr>
          <w:rStyle w:val="atv"/>
          <w:color w:val="008800"/>
          <w:sz w:val="22"/>
          <w:szCs w:val="22"/>
        </w:rPr>
        <w:t>"org.springframework.web.servlet.i18n.LocaleChangeInterceptor"</w:t>
      </w:r>
      <w:r>
        <w:rPr>
          <w:rStyle w:val="tag"/>
          <w:color w:val="000088"/>
          <w:sz w:val="22"/>
          <w:szCs w:val="22"/>
        </w:rPr>
        <w:t>&gt;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r>
        <w:rPr>
          <w:rStyle w:val="tag"/>
          <w:color w:val="000088"/>
          <w:sz w:val="22"/>
          <w:szCs w:val="22"/>
        </w:rPr>
        <w:t>&lt;beans:property</w:t>
      </w:r>
      <w:r>
        <w:rPr>
          <w:rStyle w:val="pln"/>
          <w:color w:val="000000"/>
          <w:sz w:val="22"/>
          <w:szCs w:val="22"/>
        </w:rPr>
        <w:t xml:space="preserve"> </w:t>
      </w:r>
      <w:r>
        <w:rPr>
          <w:rStyle w:val="atn"/>
          <w:color w:val="660066"/>
          <w:sz w:val="22"/>
          <w:szCs w:val="22"/>
        </w:rPr>
        <w:t>name</w:t>
      </w:r>
      <w:r>
        <w:rPr>
          <w:rStyle w:val="pun"/>
          <w:color w:val="666600"/>
          <w:sz w:val="22"/>
          <w:szCs w:val="22"/>
        </w:rPr>
        <w:t>=</w:t>
      </w:r>
      <w:r>
        <w:rPr>
          <w:rStyle w:val="atv"/>
          <w:color w:val="008800"/>
          <w:sz w:val="22"/>
          <w:szCs w:val="22"/>
        </w:rPr>
        <w:t>"paramName"</w:t>
      </w:r>
      <w:r>
        <w:rPr>
          <w:rStyle w:val="pln"/>
          <w:color w:val="000000"/>
          <w:sz w:val="22"/>
          <w:szCs w:val="22"/>
        </w:rPr>
        <w:t xml:space="preserve"> </w:t>
      </w:r>
      <w:r>
        <w:rPr>
          <w:rStyle w:val="atn"/>
          <w:color w:val="660066"/>
          <w:sz w:val="22"/>
          <w:szCs w:val="22"/>
        </w:rPr>
        <w:t>value</w:t>
      </w:r>
      <w:r>
        <w:rPr>
          <w:rStyle w:val="pun"/>
          <w:color w:val="666600"/>
          <w:sz w:val="22"/>
          <w:szCs w:val="22"/>
        </w:rPr>
        <w:t>=</w:t>
      </w:r>
      <w:r>
        <w:rPr>
          <w:rStyle w:val="atv"/>
          <w:color w:val="008800"/>
          <w:sz w:val="22"/>
          <w:szCs w:val="22"/>
        </w:rPr>
        <w:t>"locale"</w:t>
      </w:r>
      <w:r>
        <w:rPr>
          <w:rStyle w:val="pln"/>
          <w:color w:val="000000"/>
          <w:sz w:val="22"/>
          <w:szCs w:val="22"/>
        </w:rPr>
        <w:t xml:space="preserve"> </w:t>
      </w:r>
      <w:r>
        <w:rPr>
          <w:rStyle w:val="tag"/>
          <w:color w:val="000088"/>
          <w:sz w:val="22"/>
          <w:szCs w:val="22"/>
        </w:rPr>
        <w:t>/&gt;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r>
        <w:rPr>
          <w:rStyle w:val="tag"/>
          <w:color w:val="000088"/>
          <w:sz w:val="22"/>
          <w:szCs w:val="22"/>
        </w:rPr>
        <w:t>&lt;/beans:bean&gt;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1154" w:right="68"/>
        <w:rPr>
          <w:color w:val="666666"/>
          <w:sz w:val="22"/>
          <w:szCs w:val="22"/>
        </w:rPr>
      </w:pPr>
      <w:r>
        <w:rPr>
          <w:rStyle w:val="tag"/>
          <w:color w:val="000088"/>
          <w:sz w:val="22"/>
          <w:szCs w:val="22"/>
        </w:rPr>
        <w:t>&lt;/interceptors&gt;</w:t>
      </w:r>
    </w:p>
    <w:p w:rsidR="00911AD0" w:rsidRDefault="00911AD0" w:rsidP="009F5AAA">
      <w:pPr>
        <w:numPr>
          <w:ilvl w:val="1"/>
          <w:numId w:val="16"/>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Use</w:t>
      </w:r>
      <w:r>
        <w:rPr>
          <w:rStyle w:val="apple-converted-space"/>
          <w:rFonts w:ascii="Arial" w:hAnsi="Arial" w:cs="Arial"/>
          <w:color w:val="666666"/>
        </w:rPr>
        <w:t> </w:t>
      </w:r>
      <w:r>
        <w:rPr>
          <w:rStyle w:val="HTMLCode"/>
          <w:rFonts w:eastAsiaTheme="minorEastAsia"/>
          <w:color w:val="666666"/>
          <w:shd w:val="clear" w:color="auto" w:fill="EFE8E5"/>
        </w:rPr>
        <w:t>spring</w:t>
      </w:r>
      <w:proofErr w:type="gramStart"/>
      <w:r>
        <w:rPr>
          <w:rStyle w:val="HTMLCode"/>
          <w:rFonts w:eastAsiaTheme="minorEastAsia"/>
          <w:color w:val="666666"/>
          <w:shd w:val="clear" w:color="auto" w:fill="EFE8E5"/>
        </w:rPr>
        <w:t>:message</w:t>
      </w:r>
      <w:proofErr w:type="gramEnd"/>
      <w:r>
        <w:rPr>
          <w:rStyle w:val="apple-converted-space"/>
          <w:rFonts w:ascii="Arial" w:hAnsi="Arial" w:cs="Arial"/>
          <w:color w:val="666666"/>
        </w:rPr>
        <w:t> </w:t>
      </w:r>
      <w:r>
        <w:rPr>
          <w:rFonts w:ascii="Arial" w:hAnsi="Arial" w:cs="Arial"/>
          <w:color w:val="666666"/>
        </w:rPr>
        <w:t>element in the view pages with key names, DispatcherServlet picks the corresponding value and renders the page in corresponding locale and return as response.</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lastRenderedPageBreak/>
        <w:t>For a complete example, please read</w:t>
      </w:r>
      <w:r>
        <w:rPr>
          <w:rStyle w:val="apple-converted-space"/>
          <w:rFonts w:ascii="Arial" w:hAnsi="Arial" w:cs="Arial"/>
          <w:color w:val="666666"/>
          <w:sz w:val="22"/>
          <w:szCs w:val="22"/>
        </w:rPr>
        <w:t> </w:t>
      </w:r>
      <w:hyperlink r:id="rId92" w:history="1">
        <w:r>
          <w:rPr>
            <w:rStyle w:val="Hyperlink"/>
            <w:rFonts w:ascii="Arial" w:hAnsi="Arial" w:cs="Arial"/>
            <w:color w:val="FF0000"/>
            <w:sz w:val="22"/>
            <w:szCs w:val="22"/>
          </w:rPr>
          <w:t>Spring Localization Example</w:t>
        </w:r>
      </w:hyperlink>
      <w:r>
        <w:rPr>
          <w:rFonts w:ascii="Arial" w:hAnsi="Arial" w:cs="Arial"/>
          <w:color w:val="666666"/>
          <w:sz w:val="22"/>
          <w:szCs w:val="22"/>
        </w:rPr>
        <w:t>.</w:t>
      </w:r>
    </w:p>
    <w:p w:rsidR="00564CAE" w:rsidRPr="00564CAE" w:rsidRDefault="00564CAE" w:rsidP="00911AD0">
      <w:pPr>
        <w:pStyle w:val="NormalWeb"/>
        <w:shd w:val="clear" w:color="auto" w:fill="FFFFFF"/>
        <w:spacing w:before="0" w:beforeAutospacing="0" w:after="353" w:afterAutospacing="0"/>
        <w:ind w:left="543"/>
        <w:rPr>
          <w:rFonts w:ascii="Arial" w:hAnsi="Arial" w:cs="Arial"/>
          <w:i/>
          <w:color w:val="666666"/>
          <w:sz w:val="22"/>
          <w:szCs w:val="22"/>
        </w:rPr>
      </w:pPr>
      <w:r w:rsidRPr="00564CAE">
        <w:rPr>
          <w:rFonts w:ascii="Tahoma" w:hAnsi="Tahoma" w:cs="Tahoma"/>
          <w:i/>
          <w:color w:val="000000"/>
          <w:sz w:val="18"/>
          <w:szCs w:val="18"/>
        </w:rPr>
        <w:t>LocalResolver and other interface can be used for localization is spring applications.</w:t>
      </w:r>
    </w:p>
    <w:p w:rsidR="00911AD0" w:rsidRDefault="00911AD0" w:rsidP="009F5AAA">
      <w:pPr>
        <w:pStyle w:val="Heading3"/>
        <w:numPr>
          <w:ilvl w:val="0"/>
          <w:numId w:val="16"/>
        </w:numPr>
        <w:shd w:val="clear" w:color="auto" w:fill="FFFFFF"/>
        <w:spacing w:before="0" w:beforeAutospacing="0" w:after="217" w:afterAutospacing="0"/>
        <w:ind w:left="543"/>
        <w:rPr>
          <w:rFonts w:ascii="Arial" w:hAnsi="Arial" w:cs="Arial"/>
          <w:color w:val="000000"/>
          <w:sz w:val="33"/>
          <w:szCs w:val="33"/>
        </w:rPr>
      </w:pPr>
      <w:bookmarkStart w:id="1189" w:name="spring-restful-json"/>
      <w:bookmarkEnd w:id="1189"/>
      <w:r>
        <w:rPr>
          <w:rFonts w:ascii="Arial" w:hAnsi="Arial" w:cs="Arial"/>
          <w:color w:val="000000"/>
          <w:sz w:val="33"/>
          <w:szCs w:val="33"/>
        </w:rPr>
        <w:t>How can we use Spring to create Restful Web Service returning JSON response</w:t>
      </w:r>
      <w:proofErr w:type="gramStart"/>
      <w:r>
        <w:rPr>
          <w:rFonts w:ascii="Arial" w:hAnsi="Arial" w:cs="Arial"/>
          <w:color w:val="000000"/>
          <w:sz w:val="33"/>
          <w:szCs w:val="33"/>
        </w:rPr>
        <w:t>?</w:t>
      </w:r>
      <w:r w:rsidR="00564CAE">
        <w:rPr>
          <w:rFonts w:ascii="Arial" w:hAnsi="Arial" w:cs="Arial"/>
          <w:color w:val="000000"/>
          <w:sz w:val="33"/>
          <w:szCs w:val="33"/>
        </w:rPr>
        <w:t>RRR</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We can use Spring Framework to create Restful web services that returns JSON data. Spring provides integration with</w:t>
      </w:r>
      <w:r>
        <w:rPr>
          <w:rStyle w:val="apple-converted-space"/>
          <w:rFonts w:ascii="Arial" w:hAnsi="Arial" w:cs="Arial"/>
          <w:color w:val="666666"/>
          <w:sz w:val="22"/>
          <w:szCs w:val="22"/>
        </w:rPr>
        <w:t> </w:t>
      </w:r>
      <w:hyperlink r:id="rId93" w:history="1">
        <w:r>
          <w:rPr>
            <w:rStyle w:val="Hyperlink"/>
            <w:rFonts w:ascii="Arial" w:hAnsi="Arial" w:cs="Arial"/>
            <w:color w:val="FF0000"/>
            <w:sz w:val="22"/>
            <w:szCs w:val="22"/>
          </w:rPr>
          <w:t>Jackson JSON API</w:t>
        </w:r>
      </w:hyperlink>
      <w:r>
        <w:rPr>
          <w:rStyle w:val="apple-converted-space"/>
          <w:rFonts w:ascii="Arial" w:hAnsi="Arial" w:cs="Arial"/>
          <w:color w:val="666666"/>
          <w:sz w:val="22"/>
          <w:szCs w:val="22"/>
        </w:rPr>
        <w:t> </w:t>
      </w:r>
      <w:r>
        <w:rPr>
          <w:rFonts w:ascii="Arial" w:hAnsi="Arial" w:cs="Arial"/>
          <w:color w:val="666666"/>
          <w:sz w:val="22"/>
          <w:szCs w:val="22"/>
        </w:rPr>
        <w:t>that we can use to send JSON response in restful web service.</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We would need to do following steps to configure our Spring MVC application to send JSON response:</w:t>
      </w:r>
    </w:p>
    <w:p w:rsidR="00911AD0" w:rsidRDefault="00911AD0" w:rsidP="009F5AAA">
      <w:pPr>
        <w:numPr>
          <w:ilvl w:val="1"/>
          <w:numId w:val="16"/>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Adding Jackson JSON dependencies, if you are using Maven it can be done with following code:</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com"/>
          <w:color w:val="880000"/>
          <w:sz w:val="22"/>
          <w:szCs w:val="22"/>
        </w:rPr>
        <w:t>&lt;!-- Jackson --&gt;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tag"/>
          <w:color w:val="000088"/>
          <w:sz w:val="22"/>
          <w:szCs w:val="22"/>
        </w:rPr>
        <w:t>&lt;dependency&gt;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r>
        <w:rPr>
          <w:rStyle w:val="tag"/>
          <w:color w:val="000088"/>
          <w:sz w:val="22"/>
          <w:szCs w:val="22"/>
        </w:rPr>
        <w:t>&lt;groupId&gt;</w:t>
      </w:r>
      <w:r>
        <w:rPr>
          <w:rStyle w:val="pln"/>
          <w:color w:val="000000"/>
          <w:sz w:val="22"/>
          <w:szCs w:val="22"/>
        </w:rPr>
        <w:t>com.fasterxml.jackson.core</w:t>
      </w:r>
      <w:r>
        <w:rPr>
          <w:rStyle w:val="tag"/>
          <w:color w:val="000088"/>
          <w:sz w:val="22"/>
          <w:szCs w:val="22"/>
        </w:rPr>
        <w:t>&lt;/groupId&gt;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r>
        <w:rPr>
          <w:rStyle w:val="tag"/>
          <w:color w:val="000088"/>
          <w:sz w:val="22"/>
          <w:szCs w:val="22"/>
        </w:rPr>
        <w:t>&lt;artifactId&gt;</w:t>
      </w:r>
      <w:r>
        <w:rPr>
          <w:rStyle w:val="pln"/>
          <w:color w:val="000000"/>
          <w:sz w:val="22"/>
          <w:szCs w:val="22"/>
        </w:rPr>
        <w:t>jackson-databind</w:t>
      </w:r>
      <w:r>
        <w:rPr>
          <w:rStyle w:val="tag"/>
          <w:color w:val="000088"/>
          <w:sz w:val="22"/>
          <w:szCs w:val="22"/>
        </w:rPr>
        <w:t>&lt;/artifactId&gt;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r>
        <w:rPr>
          <w:rStyle w:val="tag"/>
          <w:color w:val="000088"/>
          <w:sz w:val="22"/>
          <w:szCs w:val="22"/>
        </w:rPr>
        <w:t>&lt;version&gt;</w:t>
      </w:r>
      <w:r>
        <w:rPr>
          <w:rStyle w:val="pln"/>
          <w:color w:val="000000"/>
          <w:sz w:val="22"/>
          <w:szCs w:val="22"/>
        </w:rPr>
        <w:t>${jackson.databind-version}</w:t>
      </w:r>
      <w:r>
        <w:rPr>
          <w:rStyle w:val="tag"/>
          <w:color w:val="000088"/>
          <w:sz w:val="22"/>
          <w:szCs w:val="22"/>
        </w:rPr>
        <w:t>&lt;/version&gt;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1154" w:right="68"/>
        <w:rPr>
          <w:color w:val="666666"/>
          <w:sz w:val="22"/>
          <w:szCs w:val="22"/>
        </w:rPr>
      </w:pPr>
      <w:r>
        <w:rPr>
          <w:rStyle w:val="tag"/>
          <w:color w:val="000088"/>
          <w:sz w:val="22"/>
          <w:szCs w:val="22"/>
        </w:rPr>
        <w:t>&lt;/dependency&gt;</w:t>
      </w:r>
    </w:p>
    <w:p w:rsidR="00911AD0" w:rsidRDefault="00911AD0" w:rsidP="009F5AAA">
      <w:pPr>
        <w:numPr>
          <w:ilvl w:val="1"/>
          <w:numId w:val="16"/>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Configure</w:t>
      </w:r>
      <w:r>
        <w:rPr>
          <w:rStyle w:val="apple-converted-space"/>
          <w:rFonts w:ascii="Arial" w:hAnsi="Arial" w:cs="Arial"/>
          <w:color w:val="666666"/>
        </w:rPr>
        <w:t> </w:t>
      </w:r>
      <w:r>
        <w:rPr>
          <w:rStyle w:val="HTMLCode"/>
          <w:rFonts w:eastAsiaTheme="minorEastAsia"/>
          <w:color w:val="666666"/>
          <w:shd w:val="clear" w:color="auto" w:fill="EFE8E5"/>
        </w:rPr>
        <w:t>RequestMappingHandlerAdapter</w:t>
      </w:r>
      <w:r>
        <w:rPr>
          <w:rStyle w:val="apple-converted-space"/>
          <w:rFonts w:ascii="Arial" w:hAnsi="Arial" w:cs="Arial"/>
          <w:color w:val="666666"/>
        </w:rPr>
        <w:t> </w:t>
      </w:r>
      <w:r>
        <w:rPr>
          <w:rFonts w:ascii="Arial" w:hAnsi="Arial" w:cs="Arial"/>
          <w:color w:val="666666"/>
        </w:rPr>
        <w:t>bean in the spring bean configuration file and set the messageConverters property to MappingJackson2HttpMessageConverter bean. Sample configuration will be:</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com"/>
          <w:color w:val="880000"/>
          <w:sz w:val="22"/>
          <w:szCs w:val="22"/>
        </w:rPr>
        <w:t>&lt;!-- Configure to plugin JSON as request and response in method handler --&gt;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tag"/>
          <w:color w:val="000088"/>
          <w:sz w:val="22"/>
          <w:szCs w:val="22"/>
        </w:rPr>
        <w:t>&lt;beans:bean</w:t>
      </w:r>
      <w:r>
        <w:rPr>
          <w:rStyle w:val="pln"/>
          <w:color w:val="000000"/>
          <w:sz w:val="22"/>
          <w:szCs w:val="22"/>
        </w:rPr>
        <w:t xml:space="preserve"> </w:t>
      </w:r>
      <w:r>
        <w:rPr>
          <w:rStyle w:val="atn"/>
          <w:color w:val="660066"/>
          <w:sz w:val="22"/>
          <w:szCs w:val="22"/>
        </w:rPr>
        <w:t>class</w:t>
      </w:r>
      <w:r>
        <w:rPr>
          <w:rStyle w:val="pun"/>
          <w:color w:val="666600"/>
          <w:sz w:val="22"/>
          <w:szCs w:val="22"/>
        </w:rPr>
        <w:t>=</w:t>
      </w:r>
      <w:r>
        <w:rPr>
          <w:rStyle w:val="atv"/>
          <w:color w:val="008800"/>
          <w:sz w:val="22"/>
          <w:szCs w:val="22"/>
        </w:rPr>
        <w:t>"org.springframework.web.servlet.mvc.method.annotation.RequestMappingHandlerAdapter"</w:t>
      </w:r>
      <w:r>
        <w:rPr>
          <w:rStyle w:val="tag"/>
          <w:color w:val="000088"/>
          <w:sz w:val="22"/>
          <w:szCs w:val="22"/>
        </w:rPr>
        <w:t>&gt;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r>
        <w:rPr>
          <w:rStyle w:val="tag"/>
          <w:color w:val="000088"/>
          <w:sz w:val="22"/>
          <w:szCs w:val="22"/>
        </w:rPr>
        <w:t>&lt;beans:property</w:t>
      </w:r>
      <w:r>
        <w:rPr>
          <w:rStyle w:val="pln"/>
          <w:color w:val="000000"/>
          <w:sz w:val="22"/>
          <w:szCs w:val="22"/>
        </w:rPr>
        <w:t xml:space="preserve"> </w:t>
      </w:r>
      <w:r>
        <w:rPr>
          <w:rStyle w:val="atn"/>
          <w:color w:val="660066"/>
          <w:sz w:val="22"/>
          <w:szCs w:val="22"/>
        </w:rPr>
        <w:t>name</w:t>
      </w:r>
      <w:r>
        <w:rPr>
          <w:rStyle w:val="pun"/>
          <w:color w:val="666600"/>
          <w:sz w:val="22"/>
          <w:szCs w:val="22"/>
        </w:rPr>
        <w:t>=</w:t>
      </w:r>
      <w:r>
        <w:rPr>
          <w:rStyle w:val="atv"/>
          <w:color w:val="008800"/>
          <w:sz w:val="22"/>
          <w:szCs w:val="22"/>
        </w:rPr>
        <w:t>"messageConverters"</w:t>
      </w:r>
      <w:r>
        <w:rPr>
          <w:rStyle w:val="tag"/>
          <w:color w:val="000088"/>
          <w:sz w:val="22"/>
          <w:szCs w:val="22"/>
        </w:rPr>
        <w:t>&gt;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r>
        <w:rPr>
          <w:rStyle w:val="tag"/>
          <w:color w:val="000088"/>
          <w:sz w:val="22"/>
          <w:szCs w:val="22"/>
        </w:rPr>
        <w:t>&lt;beans:list&gt;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r>
        <w:rPr>
          <w:rStyle w:val="tag"/>
          <w:color w:val="000088"/>
          <w:sz w:val="22"/>
          <w:szCs w:val="22"/>
        </w:rPr>
        <w:t>&lt;beans:ref</w:t>
      </w:r>
      <w:r>
        <w:rPr>
          <w:rStyle w:val="pln"/>
          <w:color w:val="000000"/>
          <w:sz w:val="22"/>
          <w:szCs w:val="22"/>
        </w:rPr>
        <w:t xml:space="preserve"> </w:t>
      </w:r>
      <w:r>
        <w:rPr>
          <w:rStyle w:val="atn"/>
          <w:color w:val="660066"/>
          <w:sz w:val="22"/>
          <w:szCs w:val="22"/>
        </w:rPr>
        <w:t>bean</w:t>
      </w:r>
      <w:r>
        <w:rPr>
          <w:rStyle w:val="pun"/>
          <w:color w:val="666600"/>
          <w:sz w:val="22"/>
          <w:szCs w:val="22"/>
        </w:rPr>
        <w:t>=</w:t>
      </w:r>
      <w:r>
        <w:rPr>
          <w:rStyle w:val="atv"/>
          <w:color w:val="008800"/>
          <w:sz w:val="22"/>
          <w:szCs w:val="22"/>
        </w:rPr>
        <w:t>"jsonMessageConverter"</w:t>
      </w:r>
      <w:r>
        <w:rPr>
          <w:rStyle w:val="tag"/>
          <w:color w:val="000088"/>
          <w:sz w:val="22"/>
          <w:szCs w:val="22"/>
        </w:rPr>
        <w:t>/&gt;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r>
        <w:rPr>
          <w:rStyle w:val="tag"/>
          <w:color w:val="000088"/>
          <w:sz w:val="22"/>
          <w:szCs w:val="22"/>
        </w:rPr>
        <w:t>&lt;/beans:list&gt;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r>
        <w:rPr>
          <w:rStyle w:val="tag"/>
          <w:color w:val="000088"/>
          <w:sz w:val="22"/>
          <w:szCs w:val="22"/>
        </w:rPr>
        <w:t>&lt;/beans:property&gt;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tag"/>
          <w:color w:val="000088"/>
          <w:sz w:val="22"/>
          <w:szCs w:val="22"/>
        </w:rPr>
        <w:lastRenderedPageBreak/>
        <w:t>&lt;/beans:bean&gt;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com"/>
          <w:color w:val="880000"/>
          <w:sz w:val="22"/>
          <w:szCs w:val="22"/>
        </w:rPr>
        <w:t>&lt;!-- Configure bean to convert JSON to POJO and vice versa --&gt;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tag"/>
          <w:color w:val="000088"/>
          <w:sz w:val="22"/>
          <w:szCs w:val="22"/>
        </w:rPr>
        <w:t>&lt;beans:bean</w:t>
      </w:r>
      <w:r>
        <w:rPr>
          <w:rStyle w:val="pln"/>
          <w:color w:val="000000"/>
          <w:sz w:val="22"/>
          <w:szCs w:val="22"/>
        </w:rPr>
        <w:t xml:space="preserve"> </w:t>
      </w:r>
      <w:r>
        <w:rPr>
          <w:rStyle w:val="atn"/>
          <w:color w:val="660066"/>
          <w:sz w:val="22"/>
          <w:szCs w:val="22"/>
        </w:rPr>
        <w:t>id</w:t>
      </w:r>
      <w:r>
        <w:rPr>
          <w:rStyle w:val="pun"/>
          <w:color w:val="666600"/>
          <w:sz w:val="22"/>
          <w:szCs w:val="22"/>
        </w:rPr>
        <w:t>=</w:t>
      </w:r>
      <w:r>
        <w:rPr>
          <w:rStyle w:val="atv"/>
          <w:color w:val="008800"/>
          <w:sz w:val="22"/>
          <w:szCs w:val="22"/>
        </w:rPr>
        <w:t>"jsonMessageConverter"</w:t>
      </w:r>
      <w:r>
        <w:rPr>
          <w:rStyle w:val="pln"/>
          <w:color w:val="000000"/>
          <w:sz w:val="22"/>
          <w:szCs w:val="22"/>
        </w:rPr>
        <w:t xml:space="preserve"> </w:t>
      </w:r>
      <w:r>
        <w:rPr>
          <w:rStyle w:val="atn"/>
          <w:color w:val="660066"/>
          <w:sz w:val="22"/>
          <w:szCs w:val="22"/>
        </w:rPr>
        <w:t>class</w:t>
      </w:r>
      <w:r>
        <w:rPr>
          <w:rStyle w:val="pun"/>
          <w:color w:val="666600"/>
          <w:sz w:val="22"/>
          <w:szCs w:val="22"/>
        </w:rPr>
        <w:t>=</w:t>
      </w:r>
      <w:r>
        <w:rPr>
          <w:rStyle w:val="atv"/>
          <w:color w:val="008800"/>
          <w:sz w:val="22"/>
          <w:szCs w:val="22"/>
        </w:rPr>
        <w:t>"org.springframework.http.converter.json.MappingJackson2HttpMessageConverter"</w:t>
      </w:r>
      <w:r>
        <w:rPr>
          <w:rStyle w:val="tag"/>
          <w:color w:val="000088"/>
          <w:sz w:val="22"/>
          <w:szCs w:val="22"/>
        </w:rPr>
        <w:t>&gt;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1154" w:right="68"/>
        <w:rPr>
          <w:color w:val="666666"/>
          <w:sz w:val="22"/>
          <w:szCs w:val="22"/>
        </w:rPr>
      </w:pPr>
      <w:r>
        <w:rPr>
          <w:rStyle w:val="tag"/>
          <w:color w:val="000088"/>
          <w:sz w:val="22"/>
          <w:szCs w:val="22"/>
        </w:rPr>
        <w:t>&lt;/beans</w:t>
      </w:r>
      <w:proofErr w:type="gramStart"/>
      <w:r>
        <w:rPr>
          <w:rStyle w:val="tag"/>
          <w:color w:val="000088"/>
          <w:sz w:val="22"/>
          <w:szCs w:val="22"/>
        </w:rPr>
        <w:t>:bean</w:t>
      </w:r>
      <w:proofErr w:type="gramEnd"/>
      <w:r>
        <w:rPr>
          <w:rStyle w:val="tag"/>
          <w:color w:val="000088"/>
          <w:sz w:val="22"/>
          <w:szCs w:val="22"/>
        </w:rPr>
        <w:t>&gt;</w:t>
      </w:r>
    </w:p>
    <w:p w:rsidR="00911AD0" w:rsidRDefault="00911AD0" w:rsidP="009F5AAA">
      <w:pPr>
        <w:numPr>
          <w:ilvl w:val="1"/>
          <w:numId w:val="16"/>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In the controller handler methods, return the Object as response using</w:t>
      </w:r>
      <w:r>
        <w:rPr>
          <w:rStyle w:val="apple-converted-space"/>
          <w:rFonts w:ascii="Arial" w:hAnsi="Arial" w:cs="Arial"/>
          <w:color w:val="666666"/>
        </w:rPr>
        <w:t> </w:t>
      </w:r>
      <w:r>
        <w:rPr>
          <w:rStyle w:val="HTMLCode"/>
          <w:rFonts w:eastAsiaTheme="minorEastAsia"/>
          <w:color w:val="666666"/>
          <w:shd w:val="clear" w:color="auto" w:fill="EFE8E5"/>
        </w:rPr>
        <w:t>@ResponseBody</w:t>
      </w:r>
      <w:r>
        <w:rPr>
          <w:rFonts w:ascii="Arial" w:hAnsi="Arial" w:cs="Arial"/>
          <w:color w:val="666666"/>
        </w:rPr>
        <w:t>annotation. Sample code:</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lit"/>
          <w:color w:val="006666"/>
          <w:sz w:val="22"/>
          <w:szCs w:val="22"/>
        </w:rPr>
        <w:t>@RequestMapping</w:t>
      </w:r>
      <w:r>
        <w:rPr>
          <w:rStyle w:val="pun"/>
          <w:color w:val="666600"/>
          <w:sz w:val="22"/>
          <w:szCs w:val="22"/>
        </w:rPr>
        <w:t>(</w:t>
      </w:r>
      <w:r>
        <w:rPr>
          <w:rStyle w:val="pln"/>
          <w:color w:val="000000"/>
          <w:sz w:val="22"/>
          <w:szCs w:val="22"/>
        </w:rPr>
        <w:t xml:space="preserve">value </w:t>
      </w:r>
      <w:r>
        <w:rPr>
          <w:rStyle w:val="pun"/>
          <w:color w:val="666600"/>
          <w:sz w:val="22"/>
          <w:szCs w:val="22"/>
        </w:rPr>
        <w:t>=</w:t>
      </w:r>
      <w:r>
        <w:rPr>
          <w:rStyle w:val="pln"/>
          <w:color w:val="000000"/>
          <w:sz w:val="22"/>
          <w:szCs w:val="22"/>
        </w:rPr>
        <w:t xml:space="preserve"> </w:t>
      </w:r>
      <w:r>
        <w:rPr>
          <w:rStyle w:val="typ"/>
          <w:color w:val="660066"/>
          <w:sz w:val="22"/>
          <w:szCs w:val="22"/>
        </w:rPr>
        <w:t>EmpRestURIConstants</w:t>
      </w:r>
      <w:r>
        <w:rPr>
          <w:rStyle w:val="pun"/>
          <w:color w:val="666600"/>
          <w:sz w:val="22"/>
          <w:szCs w:val="22"/>
        </w:rPr>
        <w:t>.</w:t>
      </w:r>
      <w:r>
        <w:rPr>
          <w:rStyle w:val="pln"/>
          <w:color w:val="000000"/>
          <w:sz w:val="22"/>
          <w:szCs w:val="22"/>
        </w:rPr>
        <w:t>GET_EMP</w:t>
      </w:r>
      <w:r>
        <w:rPr>
          <w:rStyle w:val="pun"/>
          <w:color w:val="666600"/>
          <w:sz w:val="22"/>
          <w:szCs w:val="22"/>
        </w:rPr>
        <w:t>,</w:t>
      </w:r>
      <w:r>
        <w:rPr>
          <w:rStyle w:val="pln"/>
          <w:color w:val="000000"/>
          <w:sz w:val="22"/>
          <w:szCs w:val="22"/>
        </w:rPr>
        <w:t xml:space="preserve"> method </w:t>
      </w:r>
      <w:r>
        <w:rPr>
          <w:rStyle w:val="pun"/>
          <w:color w:val="666600"/>
          <w:sz w:val="22"/>
          <w:szCs w:val="22"/>
        </w:rPr>
        <w:t>=</w:t>
      </w:r>
      <w:r>
        <w:rPr>
          <w:rStyle w:val="pln"/>
          <w:color w:val="000000"/>
          <w:sz w:val="22"/>
          <w:szCs w:val="22"/>
        </w:rPr>
        <w:t xml:space="preserve"> </w:t>
      </w:r>
      <w:r>
        <w:rPr>
          <w:rStyle w:val="typ"/>
          <w:color w:val="660066"/>
          <w:sz w:val="22"/>
          <w:szCs w:val="22"/>
        </w:rPr>
        <w:t>RequestMethod</w:t>
      </w:r>
      <w:r>
        <w:rPr>
          <w:rStyle w:val="pun"/>
          <w:color w:val="666600"/>
          <w:sz w:val="22"/>
          <w:szCs w:val="22"/>
        </w:rPr>
        <w:t>.</w:t>
      </w:r>
      <w:r>
        <w:rPr>
          <w:rStyle w:val="pln"/>
          <w:color w:val="000000"/>
          <w:sz w:val="22"/>
          <w:szCs w:val="22"/>
        </w:rPr>
        <w:t>GET</w:t>
      </w:r>
      <w:r>
        <w:rPr>
          <w:rStyle w:val="pun"/>
          <w:color w:val="666600"/>
          <w:sz w:val="22"/>
          <w:szCs w:val="22"/>
        </w:rPr>
        <w: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kwd"/>
          <w:color w:val="000088"/>
          <w:sz w:val="22"/>
          <w:szCs w:val="22"/>
        </w:rPr>
        <w:t>public</w:t>
      </w:r>
      <w:r>
        <w:rPr>
          <w:rStyle w:val="pln"/>
          <w:color w:val="000000"/>
          <w:sz w:val="22"/>
          <w:szCs w:val="22"/>
        </w:rPr>
        <w:t xml:space="preserve"> </w:t>
      </w:r>
      <w:r>
        <w:rPr>
          <w:rStyle w:val="lit"/>
          <w:color w:val="006666"/>
          <w:sz w:val="22"/>
          <w:szCs w:val="22"/>
        </w:rPr>
        <w:t>@ResponseBody</w:t>
      </w:r>
      <w:r>
        <w:rPr>
          <w:rStyle w:val="pln"/>
          <w:color w:val="000000"/>
          <w:sz w:val="22"/>
          <w:szCs w:val="22"/>
        </w:rPr>
        <w:t xml:space="preserve"> </w:t>
      </w:r>
      <w:r>
        <w:rPr>
          <w:rStyle w:val="typ"/>
          <w:color w:val="660066"/>
          <w:sz w:val="22"/>
          <w:szCs w:val="22"/>
        </w:rPr>
        <w:t>Employee</w:t>
      </w:r>
      <w:r>
        <w:rPr>
          <w:rStyle w:val="pln"/>
          <w:color w:val="000000"/>
          <w:sz w:val="22"/>
          <w:szCs w:val="22"/>
        </w:rPr>
        <w:t xml:space="preserve"> getEmployee</w:t>
      </w:r>
      <w:r>
        <w:rPr>
          <w:rStyle w:val="pun"/>
          <w:color w:val="666600"/>
          <w:sz w:val="22"/>
          <w:szCs w:val="22"/>
        </w:rPr>
        <w:t>(</w:t>
      </w:r>
      <w:r>
        <w:rPr>
          <w:rStyle w:val="lit"/>
          <w:color w:val="006666"/>
          <w:sz w:val="22"/>
          <w:szCs w:val="22"/>
        </w:rPr>
        <w:t>@PathVariable</w:t>
      </w:r>
      <w:r>
        <w:rPr>
          <w:rStyle w:val="pun"/>
          <w:color w:val="666600"/>
          <w:sz w:val="22"/>
          <w:szCs w:val="22"/>
        </w:rPr>
        <w:t>(</w:t>
      </w:r>
      <w:r>
        <w:rPr>
          <w:rStyle w:val="str"/>
          <w:color w:val="008800"/>
          <w:sz w:val="22"/>
          <w:szCs w:val="22"/>
        </w:rPr>
        <w:t>"id"</w:t>
      </w:r>
      <w:r>
        <w:rPr>
          <w:rStyle w:val="pun"/>
          <w:color w:val="666600"/>
          <w:sz w:val="22"/>
          <w:szCs w:val="22"/>
        </w:rPr>
        <w:t>)</w:t>
      </w:r>
      <w:r>
        <w:rPr>
          <w:rStyle w:val="pln"/>
          <w:color w:val="000000"/>
          <w:sz w:val="22"/>
          <w:szCs w:val="22"/>
        </w:rPr>
        <w:t xml:space="preserve"> </w:t>
      </w:r>
      <w:r>
        <w:rPr>
          <w:rStyle w:val="kwd"/>
          <w:color w:val="000088"/>
          <w:sz w:val="22"/>
          <w:szCs w:val="22"/>
        </w:rPr>
        <w:t>int</w:t>
      </w:r>
      <w:r>
        <w:rPr>
          <w:rStyle w:val="pln"/>
          <w:color w:val="000000"/>
          <w:sz w:val="22"/>
          <w:szCs w:val="22"/>
        </w:rPr>
        <w:t xml:space="preserve"> empId</w:t>
      </w:r>
      <w:r>
        <w:rPr>
          <w:rStyle w:val="pun"/>
          <w:color w:val="666600"/>
          <w:sz w:val="22"/>
          <w:szCs w:val="22"/>
        </w:rPr>
        <w:t>)</w:t>
      </w:r>
      <w:r>
        <w:rPr>
          <w:rStyle w:val="pln"/>
          <w:color w:val="000000"/>
          <w:sz w:val="22"/>
          <w:szCs w:val="22"/>
        </w:rPr>
        <w:t xml:space="preserve"> </w:t>
      </w:r>
      <w:r>
        <w:rPr>
          <w:rStyle w:val="pun"/>
          <w:color w:val="666600"/>
          <w:sz w:val="22"/>
          <w:szCs w:val="22"/>
        </w:rPr>
        <w: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proofErr w:type="gramStart"/>
      <w:r>
        <w:rPr>
          <w:rStyle w:val="pln"/>
          <w:color w:val="000000"/>
          <w:sz w:val="22"/>
          <w:szCs w:val="22"/>
        </w:rPr>
        <w:t>logger</w:t>
      </w:r>
      <w:r>
        <w:rPr>
          <w:rStyle w:val="pun"/>
          <w:color w:val="666600"/>
          <w:sz w:val="22"/>
          <w:szCs w:val="22"/>
        </w:rPr>
        <w:t>.</w:t>
      </w:r>
      <w:r>
        <w:rPr>
          <w:rStyle w:val="pln"/>
          <w:color w:val="000000"/>
          <w:sz w:val="22"/>
          <w:szCs w:val="22"/>
        </w:rPr>
        <w:t>info</w:t>
      </w:r>
      <w:r>
        <w:rPr>
          <w:rStyle w:val="pun"/>
          <w:color w:val="666600"/>
          <w:sz w:val="22"/>
          <w:szCs w:val="22"/>
        </w:rPr>
        <w:t>(</w:t>
      </w:r>
      <w:proofErr w:type="gramEnd"/>
      <w:r>
        <w:rPr>
          <w:rStyle w:val="str"/>
          <w:color w:val="008800"/>
          <w:sz w:val="22"/>
          <w:szCs w:val="22"/>
        </w:rPr>
        <w:t>"Start getEmployee. ID="</w:t>
      </w:r>
      <w:r>
        <w:rPr>
          <w:rStyle w:val="pun"/>
          <w:color w:val="666600"/>
          <w:sz w:val="22"/>
          <w:szCs w:val="22"/>
        </w:rPr>
        <w:t>+</w:t>
      </w:r>
      <w:r>
        <w:rPr>
          <w:rStyle w:val="pln"/>
          <w:color w:val="000000"/>
          <w:sz w:val="22"/>
          <w:szCs w:val="22"/>
        </w:rPr>
        <w:t>empId</w:t>
      </w:r>
      <w:r>
        <w:rPr>
          <w:rStyle w:val="pun"/>
          <w:color w:val="666600"/>
          <w:sz w:val="22"/>
          <w:szCs w:val="22"/>
        </w:rPr>
        <w:t>);</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p>
    <w:p w:rsidR="00911AD0" w:rsidRDefault="00911AD0" w:rsidP="009F5AAA">
      <w:pPr>
        <w:pStyle w:val="HTMLPreformatted"/>
        <w:numPr>
          <w:ilvl w:val="1"/>
          <w:numId w:val="16"/>
        </w:numPr>
        <w:pBdr>
          <w:top w:val="single" w:sz="6" w:space="7" w:color="888888"/>
          <w:left w:val="single" w:sz="6" w:space="7" w:color="888888"/>
          <w:bottom w:val="single" w:sz="6" w:space="7" w:color="888888"/>
          <w:right w:val="single" w:sz="6" w:space="7" w:color="888888"/>
        </w:pBdr>
        <w:shd w:val="clear" w:color="auto" w:fill="F8F8F8"/>
        <w:tabs>
          <w:tab w:val="clear" w:pos="1440"/>
        </w:tabs>
        <w:spacing w:before="68" w:after="204"/>
        <w:ind w:left="1154" w:right="68"/>
        <w:rPr>
          <w:rStyle w:val="pln"/>
          <w:color w:val="000000"/>
          <w:sz w:val="22"/>
          <w:szCs w:val="22"/>
        </w:rPr>
      </w:pPr>
      <w:r>
        <w:rPr>
          <w:rStyle w:val="pln"/>
          <w:color w:val="000000"/>
          <w:sz w:val="22"/>
          <w:szCs w:val="22"/>
        </w:rPr>
        <w:t xml:space="preserve">    </w:t>
      </w:r>
      <w:r>
        <w:rPr>
          <w:rStyle w:val="kwd"/>
          <w:color w:val="000088"/>
          <w:sz w:val="22"/>
          <w:szCs w:val="22"/>
        </w:rPr>
        <w:t>return</w:t>
      </w:r>
      <w:r>
        <w:rPr>
          <w:rStyle w:val="pln"/>
          <w:color w:val="000000"/>
          <w:sz w:val="22"/>
          <w:szCs w:val="22"/>
        </w:rPr>
        <w:t xml:space="preserve"> empData</w:t>
      </w:r>
      <w:r>
        <w:rPr>
          <w:rStyle w:val="pun"/>
          <w:color w:val="666600"/>
          <w:sz w:val="22"/>
          <w:szCs w:val="22"/>
        </w:rPr>
        <w:t>.</w:t>
      </w:r>
      <w:r>
        <w:rPr>
          <w:rStyle w:val="kwd"/>
          <w:color w:val="000088"/>
          <w:sz w:val="22"/>
          <w:szCs w:val="22"/>
        </w:rPr>
        <w:t>get</w:t>
      </w:r>
      <w:r>
        <w:rPr>
          <w:rStyle w:val="pun"/>
          <w:color w:val="666600"/>
          <w:sz w:val="22"/>
          <w:szCs w:val="22"/>
        </w:rPr>
        <w:t>(</w:t>
      </w:r>
      <w:r>
        <w:rPr>
          <w:rStyle w:val="pln"/>
          <w:color w:val="000000"/>
          <w:sz w:val="22"/>
          <w:szCs w:val="22"/>
        </w:rPr>
        <w:t>empId</w:t>
      </w:r>
      <w:r>
        <w:rPr>
          <w:rStyle w:val="pun"/>
          <w:color w:val="666600"/>
          <w:sz w:val="22"/>
          <w:szCs w:val="22"/>
        </w:rPr>
        <w: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1154" w:right="68"/>
        <w:rPr>
          <w:color w:val="666666"/>
          <w:sz w:val="22"/>
          <w:szCs w:val="22"/>
        </w:rPr>
      </w:pPr>
      <w:r>
        <w:rPr>
          <w:rStyle w:val="pun"/>
          <w:color w:val="666600"/>
          <w:sz w:val="22"/>
          <w:szCs w:val="22"/>
        </w:rPr>
        <w:t>}</w:t>
      </w:r>
    </w:p>
    <w:p w:rsidR="00911AD0" w:rsidRDefault="00911AD0" w:rsidP="009F5AAA">
      <w:pPr>
        <w:numPr>
          <w:ilvl w:val="1"/>
          <w:numId w:val="16"/>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 xml:space="preserve">You can invoke the rest service through any API, but if you want to use </w:t>
      </w:r>
      <w:proofErr w:type="gramStart"/>
      <w:r>
        <w:rPr>
          <w:rFonts w:ascii="Arial" w:hAnsi="Arial" w:cs="Arial"/>
          <w:color w:val="666666"/>
        </w:rPr>
        <w:t>Spring</w:t>
      </w:r>
      <w:proofErr w:type="gramEnd"/>
      <w:r>
        <w:rPr>
          <w:rFonts w:ascii="Arial" w:hAnsi="Arial" w:cs="Arial"/>
          <w:color w:val="666666"/>
        </w:rPr>
        <w:t xml:space="preserve"> then we can easily do it using RestTemplate class.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For a complete example, please read</w:t>
      </w:r>
      <w:r>
        <w:rPr>
          <w:rStyle w:val="apple-converted-space"/>
          <w:rFonts w:ascii="Arial" w:hAnsi="Arial" w:cs="Arial"/>
          <w:color w:val="666666"/>
          <w:sz w:val="22"/>
          <w:szCs w:val="22"/>
        </w:rPr>
        <w:t> </w:t>
      </w:r>
      <w:hyperlink r:id="rId94" w:history="1">
        <w:r>
          <w:rPr>
            <w:rStyle w:val="Hyperlink"/>
            <w:rFonts w:ascii="Arial" w:hAnsi="Arial" w:cs="Arial"/>
            <w:color w:val="FF0000"/>
            <w:sz w:val="22"/>
            <w:szCs w:val="22"/>
          </w:rPr>
          <w:t>Spring Restful Webservice Example</w:t>
        </w:r>
      </w:hyperlink>
      <w:r>
        <w:rPr>
          <w:rFonts w:ascii="Arial" w:hAnsi="Arial" w:cs="Arial"/>
          <w:color w:val="666666"/>
          <w:sz w:val="22"/>
          <w:szCs w:val="22"/>
        </w:rPr>
        <w:t>.</w:t>
      </w:r>
    </w:p>
    <w:p w:rsidR="00911AD0" w:rsidRDefault="00911AD0" w:rsidP="009F5AAA">
      <w:pPr>
        <w:pStyle w:val="Heading3"/>
        <w:numPr>
          <w:ilvl w:val="0"/>
          <w:numId w:val="16"/>
        </w:numPr>
        <w:shd w:val="clear" w:color="auto" w:fill="FFFFFF"/>
        <w:spacing w:before="0" w:beforeAutospacing="0" w:after="217" w:afterAutospacing="0"/>
        <w:ind w:left="543"/>
        <w:rPr>
          <w:rFonts w:ascii="Arial" w:hAnsi="Arial" w:cs="Arial"/>
          <w:color w:val="000000"/>
          <w:sz w:val="33"/>
          <w:szCs w:val="33"/>
        </w:rPr>
      </w:pPr>
      <w:bookmarkStart w:id="1190" w:name="spring-annotations"/>
      <w:bookmarkEnd w:id="1190"/>
      <w:r>
        <w:rPr>
          <w:rFonts w:ascii="Arial" w:hAnsi="Arial" w:cs="Arial"/>
          <w:color w:val="000000"/>
          <w:sz w:val="33"/>
          <w:szCs w:val="33"/>
        </w:rPr>
        <w:t>What are some of the important Spring annotations you have used</w:t>
      </w:r>
      <w:proofErr w:type="gramStart"/>
      <w:r>
        <w:rPr>
          <w:rFonts w:ascii="Arial" w:hAnsi="Arial" w:cs="Arial"/>
          <w:color w:val="000000"/>
          <w:sz w:val="33"/>
          <w:szCs w:val="33"/>
        </w:rPr>
        <w:t>?</w:t>
      </w:r>
      <w:r w:rsidR="00564CAE">
        <w:rPr>
          <w:rFonts w:ascii="Arial" w:hAnsi="Arial" w:cs="Arial"/>
          <w:color w:val="000000"/>
          <w:sz w:val="33"/>
          <w:szCs w:val="33"/>
        </w:rPr>
        <w:t>RRR</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 xml:space="preserve">Some of the </w:t>
      </w:r>
      <w:proofErr w:type="gramStart"/>
      <w:r>
        <w:rPr>
          <w:rFonts w:ascii="Arial" w:hAnsi="Arial" w:cs="Arial"/>
          <w:color w:val="666666"/>
          <w:sz w:val="22"/>
          <w:szCs w:val="22"/>
        </w:rPr>
        <w:t>Spring</w:t>
      </w:r>
      <w:proofErr w:type="gramEnd"/>
      <w:r>
        <w:rPr>
          <w:rFonts w:ascii="Arial" w:hAnsi="Arial" w:cs="Arial"/>
          <w:color w:val="666666"/>
          <w:sz w:val="22"/>
          <w:szCs w:val="22"/>
        </w:rPr>
        <w:t xml:space="preserve"> annotations that I have used in my project are:</w:t>
      </w:r>
    </w:p>
    <w:p w:rsidR="00911AD0" w:rsidRDefault="00911AD0" w:rsidP="009F5AAA">
      <w:pPr>
        <w:numPr>
          <w:ilvl w:val="1"/>
          <w:numId w:val="17"/>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@Controller</w:t>
      </w:r>
      <w:r>
        <w:rPr>
          <w:rStyle w:val="apple-converted-space"/>
          <w:rFonts w:ascii="Arial" w:hAnsi="Arial" w:cs="Arial"/>
          <w:color w:val="666666"/>
        </w:rPr>
        <w:t> </w:t>
      </w:r>
      <w:r>
        <w:rPr>
          <w:rFonts w:ascii="Arial" w:hAnsi="Arial" w:cs="Arial"/>
          <w:color w:val="666666"/>
        </w:rPr>
        <w:t>– for controller classes in Spring MVC project.</w:t>
      </w:r>
    </w:p>
    <w:p w:rsidR="00911AD0" w:rsidRDefault="00911AD0" w:rsidP="009F5AAA">
      <w:pPr>
        <w:numPr>
          <w:ilvl w:val="1"/>
          <w:numId w:val="17"/>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@RequestMapping</w:t>
      </w:r>
      <w:r>
        <w:rPr>
          <w:rStyle w:val="apple-converted-space"/>
          <w:rFonts w:ascii="Arial" w:hAnsi="Arial" w:cs="Arial"/>
          <w:color w:val="666666"/>
        </w:rPr>
        <w:t> </w:t>
      </w:r>
      <w:r>
        <w:rPr>
          <w:rFonts w:ascii="Arial" w:hAnsi="Arial" w:cs="Arial"/>
          <w:color w:val="666666"/>
        </w:rPr>
        <w:t>– for configuring URI mapping in controller handler methods. This is a very important annotation, so you should go through</w:t>
      </w:r>
      <w:r>
        <w:rPr>
          <w:rStyle w:val="apple-converted-space"/>
          <w:rFonts w:ascii="Arial" w:hAnsi="Arial" w:cs="Arial"/>
          <w:color w:val="666666"/>
        </w:rPr>
        <w:t> </w:t>
      </w:r>
      <w:hyperlink r:id="rId95" w:history="1">
        <w:r>
          <w:rPr>
            <w:rStyle w:val="Hyperlink"/>
            <w:rFonts w:ascii="Arial" w:hAnsi="Arial" w:cs="Arial"/>
            <w:color w:val="FF0000"/>
          </w:rPr>
          <w:t>Spring MVC RequestMapping Annotation Examples</w:t>
        </w:r>
      </w:hyperlink>
    </w:p>
    <w:p w:rsidR="00911AD0" w:rsidRDefault="00911AD0" w:rsidP="009F5AAA">
      <w:pPr>
        <w:numPr>
          <w:ilvl w:val="1"/>
          <w:numId w:val="17"/>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@ResponseBody</w:t>
      </w:r>
      <w:r>
        <w:rPr>
          <w:rStyle w:val="apple-converted-space"/>
          <w:rFonts w:ascii="Arial" w:hAnsi="Arial" w:cs="Arial"/>
          <w:color w:val="666666"/>
        </w:rPr>
        <w:t> </w:t>
      </w:r>
      <w:r>
        <w:rPr>
          <w:rFonts w:ascii="Arial" w:hAnsi="Arial" w:cs="Arial"/>
          <w:color w:val="666666"/>
        </w:rPr>
        <w:t>– for sending Object as response, usually for sending XML or JSON data as response.</w:t>
      </w:r>
    </w:p>
    <w:p w:rsidR="00911AD0" w:rsidRDefault="00911AD0" w:rsidP="009F5AAA">
      <w:pPr>
        <w:numPr>
          <w:ilvl w:val="1"/>
          <w:numId w:val="17"/>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lastRenderedPageBreak/>
        <w:t>@PathVariable</w:t>
      </w:r>
      <w:r>
        <w:rPr>
          <w:rStyle w:val="apple-converted-space"/>
          <w:rFonts w:ascii="Arial" w:hAnsi="Arial" w:cs="Arial"/>
          <w:color w:val="666666"/>
        </w:rPr>
        <w:t> </w:t>
      </w:r>
      <w:r>
        <w:rPr>
          <w:rFonts w:ascii="Arial" w:hAnsi="Arial" w:cs="Arial"/>
          <w:color w:val="666666"/>
        </w:rPr>
        <w:t>– for mapping dynamic values from the URI to handler method arguments.</w:t>
      </w:r>
    </w:p>
    <w:p w:rsidR="00911AD0" w:rsidRDefault="00911AD0" w:rsidP="009F5AAA">
      <w:pPr>
        <w:numPr>
          <w:ilvl w:val="1"/>
          <w:numId w:val="17"/>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@Autowired</w:t>
      </w:r>
      <w:r>
        <w:rPr>
          <w:rStyle w:val="apple-converted-space"/>
          <w:rFonts w:ascii="Arial" w:hAnsi="Arial" w:cs="Arial"/>
          <w:color w:val="666666"/>
        </w:rPr>
        <w:t> </w:t>
      </w:r>
      <w:r>
        <w:rPr>
          <w:rFonts w:ascii="Arial" w:hAnsi="Arial" w:cs="Arial"/>
          <w:color w:val="666666"/>
        </w:rPr>
        <w:t>– for autowiring dependencies in spring beans.</w:t>
      </w:r>
    </w:p>
    <w:p w:rsidR="00911AD0" w:rsidRDefault="00911AD0" w:rsidP="009F5AAA">
      <w:pPr>
        <w:numPr>
          <w:ilvl w:val="1"/>
          <w:numId w:val="17"/>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@Qualifier</w:t>
      </w:r>
      <w:r>
        <w:rPr>
          <w:rStyle w:val="apple-converted-space"/>
          <w:rFonts w:ascii="Arial" w:hAnsi="Arial" w:cs="Arial"/>
          <w:color w:val="666666"/>
        </w:rPr>
        <w:t> </w:t>
      </w:r>
      <w:r>
        <w:rPr>
          <w:rFonts w:ascii="Arial" w:hAnsi="Arial" w:cs="Arial"/>
          <w:color w:val="666666"/>
        </w:rPr>
        <w:t xml:space="preserve">– with @Autowired annotation to avoid confusion when multiple instances of bean type </w:t>
      </w:r>
      <w:proofErr w:type="gramStart"/>
      <w:r>
        <w:rPr>
          <w:rFonts w:ascii="Arial" w:hAnsi="Arial" w:cs="Arial"/>
          <w:color w:val="666666"/>
        </w:rPr>
        <w:t>is</w:t>
      </w:r>
      <w:proofErr w:type="gramEnd"/>
      <w:r>
        <w:rPr>
          <w:rFonts w:ascii="Arial" w:hAnsi="Arial" w:cs="Arial"/>
          <w:color w:val="666666"/>
        </w:rPr>
        <w:t xml:space="preserve"> present.</w:t>
      </w:r>
    </w:p>
    <w:p w:rsidR="00911AD0" w:rsidRDefault="00911AD0" w:rsidP="009F5AAA">
      <w:pPr>
        <w:numPr>
          <w:ilvl w:val="1"/>
          <w:numId w:val="17"/>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@Service</w:t>
      </w:r>
      <w:r>
        <w:rPr>
          <w:rStyle w:val="apple-converted-space"/>
          <w:rFonts w:ascii="Arial" w:hAnsi="Arial" w:cs="Arial"/>
          <w:color w:val="666666"/>
        </w:rPr>
        <w:t> </w:t>
      </w:r>
      <w:r>
        <w:rPr>
          <w:rFonts w:ascii="Arial" w:hAnsi="Arial" w:cs="Arial"/>
          <w:color w:val="666666"/>
        </w:rPr>
        <w:t>– for service classes.</w:t>
      </w:r>
    </w:p>
    <w:p w:rsidR="00911AD0" w:rsidRDefault="00911AD0" w:rsidP="009F5AAA">
      <w:pPr>
        <w:numPr>
          <w:ilvl w:val="1"/>
          <w:numId w:val="17"/>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@Scope</w:t>
      </w:r>
      <w:r>
        <w:rPr>
          <w:rStyle w:val="apple-converted-space"/>
          <w:rFonts w:ascii="Arial" w:hAnsi="Arial" w:cs="Arial"/>
          <w:color w:val="666666"/>
        </w:rPr>
        <w:t> </w:t>
      </w:r>
      <w:r>
        <w:rPr>
          <w:rFonts w:ascii="Arial" w:hAnsi="Arial" w:cs="Arial"/>
          <w:color w:val="666666"/>
        </w:rPr>
        <w:t>– for configuring scope of the spring bean.</w:t>
      </w:r>
    </w:p>
    <w:p w:rsidR="00911AD0" w:rsidRDefault="00911AD0" w:rsidP="009F5AAA">
      <w:pPr>
        <w:numPr>
          <w:ilvl w:val="1"/>
          <w:numId w:val="17"/>
        </w:numPr>
        <w:shd w:val="clear" w:color="auto" w:fill="FFFFFF"/>
        <w:spacing w:before="100" w:beforeAutospacing="1" w:after="100" w:afterAutospacing="1" w:line="240" w:lineRule="auto"/>
        <w:ind w:left="1086"/>
        <w:rPr>
          <w:rFonts w:ascii="Arial" w:hAnsi="Arial" w:cs="Arial"/>
          <w:color w:val="666666"/>
        </w:rPr>
      </w:pPr>
      <w:r>
        <w:rPr>
          <w:rStyle w:val="Strong"/>
          <w:rFonts w:ascii="Arial" w:hAnsi="Arial" w:cs="Arial"/>
          <w:color w:val="666666"/>
        </w:rPr>
        <w:t>@Configuration</w:t>
      </w:r>
      <w:r>
        <w:rPr>
          <w:rFonts w:ascii="Arial" w:hAnsi="Arial" w:cs="Arial"/>
          <w:color w:val="666666"/>
        </w:rPr>
        <w:t>,</w:t>
      </w:r>
      <w:r>
        <w:rPr>
          <w:rStyle w:val="apple-converted-space"/>
          <w:rFonts w:ascii="Arial" w:hAnsi="Arial" w:cs="Arial"/>
          <w:color w:val="666666"/>
        </w:rPr>
        <w:t> </w:t>
      </w:r>
      <w:r>
        <w:rPr>
          <w:rStyle w:val="Strong"/>
          <w:rFonts w:ascii="Arial" w:hAnsi="Arial" w:cs="Arial"/>
          <w:color w:val="666666"/>
        </w:rPr>
        <w:t>@ComponentScan</w:t>
      </w:r>
      <w:r>
        <w:rPr>
          <w:rStyle w:val="apple-converted-space"/>
          <w:rFonts w:ascii="Arial" w:hAnsi="Arial" w:cs="Arial"/>
          <w:color w:val="666666"/>
        </w:rPr>
        <w:t> </w:t>
      </w:r>
      <w:r>
        <w:rPr>
          <w:rFonts w:ascii="Arial" w:hAnsi="Arial" w:cs="Arial"/>
          <w:color w:val="666666"/>
        </w:rPr>
        <w:t>and</w:t>
      </w:r>
      <w:r>
        <w:rPr>
          <w:rStyle w:val="apple-converted-space"/>
          <w:rFonts w:ascii="Arial" w:hAnsi="Arial" w:cs="Arial"/>
          <w:color w:val="666666"/>
        </w:rPr>
        <w:t> </w:t>
      </w:r>
      <w:r>
        <w:rPr>
          <w:rStyle w:val="Strong"/>
          <w:rFonts w:ascii="Arial" w:hAnsi="Arial" w:cs="Arial"/>
          <w:color w:val="666666"/>
        </w:rPr>
        <w:t>@Bean</w:t>
      </w:r>
      <w:r>
        <w:rPr>
          <w:rStyle w:val="apple-converted-space"/>
          <w:rFonts w:ascii="Arial" w:hAnsi="Arial" w:cs="Arial"/>
          <w:color w:val="666666"/>
        </w:rPr>
        <w:t> </w:t>
      </w:r>
      <w:r>
        <w:rPr>
          <w:rFonts w:ascii="Arial" w:hAnsi="Arial" w:cs="Arial"/>
          <w:color w:val="666666"/>
        </w:rPr>
        <w:t>– for java based configurations.</w:t>
      </w:r>
    </w:p>
    <w:p w:rsidR="00911AD0" w:rsidRDefault="00911AD0" w:rsidP="009F5AAA">
      <w:pPr>
        <w:numPr>
          <w:ilvl w:val="1"/>
          <w:numId w:val="17"/>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AspectJ annotations for configuring aspects and advices,</w:t>
      </w:r>
      <w:r>
        <w:rPr>
          <w:rStyle w:val="apple-converted-space"/>
          <w:rFonts w:ascii="Arial" w:hAnsi="Arial" w:cs="Arial"/>
          <w:color w:val="666666"/>
        </w:rPr>
        <w:t> </w:t>
      </w:r>
      <w:r>
        <w:rPr>
          <w:rStyle w:val="Strong"/>
          <w:rFonts w:ascii="Arial" w:hAnsi="Arial" w:cs="Arial"/>
          <w:color w:val="666666"/>
        </w:rPr>
        <w:t>@Aspect</w:t>
      </w:r>
      <w:r>
        <w:rPr>
          <w:rFonts w:ascii="Arial" w:hAnsi="Arial" w:cs="Arial"/>
          <w:color w:val="666666"/>
        </w:rPr>
        <w:t>,</w:t>
      </w:r>
      <w:r>
        <w:rPr>
          <w:rStyle w:val="apple-converted-space"/>
          <w:rFonts w:ascii="Arial" w:hAnsi="Arial" w:cs="Arial"/>
          <w:color w:val="666666"/>
        </w:rPr>
        <w:t> </w:t>
      </w:r>
      <w:r>
        <w:rPr>
          <w:rStyle w:val="Strong"/>
          <w:rFonts w:ascii="Arial" w:hAnsi="Arial" w:cs="Arial"/>
          <w:color w:val="666666"/>
        </w:rPr>
        <w:t>@Before</w:t>
      </w:r>
      <w:r>
        <w:rPr>
          <w:rFonts w:ascii="Arial" w:hAnsi="Arial" w:cs="Arial"/>
          <w:color w:val="666666"/>
        </w:rPr>
        <w:t>,</w:t>
      </w:r>
      <w:r>
        <w:rPr>
          <w:rStyle w:val="apple-converted-space"/>
          <w:rFonts w:ascii="Arial" w:hAnsi="Arial" w:cs="Arial"/>
          <w:color w:val="666666"/>
        </w:rPr>
        <w:t> </w:t>
      </w:r>
      <w:r>
        <w:rPr>
          <w:rStyle w:val="Strong"/>
          <w:rFonts w:ascii="Arial" w:hAnsi="Arial" w:cs="Arial"/>
          <w:color w:val="666666"/>
        </w:rPr>
        <w:t>@After</w:t>
      </w:r>
      <w:r>
        <w:rPr>
          <w:rFonts w:ascii="Arial" w:hAnsi="Arial" w:cs="Arial"/>
          <w:color w:val="666666"/>
        </w:rPr>
        <w:t>,</w:t>
      </w:r>
      <w:r>
        <w:rPr>
          <w:rStyle w:val="apple-converted-space"/>
          <w:rFonts w:ascii="Arial" w:hAnsi="Arial" w:cs="Arial"/>
          <w:color w:val="666666"/>
        </w:rPr>
        <w:t> </w:t>
      </w:r>
      <w:r>
        <w:rPr>
          <w:rStyle w:val="Strong"/>
          <w:rFonts w:ascii="Arial" w:hAnsi="Arial" w:cs="Arial"/>
          <w:color w:val="666666"/>
        </w:rPr>
        <w:t>@Around</w:t>
      </w:r>
      <w:r>
        <w:rPr>
          <w:rFonts w:ascii="Arial" w:hAnsi="Arial" w:cs="Arial"/>
          <w:color w:val="666666"/>
        </w:rPr>
        <w:t>,</w:t>
      </w:r>
      <w:r>
        <w:rPr>
          <w:rStyle w:val="Strong"/>
          <w:rFonts w:ascii="Arial" w:hAnsi="Arial" w:cs="Arial"/>
          <w:color w:val="666666"/>
        </w:rPr>
        <w:t>@Pointcut</w:t>
      </w:r>
      <w:r>
        <w:rPr>
          <w:rStyle w:val="apple-converted-space"/>
          <w:rFonts w:ascii="Arial" w:hAnsi="Arial" w:cs="Arial"/>
          <w:color w:val="666666"/>
        </w:rPr>
        <w:t> </w:t>
      </w:r>
      <w:r>
        <w:rPr>
          <w:rFonts w:ascii="Arial" w:hAnsi="Arial" w:cs="Arial"/>
          <w:color w:val="666666"/>
        </w:rPr>
        <w:t>etc.</w:t>
      </w:r>
    </w:p>
    <w:p w:rsidR="00911AD0" w:rsidRDefault="00911AD0" w:rsidP="009F5AAA">
      <w:pPr>
        <w:pStyle w:val="Heading3"/>
        <w:numPr>
          <w:ilvl w:val="0"/>
          <w:numId w:val="17"/>
        </w:numPr>
        <w:shd w:val="clear" w:color="auto" w:fill="FFFFFF"/>
        <w:spacing w:before="0" w:beforeAutospacing="0" w:after="217" w:afterAutospacing="0"/>
        <w:ind w:left="543"/>
        <w:rPr>
          <w:rFonts w:ascii="Arial" w:hAnsi="Arial" w:cs="Arial"/>
          <w:color w:val="000000"/>
          <w:sz w:val="33"/>
          <w:szCs w:val="33"/>
        </w:rPr>
      </w:pPr>
      <w:bookmarkStart w:id="1191" w:name="spring-object-response"/>
      <w:bookmarkEnd w:id="1191"/>
      <w:r>
        <w:rPr>
          <w:rFonts w:ascii="Arial" w:hAnsi="Arial" w:cs="Arial"/>
          <w:color w:val="000000"/>
          <w:sz w:val="33"/>
          <w:szCs w:val="33"/>
        </w:rPr>
        <w:t>Can we send an Object as the response of Controller handler method</w:t>
      </w:r>
      <w:proofErr w:type="gramStart"/>
      <w:r>
        <w:rPr>
          <w:rFonts w:ascii="Arial" w:hAnsi="Arial" w:cs="Arial"/>
          <w:color w:val="000000"/>
          <w:sz w:val="33"/>
          <w:szCs w:val="33"/>
        </w:rPr>
        <w:t>?</w:t>
      </w:r>
      <w:r w:rsidR="00580609">
        <w:rPr>
          <w:rFonts w:ascii="Arial" w:hAnsi="Arial" w:cs="Arial"/>
          <w:color w:val="000000"/>
          <w:sz w:val="33"/>
          <w:szCs w:val="33"/>
        </w:rPr>
        <w:t>RRR</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Yes we can, using</w:t>
      </w:r>
      <w:r>
        <w:rPr>
          <w:rStyle w:val="apple-converted-space"/>
          <w:rFonts w:ascii="Arial" w:hAnsi="Arial" w:cs="Arial"/>
          <w:color w:val="666666"/>
          <w:sz w:val="22"/>
          <w:szCs w:val="22"/>
        </w:rPr>
        <w:t> </w:t>
      </w:r>
      <w:r>
        <w:rPr>
          <w:rStyle w:val="Strong"/>
          <w:rFonts w:ascii="Arial" w:hAnsi="Arial" w:cs="Arial"/>
          <w:color w:val="666666"/>
          <w:sz w:val="22"/>
          <w:szCs w:val="22"/>
        </w:rPr>
        <w:t>@ResponseBody</w:t>
      </w:r>
      <w:r>
        <w:rPr>
          <w:rStyle w:val="apple-converted-space"/>
          <w:rFonts w:ascii="Arial" w:hAnsi="Arial" w:cs="Arial"/>
          <w:color w:val="666666"/>
          <w:sz w:val="22"/>
          <w:szCs w:val="22"/>
        </w:rPr>
        <w:t> </w:t>
      </w:r>
      <w:r>
        <w:rPr>
          <w:rFonts w:ascii="Arial" w:hAnsi="Arial" w:cs="Arial"/>
          <w:color w:val="666666"/>
          <w:sz w:val="22"/>
          <w:szCs w:val="22"/>
        </w:rPr>
        <w:t>annotation. This is how we send JSON or XML based response in restful web services.</w:t>
      </w:r>
    </w:p>
    <w:p w:rsidR="00911AD0" w:rsidRDefault="00911AD0" w:rsidP="009F5AAA">
      <w:pPr>
        <w:pStyle w:val="Heading3"/>
        <w:numPr>
          <w:ilvl w:val="0"/>
          <w:numId w:val="17"/>
        </w:numPr>
        <w:shd w:val="clear" w:color="auto" w:fill="FFFFFF"/>
        <w:spacing w:before="0" w:beforeAutospacing="0" w:after="217" w:afterAutospacing="0"/>
        <w:ind w:left="543"/>
        <w:rPr>
          <w:rFonts w:ascii="Arial" w:hAnsi="Arial" w:cs="Arial"/>
          <w:color w:val="000000"/>
          <w:sz w:val="33"/>
          <w:szCs w:val="33"/>
        </w:rPr>
      </w:pPr>
      <w:bookmarkStart w:id="1192" w:name="spring-mvc-file-upload"/>
      <w:bookmarkEnd w:id="1192"/>
      <w:r>
        <w:rPr>
          <w:rFonts w:ascii="Arial" w:hAnsi="Arial" w:cs="Arial"/>
          <w:color w:val="000000"/>
          <w:sz w:val="33"/>
          <w:szCs w:val="33"/>
        </w:rPr>
        <w:t>How to upload file in Spring MVC Application?</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Spring provides built-in support for uploading files through</w:t>
      </w:r>
      <w:r>
        <w:rPr>
          <w:rStyle w:val="apple-converted-space"/>
          <w:rFonts w:ascii="Arial" w:hAnsi="Arial" w:cs="Arial"/>
          <w:color w:val="666666"/>
          <w:sz w:val="22"/>
          <w:szCs w:val="22"/>
        </w:rPr>
        <w:t> </w:t>
      </w:r>
      <w:r>
        <w:rPr>
          <w:rStyle w:val="Strong"/>
          <w:rFonts w:ascii="Arial" w:hAnsi="Arial" w:cs="Arial"/>
          <w:color w:val="666666"/>
          <w:sz w:val="22"/>
          <w:szCs w:val="22"/>
        </w:rPr>
        <w:t>MultipartResolver</w:t>
      </w:r>
      <w:r>
        <w:rPr>
          <w:rStyle w:val="apple-converted-space"/>
          <w:rFonts w:ascii="Arial" w:hAnsi="Arial" w:cs="Arial"/>
          <w:color w:val="666666"/>
          <w:sz w:val="22"/>
          <w:szCs w:val="22"/>
        </w:rPr>
        <w:t> </w:t>
      </w:r>
      <w:r>
        <w:rPr>
          <w:rFonts w:ascii="Arial" w:hAnsi="Arial" w:cs="Arial"/>
          <w:color w:val="666666"/>
          <w:sz w:val="22"/>
          <w:szCs w:val="22"/>
        </w:rPr>
        <w:t>interface implementations. It’s very easy to use and requires only configuration changes to get it working. Obviously we would need to write controller handler method to handle the incoming file and process it. For a complete example, please refer</w:t>
      </w:r>
      <w:r>
        <w:rPr>
          <w:rStyle w:val="apple-converted-space"/>
          <w:rFonts w:ascii="Arial" w:hAnsi="Arial" w:cs="Arial"/>
          <w:color w:val="666666"/>
          <w:sz w:val="22"/>
          <w:szCs w:val="22"/>
        </w:rPr>
        <w:t> </w:t>
      </w:r>
      <w:hyperlink r:id="rId96" w:history="1">
        <w:r>
          <w:rPr>
            <w:rStyle w:val="Hyperlink"/>
            <w:rFonts w:ascii="Arial" w:hAnsi="Arial" w:cs="Arial"/>
            <w:color w:val="FF0000"/>
            <w:sz w:val="22"/>
            <w:szCs w:val="22"/>
          </w:rPr>
          <w:t>Spring File Upload Example</w:t>
        </w:r>
      </w:hyperlink>
      <w:r>
        <w:rPr>
          <w:rFonts w:ascii="Arial" w:hAnsi="Arial" w:cs="Arial"/>
          <w:color w:val="666666"/>
          <w:sz w:val="22"/>
          <w:szCs w:val="22"/>
        </w:rPr>
        <w:t>.</w:t>
      </w:r>
    </w:p>
    <w:p w:rsidR="00911AD0" w:rsidRDefault="00911AD0" w:rsidP="009F5AAA">
      <w:pPr>
        <w:pStyle w:val="Heading3"/>
        <w:numPr>
          <w:ilvl w:val="0"/>
          <w:numId w:val="17"/>
        </w:numPr>
        <w:shd w:val="clear" w:color="auto" w:fill="FFFFFF"/>
        <w:spacing w:before="0" w:beforeAutospacing="0" w:after="217" w:afterAutospacing="0"/>
        <w:ind w:left="543"/>
        <w:rPr>
          <w:rFonts w:ascii="Arial" w:hAnsi="Arial" w:cs="Arial"/>
          <w:color w:val="000000"/>
          <w:sz w:val="33"/>
          <w:szCs w:val="33"/>
        </w:rPr>
      </w:pPr>
      <w:bookmarkStart w:id="1193" w:name="spring-mvc-form-validation"/>
      <w:bookmarkEnd w:id="1193"/>
      <w:r>
        <w:rPr>
          <w:rFonts w:ascii="Arial" w:hAnsi="Arial" w:cs="Arial"/>
          <w:color w:val="000000"/>
          <w:sz w:val="33"/>
          <w:szCs w:val="33"/>
        </w:rPr>
        <w:t>How to validate form data in Spring Web MVC Framework</w:t>
      </w:r>
      <w:proofErr w:type="gramStart"/>
      <w:r>
        <w:rPr>
          <w:rFonts w:ascii="Arial" w:hAnsi="Arial" w:cs="Arial"/>
          <w:color w:val="000000"/>
          <w:sz w:val="33"/>
          <w:szCs w:val="33"/>
        </w:rPr>
        <w:t>?</w:t>
      </w:r>
      <w:r w:rsidR="00580609">
        <w:rPr>
          <w:rFonts w:ascii="Arial" w:hAnsi="Arial" w:cs="Arial"/>
          <w:color w:val="000000"/>
          <w:sz w:val="33"/>
          <w:szCs w:val="33"/>
        </w:rPr>
        <w:t>RRR</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Spring supports JSR-303 annotation based validations as well as provide Validator interface that we can implement to create our own custom validator. For using JSR-303 based validation, we need to annotate bean variables with the required validations.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For custom validator implementation, we need to configure it in the controller class. For a complete example, please read</w:t>
      </w:r>
      <w:r>
        <w:rPr>
          <w:rStyle w:val="apple-converted-space"/>
          <w:rFonts w:ascii="Arial" w:hAnsi="Arial" w:cs="Arial"/>
          <w:color w:val="666666"/>
          <w:sz w:val="22"/>
          <w:szCs w:val="22"/>
        </w:rPr>
        <w:t> </w:t>
      </w:r>
      <w:hyperlink r:id="rId97" w:history="1">
        <w:r>
          <w:rPr>
            <w:rStyle w:val="Hyperlink"/>
            <w:rFonts w:ascii="Arial" w:hAnsi="Arial" w:cs="Arial"/>
            <w:color w:val="FF0000"/>
            <w:sz w:val="22"/>
            <w:szCs w:val="22"/>
          </w:rPr>
          <w:t>Spring MVC Form Validation Example</w:t>
        </w:r>
      </w:hyperlink>
      <w:r>
        <w:rPr>
          <w:rFonts w:ascii="Arial" w:hAnsi="Arial" w:cs="Arial"/>
          <w:color w:val="666666"/>
          <w:sz w:val="22"/>
          <w:szCs w:val="22"/>
        </w:rPr>
        <w:t>.</w:t>
      </w:r>
    </w:p>
    <w:p w:rsidR="00911AD0" w:rsidRDefault="00911AD0" w:rsidP="009F5AAA">
      <w:pPr>
        <w:pStyle w:val="Heading3"/>
        <w:numPr>
          <w:ilvl w:val="0"/>
          <w:numId w:val="17"/>
        </w:numPr>
        <w:shd w:val="clear" w:color="auto" w:fill="FFFFFF"/>
        <w:spacing w:before="0" w:beforeAutospacing="0" w:after="217" w:afterAutospacing="0"/>
        <w:ind w:left="543"/>
        <w:rPr>
          <w:rFonts w:ascii="Arial" w:hAnsi="Arial" w:cs="Arial"/>
          <w:color w:val="000000"/>
          <w:sz w:val="33"/>
          <w:szCs w:val="33"/>
        </w:rPr>
      </w:pPr>
      <w:bookmarkStart w:id="1194" w:name="spring-mvc-interceptors"/>
      <w:bookmarkEnd w:id="1194"/>
      <w:r>
        <w:rPr>
          <w:rFonts w:ascii="Arial" w:hAnsi="Arial" w:cs="Arial"/>
          <w:color w:val="000000"/>
          <w:sz w:val="33"/>
          <w:szCs w:val="33"/>
        </w:rPr>
        <w:t>What is Spring MVC Interceptor and how to use it</w:t>
      </w:r>
      <w:proofErr w:type="gramStart"/>
      <w:r>
        <w:rPr>
          <w:rFonts w:ascii="Arial" w:hAnsi="Arial" w:cs="Arial"/>
          <w:color w:val="000000"/>
          <w:sz w:val="33"/>
          <w:szCs w:val="33"/>
        </w:rPr>
        <w:t>?</w:t>
      </w:r>
      <w:r w:rsidR="00530C99">
        <w:rPr>
          <w:rFonts w:ascii="Arial" w:hAnsi="Arial" w:cs="Arial"/>
          <w:color w:val="000000"/>
          <w:sz w:val="33"/>
          <w:szCs w:val="33"/>
        </w:rPr>
        <w:t>AAA</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Spring MVC Interceptors are like Servlet Filters and allow us to intercept client request and process it. We can intercept client request at three places –</w:t>
      </w:r>
      <w:r>
        <w:rPr>
          <w:rStyle w:val="apple-converted-space"/>
          <w:rFonts w:ascii="Arial" w:hAnsi="Arial" w:cs="Arial"/>
          <w:color w:val="666666"/>
          <w:sz w:val="22"/>
          <w:szCs w:val="22"/>
        </w:rPr>
        <w:t> </w:t>
      </w:r>
      <w:r>
        <w:rPr>
          <w:rStyle w:val="Strong"/>
          <w:rFonts w:ascii="Arial" w:hAnsi="Arial" w:cs="Arial"/>
          <w:color w:val="666666"/>
          <w:sz w:val="22"/>
          <w:szCs w:val="22"/>
        </w:rPr>
        <w:t>preHandle</w:t>
      </w:r>
      <w:r>
        <w:rPr>
          <w:rFonts w:ascii="Arial" w:hAnsi="Arial" w:cs="Arial"/>
          <w:color w:val="666666"/>
          <w:sz w:val="22"/>
          <w:szCs w:val="22"/>
        </w:rPr>
        <w:t>,</w:t>
      </w:r>
      <w:r>
        <w:rPr>
          <w:rStyle w:val="apple-converted-space"/>
          <w:rFonts w:ascii="Arial" w:hAnsi="Arial" w:cs="Arial"/>
          <w:color w:val="666666"/>
          <w:sz w:val="22"/>
          <w:szCs w:val="22"/>
        </w:rPr>
        <w:t> </w:t>
      </w:r>
      <w:r>
        <w:rPr>
          <w:rStyle w:val="Strong"/>
          <w:rFonts w:ascii="Arial" w:hAnsi="Arial" w:cs="Arial"/>
          <w:color w:val="666666"/>
          <w:sz w:val="22"/>
          <w:szCs w:val="22"/>
        </w:rPr>
        <w:t>postHandle</w:t>
      </w:r>
      <w:r>
        <w:rPr>
          <w:rStyle w:val="apple-converted-space"/>
          <w:rFonts w:ascii="Arial" w:hAnsi="Arial" w:cs="Arial"/>
          <w:color w:val="666666"/>
          <w:sz w:val="22"/>
          <w:szCs w:val="22"/>
        </w:rPr>
        <w:t> </w:t>
      </w:r>
      <w:r>
        <w:rPr>
          <w:rFonts w:ascii="Arial" w:hAnsi="Arial" w:cs="Arial"/>
          <w:color w:val="666666"/>
          <w:sz w:val="22"/>
          <w:szCs w:val="22"/>
        </w:rPr>
        <w:t>and</w:t>
      </w:r>
      <w:r>
        <w:rPr>
          <w:rStyle w:val="apple-converted-space"/>
          <w:rFonts w:ascii="Arial" w:hAnsi="Arial" w:cs="Arial"/>
          <w:color w:val="666666"/>
          <w:sz w:val="22"/>
          <w:szCs w:val="22"/>
        </w:rPr>
        <w:t> </w:t>
      </w:r>
      <w:r>
        <w:rPr>
          <w:rStyle w:val="Strong"/>
          <w:rFonts w:ascii="Arial" w:hAnsi="Arial" w:cs="Arial"/>
          <w:color w:val="666666"/>
          <w:sz w:val="22"/>
          <w:szCs w:val="22"/>
        </w:rPr>
        <w:t>afterCompletion</w:t>
      </w:r>
      <w:r>
        <w:rPr>
          <w:rFonts w:ascii="Arial" w:hAnsi="Arial" w:cs="Arial"/>
          <w:color w:val="666666"/>
          <w:sz w:val="22"/>
          <w:szCs w:val="22"/>
        </w:rPr>
        <w:t>.</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We can create spring interceptor by implementing HandlerInterceptor interface or by extending abstract class</w:t>
      </w:r>
      <w:r>
        <w:rPr>
          <w:rStyle w:val="apple-converted-space"/>
          <w:rFonts w:ascii="Arial" w:hAnsi="Arial" w:cs="Arial"/>
          <w:color w:val="666666"/>
          <w:sz w:val="22"/>
          <w:szCs w:val="22"/>
        </w:rPr>
        <w:t> </w:t>
      </w:r>
      <w:r>
        <w:rPr>
          <w:rStyle w:val="Strong"/>
          <w:rFonts w:ascii="Arial" w:hAnsi="Arial" w:cs="Arial"/>
          <w:color w:val="666666"/>
          <w:sz w:val="22"/>
          <w:szCs w:val="22"/>
        </w:rPr>
        <w:t>HandlerInterceptorAdapter</w:t>
      </w:r>
      <w:r>
        <w:rPr>
          <w:rFonts w:ascii="Arial" w:hAnsi="Arial" w:cs="Arial"/>
          <w:color w:val="666666"/>
          <w:sz w:val="22"/>
          <w:szCs w:val="22"/>
        </w:rPr>
        <w:t>.</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lastRenderedPageBreak/>
        <w:t>We need to configure interceptors in the spring bean configuration file. We can define an interceptor to intercept all the client requests or we can configure it for specific URI mapping too. For a detailed example, please refer</w:t>
      </w:r>
      <w:r>
        <w:rPr>
          <w:rStyle w:val="apple-converted-space"/>
          <w:rFonts w:ascii="Arial" w:hAnsi="Arial" w:cs="Arial"/>
          <w:color w:val="666666"/>
          <w:sz w:val="22"/>
          <w:szCs w:val="22"/>
        </w:rPr>
        <w:t> </w:t>
      </w:r>
      <w:hyperlink r:id="rId98" w:history="1">
        <w:r>
          <w:rPr>
            <w:rStyle w:val="Hyperlink"/>
            <w:rFonts w:ascii="Arial" w:hAnsi="Arial" w:cs="Arial"/>
            <w:color w:val="FF0000"/>
            <w:sz w:val="22"/>
            <w:szCs w:val="22"/>
          </w:rPr>
          <w:t>Spring MVC Interceptor Example</w:t>
        </w:r>
      </w:hyperlink>
      <w:r>
        <w:rPr>
          <w:rFonts w:ascii="Arial" w:hAnsi="Arial" w:cs="Arial"/>
          <w:color w:val="666666"/>
          <w:sz w:val="22"/>
          <w:szCs w:val="22"/>
        </w:rPr>
        <w:t>.</w:t>
      </w:r>
    </w:p>
    <w:p w:rsidR="00530C99" w:rsidRDefault="00530C99" w:rsidP="00911AD0">
      <w:pPr>
        <w:pStyle w:val="NormalWeb"/>
        <w:shd w:val="clear" w:color="auto" w:fill="FFFFFF"/>
        <w:spacing w:before="0" w:beforeAutospacing="0" w:after="353" w:afterAutospacing="0"/>
        <w:ind w:left="543"/>
        <w:rPr>
          <w:rFonts w:ascii="Arial" w:hAnsi="Arial" w:cs="Arial"/>
          <w:i/>
          <w:color w:val="666666"/>
          <w:sz w:val="22"/>
          <w:szCs w:val="22"/>
        </w:rPr>
      </w:pPr>
      <w:r>
        <w:rPr>
          <w:rFonts w:ascii="Arial" w:hAnsi="Arial" w:cs="Arial"/>
          <w:i/>
          <w:color w:val="666666"/>
          <w:sz w:val="22"/>
          <w:szCs w:val="22"/>
        </w:rPr>
        <w:t xml:space="preserve">I guess these are nothing but handler mapper. </w:t>
      </w:r>
      <w:r w:rsidR="00580609">
        <w:rPr>
          <w:rFonts w:ascii="Arial" w:hAnsi="Arial" w:cs="Arial"/>
          <w:i/>
          <w:color w:val="666666"/>
          <w:sz w:val="22"/>
          <w:szCs w:val="22"/>
        </w:rPr>
        <w:t>The real scenarios where interceptor is used can be authentication, logging, adding common message in all respon</w:t>
      </w:r>
      <w:r>
        <w:rPr>
          <w:rFonts w:ascii="Arial" w:hAnsi="Arial" w:cs="Arial"/>
          <w:i/>
          <w:color w:val="666666"/>
          <w:sz w:val="22"/>
          <w:szCs w:val="22"/>
        </w:rPr>
        <w:t xml:space="preserve">ses and other. Interceptors can be configured for all or some requests (request URL). For implementing mvc handler interceptor, we either need to implement HandlerINterceptor interface or extend handlerINterceptorAdaptor abstract class. We can override any callback method like </w:t>
      </w:r>
      <w:proofErr w:type="gramStart"/>
      <w:r>
        <w:rPr>
          <w:rFonts w:ascii="Arial" w:hAnsi="Arial" w:cs="Arial"/>
          <w:i/>
          <w:color w:val="666666"/>
          <w:sz w:val="22"/>
          <w:szCs w:val="22"/>
        </w:rPr>
        <w:t>prehandler(</w:t>
      </w:r>
      <w:proofErr w:type="gramEnd"/>
      <w:r>
        <w:rPr>
          <w:rFonts w:ascii="Arial" w:hAnsi="Arial" w:cs="Arial"/>
          <w:i/>
          <w:color w:val="666666"/>
          <w:sz w:val="22"/>
          <w:szCs w:val="22"/>
        </w:rPr>
        <w:t xml:space="preserve">) {before handling request}, postHandler() or afterCompletion {after generating the response}. </w:t>
      </w:r>
    </w:p>
    <w:p w:rsidR="00580609" w:rsidRPr="00580609" w:rsidRDefault="00530C99" w:rsidP="00911AD0">
      <w:pPr>
        <w:pStyle w:val="NormalWeb"/>
        <w:shd w:val="clear" w:color="auto" w:fill="FFFFFF"/>
        <w:spacing w:before="0" w:beforeAutospacing="0" w:after="353" w:afterAutospacing="0"/>
        <w:ind w:left="543"/>
        <w:rPr>
          <w:rFonts w:ascii="Arial" w:hAnsi="Arial" w:cs="Arial"/>
          <w:i/>
          <w:color w:val="666666"/>
          <w:sz w:val="22"/>
          <w:szCs w:val="22"/>
        </w:rPr>
      </w:pPr>
      <w:r>
        <w:rPr>
          <w:rFonts w:ascii="Arial" w:hAnsi="Arial" w:cs="Arial"/>
          <w:i/>
          <w:color w:val="666666"/>
          <w:sz w:val="22"/>
          <w:szCs w:val="22"/>
        </w:rPr>
        <w:t xml:space="preserve">. </w:t>
      </w:r>
    </w:p>
    <w:p w:rsidR="00911AD0" w:rsidRDefault="00911AD0" w:rsidP="009F5AAA">
      <w:pPr>
        <w:pStyle w:val="Heading3"/>
        <w:numPr>
          <w:ilvl w:val="0"/>
          <w:numId w:val="17"/>
        </w:numPr>
        <w:shd w:val="clear" w:color="auto" w:fill="FFFFFF"/>
        <w:spacing w:before="0" w:beforeAutospacing="0" w:after="217" w:afterAutospacing="0"/>
        <w:ind w:left="543"/>
        <w:rPr>
          <w:rFonts w:ascii="Arial" w:hAnsi="Arial" w:cs="Arial"/>
          <w:color w:val="000000"/>
          <w:sz w:val="33"/>
          <w:szCs w:val="33"/>
        </w:rPr>
      </w:pPr>
      <w:bookmarkStart w:id="1195" w:name="spring-jdbc-JdbcTemplate"/>
      <w:bookmarkEnd w:id="1195"/>
      <w:r>
        <w:rPr>
          <w:rFonts w:ascii="Arial" w:hAnsi="Arial" w:cs="Arial"/>
          <w:color w:val="000000"/>
          <w:sz w:val="33"/>
          <w:szCs w:val="33"/>
        </w:rPr>
        <w:t>What is Spring JdbcTemplate class and how to use it?</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 xml:space="preserve">Spring Framework provides excellent integration with JDBC API and provides JdbcTemplate utility class that we can use to avoid bolier-plate code from our database operations logic such as Opening/Closing Connection, ResultSet, </w:t>
      </w:r>
      <w:proofErr w:type="gramStart"/>
      <w:r>
        <w:rPr>
          <w:rFonts w:ascii="Arial" w:hAnsi="Arial" w:cs="Arial"/>
          <w:color w:val="666666"/>
          <w:sz w:val="22"/>
          <w:szCs w:val="22"/>
        </w:rPr>
        <w:t>PreparedStatement</w:t>
      </w:r>
      <w:proofErr w:type="gramEnd"/>
      <w:r>
        <w:rPr>
          <w:rFonts w:ascii="Arial" w:hAnsi="Arial" w:cs="Arial"/>
          <w:color w:val="666666"/>
          <w:sz w:val="22"/>
          <w:szCs w:val="22"/>
        </w:rPr>
        <w:t xml:space="preserve"> etc.</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For JdbcTe</w:t>
      </w:r>
      <w:r w:rsidR="00530C99">
        <w:rPr>
          <w:rFonts w:ascii="Arial" w:hAnsi="Arial" w:cs="Arial"/>
          <w:color w:val="666666"/>
          <w:sz w:val="22"/>
          <w:szCs w:val="22"/>
        </w:rPr>
        <w:t xml:space="preserve"> </w:t>
      </w:r>
      <w:r>
        <w:rPr>
          <w:rFonts w:ascii="Arial" w:hAnsi="Arial" w:cs="Arial"/>
          <w:color w:val="666666"/>
          <w:sz w:val="22"/>
          <w:szCs w:val="22"/>
        </w:rPr>
        <w:t>mplate example, please refer</w:t>
      </w:r>
      <w:r>
        <w:rPr>
          <w:rStyle w:val="apple-converted-space"/>
          <w:rFonts w:ascii="Arial" w:hAnsi="Arial" w:cs="Arial"/>
          <w:color w:val="666666"/>
          <w:sz w:val="22"/>
          <w:szCs w:val="22"/>
        </w:rPr>
        <w:t> </w:t>
      </w:r>
      <w:hyperlink r:id="rId99" w:history="1">
        <w:r>
          <w:rPr>
            <w:rStyle w:val="Hyperlink"/>
            <w:rFonts w:ascii="Arial" w:hAnsi="Arial" w:cs="Arial"/>
            <w:color w:val="FF0000"/>
            <w:sz w:val="22"/>
            <w:szCs w:val="22"/>
          </w:rPr>
          <w:t>Spring JDBC Example</w:t>
        </w:r>
      </w:hyperlink>
      <w:r>
        <w:rPr>
          <w:rFonts w:ascii="Arial" w:hAnsi="Arial" w:cs="Arial"/>
          <w:color w:val="666666"/>
          <w:sz w:val="22"/>
          <w:szCs w:val="22"/>
        </w:rPr>
        <w:t>.</w:t>
      </w:r>
    </w:p>
    <w:p w:rsidR="00911AD0" w:rsidRDefault="00911AD0" w:rsidP="009F5AAA">
      <w:pPr>
        <w:pStyle w:val="Heading3"/>
        <w:numPr>
          <w:ilvl w:val="0"/>
          <w:numId w:val="17"/>
        </w:numPr>
        <w:shd w:val="clear" w:color="auto" w:fill="FFFFFF"/>
        <w:spacing w:before="0" w:beforeAutospacing="0" w:after="217" w:afterAutospacing="0"/>
        <w:ind w:left="543"/>
        <w:rPr>
          <w:rFonts w:ascii="Arial" w:hAnsi="Arial" w:cs="Arial"/>
          <w:color w:val="000000"/>
          <w:sz w:val="33"/>
          <w:szCs w:val="33"/>
        </w:rPr>
      </w:pPr>
      <w:bookmarkStart w:id="1196" w:name="spring-tomcat-jndi-DataSource"/>
      <w:bookmarkEnd w:id="1196"/>
      <w:r>
        <w:rPr>
          <w:rFonts w:ascii="Arial" w:hAnsi="Arial" w:cs="Arial"/>
          <w:color w:val="000000"/>
          <w:sz w:val="33"/>
          <w:szCs w:val="33"/>
        </w:rPr>
        <w:t>How to use Tomcat JNDI DataSource in Spring Web Application</w:t>
      </w:r>
      <w:proofErr w:type="gramStart"/>
      <w:r>
        <w:rPr>
          <w:rFonts w:ascii="Arial" w:hAnsi="Arial" w:cs="Arial"/>
          <w:color w:val="000000"/>
          <w:sz w:val="33"/>
          <w:szCs w:val="33"/>
        </w:rPr>
        <w:t>?</w:t>
      </w:r>
      <w:r w:rsidR="00DF2340">
        <w:rPr>
          <w:rFonts w:ascii="Arial" w:hAnsi="Arial" w:cs="Arial"/>
          <w:color w:val="000000"/>
          <w:sz w:val="33"/>
          <w:szCs w:val="33"/>
        </w:rPr>
        <w:t>RRR</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For using servlet container configured JNDI DataSource, we need to configure it in the spring bean configuration file and then inject it to spring beans as dependencies. Then we can use it with</w:t>
      </w:r>
      <w:r>
        <w:rPr>
          <w:rStyle w:val="HTMLCode"/>
          <w:color w:val="666666"/>
          <w:sz w:val="22"/>
          <w:szCs w:val="22"/>
          <w:shd w:val="clear" w:color="auto" w:fill="EFE8E5"/>
        </w:rPr>
        <w:t>JdbcTemplate</w:t>
      </w:r>
      <w:r>
        <w:rPr>
          <w:rStyle w:val="apple-converted-space"/>
          <w:rFonts w:ascii="Arial" w:hAnsi="Arial" w:cs="Arial"/>
          <w:color w:val="666666"/>
          <w:sz w:val="22"/>
          <w:szCs w:val="22"/>
        </w:rPr>
        <w:t> </w:t>
      </w:r>
      <w:r>
        <w:rPr>
          <w:rFonts w:ascii="Arial" w:hAnsi="Arial" w:cs="Arial"/>
          <w:color w:val="666666"/>
          <w:sz w:val="22"/>
          <w:szCs w:val="22"/>
        </w:rPr>
        <w:t>to perform database operations.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Sample configuration would be:</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tag"/>
          <w:color w:val="000088"/>
          <w:sz w:val="22"/>
          <w:szCs w:val="22"/>
        </w:rPr>
        <w:t>&lt;beans</w:t>
      </w:r>
      <w:proofErr w:type="gramStart"/>
      <w:r>
        <w:rPr>
          <w:rStyle w:val="tag"/>
          <w:color w:val="000088"/>
          <w:sz w:val="22"/>
          <w:szCs w:val="22"/>
        </w:rPr>
        <w:t>:bean</w:t>
      </w:r>
      <w:proofErr w:type="gramEnd"/>
      <w:r>
        <w:rPr>
          <w:rStyle w:val="pln"/>
          <w:color w:val="000000"/>
          <w:sz w:val="22"/>
          <w:szCs w:val="22"/>
        </w:rPr>
        <w:t xml:space="preserve"> </w:t>
      </w:r>
      <w:r>
        <w:rPr>
          <w:rStyle w:val="atn"/>
          <w:color w:val="660066"/>
          <w:sz w:val="22"/>
          <w:szCs w:val="22"/>
        </w:rPr>
        <w:t>id</w:t>
      </w:r>
      <w:r>
        <w:rPr>
          <w:rStyle w:val="pun"/>
          <w:color w:val="666600"/>
          <w:sz w:val="22"/>
          <w:szCs w:val="22"/>
        </w:rPr>
        <w:t>=</w:t>
      </w:r>
      <w:r>
        <w:rPr>
          <w:rStyle w:val="atv"/>
          <w:color w:val="008800"/>
          <w:sz w:val="22"/>
          <w:szCs w:val="22"/>
        </w:rPr>
        <w:t>"dbDataSource"</w:t>
      </w:r>
      <w:r>
        <w:rPr>
          <w:rStyle w:val="pln"/>
          <w:color w:val="000000"/>
          <w:sz w:val="22"/>
          <w:szCs w:val="22"/>
        </w:rPr>
        <w:t xml:space="preserve"> </w:t>
      </w:r>
      <w:r>
        <w:rPr>
          <w:rStyle w:val="atn"/>
          <w:color w:val="660066"/>
          <w:sz w:val="22"/>
          <w:szCs w:val="22"/>
        </w:rPr>
        <w:t>class</w:t>
      </w:r>
      <w:r>
        <w:rPr>
          <w:rStyle w:val="pun"/>
          <w:color w:val="666600"/>
          <w:sz w:val="22"/>
          <w:szCs w:val="22"/>
        </w:rPr>
        <w:t>=</w:t>
      </w:r>
      <w:r>
        <w:rPr>
          <w:rStyle w:val="atv"/>
          <w:color w:val="008800"/>
          <w:sz w:val="22"/>
          <w:szCs w:val="22"/>
        </w:rPr>
        <w:t>"org.springframework.jndi.JndiObjectFactoryBean"</w:t>
      </w:r>
      <w:r>
        <w:rPr>
          <w:rStyle w:val="tag"/>
          <w:color w:val="000088"/>
          <w:sz w:val="22"/>
          <w:szCs w:val="22"/>
        </w:rPr>
        <w:t>&gt;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 xml:space="preserve">    </w:t>
      </w:r>
      <w:r>
        <w:rPr>
          <w:rStyle w:val="tag"/>
          <w:color w:val="000088"/>
          <w:sz w:val="22"/>
          <w:szCs w:val="22"/>
        </w:rPr>
        <w:t>&lt;beans</w:t>
      </w:r>
      <w:proofErr w:type="gramStart"/>
      <w:r>
        <w:rPr>
          <w:rStyle w:val="tag"/>
          <w:color w:val="000088"/>
          <w:sz w:val="22"/>
          <w:szCs w:val="22"/>
        </w:rPr>
        <w:t>:property</w:t>
      </w:r>
      <w:proofErr w:type="gramEnd"/>
      <w:r>
        <w:rPr>
          <w:rStyle w:val="pln"/>
          <w:color w:val="000000"/>
          <w:sz w:val="22"/>
          <w:szCs w:val="22"/>
        </w:rPr>
        <w:t xml:space="preserve"> </w:t>
      </w:r>
      <w:r>
        <w:rPr>
          <w:rStyle w:val="atn"/>
          <w:color w:val="660066"/>
          <w:sz w:val="22"/>
          <w:szCs w:val="22"/>
        </w:rPr>
        <w:t>name</w:t>
      </w:r>
      <w:r>
        <w:rPr>
          <w:rStyle w:val="pun"/>
          <w:color w:val="666600"/>
          <w:sz w:val="22"/>
          <w:szCs w:val="22"/>
        </w:rPr>
        <w:t>=</w:t>
      </w:r>
      <w:r>
        <w:rPr>
          <w:rStyle w:val="atv"/>
          <w:color w:val="008800"/>
          <w:sz w:val="22"/>
          <w:szCs w:val="22"/>
        </w:rPr>
        <w:t>"jndiName"</w:t>
      </w:r>
      <w:r>
        <w:rPr>
          <w:rStyle w:val="pln"/>
          <w:color w:val="000000"/>
          <w:sz w:val="22"/>
          <w:szCs w:val="22"/>
        </w:rPr>
        <w:t xml:space="preserve"> </w:t>
      </w:r>
      <w:r>
        <w:rPr>
          <w:rStyle w:val="atn"/>
          <w:color w:val="660066"/>
          <w:sz w:val="22"/>
          <w:szCs w:val="22"/>
        </w:rPr>
        <w:t>value</w:t>
      </w:r>
      <w:r>
        <w:rPr>
          <w:rStyle w:val="pun"/>
          <w:color w:val="666600"/>
          <w:sz w:val="22"/>
          <w:szCs w:val="22"/>
        </w:rPr>
        <w:t>=</w:t>
      </w:r>
      <w:r>
        <w:rPr>
          <w:rStyle w:val="atv"/>
          <w:color w:val="008800"/>
          <w:sz w:val="22"/>
          <w:szCs w:val="22"/>
        </w:rPr>
        <w:t>"java:comp/env/jdbc/MyLocalDB"</w:t>
      </w:r>
      <w:r>
        <w:rPr>
          <w:rStyle w:val="tag"/>
          <w:color w:val="000088"/>
          <w:sz w:val="22"/>
          <w:szCs w:val="22"/>
        </w:rPr>
        <w:t>/&gt;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color w:val="666666"/>
          <w:sz w:val="22"/>
          <w:szCs w:val="22"/>
        </w:rPr>
      </w:pPr>
      <w:r>
        <w:rPr>
          <w:rStyle w:val="tag"/>
          <w:color w:val="000088"/>
          <w:sz w:val="22"/>
          <w:szCs w:val="22"/>
        </w:rPr>
        <w:t>&lt;/beans</w:t>
      </w:r>
      <w:proofErr w:type="gramStart"/>
      <w:r>
        <w:rPr>
          <w:rStyle w:val="tag"/>
          <w:color w:val="000088"/>
          <w:sz w:val="22"/>
          <w:szCs w:val="22"/>
        </w:rPr>
        <w:t>:bean</w:t>
      </w:r>
      <w:proofErr w:type="gramEnd"/>
      <w:r>
        <w:rPr>
          <w:rStyle w:val="tag"/>
          <w:color w:val="000088"/>
          <w:sz w:val="22"/>
          <w:szCs w:val="22"/>
        </w:rPr>
        <w:t>&gt;</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For complete example, please refer</w:t>
      </w:r>
      <w:r>
        <w:rPr>
          <w:rStyle w:val="apple-converted-space"/>
          <w:rFonts w:ascii="Arial" w:hAnsi="Arial" w:cs="Arial"/>
          <w:color w:val="666666"/>
          <w:sz w:val="22"/>
          <w:szCs w:val="22"/>
        </w:rPr>
        <w:t> </w:t>
      </w:r>
      <w:hyperlink r:id="rId100" w:history="1">
        <w:r>
          <w:rPr>
            <w:rStyle w:val="Hyperlink"/>
            <w:rFonts w:ascii="Arial" w:hAnsi="Arial" w:cs="Arial"/>
            <w:color w:val="FF0000"/>
            <w:sz w:val="22"/>
            <w:szCs w:val="22"/>
          </w:rPr>
          <w:t>Spring Tomcat JNDI Example</w:t>
        </w:r>
      </w:hyperlink>
      <w:r>
        <w:rPr>
          <w:rFonts w:ascii="Arial" w:hAnsi="Arial" w:cs="Arial"/>
          <w:color w:val="666666"/>
          <w:sz w:val="22"/>
          <w:szCs w:val="22"/>
        </w:rPr>
        <w:t>.</w:t>
      </w:r>
    </w:p>
    <w:p w:rsidR="00911AD0" w:rsidRDefault="00911AD0" w:rsidP="009F5AAA">
      <w:pPr>
        <w:pStyle w:val="Heading3"/>
        <w:numPr>
          <w:ilvl w:val="0"/>
          <w:numId w:val="17"/>
        </w:numPr>
        <w:shd w:val="clear" w:color="auto" w:fill="FFFFFF"/>
        <w:spacing w:before="0" w:beforeAutospacing="0" w:after="217" w:afterAutospacing="0"/>
        <w:ind w:left="543"/>
        <w:rPr>
          <w:rFonts w:ascii="Arial" w:hAnsi="Arial" w:cs="Arial"/>
          <w:color w:val="000000"/>
          <w:sz w:val="33"/>
          <w:szCs w:val="33"/>
        </w:rPr>
      </w:pPr>
      <w:bookmarkStart w:id="1197" w:name="spring-transaction-management"/>
      <w:bookmarkEnd w:id="1197"/>
      <w:r>
        <w:rPr>
          <w:rFonts w:ascii="Arial" w:hAnsi="Arial" w:cs="Arial"/>
          <w:color w:val="000000"/>
          <w:sz w:val="33"/>
          <w:szCs w:val="33"/>
        </w:rPr>
        <w:t>How would you achieve Transaction Management in Spring</w:t>
      </w:r>
      <w:proofErr w:type="gramStart"/>
      <w:r>
        <w:rPr>
          <w:rFonts w:ascii="Arial" w:hAnsi="Arial" w:cs="Arial"/>
          <w:color w:val="000000"/>
          <w:sz w:val="33"/>
          <w:szCs w:val="33"/>
        </w:rPr>
        <w:t>?</w:t>
      </w:r>
      <w:r w:rsidR="00DF2340">
        <w:rPr>
          <w:rFonts w:ascii="Arial" w:hAnsi="Arial" w:cs="Arial"/>
          <w:color w:val="000000"/>
          <w:sz w:val="33"/>
          <w:szCs w:val="33"/>
        </w:rPr>
        <w:t>AAA</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lastRenderedPageBreak/>
        <w:t>Spring framework provides transaction management support through Declarative Transaction Management as well as programmatic transaction management. Declarative transaction management is most widely used because it’s easy to use and works in most of the cases.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We use annotate a method with</w:t>
      </w:r>
      <w:r>
        <w:rPr>
          <w:rStyle w:val="apple-converted-space"/>
          <w:rFonts w:ascii="Arial" w:hAnsi="Arial" w:cs="Arial"/>
          <w:color w:val="666666"/>
          <w:sz w:val="22"/>
          <w:szCs w:val="22"/>
        </w:rPr>
        <w:t> </w:t>
      </w:r>
      <w:r>
        <w:rPr>
          <w:rStyle w:val="HTMLCode"/>
          <w:color w:val="666666"/>
          <w:sz w:val="22"/>
          <w:szCs w:val="22"/>
          <w:shd w:val="clear" w:color="auto" w:fill="EFE8E5"/>
        </w:rPr>
        <w:t>@Transactional</w:t>
      </w:r>
      <w:r>
        <w:rPr>
          <w:rStyle w:val="apple-converted-space"/>
          <w:rFonts w:ascii="Arial" w:hAnsi="Arial" w:cs="Arial"/>
          <w:color w:val="666666"/>
          <w:sz w:val="22"/>
          <w:szCs w:val="22"/>
        </w:rPr>
        <w:t> </w:t>
      </w:r>
      <w:r>
        <w:rPr>
          <w:rFonts w:ascii="Arial" w:hAnsi="Arial" w:cs="Arial"/>
          <w:color w:val="666666"/>
          <w:sz w:val="22"/>
          <w:szCs w:val="22"/>
        </w:rPr>
        <w:t>annotation for Declarative transaction management. We need to configure transaction manager for the DataSource in the spring bean configuration file.</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tag"/>
          <w:color w:val="000088"/>
          <w:sz w:val="22"/>
          <w:szCs w:val="22"/>
        </w:rPr>
        <w:t>&lt;bean</w:t>
      </w:r>
      <w:r>
        <w:rPr>
          <w:rStyle w:val="pln"/>
          <w:color w:val="000000"/>
          <w:sz w:val="22"/>
          <w:szCs w:val="22"/>
        </w:rPr>
        <w:t xml:space="preserve"> </w:t>
      </w:r>
      <w:r>
        <w:rPr>
          <w:rStyle w:val="atn"/>
          <w:color w:val="660066"/>
          <w:sz w:val="22"/>
          <w:szCs w:val="22"/>
        </w:rPr>
        <w:t>id</w:t>
      </w:r>
      <w:r>
        <w:rPr>
          <w:rStyle w:val="pun"/>
          <w:color w:val="666600"/>
          <w:sz w:val="22"/>
          <w:szCs w:val="22"/>
        </w:rPr>
        <w:t>=</w:t>
      </w:r>
      <w:r>
        <w:rPr>
          <w:rStyle w:val="atv"/>
          <w:color w:val="008800"/>
          <w:sz w:val="22"/>
          <w:szCs w:val="22"/>
        </w:rPr>
        <w:t>"transactionManager"</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 xml:space="preserve">    </w:t>
      </w:r>
      <w:proofErr w:type="gramStart"/>
      <w:r>
        <w:rPr>
          <w:rStyle w:val="atn"/>
          <w:color w:val="660066"/>
          <w:sz w:val="22"/>
          <w:szCs w:val="22"/>
        </w:rPr>
        <w:t>class</w:t>
      </w:r>
      <w:proofErr w:type="gramEnd"/>
      <w:r>
        <w:rPr>
          <w:rStyle w:val="pun"/>
          <w:color w:val="666600"/>
          <w:sz w:val="22"/>
          <w:szCs w:val="22"/>
        </w:rPr>
        <w:t>=</w:t>
      </w:r>
      <w:r>
        <w:rPr>
          <w:rStyle w:val="atv"/>
          <w:color w:val="008800"/>
          <w:sz w:val="22"/>
          <w:szCs w:val="22"/>
        </w:rPr>
        <w:t>"org.springframework.jdbc.datasource.DataSourceTransactionManager"</w:t>
      </w:r>
      <w:r>
        <w:rPr>
          <w:rStyle w:val="tag"/>
          <w:color w:val="000088"/>
          <w:sz w:val="22"/>
          <w:szCs w:val="22"/>
        </w:rPr>
        <w:t>&gt;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 xml:space="preserve">    </w:t>
      </w:r>
      <w:r>
        <w:rPr>
          <w:rStyle w:val="tag"/>
          <w:color w:val="000088"/>
          <w:sz w:val="22"/>
          <w:szCs w:val="22"/>
        </w:rPr>
        <w:t>&lt;property</w:t>
      </w:r>
      <w:r>
        <w:rPr>
          <w:rStyle w:val="pln"/>
          <w:color w:val="000000"/>
          <w:sz w:val="22"/>
          <w:szCs w:val="22"/>
        </w:rPr>
        <w:t xml:space="preserve"> </w:t>
      </w:r>
      <w:r>
        <w:rPr>
          <w:rStyle w:val="atn"/>
          <w:color w:val="660066"/>
          <w:sz w:val="22"/>
          <w:szCs w:val="22"/>
        </w:rPr>
        <w:t>name</w:t>
      </w:r>
      <w:r>
        <w:rPr>
          <w:rStyle w:val="pun"/>
          <w:color w:val="666600"/>
          <w:sz w:val="22"/>
          <w:szCs w:val="22"/>
        </w:rPr>
        <w:t>=</w:t>
      </w:r>
      <w:r>
        <w:rPr>
          <w:rStyle w:val="atv"/>
          <w:color w:val="008800"/>
          <w:sz w:val="22"/>
          <w:szCs w:val="22"/>
        </w:rPr>
        <w:t>"dataSource"</w:t>
      </w:r>
      <w:r>
        <w:rPr>
          <w:rStyle w:val="pln"/>
          <w:color w:val="000000"/>
          <w:sz w:val="22"/>
          <w:szCs w:val="22"/>
        </w:rPr>
        <w:t xml:space="preserve"> </w:t>
      </w:r>
      <w:r>
        <w:rPr>
          <w:rStyle w:val="atn"/>
          <w:color w:val="660066"/>
          <w:sz w:val="22"/>
          <w:szCs w:val="22"/>
        </w:rPr>
        <w:t>ref</w:t>
      </w:r>
      <w:r>
        <w:rPr>
          <w:rStyle w:val="pun"/>
          <w:color w:val="666600"/>
          <w:sz w:val="22"/>
          <w:szCs w:val="22"/>
        </w:rPr>
        <w:t>=</w:t>
      </w:r>
      <w:r>
        <w:rPr>
          <w:rStyle w:val="atv"/>
          <w:color w:val="008800"/>
          <w:sz w:val="22"/>
          <w:szCs w:val="22"/>
        </w:rPr>
        <w:t>"dataSource"</w:t>
      </w:r>
      <w:r>
        <w:rPr>
          <w:rStyle w:val="pln"/>
          <w:color w:val="000000"/>
          <w:sz w:val="22"/>
          <w:szCs w:val="22"/>
        </w:rPr>
        <w:t xml:space="preserve"> </w:t>
      </w:r>
      <w:r>
        <w:rPr>
          <w:rStyle w:val="tag"/>
          <w:color w:val="000088"/>
          <w:sz w:val="22"/>
          <w:szCs w:val="22"/>
        </w:rPr>
        <w:t>/&gt;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tag"/>
          <w:color w:val="000088"/>
          <w:sz w:val="22"/>
          <w:szCs w:val="22"/>
        </w:rPr>
      </w:pPr>
      <w:r>
        <w:rPr>
          <w:rStyle w:val="tag"/>
          <w:color w:val="000088"/>
          <w:sz w:val="22"/>
          <w:szCs w:val="22"/>
        </w:rPr>
        <w:t>&lt;/bean&gt;</w:t>
      </w:r>
    </w:p>
    <w:p w:rsidR="00DF2340" w:rsidRDefault="00DF2340" w:rsidP="00DF2340">
      <w:pPr>
        <w:pStyle w:val="Heading3"/>
        <w:shd w:val="clear" w:color="auto" w:fill="FFFFFF"/>
        <w:spacing w:before="0" w:beforeAutospacing="0" w:after="217" w:afterAutospacing="0"/>
        <w:rPr>
          <w:rFonts w:ascii="Courier New" w:hAnsi="Courier New" w:cs="Courier New"/>
          <w:b w:val="0"/>
          <w:bCs w:val="0"/>
          <w:color w:val="666666"/>
          <w:sz w:val="22"/>
          <w:szCs w:val="22"/>
        </w:rPr>
      </w:pPr>
      <w:bookmarkStart w:id="1198" w:name="spring-DAO"/>
      <w:bookmarkEnd w:id="1198"/>
    </w:p>
    <w:p w:rsidR="00DF2340" w:rsidRPr="00DF2340" w:rsidRDefault="00DF2340" w:rsidP="00DF2340">
      <w:pPr>
        <w:pStyle w:val="Heading3"/>
        <w:shd w:val="clear" w:color="auto" w:fill="FFFFFF"/>
        <w:spacing w:before="0" w:beforeAutospacing="0" w:after="217" w:afterAutospacing="0"/>
        <w:rPr>
          <w:rFonts w:ascii="Arial" w:hAnsi="Arial" w:cs="Arial"/>
          <w:i/>
          <w:color w:val="000000"/>
          <w:sz w:val="33"/>
          <w:szCs w:val="33"/>
        </w:rPr>
      </w:pPr>
      <w:r>
        <w:rPr>
          <w:rFonts w:ascii="Courier New" w:hAnsi="Courier New" w:cs="Courier New"/>
          <w:b w:val="0"/>
          <w:bCs w:val="0"/>
          <w:i/>
          <w:color w:val="666666"/>
          <w:sz w:val="22"/>
          <w:szCs w:val="22"/>
        </w:rPr>
        <w:t xml:space="preserve">Transaction management can be understood as managing a unit of work or transaction. </w:t>
      </w:r>
      <w:proofErr w:type="gramStart"/>
      <w:r>
        <w:rPr>
          <w:rFonts w:ascii="Courier New" w:hAnsi="Courier New" w:cs="Courier New"/>
          <w:b w:val="0"/>
          <w:bCs w:val="0"/>
          <w:i/>
          <w:color w:val="666666"/>
          <w:sz w:val="22"/>
          <w:szCs w:val="22"/>
        </w:rPr>
        <w:t>Spring do</w:t>
      </w:r>
      <w:proofErr w:type="gramEnd"/>
      <w:r>
        <w:rPr>
          <w:rFonts w:ascii="Courier New" w:hAnsi="Courier New" w:cs="Courier New"/>
          <w:b w:val="0"/>
          <w:bCs w:val="0"/>
          <w:i/>
          <w:color w:val="666666"/>
          <w:sz w:val="22"/>
          <w:szCs w:val="22"/>
        </w:rPr>
        <w:t xml:space="preserve"> provide support to transaction management in two ways which are programmatic and declarative transaction management. Generally, we use declarative transaction management which make use of the applicationContext.xml file or in other word use any kind of configuration. </w:t>
      </w:r>
    </w:p>
    <w:p w:rsidR="00911AD0" w:rsidRDefault="00911AD0" w:rsidP="00DF2340">
      <w:pPr>
        <w:pStyle w:val="Heading3"/>
        <w:shd w:val="clear" w:color="auto" w:fill="FFFFFF"/>
        <w:spacing w:before="0" w:beforeAutospacing="0" w:after="217" w:afterAutospacing="0"/>
        <w:rPr>
          <w:rFonts w:ascii="Arial" w:hAnsi="Arial" w:cs="Arial"/>
          <w:color w:val="000000"/>
          <w:sz w:val="33"/>
          <w:szCs w:val="33"/>
        </w:rPr>
      </w:pPr>
      <w:r>
        <w:rPr>
          <w:rFonts w:ascii="Arial" w:hAnsi="Arial" w:cs="Arial"/>
          <w:color w:val="000000"/>
          <w:sz w:val="33"/>
          <w:szCs w:val="33"/>
        </w:rPr>
        <w:t>What is Spring DAO?</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Spring DAO support is provided to work with data access technologies like JDBC, Hibernate in a consistent and easy way. For example we have</w:t>
      </w:r>
      <w:r>
        <w:rPr>
          <w:rStyle w:val="apple-converted-space"/>
          <w:rFonts w:ascii="Arial" w:hAnsi="Arial" w:cs="Arial"/>
          <w:color w:val="666666"/>
          <w:sz w:val="22"/>
          <w:szCs w:val="22"/>
        </w:rPr>
        <w:t> </w:t>
      </w:r>
      <w:r>
        <w:rPr>
          <w:rStyle w:val="HTMLCode"/>
          <w:color w:val="666666"/>
          <w:sz w:val="22"/>
          <w:szCs w:val="22"/>
          <w:shd w:val="clear" w:color="auto" w:fill="EFE8E5"/>
        </w:rPr>
        <w:t>JdbcDaoSupport</w:t>
      </w:r>
      <w:r>
        <w:rPr>
          <w:rFonts w:ascii="Arial" w:hAnsi="Arial" w:cs="Arial"/>
          <w:color w:val="666666"/>
          <w:sz w:val="22"/>
          <w:szCs w:val="22"/>
        </w:rPr>
        <w:t>,</w:t>
      </w:r>
      <w:r>
        <w:rPr>
          <w:rStyle w:val="apple-converted-space"/>
          <w:rFonts w:ascii="Arial" w:hAnsi="Arial" w:cs="Arial"/>
          <w:color w:val="666666"/>
          <w:sz w:val="22"/>
          <w:szCs w:val="22"/>
        </w:rPr>
        <w:t> </w:t>
      </w:r>
      <w:r>
        <w:rPr>
          <w:rStyle w:val="HTMLCode"/>
          <w:color w:val="666666"/>
          <w:sz w:val="22"/>
          <w:szCs w:val="22"/>
          <w:shd w:val="clear" w:color="auto" w:fill="EFE8E5"/>
        </w:rPr>
        <w:t>HibernateDaoSupport</w:t>
      </w:r>
      <w:proofErr w:type="gramStart"/>
      <w:r>
        <w:rPr>
          <w:rFonts w:ascii="Arial" w:hAnsi="Arial" w:cs="Arial"/>
          <w:color w:val="666666"/>
          <w:sz w:val="22"/>
          <w:szCs w:val="22"/>
        </w:rPr>
        <w:t>,</w:t>
      </w:r>
      <w:r>
        <w:rPr>
          <w:rStyle w:val="HTMLCode"/>
          <w:color w:val="666666"/>
          <w:sz w:val="22"/>
          <w:szCs w:val="22"/>
          <w:shd w:val="clear" w:color="auto" w:fill="EFE8E5"/>
        </w:rPr>
        <w:t>JdoDaoSupport</w:t>
      </w:r>
      <w:proofErr w:type="gramEnd"/>
      <w:r>
        <w:rPr>
          <w:rStyle w:val="apple-converted-space"/>
          <w:rFonts w:ascii="Arial" w:hAnsi="Arial" w:cs="Arial"/>
          <w:color w:val="666666"/>
          <w:sz w:val="22"/>
          <w:szCs w:val="22"/>
        </w:rPr>
        <w:t> </w:t>
      </w:r>
      <w:r>
        <w:rPr>
          <w:rFonts w:ascii="Arial" w:hAnsi="Arial" w:cs="Arial"/>
          <w:color w:val="666666"/>
          <w:sz w:val="22"/>
          <w:szCs w:val="22"/>
        </w:rPr>
        <w:t>and</w:t>
      </w:r>
      <w:r>
        <w:rPr>
          <w:rStyle w:val="apple-converted-space"/>
          <w:rFonts w:ascii="Arial" w:hAnsi="Arial" w:cs="Arial"/>
          <w:color w:val="666666"/>
          <w:sz w:val="22"/>
          <w:szCs w:val="22"/>
        </w:rPr>
        <w:t> </w:t>
      </w:r>
      <w:r>
        <w:rPr>
          <w:rStyle w:val="HTMLCode"/>
          <w:color w:val="666666"/>
          <w:sz w:val="22"/>
          <w:szCs w:val="22"/>
          <w:shd w:val="clear" w:color="auto" w:fill="EFE8E5"/>
        </w:rPr>
        <w:t>JpaDaoSupport</w:t>
      </w:r>
      <w:r>
        <w:rPr>
          <w:rStyle w:val="apple-converted-space"/>
          <w:rFonts w:ascii="Arial" w:hAnsi="Arial" w:cs="Arial"/>
          <w:color w:val="666666"/>
          <w:sz w:val="22"/>
          <w:szCs w:val="22"/>
        </w:rPr>
        <w:t> </w:t>
      </w:r>
      <w:r>
        <w:rPr>
          <w:rFonts w:ascii="Arial" w:hAnsi="Arial" w:cs="Arial"/>
          <w:color w:val="666666"/>
          <w:sz w:val="22"/>
          <w:szCs w:val="22"/>
        </w:rPr>
        <w:t>for respective technologies.</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Spring DAO also provides consistency in exception hierarchy and we don’t need to catch specific exceptions.</w:t>
      </w:r>
    </w:p>
    <w:p w:rsidR="00911AD0" w:rsidRDefault="00911AD0" w:rsidP="009F5AAA">
      <w:pPr>
        <w:pStyle w:val="Heading3"/>
        <w:numPr>
          <w:ilvl w:val="0"/>
          <w:numId w:val="17"/>
        </w:numPr>
        <w:shd w:val="clear" w:color="auto" w:fill="FFFFFF"/>
        <w:spacing w:before="0" w:beforeAutospacing="0" w:after="217" w:afterAutospacing="0"/>
        <w:ind w:left="543"/>
        <w:rPr>
          <w:rFonts w:ascii="Arial" w:hAnsi="Arial" w:cs="Arial"/>
          <w:color w:val="000000"/>
          <w:sz w:val="33"/>
          <w:szCs w:val="33"/>
        </w:rPr>
      </w:pPr>
      <w:bookmarkStart w:id="1199" w:name="spring-hibernate-integration"/>
      <w:bookmarkEnd w:id="1199"/>
      <w:r>
        <w:rPr>
          <w:rFonts w:ascii="Arial" w:hAnsi="Arial" w:cs="Arial"/>
          <w:color w:val="000000"/>
          <w:sz w:val="33"/>
          <w:szCs w:val="33"/>
        </w:rPr>
        <w:t>How to integrate Spring and Hibernate Frameworks</w:t>
      </w:r>
      <w:proofErr w:type="gramStart"/>
      <w:r>
        <w:rPr>
          <w:rFonts w:ascii="Arial" w:hAnsi="Arial" w:cs="Arial"/>
          <w:color w:val="000000"/>
          <w:sz w:val="33"/>
          <w:szCs w:val="33"/>
        </w:rPr>
        <w:t>?</w:t>
      </w:r>
      <w:r w:rsidR="00A97663">
        <w:rPr>
          <w:rFonts w:ascii="Arial" w:hAnsi="Arial" w:cs="Arial"/>
          <w:color w:val="000000"/>
          <w:sz w:val="33"/>
          <w:szCs w:val="33"/>
        </w:rPr>
        <w:t>RRR</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 xml:space="preserve">We can use Spring ORM module to integrate </w:t>
      </w:r>
      <w:proofErr w:type="gramStart"/>
      <w:r>
        <w:rPr>
          <w:rFonts w:ascii="Arial" w:hAnsi="Arial" w:cs="Arial"/>
          <w:color w:val="666666"/>
          <w:sz w:val="22"/>
          <w:szCs w:val="22"/>
        </w:rPr>
        <w:t>Spring</w:t>
      </w:r>
      <w:proofErr w:type="gramEnd"/>
      <w:r>
        <w:rPr>
          <w:rFonts w:ascii="Arial" w:hAnsi="Arial" w:cs="Arial"/>
          <w:color w:val="666666"/>
          <w:sz w:val="22"/>
          <w:szCs w:val="22"/>
        </w:rPr>
        <w:t xml:space="preserve"> and Hibernate frameworks, if you are using Hibernate 3+ where SessionFactory provides current session, then you should avoid using</w:t>
      </w:r>
      <w:r>
        <w:rPr>
          <w:rStyle w:val="HTMLCode"/>
          <w:color w:val="666666"/>
          <w:sz w:val="22"/>
          <w:szCs w:val="22"/>
          <w:shd w:val="clear" w:color="auto" w:fill="EFE8E5"/>
        </w:rPr>
        <w:t>HibernateTemplate</w:t>
      </w:r>
      <w:r>
        <w:rPr>
          <w:rStyle w:val="apple-converted-space"/>
          <w:rFonts w:ascii="Arial" w:hAnsi="Arial" w:cs="Arial"/>
          <w:color w:val="666666"/>
          <w:sz w:val="22"/>
          <w:szCs w:val="22"/>
        </w:rPr>
        <w:t> </w:t>
      </w:r>
      <w:r>
        <w:rPr>
          <w:rFonts w:ascii="Arial" w:hAnsi="Arial" w:cs="Arial"/>
          <w:color w:val="666666"/>
          <w:sz w:val="22"/>
          <w:szCs w:val="22"/>
        </w:rPr>
        <w:t>or</w:t>
      </w:r>
      <w:r>
        <w:rPr>
          <w:rStyle w:val="apple-converted-space"/>
          <w:rFonts w:ascii="Arial" w:hAnsi="Arial" w:cs="Arial"/>
          <w:color w:val="666666"/>
          <w:sz w:val="22"/>
          <w:szCs w:val="22"/>
        </w:rPr>
        <w:t> </w:t>
      </w:r>
      <w:r>
        <w:rPr>
          <w:rStyle w:val="HTMLCode"/>
          <w:color w:val="666666"/>
          <w:sz w:val="22"/>
          <w:szCs w:val="22"/>
          <w:shd w:val="clear" w:color="auto" w:fill="EFE8E5"/>
        </w:rPr>
        <w:t>HibernateDaoSupport</w:t>
      </w:r>
      <w:r>
        <w:rPr>
          <w:rStyle w:val="apple-converted-space"/>
          <w:rFonts w:ascii="Arial" w:hAnsi="Arial" w:cs="Arial"/>
          <w:color w:val="666666"/>
          <w:sz w:val="22"/>
          <w:szCs w:val="22"/>
        </w:rPr>
        <w:t> </w:t>
      </w:r>
      <w:r>
        <w:rPr>
          <w:rFonts w:ascii="Arial" w:hAnsi="Arial" w:cs="Arial"/>
          <w:color w:val="666666"/>
          <w:sz w:val="22"/>
          <w:szCs w:val="22"/>
        </w:rPr>
        <w:t>classes and better to use DAO pattern with dependency injection for the integration.</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lastRenderedPageBreak/>
        <w:t xml:space="preserve">Also Spring ORM provides support for using </w:t>
      </w:r>
      <w:proofErr w:type="gramStart"/>
      <w:r>
        <w:rPr>
          <w:rFonts w:ascii="Arial" w:hAnsi="Arial" w:cs="Arial"/>
          <w:color w:val="666666"/>
          <w:sz w:val="22"/>
          <w:szCs w:val="22"/>
        </w:rPr>
        <w:t>Spring</w:t>
      </w:r>
      <w:proofErr w:type="gramEnd"/>
      <w:r>
        <w:rPr>
          <w:rFonts w:ascii="Arial" w:hAnsi="Arial" w:cs="Arial"/>
          <w:color w:val="666666"/>
          <w:sz w:val="22"/>
          <w:szCs w:val="22"/>
        </w:rPr>
        <w:t xml:space="preserve"> declarative transaction management, so you should utilize that rather than going for hibernate boiler-plate code for transaction management.</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For better understanding you should go through following tutorials:</w:t>
      </w:r>
    </w:p>
    <w:p w:rsidR="00911AD0" w:rsidRDefault="00A143DB" w:rsidP="009F5AAA">
      <w:pPr>
        <w:numPr>
          <w:ilvl w:val="1"/>
          <w:numId w:val="17"/>
        </w:numPr>
        <w:shd w:val="clear" w:color="auto" w:fill="FFFFFF"/>
        <w:spacing w:before="100" w:beforeAutospacing="1" w:after="100" w:afterAutospacing="1" w:line="240" w:lineRule="auto"/>
        <w:ind w:left="1086"/>
        <w:rPr>
          <w:rFonts w:ascii="Arial" w:hAnsi="Arial" w:cs="Arial"/>
          <w:color w:val="666666"/>
        </w:rPr>
      </w:pPr>
      <w:hyperlink r:id="rId101" w:tooltip="Spring Hibernate Integration Example Tutorial (Spring 4 + Hibernate 3 and Hibernate 4)" w:history="1">
        <w:r w:rsidR="00911AD0">
          <w:rPr>
            <w:rStyle w:val="Hyperlink"/>
            <w:rFonts w:ascii="Arial" w:hAnsi="Arial" w:cs="Arial"/>
            <w:color w:val="FF0000"/>
          </w:rPr>
          <w:t>Spring Hibernate Integration Example</w:t>
        </w:r>
      </w:hyperlink>
    </w:p>
    <w:p w:rsidR="00911AD0" w:rsidRDefault="00A143DB" w:rsidP="009F5AAA">
      <w:pPr>
        <w:numPr>
          <w:ilvl w:val="1"/>
          <w:numId w:val="17"/>
        </w:numPr>
        <w:shd w:val="clear" w:color="auto" w:fill="FFFFFF"/>
        <w:spacing w:before="100" w:beforeAutospacing="1" w:after="100" w:afterAutospacing="1" w:line="240" w:lineRule="auto"/>
        <w:ind w:left="1086"/>
        <w:rPr>
          <w:rFonts w:ascii="Arial" w:hAnsi="Arial" w:cs="Arial"/>
          <w:color w:val="666666"/>
        </w:rPr>
      </w:pPr>
      <w:hyperlink r:id="rId102" w:tooltip="Spring MVC Hibernate MySQL Integration CRUD Example Tutorial" w:history="1">
        <w:r w:rsidR="00911AD0">
          <w:rPr>
            <w:rStyle w:val="Hyperlink"/>
            <w:rFonts w:ascii="Arial" w:hAnsi="Arial" w:cs="Arial"/>
            <w:color w:val="FF0000"/>
          </w:rPr>
          <w:t>Spring MVC Hibernate Integration Example</w:t>
        </w:r>
      </w:hyperlink>
    </w:p>
    <w:p w:rsidR="00911AD0" w:rsidRDefault="00911AD0" w:rsidP="009F5AAA">
      <w:pPr>
        <w:pStyle w:val="Heading3"/>
        <w:numPr>
          <w:ilvl w:val="0"/>
          <w:numId w:val="17"/>
        </w:numPr>
        <w:shd w:val="clear" w:color="auto" w:fill="FFFFFF"/>
        <w:spacing w:before="0" w:beforeAutospacing="0" w:after="217" w:afterAutospacing="0"/>
        <w:ind w:left="543"/>
        <w:rPr>
          <w:rFonts w:ascii="Arial" w:hAnsi="Arial" w:cs="Arial"/>
          <w:color w:val="000000"/>
          <w:sz w:val="33"/>
          <w:szCs w:val="33"/>
        </w:rPr>
      </w:pPr>
      <w:bookmarkStart w:id="1200" w:name="spring-security"/>
      <w:bookmarkEnd w:id="1200"/>
      <w:r>
        <w:rPr>
          <w:rFonts w:ascii="Arial" w:hAnsi="Arial" w:cs="Arial"/>
          <w:color w:val="000000"/>
          <w:sz w:val="33"/>
          <w:szCs w:val="33"/>
        </w:rPr>
        <w:t>What is Spring Security</w:t>
      </w:r>
      <w:proofErr w:type="gramStart"/>
      <w:r>
        <w:rPr>
          <w:rFonts w:ascii="Arial" w:hAnsi="Arial" w:cs="Arial"/>
          <w:color w:val="000000"/>
          <w:sz w:val="33"/>
          <w:szCs w:val="33"/>
        </w:rPr>
        <w:t>?</w:t>
      </w:r>
      <w:r w:rsidR="00A97663">
        <w:rPr>
          <w:rFonts w:ascii="Arial" w:hAnsi="Arial" w:cs="Arial"/>
          <w:color w:val="000000"/>
          <w:sz w:val="33"/>
          <w:szCs w:val="33"/>
        </w:rPr>
        <w:t>RRR</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Spring security framework focuses on providing both authentication and authorization in java applications. It also takes care of most of the common security vulnerabilities such as CSRF attack.</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 xml:space="preserve">It’s very beneficial and easy to use </w:t>
      </w:r>
      <w:proofErr w:type="gramStart"/>
      <w:r>
        <w:rPr>
          <w:rFonts w:ascii="Arial" w:hAnsi="Arial" w:cs="Arial"/>
          <w:color w:val="666666"/>
          <w:sz w:val="22"/>
          <w:szCs w:val="22"/>
        </w:rPr>
        <w:t>Spring</w:t>
      </w:r>
      <w:proofErr w:type="gramEnd"/>
      <w:r>
        <w:rPr>
          <w:rFonts w:ascii="Arial" w:hAnsi="Arial" w:cs="Arial"/>
          <w:color w:val="666666"/>
          <w:sz w:val="22"/>
          <w:szCs w:val="22"/>
        </w:rPr>
        <w:t xml:space="preserve"> security in web applications, through the use of annotations such as</w:t>
      </w:r>
      <w:r>
        <w:rPr>
          <w:rStyle w:val="apple-converted-space"/>
          <w:rFonts w:ascii="Arial" w:hAnsi="Arial" w:cs="Arial"/>
          <w:color w:val="666666"/>
          <w:sz w:val="22"/>
          <w:szCs w:val="22"/>
        </w:rPr>
        <w:t> </w:t>
      </w:r>
      <w:r>
        <w:rPr>
          <w:rStyle w:val="HTMLCode"/>
          <w:color w:val="666666"/>
          <w:sz w:val="22"/>
          <w:szCs w:val="22"/>
          <w:shd w:val="clear" w:color="auto" w:fill="EFE8E5"/>
        </w:rPr>
        <w:t>@EnableWebSecurity</w:t>
      </w:r>
      <w:r>
        <w:rPr>
          <w:rFonts w:ascii="Arial" w:hAnsi="Arial" w:cs="Arial"/>
          <w:color w:val="666666"/>
          <w:sz w:val="22"/>
          <w:szCs w:val="22"/>
        </w:rPr>
        <w:t>. You should go through following posts to learn how to use Spring Security framework.</w:t>
      </w:r>
    </w:p>
    <w:p w:rsidR="00911AD0" w:rsidRDefault="00A143DB" w:rsidP="009F5AAA">
      <w:pPr>
        <w:numPr>
          <w:ilvl w:val="1"/>
          <w:numId w:val="17"/>
        </w:numPr>
        <w:shd w:val="clear" w:color="auto" w:fill="FFFFFF"/>
        <w:spacing w:before="100" w:beforeAutospacing="1" w:after="100" w:afterAutospacing="1" w:line="240" w:lineRule="auto"/>
        <w:ind w:left="1086"/>
        <w:rPr>
          <w:rFonts w:ascii="Arial" w:hAnsi="Arial" w:cs="Arial"/>
          <w:color w:val="666666"/>
        </w:rPr>
      </w:pPr>
      <w:hyperlink r:id="rId103" w:history="1">
        <w:r w:rsidR="00911AD0">
          <w:rPr>
            <w:rStyle w:val="Hyperlink"/>
            <w:rFonts w:ascii="Arial" w:hAnsi="Arial" w:cs="Arial"/>
            <w:color w:val="FF0000"/>
          </w:rPr>
          <w:t>Spring Security in Servlet Web Application</w:t>
        </w:r>
      </w:hyperlink>
    </w:p>
    <w:p w:rsidR="00911AD0" w:rsidRDefault="00A143DB" w:rsidP="009F5AAA">
      <w:pPr>
        <w:numPr>
          <w:ilvl w:val="1"/>
          <w:numId w:val="17"/>
        </w:numPr>
        <w:shd w:val="clear" w:color="auto" w:fill="FFFFFF"/>
        <w:spacing w:before="100" w:beforeAutospacing="1" w:after="100" w:afterAutospacing="1" w:line="240" w:lineRule="auto"/>
        <w:ind w:left="1086"/>
        <w:rPr>
          <w:rFonts w:ascii="Arial" w:hAnsi="Arial" w:cs="Arial"/>
          <w:color w:val="666666"/>
        </w:rPr>
      </w:pPr>
      <w:hyperlink r:id="rId104" w:history="1">
        <w:r w:rsidR="00911AD0">
          <w:rPr>
            <w:rStyle w:val="Hyperlink"/>
            <w:rFonts w:ascii="Arial" w:hAnsi="Arial" w:cs="Arial"/>
            <w:color w:val="FF0000"/>
          </w:rPr>
          <w:t>Spring MVC and Spring Security Integration Example</w:t>
        </w:r>
      </w:hyperlink>
    </w:p>
    <w:p w:rsidR="00911AD0" w:rsidRDefault="00911AD0" w:rsidP="009F5AAA">
      <w:pPr>
        <w:pStyle w:val="Heading3"/>
        <w:numPr>
          <w:ilvl w:val="0"/>
          <w:numId w:val="17"/>
        </w:numPr>
        <w:shd w:val="clear" w:color="auto" w:fill="FFFFFF"/>
        <w:spacing w:before="0" w:beforeAutospacing="0" w:after="217" w:afterAutospacing="0"/>
        <w:ind w:left="543"/>
        <w:rPr>
          <w:rFonts w:ascii="Arial" w:hAnsi="Arial" w:cs="Arial"/>
          <w:color w:val="000000"/>
          <w:sz w:val="33"/>
          <w:szCs w:val="33"/>
        </w:rPr>
      </w:pPr>
      <w:bookmarkStart w:id="1201" w:name="spring-properties-inject"/>
      <w:bookmarkEnd w:id="1201"/>
      <w:r>
        <w:rPr>
          <w:rFonts w:ascii="Arial" w:hAnsi="Arial" w:cs="Arial"/>
          <w:color w:val="000000"/>
          <w:sz w:val="33"/>
          <w:szCs w:val="33"/>
        </w:rPr>
        <w:t>How to inject a java.util.Properties into a Spring Bean</w:t>
      </w:r>
      <w:proofErr w:type="gramStart"/>
      <w:r>
        <w:rPr>
          <w:rFonts w:ascii="Arial" w:hAnsi="Arial" w:cs="Arial"/>
          <w:color w:val="000000"/>
          <w:sz w:val="33"/>
          <w:szCs w:val="33"/>
        </w:rPr>
        <w:t>?</w:t>
      </w:r>
      <w:r w:rsidR="00A97663">
        <w:rPr>
          <w:rFonts w:ascii="Arial" w:hAnsi="Arial" w:cs="Arial"/>
          <w:color w:val="000000"/>
          <w:sz w:val="33"/>
          <w:szCs w:val="33"/>
        </w:rPr>
        <w:t>RRR</w:t>
      </w:r>
      <w:proofErr w:type="gramEnd"/>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We need to define propertyConfigurer bean that will load the properties from the given property file. Then we can use Spring EL support to inject properties into other bean dependencies. For example;</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tag"/>
          <w:color w:val="000088"/>
          <w:sz w:val="22"/>
          <w:szCs w:val="22"/>
        </w:rPr>
        <w:t>&lt;bean</w:t>
      </w:r>
      <w:r>
        <w:rPr>
          <w:rStyle w:val="pln"/>
          <w:color w:val="000000"/>
          <w:sz w:val="22"/>
          <w:szCs w:val="22"/>
        </w:rPr>
        <w:t xml:space="preserve"> </w:t>
      </w:r>
      <w:r>
        <w:rPr>
          <w:rStyle w:val="atn"/>
          <w:color w:val="660066"/>
          <w:sz w:val="22"/>
          <w:szCs w:val="22"/>
        </w:rPr>
        <w:t>id</w:t>
      </w:r>
      <w:r>
        <w:rPr>
          <w:rStyle w:val="pun"/>
          <w:color w:val="666600"/>
          <w:sz w:val="22"/>
          <w:szCs w:val="22"/>
        </w:rPr>
        <w:t>=</w:t>
      </w:r>
      <w:r>
        <w:rPr>
          <w:rStyle w:val="atv"/>
          <w:color w:val="008800"/>
          <w:sz w:val="22"/>
          <w:szCs w:val="22"/>
        </w:rPr>
        <w:t>"propertyConfigurer"</w:t>
      </w:r>
      <w:r>
        <w:rPr>
          <w:rStyle w:val="pln"/>
          <w:color w:val="000000"/>
          <w:sz w:val="22"/>
          <w:szCs w:val="22"/>
        </w:rPr>
        <w:t xml:space="preserve"> </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 xml:space="preserve">  </w:t>
      </w:r>
      <w:proofErr w:type="gramStart"/>
      <w:r>
        <w:rPr>
          <w:rStyle w:val="atn"/>
          <w:color w:val="660066"/>
          <w:sz w:val="22"/>
          <w:szCs w:val="22"/>
        </w:rPr>
        <w:t>class</w:t>
      </w:r>
      <w:proofErr w:type="gramEnd"/>
      <w:r>
        <w:rPr>
          <w:rStyle w:val="pun"/>
          <w:color w:val="666600"/>
          <w:sz w:val="22"/>
          <w:szCs w:val="22"/>
        </w:rPr>
        <w:t>=</w:t>
      </w:r>
      <w:r>
        <w:rPr>
          <w:rStyle w:val="atv"/>
          <w:color w:val="008800"/>
          <w:sz w:val="22"/>
          <w:szCs w:val="22"/>
        </w:rPr>
        <w:t>"org.springframework.context.support.PropertySourcesPlaceholderConfigurer"</w:t>
      </w:r>
      <w:r>
        <w:rPr>
          <w:rStyle w:val="tag"/>
          <w:color w:val="000088"/>
          <w:sz w:val="22"/>
          <w:szCs w:val="22"/>
        </w:rPr>
        <w:t>&gt;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 xml:space="preserve">    </w:t>
      </w:r>
      <w:r>
        <w:rPr>
          <w:rStyle w:val="tag"/>
          <w:color w:val="000088"/>
          <w:sz w:val="22"/>
          <w:szCs w:val="22"/>
        </w:rPr>
        <w:t>&lt;property</w:t>
      </w:r>
      <w:r>
        <w:rPr>
          <w:rStyle w:val="pln"/>
          <w:color w:val="000000"/>
          <w:sz w:val="22"/>
          <w:szCs w:val="22"/>
        </w:rPr>
        <w:t xml:space="preserve"> </w:t>
      </w:r>
      <w:r>
        <w:rPr>
          <w:rStyle w:val="atn"/>
          <w:color w:val="660066"/>
          <w:sz w:val="22"/>
          <w:szCs w:val="22"/>
        </w:rPr>
        <w:t>name</w:t>
      </w:r>
      <w:r>
        <w:rPr>
          <w:rStyle w:val="pun"/>
          <w:color w:val="666600"/>
          <w:sz w:val="22"/>
          <w:szCs w:val="22"/>
        </w:rPr>
        <w:t>=</w:t>
      </w:r>
      <w:r>
        <w:rPr>
          <w:rStyle w:val="atv"/>
          <w:color w:val="008800"/>
          <w:sz w:val="22"/>
          <w:szCs w:val="22"/>
        </w:rPr>
        <w:t>"location"</w:t>
      </w:r>
      <w:r>
        <w:rPr>
          <w:rStyle w:val="pln"/>
          <w:color w:val="000000"/>
          <w:sz w:val="22"/>
          <w:szCs w:val="22"/>
        </w:rPr>
        <w:t xml:space="preserve"> </w:t>
      </w:r>
      <w:r>
        <w:rPr>
          <w:rStyle w:val="atn"/>
          <w:color w:val="660066"/>
          <w:sz w:val="22"/>
          <w:szCs w:val="22"/>
        </w:rPr>
        <w:t>value</w:t>
      </w:r>
      <w:r>
        <w:rPr>
          <w:rStyle w:val="pun"/>
          <w:color w:val="666600"/>
          <w:sz w:val="22"/>
          <w:szCs w:val="22"/>
        </w:rPr>
        <w:t>=</w:t>
      </w:r>
      <w:r>
        <w:rPr>
          <w:rStyle w:val="atv"/>
          <w:color w:val="008800"/>
          <w:sz w:val="22"/>
          <w:szCs w:val="22"/>
        </w:rPr>
        <w:t>"/WEB-INF/application.properties"</w:t>
      </w:r>
      <w:r>
        <w:rPr>
          <w:rStyle w:val="pln"/>
          <w:color w:val="000000"/>
          <w:sz w:val="22"/>
          <w:szCs w:val="22"/>
        </w:rPr>
        <w:t xml:space="preserve"> </w:t>
      </w:r>
      <w:r>
        <w:rPr>
          <w:rStyle w:val="tag"/>
          <w:color w:val="000088"/>
          <w:sz w:val="22"/>
          <w:szCs w:val="22"/>
        </w:rPr>
        <w:t>/&gt;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tag"/>
          <w:color w:val="000088"/>
          <w:sz w:val="22"/>
          <w:szCs w:val="22"/>
        </w:rPr>
        <w:t>&lt;/bean&gt;</w:t>
      </w:r>
      <w:r>
        <w:rPr>
          <w:rStyle w:val="pln"/>
          <w:color w:val="000000"/>
          <w:sz w:val="22"/>
          <w:szCs w:val="22"/>
        </w:rPr>
        <w:t xml:space="preserve"> </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tag"/>
          <w:color w:val="000088"/>
          <w:sz w:val="22"/>
          <w:szCs w:val="22"/>
        </w:rPr>
        <w:t>&lt;bean</w:t>
      </w:r>
      <w:r>
        <w:rPr>
          <w:rStyle w:val="pln"/>
          <w:color w:val="000000"/>
          <w:sz w:val="22"/>
          <w:szCs w:val="22"/>
        </w:rPr>
        <w:t xml:space="preserve"> </w:t>
      </w:r>
      <w:r>
        <w:rPr>
          <w:rStyle w:val="atn"/>
          <w:color w:val="660066"/>
          <w:sz w:val="22"/>
          <w:szCs w:val="22"/>
        </w:rPr>
        <w:t>class</w:t>
      </w:r>
      <w:r>
        <w:rPr>
          <w:rStyle w:val="pun"/>
          <w:color w:val="666600"/>
          <w:sz w:val="22"/>
          <w:szCs w:val="22"/>
        </w:rPr>
        <w:t>=</w:t>
      </w:r>
      <w:r>
        <w:rPr>
          <w:rStyle w:val="atv"/>
          <w:color w:val="008800"/>
          <w:sz w:val="22"/>
          <w:szCs w:val="22"/>
        </w:rPr>
        <w:t>"com.journaldev.spring.EmployeeDaoImpl"</w:t>
      </w:r>
      <w:r>
        <w:rPr>
          <w:rStyle w:val="tag"/>
          <w:color w:val="000088"/>
          <w:sz w:val="22"/>
          <w:szCs w:val="22"/>
        </w:rPr>
        <w:t>&gt;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r>
        <w:rPr>
          <w:rStyle w:val="pln"/>
          <w:color w:val="000000"/>
          <w:sz w:val="22"/>
          <w:szCs w:val="22"/>
        </w:rPr>
        <w:t xml:space="preserve">    </w:t>
      </w:r>
      <w:r>
        <w:rPr>
          <w:rStyle w:val="tag"/>
          <w:color w:val="000088"/>
          <w:sz w:val="22"/>
          <w:szCs w:val="22"/>
        </w:rPr>
        <w:t>&lt;property</w:t>
      </w:r>
      <w:r>
        <w:rPr>
          <w:rStyle w:val="pln"/>
          <w:color w:val="000000"/>
          <w:sz w:val="22"/>
          <w:szCs w:val="22"/>
        </w:rPr>
        <w:t xml:space="preserve"> </w:t>
      </w:r>
      <w:r>
        <w:rPr>
          <w:rStyle w:val="atn"/>
          <w:color w:val="660066"/>
          <w:sz w:val="22"/>
          <w:szCs w:val="22"/>
        </w:rPr>
        <w:t>name</w:t>
      </w:r>
      <w:r>
        <w:rPr>
          <w:rStyle w:val="pun"/>
          <w:color w:val="666600"/>
          <w:sz w:val="22"/>
          <w:szCs w:val="22"/>
        </w:rPr>
        <w:t>=</w:t>
      </w:r>
      <w:r>
        <w:rPr>
          <w:rStyle w:val="atv"/>
          <w:color w:val="008800"/>
          <w:sz w:val="22"/>
          <w:szCs w:val="22"/>
        </w:rPr>
        <w:t>"maxReadResults"</w:t>
      </w:r>
      <w:r>
        <w:rPr>
          <w:rStyle w:val="pln"/>
          <w:color w:val="000000"/>
          <w:sz w:val="22"/>
          <w:szCs w:val="22"/>
        </w:rPr>
        <w:t xml:space="preserve"> </w:t>
      </w:r>
      <w:r>
        <w:rPr>
          <w:rStyle w:val="atn"/>
          <w:color w:val="660066"/>
          <w:sz w:val="22"/>
          <w:szCs w:val="22"/>
        </w:rPr>
        <w:t>value</w:t>
      </w:r>
      <w:r>
        <w:rPr>
          <w:rStyle w:val="pun"/>
          <w:color w:val="666600"/>
          <w:sz w:val="22"/>
          <w:szCs w:val="22"/>
        </w:rPr>
        <w:t>=</w:t>
      </w:r>
      <w:r>
        <w:rPr>
          <w:rStyle w:val="atv"/>
          <w:color w:val="008800"/>
          <w:sz w:val="22"/>
          <w:szCs w:val="22"/>
        </w:rPr>
        <w:t>"${results.read.max}"</w:t>
      </w:r>
      <w:r>
        <w:rPr>
          <w:rStyle w:val="tag"/>
          <w:color w:val="000088"/>
          <w:sz w:val="22"/>
          <w:szCs w:val="22"/>
        </w:rPr>
        <w:t>/&gt;</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color w:val="666666"/>
          <w:sz w:val="22"/>
          <w:szCs w:val="22"/>
        </w:rPr>
      </w:pPr>
      <w:r>
        <w:rPr>
          <w:rStyle w:val="tag"/>
          <w:color w:val="000088"/>
          <w:sz w:val="22"/>
          <w:szCs w:val="22"/>
        </w:rPr>
        <w:t>&lt;/bean&gt;</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If you are using annotation to configure the spring bean, then you can inject property like below.</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rStyle w:val="pln"/>
          <w:color w:val="000000"/>
          <w:sz w:val="22"/>
          <w:szCs w:val="22"/>
        </w:rPr>
      </w:pPr>
      <w:proofErr w:type="gramStart"/>
      <w:r>
        <w:rPr>
          <w:rStyle w:val="lit"/>
          <w:color w:val="006666"/>
          <w:sz w:val="22"/>
          <w:szCs w:val="22"/>
        </w:rPr>
        <w:lastRenderedPageBreak/>
        <w:t>@Value</w:t>
      </w:r>
      <w:r>
        <w:rPr>
          <w:rStyle w:val="pun"/>
          <w:color w:val="666600"/>
          <w:sz w:val="22"/>
          <w:szCs w:val="22"/>
        </w:rPr>
        <w:t>(</w:t>
      </w:r>
      <w:proofErr w:type="gramEnd"/>
      <w:r>
        <w:rPr>
          <w:rStyle w:val="str"/>
          <w:color w:val="008800"/>
          <w:sz w:val="22"/>
          <w:szCs w:val="22"/>
        </w:rPr>
        <w:t>"${maxReadResults}"</w:t>
      </w:r>
      <w:r>
        <w:rPr>
          <w:rStyle w:val="pun"/>
          <w:color w:val="666600"/>
          <w:sz w:val="22"/>
          <w:szCs w:val="22"/>
        </w:rPr>
        <w:t>)</w:t>
      </w:r>
      <w:r>
        <w:rPr>
          <w:rStyle w:val="pln"/>
          <w:color w:val="000000"/>
          <w:sz w:val="22"/>
          <w:szCs w:val="22"/>
        </w:rPr>
        <w:t xml:space="preserve"> </w:t>
      </w:r>
    </w:p>
    <w:p w:rsidR="00911AD0" w:rsidRDefault="00911AD0" w:rsidP="00911AD0">
      <w:pPr>
        <w:pStyle w:val="HTMLPreformatted"/>
        <w:pBdr>
          <w:top w:val="single" w:sz="6" w:space="7" w:color="888888"/>
          <w:left w:val="single" w:sz="6" w:space="7" w:color="888888"/>
          <w:bottom w:val="single" w:sz="6" w:space="7" w:color="888888"/>
          <w:right w:val="single" w:sz="6" w:space="7" w:color="888888"/>
        </w:pBdr>
        <w:shd w:val="clear" w:color="auto" w:fill="F8F8F8"/>
        <w:spacing w:before="68" w:after="204"/>
        <w:ind w:left="611" w:right="68"/>
        <w:rPr>
          <w:color w:val="666666"/>
          <w:sz w:val="22"/>
          <w:szCs w:val="22"/>
        </w:rPr>
      </w:pPr>
      <w:proofErr w:type="gramStart"/>
      <w:r>
        <w:rPr>
          <w:rStyle w:val="kwd"/>
          <w:color w:val="000088"/>
          <w:sz w:val="22"/>
          <w:szCs w:val="22"/>
        </w:rPr>
        <w:t>private</w:t>
      </w:r>
      <w:proofErr w:type="gramEnd"/>
      <w:r>
        <w:rPr>
          <w:rStyle w:val="pln"/>
          <w:color w:val="000000"/>
          <w:sz w:val="22"/>
          <w:szCs w:val="22"/>
        </w:rPr>
        <w:t xml:space="preserve"> </w:t>
      </w:r>
      <w:r>
        <w:rPr>
          <w:rStyle w:val="kwd"/>
          <w:color w:val="000088"/>
          <w:sz w:val="22"/>
          <w:szCs w:val="22"/>
        </w:rPr>
        <w:t>int</w:t>
      </w:r>
      <w:r>
        <w:rPr>
          <w:rStyle w:val="pln"/>
          <w:color w:val="000000"/>
          <w:sz w:val="22"/>
          <w:szCs w:val="22"/>
        </w:rPr>
        <w:t xml:space="preserve"> maxReadResults</w:t>
      </w:r>
      <w:r>
        <w:rPr>
          <w:rStyle w:val="pun"/>
          <w:color w:val="666600"/>
          <w:sz w:val="22"/>
          <w:szCs w:val="22"/>
        </w:rPr>
        <w:t>;</w:t>
      </w:r>
    </w:p>
    <w:p w:rsidR="00911AD0" w:rsidRDefault="00911AD0" w:rsidP="009F5AAA">
      <w:pPr>
        <w:pStyle w:val="Heading3"/>
        <w:numPr>
          <w:ilvl w:val="0"/>
          <w:numId w:val="17"/>
        </w:numPr>
        <w:shd w:val="clear" w:color="auto" w:fill="FFFFFF"/>
        <w:spacing w:before="0" w:beforeAutospacing="0" w:after="217" w:afterAutospacing="0"/>
        <w:ind w:left="543"/>
        <w:rPr>
          <w:rFonts w:ascii="Arial" w:hAnsi="Arial" w:cs="Arial"/>
          <w:color w:val="000000"/>
          <w:sz w:val="33"/>
          <w:szCs w:val="33"/>
        </w:rPr>
      </w:pPr>
      <w:bookmarkStart w:id="1202" w:name="spring-design-patterns"/>
      <w:bookmarkEnd w:id="1202"/>
      <w:r>
        <w:rPr>
          <w:rFonts w:ascii="Arial" w:hAnsi="Arial" w:cs="Arial"/>
          <w:color w:val="000000"/>
          <w:sz w:val="33"/>
          <w:szCs w:val="33"/>
        </w:rPr>
        <w:t>Name some of the design patterns used in Spring Framework?</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Spring Framework is using a lot of design patterns, some of the common ones are:</w:t>
      </w:r>
    </w:p>
    <w:p w:rsidR="00911AD0" w:rsidRDefault="00911AD0" w:rsidP="009F5AAA">
      <w:pPr>
        <w:numPr>
          <w:ilvl w:val="1"/>
          <w:numId w:val="18"/>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Singleton Pattern: Creating beans with default scope.</w:t>
      </w:r>
    </w:p>
    <w:p w:rsidR="00911AD0" w:rsidRDefault="00A143DB" w:rsidP="009F5AAA">
      <w:pPr>
        <w:numPr>
          <w:ilvl w:val="1"/>
          <w:numId w:val="18"/>
        </w:numPr>
        <w:shd w:val="clear" w:color="auto" w:fill="FFFFFF"/>
        <w:spacing w:before="100" w:beforeAutospacing="1" w:after="100" w:afterAutospacing="1" w:line="240" w:lineRule="auto"/>
        <w:ind w:left="1086"/>
        <w:rPr>
          <w:rFonts w:ascii="Arial" w:hAnsi="Arial" w:cs="Arial"/>
          <w:color w:val="666666"/>
        </w:rPr>
      </w:pPr>
      <w:hyperlink r:id="rId105" w:tooltip="Factory Design Pattern in Java" w:history="1">
        <w:r w:rsidR="00911AD0">
          <w:rPr>
            <w:rStyle w:val="Hyperlink"/>
            <w:rFonts w:ascii="Arial" w:hAnsi="Arial" w:cs="Arial"/>
            <w:color w:val="FF0000"/>
          </w:rPr>
          <w:t>Factory Pattern</w:t>
        </w:r>
      </w:hyperlink>
      <w:r w:rsidR="00911AD0">
        <w:rPr>
          <w:rFonts w:ascii="Arial" w:hAnsi="Arial" w:cs="Arial"/>
          <w:color w:val="666666"/>
        </w:rPr>
        <w:t>: Bean Factory classes</w:t>
      </w:r>
    </w:p>
    <w:p w:rsidR="00911AD0" w:rsidRDefault="00A143DB" w:rsidP="009F5AAA">
      <w:pPr>
        <w:numPr>
          <w:ilvl w:val="1"/>
          <w:numId w:val="18"/>
        </w:numPr>
        <w:shd w:val="clear" w:color="auto" w:fill="FFFFFF"/>
        <w:spacing w:before="100" w:beforeAutospacing="1" w:after="100" w:afterAutospacing="1" w:line="240" w:lineRule="auto"/>
        <w:ind w:left="1086"/>
        <w:rPr>
          <w:rFonts w:ascii="Arial" w:hAnsi="Arial" w:cs="Arial"/>
          <w:color w:val="666666"/>
        </w:rPr>
      </w:pPr>
      <w:hyperlink r:id="rId106" w:tooltip="Prototype Pattern in Java" w:history="1">
        <w:r w:rsidR="00911AD0">
          <w:rPr>
            <w:rStyle w:val="Hyperlink"/>
            <w:rFonts w:ascii="Arial" w:hAnsi="Arial" w:cs="Arial"/>
            <w:color w:val="FF0000"/>
          </w:rPr>
          <w:t>Prototype Pattern</w:t>
        </w:r>
      </w:hyperlink>
      <w:r w:rsidR="00911AD0">
        <w:rPr>
          <w:rFonts w:ascii="Arial" w:hAnsi="Arial" w:cs="Arial"/>
          <w:color w:val="666666"/>
        </w:rPr>
        <w:t>: Bean scopes</w:t>
      </w:r>
    </w:p>
    <w:p w:rsidR="00911AD0" w:rsidRDefault="00A143DB" w:rsidP="009F5AAA">
      <w:pPr>
        <w:numPr>
          <w:ilvl w:val="1"/>
          <w:numId w:val="18"/>
        </w:numPr>
        <w:shd w:val="clear" w:color="auto" w:fill="FFFFFF"/>
        <w:spacing w:before="100" w:beforeAutospacing="1" w:after="100" w:afterAutospacing="1" w:line="240" w:lineRule="auto"/>
        <w:ind w:left="1086"/>
        <w:rPr>
          <w:rFonts w:ascii="Arial" w:hAnsi="Arial" w:cs="Arial"/>
          <w:color w:val="666666"/>
        </w:rPr>
      </w:pPr>
      <w:hyperlink r:id="rId107" w:tooltip="Adapter Design Pattern in Java – Example Tutorial" w:history="1">
        <w:r w:rsidR="00911AD0">
          <w:rPr>
            <w:rStyle w:val="Hyperlink"/>
            <w:rFonts w:ascii="Arial" w:hAnsi="Arial" w:cs="Arial"/>
            <w:color w:val="FF0000"/>
          </w:rPr>
          <w:t>Adapter Pattern</w:t>
        </w:r>
      </w:hyperlink>
      <w:r w:rsidR="00911AD0">
        <w:rPr>
          <w:rFonts w:ascii="Arial" w:hAnsi="Arial" w:cs="Arial"/>
          <w:color w:val="666666"/>
        </w:rPr>
        <w:t>: Spring Web and Spring MVC</w:t>
      </w:r>
    </w:p>
    <w:p w:rsidR="00911AD0" w:rsidRDefault="00A143DB" w:rsidP="009F5AAA">
      <w:pPr>
        <w:numPr>
          <w:ilvl w:val="1"/>
          <w:numId w:val="18"/>
        </w:numPr>
        <w:shd w:val="clear" w:color="auto" w:fill="FFFFFF"/>
        <w:spacing w:before="100" w:beforeAutospacing="1" w:after="100" w:afterAutospacing="1" w:line="240" w:lineRule="auto"/>
        <w:ind w:left="1086"/>
        <w:rPr>
          <w:rFonts w:ascii="Arial" w:hAnsi="Arial" w:cs="Arial"/>
          <w:color w:val="666666"/>
        </w:rPr>
      </w:pPr>
      <w:hyperlink r:id="rId108" w:tooltip="Proxy Design Pattern in Java – Example Tutorial" w:history="1">
        <w:r w:rsidR="00911AD0">
          <w:rPr>
            <w:rStyle w:val="Hyperlink"/>
            <w:rFonts w:ascii="Arial" w:hAnsi="Arial" w:cs="Arial"/>
            <w:color w:val="FF0000"/>
          </w:rPr>
          <w:t>Proxy Pattern</w:t>
        </w:r>
      </w:hyperlink>
      <w:r w:rsidR="00911AD0">
        <w:rPr>
          <w:rFonts w:ascii="Arial" w:hAnsi="Arial" w:cs="Arial"/>
          <w:color w:val="666666"/>
        </w:rPr>
        <w:t>: Spring Aspect Oriented Programming support</w:t>
      </w:r>
    </w:p>
    <w:p w:rsidR="00911AD0" w:rsidRDefault="00A143DB" w:rsidP="009F5AAA">
      <w:pPr>
        <w:numPr>
          <w:ilvl w:val="1"/>
          <w:numId w:val="18"/>
        </w:numPr>
        <w:shd w:val="clear" w:color="auto" w:fill="FFFFFF"/>
        <w:spacing w:before="100" w:beforeAutospacing="1" w:after="100" w:afterAutospacing="1" w:line="240" w:lineRule="auto"/>
        <w:ind w:left="1086"/>
        <w:rPr>
          <w:rFonts w:ascii="Arial" w:hAnsi="Arial" w:cs="Arial"/>
          <w:color w:val="666666"/>
        </w:rPr>
      </w:pPr>
      <w:hyperlink r:id="rId109" w:tooltip="Template Method Design Pattern in Java" w:history="1">
        <w:r w:rsidR="00911AD0">
          <w:rPr>
            <w:rStyle w:val="Hyperlink"/>
            <w:rFonts w:ascii="Arial" w:hAnsi="Arial" w:cs="Arial"/>
            <w:color w:val="FF0000"/>
          </w:rPr>
          <w:t>Template Method Pattern</w:t>
        </w:r>
      </w:hyperlink>
      <w:r w:rsidR="00911AD0">
        <w:rPr>
          <w:rFonts w:ascii="Arial" w:hAnsi="Arial" w:cs="Arial"/>
          <w:color w:val="666666"/>
        </w:rPr>
        <w:t>: JdbcTemplate, HibernateTemplate etc</w:t>
      </w:r>
    </w:p>
    <w:p w:rsidR="00911AD0" w:rsidRDefault="00911AD0" w:rsidP="009F5AAA">
      <w:pPr>
        <w:numPr>
          <w:ilvl w:val="1"/>
          <w:numId w:val="18"/>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Front Controller: Spring MVC DispatcherServlet</w:t>
      </w:r>
    </w:p>
    <w:p w:rsidR="00911AD0" w:rsidRDefault="00911AD0" w:rsidP="009F5AAA">
      <w:pPr>
        <w:numPr>
          <w:ilvl w:val="1"/>
          <w:numId w:val="18"/>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Data Access Object: Spring DAO support</w:t>
      </w:r>
    </w:p>
    <w:p w:rsidR="00911AD0" w:rsidRDefault="00911AD0" w:rsidP="009F5AAA">
      <w:pPr>
        <w:numPr>
          <w:ilvl w:val="1"/>
          <w:numId w:val="18"/>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Dependency Injection and Aspect Oriented Programming</w:t>
      </w:r>
    </w:p>
    <w:p w:rsidR="00911AD0" w:rsidRDefault="00911AD0" w:rsidP="009F5AAA">
      <w:pPr>
        <w:pStyle w:val="Heading3"/>
        <w:numPr>
          <w:ilvl w:val="0"/>
          <w:numId w:val="18"/>
        </w:numPr>
        <w:shd w:val="clear" w:color="auto" w:fill="FFFFFF"/>
        <w:spacing w:before="0" w:beforeAutospacing="0" w:after="217" w:afterAutospacing="0"/>
        <w:ind w:left="543"/>
        <w:rPr>
          <w:rFonts w:ascii="Arial" w:hAnsi="Arial" w:cs="Arial"/>
          <w:color w:val="000000"/>
          <w:sz w:val="33"/>
          <w:szCs w:val="33"/>
        </w:rPr>
      </w:pPr>
      <w:bookmarkStart w:id="1203" w:name="spring-best-practices"/>
      <w:bookmarkEnd w:id="1203"/>
      <w:r>
        <w:rPr>
          <w:rFonts w:ascii="Arial" w:hAnsi="Arial" w:cs="Arial"/>
          <w:color w:val="000000"/>
          <w:sz w:val="33"/>
          <w:szCs w:val="33"/>
        </w:rPr>
        <w:t>What are some of the best practices for Spring Framework?</w:t>
      </w:r>
    </w:p>
    <w:p w:rsidR="00911AD0" w:rsidRDefault="00911AD0" w:rsidP="00911AD0">
      <w:pPr>
        <w:pStyle w:val="NormalWeb"/>
        <w:shd w:val="clear" w:color="auto" w:fill="FFFFFF"/>
        <w:spacing w:before="0" w:beforeAutospacing="0" w:after="353" w:afterAutospacing="0"/>
        <w:ind w:left="543"/>
        <w:rPr>
          <w:rFonts w:ascii="Arial" w:hAnsi="Arial" w:cs="Arial"/>
          <w:color w:val="666666"/>
          <w:sz w:val="22"/>
          <w:szCs w:val="22"/>
        </w:rPr>
      </w:pPr>
      <w:r>
        <w:rPr>
          <w:rFonts w:ascii="Arial" w:hAnsi="Arial" w:cs="Arial"/>
          <w:color w:val="666666"/>
          <w:sz w:val="22"/>
          <w:szCs w:val="22"/>
        </w:rPr>
        <w:t>Some of the best practices for Spring Framework are:</w:t>
      </w:r>
    </w:p>
    <w:p w:rsidR="00911AD0" w:rsidRDefault="00911AD0" w:rsidP="009F5AAA">
      <w:pPr>
        <w:numPr>
          <w:ilvl w:val="1"/>
          <w:numId w:val="18"/>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Avoid version numbers in schema reference, to make sure we have the latest configs.</w:t>
      </w:r>
    </w:p>
    <w:p w:rsidR="00911AD0" w:rsidRPr="00A97663" w:rsidRDefault="00911AD0" w:rsidP="009F5AAA">
      <w:pPr>
        <w:numPr>
          <w:ilvl w:val="1"/>
          <w:numId w:val="18"/>
        </w:numPr>
        <w:shd w:val="clear" w:color="auto" w:fill="FFFFFF"/>
        <w:spacing w:before="100" w:beforeAutospacing="1" w:after="100" w:afterAutospacing="1" w:line="240" w:lineRule="auto"/>
        <w:ind w:left="1086"/>
        <w:rPr>
          <w:rFonts w:ascii="Arial" w:hAnsi="Arial" w:cs="Arial"/>
          <w:b/>
          <w:color w:val="666666"/>
        </w:rPr>
      </w:pPr>
      <w:r w:rsidRPr="00A97663">
        <w:rPr>
          <w:rFonts w:ascii="Arial" w:hAnsi="Arial" w:cs="Arial"/>
          <w:b/>
          <w:color w:val="666666"/>
        </w:rPr>
        <w:t>Divide spring bean configurations based on their concerns such as spring-jdbc.xml, spring-security.xml.</w:t>
      </w:r>
    </w:p>
    <w:p w:rsidR="00911AD0" w:rsidRPr="00A97663" w:rsidRDefault="00911AD0" w:rsidP="009F5AAA">
      <w:pPr>
        <w:numPr>
          <w:ilvl w:val="1"/>
          <w:numId w:val="18"/>
        </w:numPr>
        <w:shd w:val="clear" w:color="auto" w:fill="FFFFFF"/>
        <w:spacing w:before="100" w:beforeAutospacing="1" w:after="100" w:afterAutospacing="1" w:line="240" w:lineRule="auto"/>
        <w:ind w:left="1086"/>
        <w:rPr>
          <w:rFonts w:ascii="Arial" w:hAnsi="Arial" w:cs="Arial"/>
          <w:b/>
          <w:color w:val="666666"/>
        </w:rPr>
      </w:pPr>
      <w:r w:rsidRPr="00A97663">
        <w:rPr>
          <w:rFonts w:ascii="Arial" w:hAnsi="Arial" w:cs="Arial"/>
          <w:b/>
          <w:color w:val="666666"/>
        </w:rPr>
        <w:t>For spring beans that are used in multiple contexts in Spring MVC, create them in the root context and initialize with listener.</w:t>
      </w:r>
      <w:r w:rsidR="00A97663" w:rsidRPr="00A97663">
        <w:rPr>
          <w:rFonts w:ascii="Arial" w:hAnsi="Arial" w:cs="Arial"/>
          <w:b/>
          <w:color w:val="666666"/>
        </w:rPr>
        <w:t xml:space="preserve"> </w:t>
      </w:r>
    </w:p>
    <w:p w:rsidR="00911AD0" w:rsidRPr="00A97663" w:rsidRDefault="00911AD0" w:rsidP="009F5AAA">
      <w:pPr>
        <w:numPr>
          <w:ilvl w:val="1"/>
          <w:numId w:val="18"/>
        </w:numPr>
        <w:shd w:val="clear" w:color="auto" w:fill="FFFFFF"/>
        <w:spacing w:before="100" w:beforeAutospacing="1" w:after="100" w:afterAutospacing="1" w:line="240" w:lineRule="auto"/>
        <w:ind w:left="1086"/>
        <w:rPr>
          <w:rFonts w:ascii="Arial" w:hAnsi="Arial" w:cs="Arial"/>
          <w:b/>
          <w:color w:val="666666"/>
        </w:rPr>
      </w:pPr>
      <w:r w:rsidRPr="00A97663">
        <w:rPr>
          <w:rFonts w:ascii="Arial" w:hAnsi="Arial" w:cs="Arial"/>
          <w:b/>
          <w:color w:val="666666"/>
        </w:rPr>
        <w:t xml:space="preserve">Configure bean dependencies as much as </w:t>
      </w:r>
      <w:proofErr w:type="gramStart"/>
      <w:r w:rsidRPr="00A97663">
        <w:rPr>
          <w:rFonts w:ascii="Arial" w:hAnsi="Arial" w:cs="Arial"/>
          <w:b/>
          <w:color w:val="666666"/>
        </w:rPr>
        <w:t>possible,</w:t>
      </w:r>
      <w:proofErr w:type="gramEnd"/>
      <w:r w:rsidRPr="00A97663">
        <w:rPr>
          <w:rFonts w:ascii="Arial" w:hAnsi="Arial" w:cs="Arial"/>
          <w:b/>
          <w:color w:val="666666"/>
        </w:rPr>
        <w:t xml:space="preserve"> try to avoid autowiring as much as possible.</w:t>
      </w:r>
    </w:p>
    <w:p w:rsidR="00911AD0" w:rsidRPr="00A97663" w:rsidRDefault="00911AD0" w:rsidP="009F5AAA">
      <w:pPr>
        <w:numPr>
          <w:ilvl w:val="1"/>
          <w:numId w:val="18"/>
        </w:numPr>
        <w:shd w:val="clear" w:color="auto" w:fill="FFFFFF"/>
        <w:spacing w:before="100" w:beforeAutospacing="1" w:after="100" w:afterAutospacing="1" w:line="240" w:lineRule="auto"/>
        <w:ind w:left="1086"/>
        <w:rPr>
          <w:rFonts w:ascii="Arial" w:hAnsi="Arial" w:cs="Arial"/>
          <w:b/>
          <w:color w:val="666666"/>
        </w:rPr>
      </w:pPr>
      <w:r w:rsidRPr="00A97663">
        <w:rPr>
          <w:rFonts w:ascii="Arial" w:hAnsi="Arial" w:cs="Arial"/>
          <w:b/>
          <w:color w:val="666666"/>
        </w:rPr>
        <w:t>For application level properties, best approach is to create a property file and read it in the spring bean configuration file.</w:t>
      </w:r>
    </w:p>
    <w:p w:rsidR="00911AD0" w:rsidRDefault="00911AD0" w:rsidP="009F5AAA">
      <w:pPr>
        <w:numPr>
          <w:ilvl w:val="1"/>
          <w:numId w:val="18"/>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 xml:space="preserve">For smaller applications, annotations are useful but for larger applications annotations can become a pain. If we have </w:t>
      </w:r>
      <w:proofErr w:type="gramStart"/>
      <w:r>
        <w:rPr>
          <w:rFonts w:ascii="Arial" w:hAnsi="Arial" w:cs="Arial"/>
          <w:color w:val="666666"/>
        </w:rPr>
        <w:t>all the</w:t>
      </w:r>
      <w:proofErr w:type="gramEnd"/>
      <w:r>
        <w:rPr>
          <w:rFonts w:ascii="Arial" w:hAnsi="Arial" w:cs="Arial"/>
          <w:color w:val="666666"/>
        </w:rPr>
        <w:t xml:space="preserve"> configuration in xml files, maintaining it will be easier.</w:t>
      </w:r>
    </w:p>
    <w:p w:rsidR="00911AD0" w:rsidRDefault="00911AD0" w:rsidP="009F5AAA">
      <w:pPr>
        <w:numPr>
          <w:ilvl w:val="1"/>
          <w:numId w:val="18"/>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Use correct annotations for components for understanding the purpose easily. For services use @Service and for DAO beans use @Repository.</w:t>
      </w:r>
    </w:p>
    <w:p w:rsidR="00911AD0" w:rsidRDefault="00911AD0" w:rsidP="009F5AAA">
      <w:pPr>
        <w:numPr>
          <w:ilvl w:val="1"/>
          <w:numId w:val="18"/>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 xml:space="preserve">Spring framework has a lot of modules, use what you need. Remove all the extra dependencies that </w:t>
      </w:r>
      <w:proofErr w:type="gramStart"/>
      <w:r>
        <w:rPr>
          <w:rFonts w:ascii="Arial" w:hAnsi="Arial" w:cs="Arial"/>
          <w:color w:val="666666"/>
        </w:rPr>
        <w:t>gets</w:t>
      </w:r>
      <w:proofErr w:type="gramEnd"/>
      <w:r>
        <w:rPr>
          <w:rFonts w:ascii="Arial" w:hAnsi="Arial" w:cs="Arial"/>
          <w:color w:val="666666"/>
        </w:rPr>
        <w:t xml:space="preserve"> usually added when you create projects through Spring Tool Suite templates.</w:t>
      </w:r>
    </w:p>
    <w:p w:rsidR="00911AD0" w:rsidRDefault="00911AD0" w:rsidP="009F5AAA">
      <w:pPr>
        <w:numPr>
          <w:ilvl w:val="1"/>
          <w:numId w:val="18"/>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If you are using Aspects, make sure to keep the join pint as narrow as possible to avoid advice on unwanted methods. Consider custom annotations that are easier to use and avoid any issues.</w:t>
      </w:r>
    </w:p>
    <w:p w:rsidR="00911AD0" w:rsidRDefault="00911AD0" w:rsidP="009F5AAA">
      <w:pPr>
        <w:numPr>
          <w:ilvl w:val="1"/>
          <w:numId w:val="18"/>
        </w:numPr>
        <w:shd w:val="clear" w:color="auto" w:fill="FFFFFF"/>
        <w:spacing w:before="100" w:beforeAutospacing="1" w:after="100" w:afterAutospacing="1" w:line="240" w:lineRule="auto"/>
        <w:ind w:left="1086"/>
        <w:rPr>
          <w:rFonts w:ascii="Arial" w:hAnsi="Arial" w:cs="Arial"/>
          <w:color w:val="666666"/>
        </w:rPr>
      </w:pPr>
      <w:r>
        <w:rPr>
          <w:rFonts w:ascii="Arial" w:hAnsi="Arial" w:cs="Arial"/>
          <w:color w:val="666666"/>
        </w:rPr>
        <w:t xml:space="preserve">Use dependency </w:t>
      </w:r>
      <w:proofErr w:type="gramStart"/>
      <w:r>
        <w:rPr>
          <w:rFonts w:ascii="Arial" w:hAnsi="Arial" w:cs="Arial"/>
          <w:color w:val="666666"/>
        </w:rPr>
        <w:t>injection when there is actual benefit, just for the sake of loose-coupling don’t</w:t>
      </w:r>
      <w:proofErr w:type="gramEnd"/>
      <w:r>
        <w:rPr>
          <w:rFonts w:ascii="Arial" w:hAnsi="Arial" w:cs="Arial"/>
          <w:color w:val="666666"/>
        </w:rPr>
        <w:t xml:space="preserve"> use it because it’s harder to maintain.</w:t>
      </w:r>
    </w:p>
    <w:p w:rsidR="00911AD0" w:rsidRDefault="00911AD0" w:rsidP="00911AD0">
      <w:pPr>
        <w:jc w:val="both"/>
      </w:pPr>
    </w:p>
    <w:p w:rsidR="00911AD0" w:rsidRDefault="00911AD0" w:rsidP="00911AD0">
      <w:pPr>
        <w:jc w:val="both"/>
      </w:pPr>
      <w:r>
        <w:t xml:space="preserve">Source: </w:t>
      </w:r>
    </w:p>
    <w:p w:rsidR="00911AD0" w:rsidRDefault="00911AD0" w:rsidP="00911AD0">
      <w:pPr>
        <w:jc w:val="both"/>
      </w:pPr>
      <w:r>
        <w:t>What is Spring?What are benefits of using spring?What are the different modules in Spring framework?What is Spring configuration file?What is Dependency Injection?What are the different types of IoC (dependency injection)?Which DI would you suggest Constructor-based or setter-based DI?What are the benefits of IOC?What is AOP?What is Spring IoC container?What are types of IoC containers? Explain them.Give an example of BeanFactory implementation.What are the common implementations of the ApplicationContext</w:t>
      </w:r>
      <w:proofErr w:type="gramStart"/>
      <w:r>
        <w:t>?What</w:t>
      </w:r>
      <w:proofErr w:type="gramEnd"/>
      <w:r>
        <w:t xml:space="preserve"> is the difference between Bean Factory and ApplicationContext?What are Spring beans?What does a bean definition contain?How do you provide configuration metadata to the Spring Container?How do add a bean in spring application?How do you define a bean scope?What bean scopes does Spring support? Explain them.What is default scope of bean in Spring framework?Are Singleton beans thread safe in Spring Framework?Explain Bean lifecycle in Spring framework?What are inner beans in Spring?How can you inject Java Collection in Spring?What is bean auto wiring?What are different Modes of auto wiring?What are the limitations with autowiring?Can you inject null and empty string values in Spring?What is Annotation-based container configuration?How do you turn on annotation wiring?What does @Required annotation mean?What does @Autowired annotation mean?What does @Qualifier annotation mean?What are the JSR-250 Annotations? Explain them.What is Spring Java Based Configuration? Give some annotation example.How is event handling done in Spring?Describe some of the standard Spring events.What is Aspect?What is the difference between concern and cross-cutting concern in Spring AOP?What is Join point?What is Advice?What is Pointcut?What is Introduction?What is Target object?What is Weaving?What are the different points where weaving can be applied?What are the types of advice?What is XML Schema based aspect implementation?What is @AspectJ? based aspect implementation?How JDBC can be used more efficiently in spring framework?How JdbcTemplate can be used?What are the types of the transaction management Spring supports?Which of the above transaction management type is preferable?What is Spring MVC framework?What is a DispatcherServlet?What is WebApplicationContext ?What are the advantages of Spring MVC over Struts MVC ?What is Controller in Spring MVC framework?Explain the</w:t>
      </w:r>
      <w:r>
        <w:rPr>
          <w:rStyle w:val="apple-converted-space"/>
        </w:rPr>
        <w:t> </w:t>
      </w:r>
      <w:r>
        <w:rPr>
          <w:i/>
          <w:iCs/>
          <w:sz w:val="17"/>
          <w:szCs w:val="17"/>
        </w:rPr>
        <w:t>@Controller</w:t>
      </w:r>
      <w:r>
        <w:rPr>
          <w:rStyle w:val="apple-converted-space"/>
        </w:rPr>
        <w:t> </w:t>
      </w:r>
      <w:r>
        <w:t>annotation.Explain</w:t>
      </w:r>
      <w:r>
        <w:rPr>
          <w:rStyle w:val="apple-converted-space"/>
        </w:rPr>
        <w:t> </w:t>
      </w:r>
      <w:r>
        <w:rPr>
          <w:i/>
          <w:iCs/>
          <w:sz w:val="17"/>
          <w:szCs w:val="17"/>
        </w:rPr>
        <w:t>@RequestMapping</w:t>
      </w:r>
      <w:r>
        <w:rPr>
          <w:rStyle w:val="apple-converted-space"/>
        </w:rPr>
        <w:t> </w:t>
      </w:r>
      <w:r>
        <w:t>annotation.What are the ways to access Hibernate by using Spring?What are ORM's Spring supports ?</w:t>
      </w:r>
    </w:p>
    <w:p w:rsidR="00911AD0" w:rsidRDefault="00911AD0" w:rsidP="00911AD0">
      <w:pPr>
        <w:jc w:val="both"/>
      </w:pPr>
    </w:p>
    <w:p w:rsidR="00911AD0" w:rsidRDefault="00911AD0" w:rsidP="00911AD0">
      <w:pPr>
        <w:jc w:val="both"/>
      </w:pPr>
      <w:r>
        <w:t xml:space="preserve">Source: </w:t>
      </w:r>
      <w:hyperlink r:id="rId110" w:history="1">
        <w:r w:rsidRPr="00D37E61">
          <w:rPr>
            <w:rStyle w:val="Hyperlink"/>
          </w:rPr>
          <w:t>http://javarevisited.blogspot.in/2011/09/spring-interview-questions-answers-j2ee.html</w:t>
        </w:r>
      </w:hyperlink>
    </w:p>
    <w:p w:rsidR="00911AD0" w:rsidRDefault="00911AD0" w:rsidP="00911AD0">
      <w:pPr>
        <w:jc w:val="both"/>
      </w:pPr>
    </w:p>
    <w:p w:rsidR="00911AD0" w:rsidRDefault="00911AD0" w:rsidP="00911AD0">
      <w:pPr>
        <w:rPr>
          <w:rFonts w:ascii="Trebuchet MS" w:hAnsi="Trebuchet MS"/>
          <w:color w:val="000000"/>
        </w:rPr>
      </w:pPr>
      <w:r>
        <w:rPr>
          <w:rFonts w:ascii="Arial" w:hAnsi="Arial" w:cs="Arial"/>
          <w:b/>
          <w:bCs/>
          <w:color w:val="000000"/>
        </w:rPr>
        <w:t>Question1: What is IOC or inversion of control?</w:t>
      </w:r>
      <w:r>
        <w:rPr>
          <w:rStyle w:val="apple-converted-space"/>
          <w:rFonts w:ascii="Arial" w:hAnsi="Arial" w:cs="Arial"/>
          <w:b/>
          <w:bCs/>
          <w:color w:val="000000"/>
        </w:rPr>
        <w:t> </w:t>
      </w:r>
      <w:r>
        <w:rPr>
          <w:rFonts w:ascii="Arial" w:hAnsi="Arial" w:cs="Arial"/>
          <w:color w:val="000000"/>
        </w:rPr>
        <w:t>(</w:t>
      </w:r>
      <w:hyperlink r:id="rId111" w:tgtFrame="_blank" w:history="1">
        <w:proofErr w:type="gramStart"/>
        <w:r>
          <w:rPr>
            <w:rStyle w:val="Hyperlink"/>
            <w:rFonts w:ascii="Arial" w:hAnsi="Arial" w:cs="Arial"/>
            <w:color w:val="660099"/>
          </w:rPr>
          <w:t>answer</w:t>
        </w:r>
        <w:proofErr w:type="gramEnd"/>
      </w:hyperlink>
      <w:r>
        <w:rPr>
          <w:rFonts w:ascii="Arial" w:hAnsi="Arial" w:cs="Arial"/>
          <w:color w:val="000000"/>
        </w:rPr>
        <w:t>)</w:t>
      </w:r>
    </w:p>
    <w:p w:rsidR="00911AD0" w:rsidRDefault="00911AD0" w:rsidP="00911AD0">
      <w:pPr>
        <w:rPr>
          <w:rFonts w:ascii="Trebuchet MS" w:hAnsi="Trebuchet MS"/>
          <w:color w:val="000000"/>
        </w:rPr>
      </w:pPr>
      <w:r>
        <w:rPr>
          <w:rFonts w:ascii="Arial" w:hAnsi="Arial" w:cs="Arial"/>
          <w:color w:val="000000"/>
        </w:rPr>
        <w:t>Answer: This</w:t>
      </w:r>
      <w:r>
        <w:rPr>
          <w:rStyle w:val="apple-converted-space"/>
          <w:rFonts w:ascii="Arial" w:hAnsi="Arial" w:cs="Arial"/>
          <w:color w:val="000000"/>
        </w:rPr>
        <w:t> </w:t>
      </w:r>
      <w:r>
        <w:rPr>
          <w:rFonts w:ascii="Arial" w:hAnsi="Arial" w:cs="Arial"/>
          <w:i/>
          <w:iCs/>
          <w:color w:val="000000"/>
        </w:rPr>
        <w:t>Spring interview question</w:t>
      </w:r>
      <w:r>
        <w:rPr>
          <w:rStyle w:val="apple-converted-space"/>
          <w:rFonts w:ascii="Arial" w:hAnsi="Arial" w:cs="Arial"/>
          <w:color w:val="000000"/>
        </w:rPr>
        <w:t> </w:t>
      </w:r>
      <w:r>
        <w:rPr>
          <w:rFonts w:ascii="Arial" w:hAnsi="Arial" w:cs="Arial"/>
          <w:color w:val="000000"/>
        </w:rPr>
        <w:t xml:space="preserve">is the first step towards </w:t>
      </w:r>
      <w:proofErr w:type="gramStart"/>
      <w:r>
        <w:rPr>
          <w:rFonts w:ascii="Arial" w:hAnsi="Arial" w:cs="Arial"/>
          <w:color w:val="000000"/>
        </w:rPr>
        <w:t>Spring</w:t>
      </w:r>
      <w:proofErr w:type="gramEnd"/>
      <w:r>
        <w:rPr>
          <w:rFonts w:ascii="Arial" w:hAnsi="Arial" w:cs="Arial"/>
          <w:color w:val="000000"/>
        </w:rPr>
        <w:t xml:space="preserve"> framework and many interviewers starts Spring interview from this question. As the name implies</w:t>
      </w:r>
      <w:r>
        <w:rPr>
          <w:rStyle w:val="apple-converted-space"/>
          <w:rFonts w:ascii="Arial" w:hAnsi="Arial" w:cs="Arial"/>
          <w:color w:val="000000"/>
        </w:rPr>
        <w:t> </w:t>
      </w:r>
      <w:r>
        <w:rPr>
          <w:rFonts w:ascii="Arial" w:hAnsi="Arial" w:cs="Arial"/>
          <w:b/>
          <w:bCs/>
          <w:color w:val="000000"/>
        </w:rPr>
        <w:t>Inversion of control</w:t>
      </w:r>
      <w:r>
        <w:rPr>
          <w:rStyle w:val="apple-converted-space"/>
          <w:rFonts w:ascii="Arial" w:hAnsi="Arial" w:cs="Arial"/>
          <w:color w:val="000000"/>
        </w:rPr>
        <w:t> </w:t>
      </w:r>
      <w:r>
        <w:rPr>
          <w:rFonts w:ascii="Arial" w:hAnsi="Arial" w:cs="Arial"/>
          <w:color w:val="000000"/>
        </w:rPr>
        <w:t xml:space="preserve">means now we have inverted the control of creating the object from our own using new </w:t>
      </w:r>
      <w:r>
        <w:rPr>
          <w:rFonts w:ascii="Arial" w:hAnsi="Arial" w:cs="Arial"/>
          <w:color w:val="000000"/>
        </w:rPr>
        <w:lastRenderedPageBreak/>
        <w:t>operator to container or framework. Now it’s the responsibility of container to create an object as required. We maintain one XML file where we configure our components, services, all the classes and their property. We just need to mention which service is needed by which component and container will create the object for us. This concept is known as</w:t>
      </w:r>
      <w:r>
        <w:rPr>
          <w:rStyle w:val="apple-converted-space"/>
          <w:rFonts w:ascii="Arial" w:hAnsi="Arial" w:cs="Arial"/>
          <w:color w:val="000000"/>
        </w:rPr>
        <w:t> </w:t>
      </w:r>
      <w:hyperlink r:id="rId112" w:tgtFrame="_blank" w:history="1">
        <w:r>
          <w:rPr>
            <w:rStyle w:val="Hyperlink"/>
            <w:rFonts w:ascii="Arial" w:hAnsi="Arial" w:cs="Arial"/>
            <w:color w:val="660099"/>
          </w:rPr>
          <w:t>dependency injection</w:t>
        </w:r>
      </w:hyperlink>
      <w:r>
        <w:rPr>
          <w:rStyle w:val="apple-converted-space"/>
          <w:rFonts w:ascii="Arial" w:hAnsi="Arial" w:cs="Arial"/>
          <w:color w:val="000000"/>
        </w:rPr>
        <w:t> </w:t>
      </w:r>
      <w:r>
        <w:rPr>
          <w:rFonts w:ascii="Arial" w:hAnsi="Arial" w:cs="Arial"/>
          <w:color w:val="000000"/>
        </w:rPr>
        <w:t>because all object dependency (resources) is injected into it by the framework.</w:t>
      </w:r>
    </w:p>
    <w:p w:rsidR="00911AD0" w:rsidRDefault="00911AD0" w:rsidP="00911AD0">
      <w:pPr>
        <w:rPr>
          <w:rFonts w:ascii="Trebuchet MS" w:hAnsi="Trebuchet MS"/>
          <w:color w:val="000000"/>
        </w:rPr>
      </w:pPr>
    </w:p>
    <w:p w:rsidR="00911AD0" w:rsidRDefault="00911AD0" w:rsidP="00911AD0">
      <w:pPr>
        <w:rPr>
          <w:rFonts w:ascii="Trebuchet MS" w:hAnsi="Trebuchet MS"/>
          <w:color w:val="000000"/>
        </w:rPr>
      </w:pPr>
      <w:r>
        <w:rPr>
          <w:rFonts w:ascii="Verdana" w:hAnsi="Verdana"/>
          <w:color w:val="000000"/>
        </w:rPr>
        <w:t>Example:</w:t>
      </w:r>
    </w:p>
    <w:p w:rsidR="00911AD0" w:rsidRDefault="00911AD0" w:rsidP="00911AD0">
      <w:pPr>
        <w:rPr>
          <w:rFonts w:ascii="Trebuchet MS" w:hAnsi="Trebuchet MS"/>
          <w:color w:val="000000"/>
        </w:rPr>
      </w:pPr>
      <w:r>
        <w:rPr>
          <w:rFonts w:ascii="Courier New" w:hAnsi="Courier New" w:cs="Courier New"/>
          <w:color w:val="0000FF"/>
        </w:rPr>
        <w:t>  &lt;bean id="createNewStock" class="springexample.stockMarket.CreateNewStockAccont"&gt;</w:t>
      </w:r>
      <w:r>
        <w:rPr>
          <w:rStyle w:val="apple-converted-space"/>
          <w:rFonts w:ascii="Courier New" w:hAnsi="Courier New" w:cs="Courier New"/>
          <w:color w:val="0000FF"/>
        </w:rPr>
        <w:t> </w:t>
      </w:r>
      <w:r>
        <w:rPr>
          <w:rFonts w:ascii="Courier New" w:hAnsi="Courier New" w:cs="Courier New"/>
          <w:color w:val="0000FF"/>
        </w:rPr>
        <w:br/>
        <w:t>        &lt;property name="newBid"/&gt;</w:t>
      </w:r>
    </w:p>
    <w:p w:rsidR="00911AD0" w:rsidRDefault="00911AD0" w:rsidP="00911AD0">
      <w:pPr>
        <w:rPr>
          <w:rFonts w:ascii="Trebuchet MS" w:hAnsi="Trebuchet MS"/>
          <w:color w:val="000000"/>
        </w:rPr>
      </w:pPr>
      <w:r>
        <w:rPr>
          <w:rFonts w:ascii="Courier New" w:hAnsi="Courier New" w:cs="Courier New"/>
          <w:color w:val="0000FF"/>
        </w:rPr>
        <w:t>  &lt;/bean&gt;</w:t>
      </w:r>
    </w:p>
    <w:p w:rsidR="00911AD0" w:rsidRDefault="00911AD0" w:rsidP="00911AD0">
      <w:pPr>
        <w:rPr>
          <w:rFonts w:ascii="Trebuchet MS" w:hAnsi="Trebuchet MS"/>
          <w:color w:val="000000"/>
        </w:rPr>
      </w:pPr>
      <w:r>
        <w:rPr>
          <w:rFonts w:ascii="Arial" w:hAnsi="Arial" w:cs="Arial"/>
          <w:color w:val="000000"/>
        </w:rPr>
        <w:t xml:space="preserve">In this example, CreateNewStockAccont </w:t>
      </w:r>
      <w:proofErr w:type="gramStart"/>
      <w:r>
        <w:rPr>
          <w:rFonts w:ascii="Arial" w:hAnsi="Arial" w:cs="Arial"/>
          <w:color w:val="000000"/>
        </w:rPr>
        <w:t>class contain</w:t>
      </w:r>
      <w:proofErr w:type="gramEnd"/>
      <w:r>
        <w:rPr>
          <w:rFonts w:ascii="Arial" w:hAnsi="Arial" w:cs="Arial"/>
          <w:color w:val="000000"/>
        </w:rPr>
        <w:t xml:space="preserve"> getter and setter for newBid and container will instantiate newBid and set the value automatically when it is used. This whole process is also called wiring in </w:t>
      </w:r>
      <w:proofErr w:type="gramStart"/>
      <w:r>
        <w:rPr>
          <w:rFonts w:ascii="Arial" w:hAnsi="Arial" w:cs="Arial"/>
          <w:color w:val="000000"/>
        </w:rPr>
        <w:t>Spring</w:t>
      </w:r>
      <w:proofErr w:type="gramEnd"/>
      <w:r>
        <w:rPr>
          <w:rFonts w:ascii="Arial" w:hAnsi="Arial" w:cs="Arial"/>
          <w:color w:val="000000"/>
        </w:rPr>
        <w:t xml:space="preserve"> and by using annotation it can be done automatically by Spring, refereed as auto-wiring of bean in Spring.</w:t>
      </w:r>
    </w:p>
    <w:p w:rsidR="00911AD0" w:rsidRDefault="00911AD0" w:rsidP="00911AD0">
      <w:pPr>
        <w:rPr>
          <w:rFonts w:ascii="Trebuchet MS" w:hAnsi="Trebuchet MS"/>
          <w:color w:val="000000"/>
        </w:rPr>
      </w:pPr>
    </w:p>
    <w:p w:rsidR="00911AD0" w:rsidRDefault="00911AD0" w:rsidP="00911AD0">
      <w:pPr>
        <w:rPr>
          <w:ins w:id="1204" w:author="Unknown"/>
          <w:rFonts w:ascii="Trebuchet MS" w:hAnsi="Trebuchet MS"/>
          <w:color w:val="000000"/>
        </w:rPr>
      </w:pPr>
    </w:p>
    <w:p w:rsidR="00911AD0" w:rsidRDefault="00911AD0" w:rsidP="00911AD0">
      <w:pPr>
        <w:rPr>
          <w:ins w:id="1205" w:author="Unknown"/>
          <w:rFonts w:ascii="Trebuchet MS" w:hAnsi="Trebuchet MS"/>
          <w:color w:val="000000"/>
        </w:rPr>
      </w:pPr>
      <w:ins w:id="1206" w:author="Unknown">
        <w:r>
          <w:rPr>
            <w:rFonts w:ascii="Arial" w:hAnsi="Arial" w:cs="Arial"/>
            <w:b/>
            <w:bCs/>
            <w:color w:val="000000"/>
          </w:rPr>
          <w:t>Question 2: Explain the Spring Bean-LifeCycle.</w:t>
        </w:r>
      </w:ins>
    </w:p>
    <w:p w:rsidR="00911AD0" w:rsidRDefault="00911AD0" w:rsidP="00911AD0">
      <w:pPr>
        <w:rPr>
          <w:ins w:id="1207" w:author="Unknown"/>
          <w:rFonts w:ascii="Trebuchet MS" w:hAnsi="Trebuchet MS"/>
          <w:color w:val="000000"/>
        </w:rPr>
      </w:pPr>
    </w:p>
    <w:p w:rsidR="00911AD0" w:rsidRDefault="00911AD0" w:rsidP="00911AD0">
      <w:pPr>
        <w:jc w:val="center"/>
        <w:rPr>
          <w:ins w:id="1208" w:author="Unknown"/>
          <w:rFonts w:ascii="Trebuchet MS" w:hAnsi="Trebuchet MS"/>
          <w:color w:val="000000"/>
        </w:rPr>
      </w:pPr>
      <w:r>
        <w:rPr>
          <w:rFonts w:ascii="Arial" w:hAnsi="Arial" w:cs="Arial"/>
          <w:noProof/>
          <w:color w:val="660099"/>
        </w:rPr>
        <w:drawing>
          <wp:inline distT="0" distB="0" distL="0" distR="0">
            <wp:extent cx="1906270" cy="1250950"/>
            <wp:effectExtent l="19050" t="0" r="0" b="0"/>
            <wp:docPr id="92" name="Picture 92" descr="interview questions on Spring framework">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nterview questions on Spring framework">
                      <a:hlinkClick r:id="rId113"/>
                    </pic:cNvPr>
                    <pic:cNvPicPr>
                      <a:picLocks noChangeAspect="1" noChangeArrowheads="1"/>
                    </pic:cNvPicPr>
                  </pic:nvPicPr>
                  <pic:blipFill>
                    <a:blip r:embed="rId114"/>
                    <a:srcRect/>
                    <a:stretch>
                      <a:fillRect/>
                    </a:stretch>
                  </pic:blipFill>
                  <pic:spPr bwMode="auto">
                    <a:xfrm>
                      <a:off x="0" y="0"/>
                      <a:ext cx="1906270" cy="1250950"/>
                    </a:xfrm>
                    <a:prstGeom prst="rect">
                      <a:avLst/>
                    </a:prstGeom>
                    <a:noFill/>
                    <a:ln w="9525">
                      <a:noFill/>
                      <a:miter lim="800000"/>
                      <a:headEnd/>
                      <a:tailEnd/>
                    </a:ln>
                  </pic:spPr>
                </pic:pic>
              </a:graphicData>
            </a:graphic>
          </wp:inline>
        </w:drawing>
      </w:r>
    </w:p>
    <w:p w:rsidR="00911AD0" w:rsidRDefault="00911AD0" w:rsidP="00911AD0">
      <w:pPr>
        <w:rPr>
          <w:ins w:id="1209" w:author="Unknown"/>
          <w:rFonts w:ascii="Trebuchet MS" w:hAnsi="Trebuchet MS"/>
          <w:color w:val="000000"/>
        </w:rPr>
      </w:pPr>
      <w:ins w:id="1210" w:author="Unknown">
        <w:r>
          <w:rPr>
            <w:rFonts w:ascii="Arial" w:hAnsi="Arial" w:cs="Arial"/>
            <w:color w:val="000000"/>
          </w:rPr>
          <w:t>Ans: Spring framework is based on IOC so we call it as IOC container also So Spring beans reside inside the IOC container. Spring beans are nothing but Plain old java object (POJO).</w:t>
        </w:r>
      </w:ins>
    </w:p>
    <w:p w:rsidR="00911AD0" w:rsidRDefault="00911AD0" w:rsidP="00911AD0">
      <w:pPr>
        <w:rPr>
          <w:ins w:id="1211" w:author="Unknown"/>
          <w:rFonts w:ascii="Trebuchet MS" w:hAnsi="Trebuchet MS"/>
          <w:color w:val="000000"/>
        </w:rPr>
      </w:pPr>
      <w:ins w:id="1212" w:author="Unknown">
        <w:r>
          <w:rPr>
            <w:rFonts w:ascii="Arial" w:hAnsi="Arial" w:cs="Arial"/>
            <w:color w:val="000000"/>
          </w:rPr>
          <w:t>Following steps explain their life cycle inside the container.</w:t>
        </w:r>
      </w:ins>
    </w:p>
    <w:p w:rsidR="00911AD0" w:rsidRDefault="00911AD0" w:rsidP="00911AD0">
      <w:pPr>
        <w:rPr>
          <w:ins w:id="1213" w:author="Unknown"/>
          <w:rFonts w:ascii="Trebuchet MS" w:hAnsi="Trebuchet MS"/>
          <w:color w:val="000000"/>
        </w:rPr>
      </w:pPr>
      <w:ins w:id="1214" w:author="Unknown">
        <w:r>
          <w:rPr>
            <w:rFonts w:ascii="Arial" w:hAnsi="Arial" w:cs="Arial"/>
            <w:color w:val="000000"/>
          </w:rPr>
          <w:t>1. The container will look the bean definition inside configuration file (e.g. bean.xml).</w:t>
        </w:r>
      </w:ins>
    </w:p>
    <w:p w:rsidR="00911AD0" w:rsidRDefault="00911AD0" w:rsidP="00911AD0">
      <w:pPr>
        <w:rPr>
          <w:ins w:id="1215" w:author="Unknown"/>
          <w:rFonts w:ascii="Trebuchet MS" w:hAnsi="Trebuchet MS"/>
          <w:color w:val="000000"/>
        </w:rPr>
      </w:pPr>
      <w:ins w:id="1216" w:author="Unknown">
        <w:r>
          <w:rPr>
            <w:rFonts w:ascii="Arial" w:hAnsi="Arial" w:cs="Arial"/>
            <w:color w:val="000000"/>
          </w:rPr>
          <w:t>2 using reflection container will create the object and if any property is defined inside the bean definition then it will also be set.</w:t>
        </w:r>
      </w:ins>
    </w:p>
    <w:p w:rsidR="00911AD0" w:rsidRDefault="00911AD0" w:rsidP="00911AD0">
      <w:pPr>
        <w:rPr>
          <w:ins w:id="1217" w:author="Unknown"/>
          <w:rFonts w:ascii="Trebuchet MS" w:hAnsi="Trebuchet MS"/>
          <w:color w:val="000000"/>
        </w:rPr>
      </w:pPr>
      <w:ins w:id="1218" w:author="Unknown">
        <w:r>
          <w:rPr>
            <w:rFonts w:ascii="Arial" w:hAnsi="Arial" w:cs="Arial"/>
            <w:color w:val="000000"/>
          </w:rPr>
          <w:t>3. If the bean implements the</w:t>
        </w:r>
        <w:r>
          <w:rPr>
            <w:rStyle w:val="apple-converted-space"/>
            <w:rFonts w:ascii="Arial" w:hAnsi="Arial" w:cs="Arial"/>
            <w:color w:val="000000"/>
          </w:rPr>
          <w:t> </w:t>
        </w:r>
        <w:r>
          <w:rPr>
            <w:rFonts w:ascii="Courier New" w:hAnsi="Courier New" w:cs="Courier New"/>
            <w:color w:val="000000"/>
          </w:rPr>
          <w:t>BeanNameAware</w:t>
        </w:r>
        <w:r>
          <w:rPr>
            <w:rStyle w:val="apple-converted-space"/>
            <w:rFonts w:ascii="Courier New" w:hAnsi="Courier New" w:cs="Courier New"/>
            <w:color w:val="000000"/>
          </w:rPr>
          <w:t> </w:t>
        </w:r>
        <w:r>
          <w:rPr>
            <w:rFonts w:ascii="Arial" w:hAnsi="Arial" w:cs="Arial"/>
            <w:color w:val="000000"/>
          </w:rPr>
          <w:t>interface, the factory calls</w:t>
        </w:r>
        <w:r>
          <w:rPr>
            <w:rStyle w:val="apple-converted-space"/>
            <w:rFonts w:ascii="Arial" w:hAnsi="Arial" w:cs="Arial"/>
            <w:color w:val="000000"/>
          </w:rPr>
          <w:t> </w:t>
        </w:r>
        <w:proofErr w:type="gramStart"/>
        <w:r>
          <w:rPr>
            <w:rFonts w:ascii="Courier New" w:hAnsi="Courier New" w:cs="Courier New"/>
            <w:color w:val="000000"/>
          </w:rPr>
          <w:t>setBeanName(</w:t>
        </w:r>
        <w:proofErr w:type="gramEnd"/>
        <w:r>
          <w:rPr>
            <w:rFonts w:ascii="Courier New" w:hAnsi="Courier New" w:cs="Courier New"/>
            <w:color w:val="000000"/>
          </w:rPr>
          <w:t>)</w:t>
        </w:r>
        <w:r>
          <w:rPr>
            <w:rStyle w:val="apple-converted-space"/>
            <w:rFonts w:ascii="Arial" w:hAnsi="Arial" w:cs="Arial"/>
            <w:color w:val="000000"/>
          </w:rPr>
          <w:t> </w:t>
        </w:r>
        <w:r>
          <w:rPr>
            <w:rFonts w:ascii="Arial" w:hAnsi="Arial" w:cs="Arial"/>
            <w:color w:val="000000"/>
          </w:rPr>
          <w:t>passing the bean’s ID.</w:t>
        </w:r>
        <w:r>
          <w:rPr>
            <w:rFonts w:ascii="Arial" w:hAnsi="Arial" w:cs="Arial"/>
            <w:color w:val="000000"/>
          </w:rPr>
          <w:br/>
        </w:r>
        <w:r>
          <w:rPr>
            <w:rFonts w:ascii="Arial" w:hAnsi="Arial" w:cs="Arial"/>
            <w:color w:val="000000"/>
          </w:rPr>
          <w:lastRenderedPageBreak/>
          <w:t>4. If the bean implements the</w:t>
        </w:r>
        <w:r>
          <w:rPr>
            <w:rStyle w:val="apple-converted-space"/>
            <w:rFonts w:ascii="Arial" w:hAnsi="Arial" w:cs="Arial"/>
            <w:color w:val="000000"/>
          </w:rPr>
          <w:t> </w:t>
        </w:r>
        <w:r>
          <w:rPr>
            <w:rFonts w:ascii="Courier New" w:hAnsi="Courier New" w:cs="Courier New"/>
            <w:color w:val="000000"/>
          </w:rPr>
          <w:t>BeanFactoryAware</w:t>
        </w:r>
        <w:r>
          <w:rPr>
            <w:rStyle w:val="apple-converted-space"/>
            <w:rFonts w:ascii="Courier New" w:hAnsi="Courier New" w:cs="Courier New"/>
            <w:color w:val="000000"/>
          </w:rPr>
          <w:t> </w:t>
        </w:r>
        <w:r>
          <w:rPr>
            <w:rFonts w:ascii="Arial" w:hAnsi="Arial" w:cs="Arial"/>
            <w:color w:val="000000"/>
          </w:rPr>
          <w:t>interface, the factory calls</w:t>
        </w:r>
        <w:r>
          <w:rPr>
            <w:rStyle w:val="apple-converted-space"/>
            <w:rFonts w:ascii="Arial" w:hAnsi="Arial" w:cs="Arial"/>
            <w:color w:val="000000"/>
          </w:rPr>
          <w:t> </w:t>
        </w:r>
        <w:proofErr w:type="gramStart"/>
        <w:r>
          <w:rPr>
            <w:rFonts w:ascii="Courier New" w:hAnsi="Courier New" w:cs="Courier New"/>
            <w:color w:val="000000"/>
          </w:rPr>
          <w:t>setBeanFactory(</w:t>
        </w:r>
        <w:proofErr w:type="gramEnd"/>
        <w:r>
          <w:rPr>
            <w:rFonts w:ascii="Courier New" w:hAnsi="Courier New" w:cs="Courier New"/>
            <w:color w:val="000000"/>
          </w:rPr>
          <w:t>)</w:t>
        </w:r>
        <w:r>
          <w:rPr>
            <w:rFonts w:ascii="Arial" w:hAnsi="Arial" w:cs="Arial"/>
            <w:color w:val="000000"/>
          </w:rPr>
          <w:t>, passing an instance of itself.</w:t>
        </w:r>
        <w:r>
          <w:rPr>
            <w:rFonts w:ascii="Arial" w:hAnsi="Arial" w:cs="Arial"/>
            <w:color w:val="000000"/>
          </w:rPr>
          <w:br/>
          <w:t>5. If there are any</w:t>
        </w:r>
        <w:r>
          <w:rPr>
            <w:rStyle w:val="apple-converted-space"/>
            <w:rFonts w:ascii="Arial" w:hAnsi="Arial" w:cs="Arial"/>
            <w:color w:val="000000"/>
          </w:rPr>
          <w:t> </w:t>
        </w:r>
        <w:r>
          <w:rPr>
            <w:rFonts w:ascii="Courier New" w:hAnsi="Courier New" w:cs="Courier New"/>
            <w:color w:val="000000"/>
          </w:rPr>
          <w:t>BeanPostProcessors</w:t>
        </w:r>
        <w:r>
          <w:rPr>
            <w:rStyle w:val="apple-converted-space"/>
            <w:rFonts w:ascii="Courier New" w:hAnsi="Courier New" w:cs="Courier New"/>
            <w:color w:val="000000"/>
          </w:rPr>
          <w:t> </w:t>
        </w:r>
        <w:r>
          <w:rPr>
            <w:rFonts w:ascii="Arial" w:hAnsi="Arial" w:cs="Arial"/>
            <w:color w:val="000000"/>
          </w:rPr>
          <w:t>associated with the bean, their post-</w:t>
        </w:r>
        <w:r>
          <w:rPr>
            <w:rStyle w:val="apple-converted-space"/>
            <w:rFonts w:ascii="Arial" w:hAnsi="Arial" w:cs="Arial"/>
            <w:color w:val="000000"/>
          </w:rPr>
          <w:t> </w:t>
        </w:r>
        <w:proofErr w:type="gramStart"/>
        <w:r>
          <w:rPr>
            <w:rFonts w:ascii="Courier New" w:hAnsi="Courier New" w:cs="Courier New"/>
            <w:color w:val="000000"/>
          </w:rPr>
          <w:t>ProcessBeforeInitialization(</w:t>
        </w:r>
        <w:proofErr w:type="gramEnd"/>
        <w:r>
          <w:rPr>
            <w:rFonts w:ascii="Courier New" w:hAnsi="Courier New" w:cs="Courier New"/>
            <w:color w:val="000000"/>
          </w:rPr>
          <w:t>)</w:t>
        </w:r>
        <w:r>
          <w:rPr>
            <w:rStyle w:val="apple-converted-space"/>
            <w:rFonts w:ascii="Courier New" w:hAnsi="Courier New" w:cs="Courier New"/>
            <w:color w:val="000000"/>
          </w:rPr>
          <w:t> </w:t>
        </w:r>
        <w:r>
          <w:rPr>
            <w:rFonts w:ascii="Arial" w:hAnsi="Arial" w:cs="Arial"/>
            <w:color w:val="000000"/>
          </w:rPr>
          <w:t>methods will be called before the properties for the Bean are set.</w:t>
        </w:r>
      </w:ins>
    </w:p>
    <w:p w:rsidR="00911AD0" w:rsidRDefault="00911AD0" w:rsidP="00911AD0">
      <w:pPr>
        <w:rPr>
          <w:ins w:id="1219" w:author="Unknown"/>
          <w:rFonts w:ascii="Trebuchet MS" w:hAnsi="Trebuchet MS"/>
          <w:color w:val="000000"/>
        </w:rPr>
      </w:pPr>
      <w:ins w:id="1220" w:author="Unknown">
        <w:r>
          <w:rPr>
            <w:rFonts w:ascii="Arial" w:hAnsi="Arial" w:cs="Arial"/>
            <w:color w:val="000000"/>
          </w:rPr>
          <w:t>6. If an</w:t>
        </w:r>
        <w:r>
          <w:rPr>
            <w:rStyle w:val="apple-converted-space"/>
            <w:rFonts w:ascii="Arial" w:hAnsi="Arial" w:cs="Arial"/>
            <w:color w:val="000000"/>
          </w:rPr>
          <w:t> </w:t>
        </w:r>
        <w:proofErr w:type="gramStart"/>
        <w:r>
          <w:rPr>
            <w:rFonts w:ascii="Courier New" w:hAnsi="Courier New" w:cs="Courier New"/>
            <w:color w:val="000000"/>
          </w:rPr>
          <w:t>init(</w:t>
        </w:r>
        <w:proofErr w:type="gramEnd"/>
        <w:r>
          <w:rPr>
            <w:rFonts w:ascii="Courier New" w:hAnsi="Courier New" w:cs="Courier New"/>
            <w:color w:val="000000"/>
          </w:rPr>
          <w:t>)</w:t>
        </w:r>
        <w:r>
          <w:rPr>
            <w:rStyle w:val="apple-converted-space"/>
            <w:rFonts w:ascii="Courier New" w:hAnsi="Courier New" w:cs="Courier New"/>
            <w:color w:val="000000"/>
          </w:rPr>
          <w:t> </w:t>
        </w:r>
        <w:r>
          <w:rPr>
            <w:rFonts w:ascii="Arial" w:hAnsi="Arial" w:cs="Arial"/>
            <w:color w:val="000000"/>
          </w:rPr>
          <w:t>method is specified for the bean, it will be called.</w:t>
        </w:r>
        <w:r>
          <w:rPr>
            <w:rFonts w:ascii="Arial" w:hAnsi="Arial" w:cs="Arial"/>
            <w:color w:val="000000"/>
          </w:rPr>
          <w:br/>
          <w:t>7. If the Bean class implements the</w:t>
        </w:r>
        <w:r>
          <w:rPr>
            <w:rStyle w:val="apple-converted-space"/>
            <w:rFonts w:ascii="Arial" w:hAnsi="Arial" w:cs="Arial"/>
            <w:color w:val="000000"/>
          </w:rPr>
          <w:t> </w:t>
        </w:r>
        <w:r>
          <w:rPr>
            <w:rFonts w:ascii="Courier New" w:hAnsi="Courier New" w:cs="Courier New"/>
            <w:color w:val="000000"/>
          </w:rPr>
          <w:t>DisposableBean</w:t>
        </w:r>
        <w:r>
          <w:rPr>
            <w:rStyle w:val="apple-converted-space"/>
            <w:rFonts w:ascii="Courier New" w:hAnsi="Courier New" w:cs="Courier New"/>
            <w:color w:val="000000"/>
          </w:rPr>
          <w:t> </w:t>
        </w:r>
        <w:r>
          <w:rPr>
            <w:rFonts w:ascii="Arial" w:hAnsi="Arial" w:cs="Arial"/>
            <w:color w:val="000000"/>
          </w:rPr>
          <w:t xml:space="preserve">interface, then the method </w:t>
        </w:r>
        <w:proofErr w:type="gramStart"/>
        <w:r>
          <w:rPr>
            <w:rFonts w:ascii="Arial" w:hAnsi="Arial" w:cs="Arial"/>
            <w:color w:val="000000"/>
          </w:rPr>
          <w:t>destroy(</w:t>
        </w:r>
        <w:proofErr w:type="gramEnd"/>
        <w:r>
          <w:rPr>
            <w:rFonts w:ascii="Arial" w:hAnsi="Arial" w:cs="Arial"/>
            <w:color w:val="000000"/>
          </w:rPr>
          <w:t>) will be called when the Application no longer needs the bean reference.</w:t>
        </w:r>
      </w:ins>
    </w:p>
    <w:p w:rsidR="00911AD0" w:rsidRDefault="00911AD0" w:rsidP="00911AD0">
      <w:pPr>
        <w:rPr>
          <w:ins w:id="1221" w:author="Unknown"/>
          <w:rFonts w:ascii="Trebuchet MS" w:hAnsi="Trebuchet MS"/>
          <w:color w:val="000000"/>
        </w:rPr>
      </w:pPr>
      <w:ins w:id="1222" w:author="Unknown">
        <w:r>
          <w:rPr>
            <w:rFonts w:ascii="Arial" w:hAnsi="Arial" w:cs="Arial"/>
            <w:color w:val="000000"/>
          </w:rPr>
          <w:t>8. If the Bean definition in the Configuration file contains a 'destroy-method' attribute, then the corresponding method definition in the Bean class will be called.</w:t>
        </w:r>
        <w:r>
          <w:rPr>
            <w:rFonts w:ascii="Trebuchet MS" w:hAnsi="Trebuchet MS"/>
            <w:color w:val="000000"/>
          </w:rPr>
          <w:br/>
        </w:r>
        <w:r>
          <w:rPr>
            <w:rFonts w:ascii="Arial" w:hAnsi="Arial" w:cs="Arial"/>
            <w:color w:val="000000"/>
          </w:rPr>
          <w:t>To learn more about spring beans and their life cycle I also suggest you take a look at these</w:t>
        </w:r>
        <w:r>
          <w:rPr>
            <w:rStyle w:val="apple-converted-space"/>
            <w:rFonts w:ascii="Arial" w:hAnsi="Arial" w:cs="Arial"/>
            <w:color w:val="000000"/>
          </w:rPr>
          <w:t> </w:t>
        </w:r>
        <w:r w:rsidR="00A143DB">
          <w:rPr>
            <w:rFonts w:ascii="Arial" w:hAnsi="Arial" w:cs="Arial"/>
            <w:color w:val="000000"/>
          </w:rPr>
          <w:fldChar w:fldCharType="begin"/>
        </w:r>
        <w:r>
          <w:rPr>
            <w:rFonts w:ascii="Arial" w:hAnsi="Arial" w:cs="Arial"/>
            <w:color w:val="000000"/>
          </w:rPr>
          <w:instrText xml:space="preserve"> HYPERLINK "http://javarevisited.blogspot.com/2013/03/5-good-books-to-learn-spring-framework-mvc-java-programmer.html" \t "_blank" </w:instrText>
        </w:r>
        <w:r w:rsidR="00A143DB">
          <w:rPr>
            <w:rFonts w:ascii="Arial" w:hAnsi="Arial" w:cs="Arial"/>
            <w:color w:val="000000"/>
          </w:rPr>
          <w:fldChar w:fldCharType="separate"/>
        </w:r>
        <w:proofErr w:type="gramStart"/>
        <w:r>
          <w:rPr>
            <w:rStyle w:val="Hyperlink"/>
            <w:rFonts w:ascii="Arial" w:hAnsi="Arial" w:cs="Arial"/>
            <w:color w:val="660099"/>
          </w:rPr>
          <w:t>Spring</w:t>
        </w:r>
        <w:proofErr w:type="gramEnd"/>
        <w:r>
          <w:rPr>
            <w:rStyle w:val="Hyperlink"/>
            <w:rFonts w:ascii="Arial" w:hAnsi="Arial" w:cs="Arial"/>
            <w:color w:val="660099"/>
          </w:rPr>
          <w:t xml:space="preserve"> framework books</w:t>
        </w:r>
        <w:r w:rsidR="00A143DB">
          <w:rPr>
            <w:rFonts w:ascii="Arial" w:hAnsi="Arial" w:cs="Arial"/>
            <w:color w:val="000000"/>
          </w:rPr>
          <w:fldChar w:fldCharType="end"/>
        </w:r>
        <w:r>
          <w:rPr>
            <w:rFonts w:ascii="Arial" w:hAnsi="Arial" w:cs="Arial"/>
            <w:color w:val="000000"/>
          </w:rPr>
          <w:t>.</w:t>
        </w:r>
      </w:ins>
    </w:p>
    <w:p w:rsidR="00911AD0" w:rsidRDefault="00911AD0" w:rsidP="00911AD0">
      <w:pPr>
        <w:spacing w:after="240"/>
        <w:rPr>
          <w:ins w:id="1223" w:author="Unknown"/>
          <w:rFonts w:ascii="Trebuchet MS" w:hAnsi="Trebuchet MS"/>
          <w:color w:val="000000"/>
        </w:rPr>
      </w:pPr>
      <w:ins w:id="1224" w:author="Unknown">
        <w:r>
          <w:rPr>
            <w:rFonts w:ascii="Trebuchet MS" w:hAnsi="Trebuchet MS"/>
            <w:color w:val="000000"/>
          </w:rPr>
          <w:br/>
        </w:r>
      </w:ins>
    </w:p>
    <w:p w:rsidR="00911AD0" w:rsidRDefault="00911AD0" w:rsidP="00911AD0">
      <w:pPr>
        <w:spacing w:after="0"/>
        <w:rPr>
          <w:ins w:id="1225" w:author="Unknown"/>
          <w:rFonts w:ascii="Trebuchet MS" w:hAnsi="Trebuchet MS"/>
          <w:color w:val="000000"/>
        </w:rPr>
      </w:pPr>
      <w:ins w:id="1226" w:author="Unknown">
        <w:r>
          <w:rPr>
            <w:rFonts w:ascii="Arial" w:hAnsi="Arial" w:cs="Arial"/>
            <w:b/>
            <w:bCs/>
            <w:color w:val="000000"/>
          </w:rPr>
          <w:t>Question 3: what is Bean Factory, have you used XMLBeanFactory?</w:t>
        </w:r>
      </w:ins>
    </w:p>
    <w:p w:rsidR="00911AD0" w:rsidRDefault="00911AD0" w:rsidP="00911AD0">
      <w:pPr>
        <w:rPr>
          <w:ins w:id="1227" w:author="Unknown"/>
          <w:rFonts w:ascii="Trebuchet MS" w:hAnsi="Trebuchet MS"/>
          <w:color w:val="000000"/>
        </w:rPr>
      </w:pPr>
      <w:ins w:id="1228" w:author="Unknown">
        <w:r>
          <w:rPr>
            <w:rFonts w:ascii="Arial" w:hAnsi="Arial" w:cs="Arial"/>
            <w:color w:val="000000"/>
          </w:rPr>
          <w:t>Ans:</w:t>
        </w:r>
        <w:r>
          <w:rPr>
            <w:rStyle w:val="apple-converted-space"/>
            <w:rFonts w:ascii="Arial" w:hAnsi="Arial" w:cs="Arial"/>
            <w:color w:val="000000"/>
          </w:rPr>
          <w:t> </w:t>
        </w:r>
        <w:r>
          <w:rPr>
            <w:rFonts w:ascii="Courier New" w:hAnsi="Courier New" w:cs="Courier New"/>
            <w:color w:val="000000"/>
          </w:rPr>
          <w:t>BeanFactory</w:t>
        </w:r>
        <w:r>
          <w:rPr>
            <w:rStyle w:val="apple-converted-space"/>
            <w:rFonts w:ascii="Courier New" w:hAnsi="Courier New" w:cs="Courier New"/>
            <w:color w:val="000000"/>
          </w:rPr>
          <w:t> </w:t>
        </w:r>
        <w:r>
          <w:rPr>
            <w:rFonts w:ascii="Arial" w:hAnsi="Arial" w:cs="Arial"/>
            <w:color w:val="000000"/>
          </w:rPr>
          <w:t>is factory Pattern which is based on IOC</w:t>
        </w:r>
        <w:r>
          <w:rPr>
            <w:rStyle w:val="apple-converted-space"/>
            <w:rFonts w:ascii="Arial" w:hAnsi="Arial" w:cs="Arial"/>
            <w:color w:val="000000"/>
          </w:rPr>
          <w:t> </w:t>
        </w:r>
        <w:r w:rsidR="00A143DB">
          <w:rPr>
            <w:rFonts w:ascii="Arial" w:hAnsi="Arial" w:cs="Arial"/>
            <w:color w:val="000000"/>
          </w:rPr>
          <w:fldChar w:fldCharType="begin"/>
        </w:r>
        <w:r>
          <w:rPr>
            <w:rFonts w:ascii="Arial" w:hAnsi="Arial" w:cs="Arial"/>
            <w:color w:val="000000"/>
          </w:rPr>
          <w:instrText xml:space="preserve"> HYPERLINK "http://javarevisited.blogspot.sg/2012/03/10-object-oriented-design-principles.html" </w:instrText>
        </w:r>
        <w:r w:rsidR="00A143DB">
          <w:rPr>
            <w:rFonts w:ascii="Arial" w:hAnsi="Arial" w:cs="Arial"/>
            <w:color w:val="000000"/>
          </w:rPr>
          <w:fldChar w:fldCharType="separate"/>
        </w:r>
        <w:r>
          <w:rPr>
            <w:rStyle w:val="Hyperlink"/>
            <w:rFonts w:ascii="Arial" w:hAnsi="Arial" w:cs="Arial"/>
            <w:color w:val="660099"/>
          </w:rPr>
          <w:t>design principles</w:t>
        </w:r>
        <w:r w:rsidR="00A143DB">
          <w:rPr>
            <w:rFonts w:ascii="Arial" w:hAnsi="Arial" w:cs="Arial"/>
            <w:color w:val="000000"/>
          </w:rPr>
          <w:fldChar w:fldCharType="end"/>
        </w:r>
        <w:r>
          <w:rPr>
            <w:rFonts w:ascii="Arial" w:hAnsi="Arial" w:cs="Arial"/>
            <w:color w:val="000000"/>
          </w:rPr>
          <w:t>.it is used to make a clear separation between application configuration and dependency from actual code. The </w:t>
        </w:r>
        <w:r>
          <w:rPr>
            <w:rFonts w:ascii="Courier New" w:hAnsi="Courier New" w:cs="Courier New"/>
            <w:color w:val="000000"/>
          </w:rPr>
          <w:t>XmlBeanFactory</w:t>
        </w:r>
        <w:r>
          <w:rPr>
            <w:rStyle w:val="apple-converted-space"/>
            <w:rFonts w:ascii="Courier New" w:hAnsi="Courier New" w:cs="Courier New"/>
            <w:color w:val="000000"/>
          </w:rPr>
          <w:t> </w:t>
        </w:r>
        <w:r>
          <w:rPr>
            <w:rFonts w:ascii="Arial" w:hAnsi="Arial" w:cs="Arial"/>
            <w:color w:val="000000"/>
          </w:rPr>
          <w:t>is one of the implementations of bean Factory which we have used in our project. The</w:t>
        </w:r>
        <w:r>
          <w:rPr>
            <w:rStyle w:val="apple-converted-space"/>
            <w:rFonts w:ascii="Arial" w:hAnsi="Arial" w:cs="Arial"/>
            <w:color w:val="000000"/>
          </w:rPr>
          <w:t> </w:t>
        </w:r>
        <w:r>
          <w:rPr>
            <w:rFonts w:ascii="Courier New" w:hAnsi="Courier New" w:cs="Courier New"/>
            <w:b/>
            <w:bCs/>
            <w:color w:val="000000"/>
          </w:rPr>
          <w:t>org.springframework.beans.factory.xml.XmlBeanFactory</w:t>
        </w:r>
        <w:r>
          <w:rPr>
            <w:rFonts w:ascii="Arial" w:hAnsi="Arial" w:cs="Arial"/>
            <w:b/>
            <w:bCs/>
            <w:color w:val="000000"/>
          </w:rPr>
          <w:t>is used to create bean instance defined in our XML file.</w:t>
        </w:r>
      </w:ins>
    </w:p>
    <w:p w:rsidR="00911AD0" w:rsidRDefault="00911AD0" w:rsidP="00911AD0">
      <w:pPr>
        <w:rPr>
          <w:ins w:id="1229" w:author="Unknown"/>
          <w:rFonts w:ascii="Trebuchet MS" w:hAnsi="Trebuchet MS"/>
          <w:color w:val="000000"/>
        </w:rPr>
      </w:pPr>
      <w:ins w:id="1230" w:author="Unknown">
        <w:r>
          <w:rPr>
            <w:rFonts w:ascii="Courier New" w:hAnsi="Courier New" w:cs="Courier New"/>
            <w:color w:val="0000FF"/>
          </w:rPr>
          <w:t xml:space="preserve">BeanFactory factory = new </w:t>
        </w:r>
        <w:proofErr w:type="gramStart"/>
        <w:r>
          <w:rPr>
            <w:rFonts w:ascii="Courier New" w:hAnsi="Courier New" w:cs="Courier New"/>
            <w:color w:val="0000FF"/>
          </w:rPr>
          <w:t>XmlBeanFactory(</w:t>
        </w:r>
        <w:proofErr w:type="gramEnd"/>
        <w:r>
          <w:rPr>
            <w:rFonts w:ascii="Courier New" w:hAnsi="Courier New" w:cs="Courier New"/>
            <w:color w:val="0000FF"/>
          </w:rPr>
          <w:t>new FileInputStream("beans.xml"));</w:t>
        </w:r>
      </w:ins>
    </w:p>
    <w:p w:rsidR="00911AD0" w:rsidRDefault="00911AD0" w:rsidP="00911AD0">
      <w:pPr>
        <w:rPr>
          <w:ins w:id="1231" w:author="Unknown"/>
          <w:rFonts w:ascii="Trebuchet MS" w:hAnsi="Trebuchet MS"/>
          <w:color w:val="000000"/>
        </w:rPr>
      </w:pPr>
      <w:ins w:id="1232" w:author="Unknown">
        <w:r>
          <w:rPr>
            <w:rFonts w:ascii="Courier New" w:hAnsi="Courier New" w:cs="Courier New"/>
            <w:color w:val="000000"/>
          </w:rPr>
          <w:t>Or</w:t>
        </w:r>
      </w:ins>
    </w:p>
    <w:p w:rsidR="00911AD0" w:rsidRDefault="00911AD0" w:rsidP="00911AD0">
      <w:pPr>
        <w:rPr>
          <w:ins w:id="1233" w:author="Unknown"/>
          <w:rFonts w:ascii="Trebuchet MS" w:hAnsi="Trebuchet MS"/>
          <w:color w:val="000000"/>
        </w:rPr>
      </w:pPr>
      <w:ins w:id="1234" w:author="Unknown">
        <w:r>
          <w:rPr>
            <w:rFonts w:ascii="Courier New" w:hAnsi="Courier New" w:cs="Courier New"/>
            <w:color w:val="0000FF"/>
          </w:rPr>
          <w:t xml:space="preserve">ClassPathResource resorce = new </w:t>
        </w:r>
        <w:proofErr w:type="gramStart"/>
        <w:r>
          <w:rPr>
            <w:rFonts w:ascii="Courier New" w:hAnsi="Courier New" w:cs="Courier New"/>
            <w:color w:val="0000FF"/>
          </w:rPr>
          <w:t>ClassPathResource(</w:t>
        </w:r>
        <w:proofErr w:type="gramEnd"/>
        <w:r>
          <w:rPr>
            <w:rFonts w:ascii="Courier New" w:hAnsi="Courier New" w:cs="Courier New"/>
            <w:color w:val="0000FF"/>
          </w:rPr>
          <w:t>"beans.xml");</w:t>
        </w:r>
        <w:r>
          <w:rPr>
            <w:rStyle w:val="apple-converted-space"/>
            <w:rFonts w:ascii="Courier New" w:hAnsi="Courier New" w:cs="Courier New"/>
            <w:color w:val="0000FF"/>
          </w:rPr>
          <w:t> </w:t>
        </w:r>
        <w:r>
          <w:rPr>
            <w:rFonts w:ascii="Courier New" w:hAnsi="Courier New" w:cs="Courier New"/>
            <w:color w:val="0000FF"/>
          </w:rPr>
          <w:br/>
          <w:t>XmlBeanFactory factory = new XmlBeanFactory(resorce);</w:t>
        </w:r>
      </w:ins>
    </w:p>
    <w:p w:rsidR="00911AD0" w:rsidRDefault="00911AD0" w:rsidP="00911AD0">
      <w:pPr>
        <w:rPr>
          <w:ins w:id="1235" w:author="Unknown"/>
          <w:rFonts w:ascii="Trebuchet MS" w:hAnsi="Trebuchet MS"/>
          <w:color w:val="000000"/>
        </w:rPr>
      </w:pPr>
    </w:p>
    <w:p w:rsidR="00911AD0" w:rsidRDefault="00911AD0" w:rsidP="00911AD0">
      <w:pPr>
        <w:rPr>
          <w:ins w:id="1236" w:author="Unknown"/>
          <w:rFonts w:ascii="Trebuchet MS" w:hAnsi="Trebuchet MS"/>
          <w:color w:val="000000"/>
        </w:rPr>
      </w:pPr>
      <w:ins w:id="1237" w:author="Unknown">
        <w:r>
          <w:rPr>
            <w:rFonts w:ascii="Arial" w:hAnsi="Arial" w:cs="Arial"/>
            <w:b/>
            <w:bCs/>
            <w:color w:val="000000"/>
          </w:rPr>
          <w:br/>
          <w:t>Question 4: What are the difference between BeanFactory and ApplicationContext in spring?</w:t>
        </w:r>
        <w:r>
          <w:rPr>
            <w:rStyle w:val="apple-converted-space"/>
            <w:rFonts w:ascii="Arial" w:hAnsi="Arial" w:cs="Arial"/>
            <w:b/>
            <w:bCs/>
            <w:color w:val="000000"/>
          </w:rPr>
          <w:t> </w:t>
        </w:r>
        <w:r>
          <w:rPr>
            <w:rFonts w:ascii="Arial" w:hAnsi="Arial" w:cs="Arial"/>
            <w:color w:val="000000"/>
          </w:rPr>
          <w:t>(</w:t>
        </w:r>
        <w:r w:rsidR="00A143DB">
          <w:rPr>
            <w:rFonts w:ascii="Arial" w:hAnsi="Arial" w:cs="Arial"/>
            <w:color w:val="000000"/>
          </w:rPr>
          <w:fldChar w:fldCharType="begin"/>
        </w:r>
        <w:r>
          <w:rPr>
            <w:rFonts w:ascii="Arial" w:hAnsi="Arial" w:cs="Arial"/>
            <w:color w:val="000000"/>
          </w:rPr>
          <w:instrText xml:space="preserve"> HYPERLINK "http://javarevisited.blogspot.com/2012/11/difference-between-beanfactory-vs-applicationcontext-spring-framework.html" \t "_blank" </w:instrText>
        </w:r>
        <w:r w:rsidR="00A143DB">
          <w:rPr>
            <w:rFonts w:ascii="Arial" w:hAnsi="Arial" w:cs="Arial"/>
            <w:color w:val="000000"/>
          </w:rPr>
          <w:fldChar w:fldCharType="separate"/>
        </w:r>
        <w:proofErr w:type="gramStart"/>
        <w:r>
          <w:rPr>
            <w:rStyle w:val="Hyperlink"/>
            <w:rFonts w:ascii="Arial" w:hAnsi="Arial" w:cs="Arial"/>
            <w:color w:val="660099"/>
          </w:rPr>
          <w:t>answer</w:t>
        </w:r>
        <w:proofErr w:type="gramEnd"/>
        <w:r w:rsidR="00A143DB">
          <w:rPr>
            <w:rFonts w:ascii="Arial" w:hAnsi="Arial" w:cs="Arial"/>
            <w:color w:val="000000"/>
          </w:rPr>
          <w:fldChar w:fldCharType="end"/>
        </w:r>
        <w:r>
          <w:rPr>
            <w:rFonts w:ascii="Arial" w:hAnsi="Arial" w:cs="Arial"/>
            <w:color w:val="000000"/>
          </w:rPr>
          <w:t>)</w:t>
        </w:r>
      </w:ins>
    </w:p>
    <w:p w:rsidR="00911AD0" w:rsidRDefault="00911AD0" w:rsidP="00911AD0">
      <w:pPr>
        <w:rPr>
          <w:ins w:id="1238" w:author="Unknown"/>
          <w:rFonts w:ascii="Trebuchet MS" w:hAnsi="Trebuchet MS"/>
          <w:color w:val="000000"/>
        </w:rPr>
      </w:pPr>
      <w:ins w:id="1239" w:author="Unknown">
        <w:r>
          <w:rPr>
            <w:rFonts w:ascii="Arial" w:hAnsi="Arial" w:cs="Arial"/>
            <w:color w:val="000000"/>
          </w:rPr>
          <w:t>Answer: This one is very popular spring interview question and often asks in entry level interview.</w:t>
        </w:r>
        <w:r>
          <w:rPr>
            <w:rStyle w:val="apple-converted-space"/>
            <w:rFonts w:ascii="Arial" w:hAnsi="Arial" w:cs="Arial"/>
            <w:color w:val="000000"/>
          </w:rPr>
          <w:t> </w:t>
        </w:r>
        <w:r>
          <w:rPr>
            <w:rFonts w:ascii="Courier New" w:hAnsi="Courier New" w:cs="Courier New"/>
            <w:color w:val="000000"/>
          </w:rPr>
          <w:t>ApplicationContext</w:t>
        </w:r>
        <w:r>
          <w:rPr>
            <w:rStyle w:val="apple-converted-space"/>
            <w:rFonts w:ascii="Courier New" w:hAnsi="Courier New" w:cs="Courier New"/>
            <w:color w:val="000000"/>
          </w:rPr>
          <w:t> </w:t>
        </w:r>
        <w:r>
          <w:rPr>
            <w:rFonts w:ascii="Arial" w:hAnsi="Arial" w:cs="Arial"/>
            <w:color w:val="000000"/>
          </w:rPr>
          <w:t>is the preferred way of using spring because of functionality provided by it and interviewer wanted to check whether you are familiar with it or not.</w:t>
        </w:r>
      </w:ins>
    </w:p>
    <w:p w:rsidR="00911AD0" w:rsidRDefault="00911AD0" w:rsidP="00911AD0">
      <w:pPr>
        <w:rPr>
          <w:ins w:id="1240" w:author="Unknown"/>
          <w:rFonts w:ascii="Trebuchet MS" w:hAnsi="Trebuchet MS"/>
          <w:color w:val="000000"/>
        </w:rPr>
      </w:pPr>
    </w:p>
    <w:tbl>
      <w:tblPr>
        <w:tblW w:w="8015" w:type="dxa"/>
        <w:tblCellMar>
          <w:left w:w="0" w:type="dxa"/>
          <w:right w:w="0" w:type="dxa"/>
        </w:tblCellMar>
        <w:tblLook w:val="04A0"/>
      </w:tblPr>
      <w:tblGrid>
        <w:gridCol w:w="4099"/>
        <w:gridCol w:w="3916"/>
      </w:tblGrid>
      <w:tr w:rsidR="00911AD0" w:rsidTr="00911AD0">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11AD0" w:rsidRDefault="00911AD0" w:rsidP="00911AD0">
            <w:pPr>
              <w:rPr>
                <w:rFonts w:ascii="Trebuchet MS" w:hAnsi="Trebuchet MS"/>
                <w:color w:val="000000"/>
              </w:rPr>
            </w:pPr>
            <w:r>
              <w:rPr>
                <w:rFonts w:ascii="Courier New" w:hAnsi="Courier New" w:cs="Courier New"/>
                <w:b/>
                <w:bCs/>
                <w:color w:val="000000"/>
              </w:rPr>
              <w:t>ApplicationContext</w:t>
            </w:r>
            <w:r>
              <w:rPr>
                <w:rFonts w:ascii="Arial" w:hAnsi="Arial" w:cs="Arial"/>
                <w:b/>
                <w:bCs/>
                <w:color w:val="000000"/>
              </w:rPr>
              <w:t>.</w:t>
            </w:r>
          </w:p>
          <w:p w:rsidR="00911AD0" w:rsidRDefault="00911AD0" w:rsidP="00911AD0">
            <w:pPr>
              <w:rPr>
                <w:rFonts w:ascii="Trebuchet MS" w:hAnsi="Trebuchet MS"/>
                <w:color w:val="000000"/>
                <w:sz w:val="24"/>
                <w:szCs w:val="24"/>
              </w:rPr>
            </w:pP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11AD0" w:rsidRDefault="00911AD0" w:rsidP="00911AD0">
            <w:pPr>
              <w:rPr>
                <w:rFonts w:ascii="Trebuchet MS" w:hAnsi="Trebuchet MS"/>
                <w:color w:val="000000"/>
                <w:sz w:val="24"/>
                <w:szCs w:val="24"/>
              </w:rPr>
            </w:pPr>
            <w:r>
              <w:rPr>
                <w:rFonts w:ascii="Courier New" w:hAnsi="Courier New" w:cs="Courier New"/>
                <w:b/>
                <w:bCs/>
                <w:color w:val="000000"/>
              </w:rPr>
              <w:lastRenderedPageBreak/>
              <w:t>BeanFactory</w:t>
            </w:r>
          </w:p>
        </w:tc>
      </w:tr>
      <w:tr w:rsidR="00911AD0" w:rsidTr="00911AD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11AD0" w:rsidRDefault="00911AD0" w:rsidP="00911AD0">
            <w:pPr>
              <w:rPr>
                <w:rFonts w:ascii="Trebuchet MS" w:hAnsi="Trebuchet MS"/>
                <w:color w:val="000000"/>
                <w:sz w:val="24"/>
                <w:szCs w:val="24"/>
              </w:rPr>
            </w:pPr>
            <w:r>
              <w:rPr>
                <w:rFonts w:ascii="Arial" w:hAnsi="Arial" w:cs="Arial"/>
                <w:color w:val="000000"/>
              </w:rPr>
              <w:lastRenderedPageBreak/>
              <w:t>Here we can have more than one config files possible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911AD0" w:rsidRDefault="00911AD0" w:rsidP="00911AD0">
            <w:pPr>
              <w:rPr>
                <w:rFonts w:ascii="Trebuchet MS" w:hAnsi="Trebuchet MS"/>
                <w:color w:val="000000"/>
                <w:sz w:val="24"/>
                <w:szCs w:val="24"/>
              </w:rPr>
            </w:pPr>
            <w:r>
              <w:rPr>
                <w:rFonts w:ascii="Arial" w:hAnsi="Arial" w:cs="Arial"/>
                <w:color w:val="000000"/>
              </w:rPr>
              <w:t>In this only one config file or .xml file</w:t>
            </w:r>
          </w:p>
        </w:tc>
      </w:tr>
      <w:tr w:rsidR="00911AD0" w:rsidTr="00911AD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11AD0" w:rsidRDefault="00911AD0" w:rsidP="00911AD0">
            <w:pPr>
              <w:rPr>
                <w:rFonts w:ascii="Trebuchet MS" w:hAnsi="Trebuchet MS"/>
                <w:color w:val="000000"/>
                <w:sz w:val="24"/>
                <w:szCs w:val="24"/>
              </w:rPr>
            </w:pPr>
            <w:r>
              <w:rPr>
                <w:rFonts w:ascii="Arial" w:hAnsi="Arial" w:cs="Arial"/>
                <w:color w:val="000000"/>
              </w:rPr>
              <w:t>Application contexts can publish events to beans that are registered as listeners</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911AD0" w:rsidRDefault="00911AD0" w:rsidP="00911AD0">
            <w:pPr>
              <w:rPr>
                <w:rFonts w:ascii="Trebuchet MS" w:hAnsi="Trebuchet MS"/>
                <w:color w:val="000000"/>
                <w:sz w:val="24"/>
                <w:szCs w:val="24"/>
              </w:rPr>
            </w:pPr>
            <w:r>
              <w:rPr>
                <w:rFonts w:ascii="Arial" w:hAnsi="Arial" w:cs="Arial"/>
                <w:color w:val="000000"/>
              </w:rPr>
              <w:t>Doesn’t support.</w:t>
            </w:r>
          </w:p>
        </w:tc>
      </w:tr>
      <w:tr w:rsidR="00911AD0" w:rsidTr="00911AD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11AD0" w:rsidRDefault="00911AD0" w:rsidP="00911AD0">
            <w:pPr>
              <w:rPr>
                <w:rFonts w:ascii="Trebuchet MS" w:hAnsi="Trebuchet MS"/>
                <w:color w:val="000000"/>
                <w:sz w:val="24"/>
                <w:szCs w:val="24"/>
              </w:rPr>
            </w:pPr>
            <w:r>
              <w:rPr>
                <w:rFonts w:ascii="Arial" w:hAnsi="Arial" w:cs="Arial"/>
                <w:color w:val="000000"/>
              </w:rPr>
              <w:t>Support internationalization (I18N) messages</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911AD0" w:rsidRDefault="00911AD0" w:rsidP="00911AD0">
            <w:pPr>
              <w:rPr>
                <w:rFonts w:ascii="Trebuchet MS" w:hAnsi="Trebuchet MS"/>
                <w:color w:val="000000"/>
                <w:sz w:val="24"/>
                <w:szCs w:val="24"/>
              </w:rPr>
            </w:pPr>
            <w:r>
              <w:rPr>
                <w:rFonts w:ascii="Arial" w:hAnsi="Arial" w:cs="Arial"/>
                <w:color w:val="000000"/>
              </w:rPr>
              <w:t>It’s not</w:t>
            </w:r>
          </w:p>
        </w:tc>
      </w:tr>
      <w:tr w:rsidR="00911AD0" w:rsidTr="00911AD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11AD0" w:rsidRDefault="00911AD0" w:rsidP="00911AD0">
            <w:pPr>
              <w:rPr>
                <w:rFonts w:ascii="Trebuchet MS" w:hAnsi="Trebuchet MS"/>
                <w:color w:val="000000"/>
                <w:sz w:val="24"/>
                <w:szCs w:val="24"/>
              </w:rPr>
            </w:pPr>
            <w:r>
              <w:rPr>
                <w:rFonts w:ascii="Arial" w:hAnsi="Arial" w:cs="Arial"/>
                <w:color w:val="000000"/>
              </w:rPr>
              <w:t>Support application life-cycle events, and validation.</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911AD0" w:rsidRDefault="00911AD0" w:rsidP="00911AD0">
            <w:pPr>
              <w:rPr>
                <w:rFonts w:ascii="Trebuchet MS" w:hAnsi="Trebuchet MS"/>
                <w:color w:val="000000"/>
                <w:sz w:val="24"/>
                <w:szCs w:val="24"/>
              </w:rPr>
            </w:pPr>
            <w:r>
              <w:rPr>
                <w:rFonts w:ascii="Arial" w:hAnsi="Arial" w:cs="Arial"/>
                <w:color w:val="000000"/>
              </w:rPr>
              <w:t>Doesn’t support.</w:t>
            </w:r>
          </w:p>
        </w:tc>
      </w:tr>
      <w:tr w:rsidR="00911AD0" w:rsidTr="00911AD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11AD0" w:rsidRDefault="00911AD0" w:rsidP="00911AD0">
            <w:pPr>
              <w:rPr>
                <w:rFonts w:ascii="Trebuchet MS" w:hAnsi="Trebuchet MS"/>
                <w:color w:val="000000"/>
                <w:sz w:val="24"/>
                <w:szCs w:val="24"/>
              </w:rPr>
            </w:pPr>
            <w:r>
              <w:rPr>
                <w:rFonts w:ascii="Arial" w:hAnsi="Arial" w:cs="Arial"/>
                <w:color w:val="000000"/>
              </w:rPr>
              <w:t>Supports  many enterprise services such JNDI access, EJB integration, remoting</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911AD0" w:rsidRDefault="00911AD0" w:rsidP="00911AD0">
            <w:pPr>
              <w:rPr>
                <w:rFonts w:ascii="Trebuchet MS" w:hAnsi="Trebuchet MS"/>
                <w:color w:val="000000"/>
                <w:sz w:val="24"/>
                <w:szCs w:val="24"/>
              </w:rPr>
            </w:pPr>
            <w:r>
              <w:rPr>
                <w:rFonts w:ascii="Arial" w:hAnsi="Arial" w:cs="Arial"/>
                <w:color w:val="000000"/>
              </w:rPr>
              <w:t>Doesn’t support.</w:t>
            </w:r>
          </w:p>
        </w:tc>
      </w:tr>
    </w:tbl>
    <w:p w:rsidR="00911AD0" w:rsidRDefault="00911AD0" w:rsidP="00911AD0">
      <w:pPr>
        <w:rPr>
          <w:ins w:id="1241" w:author="Unknown"/>
          <w:rFonts w:ascii="Trebuchet MS" w:hAnsi="Trebuchet MS"/>
          <w:color w:val="000000"/>
        </w:rPr>
      </w:pPr>
      <w:ins w:id="1242" w:author="Unknown">
        <w:r>
          <w:rPr>
            <w:rFonts w:ascii="Verdana" w:hAnsi="Verdana"/>
            <w:color w:val="000000"/>
          </w:rPr>
          <w:br/>
        </w:r>
        <w:r>
          <w:rPr>
            <w:rFonts w:ascii="Verdana" w:hAnsi="Verdana"/>
            <w:color w:val="000000"/>
          </w:rPr>
          <w:br/>
        </w:r>
        <w:r>
          <w:rPr>
            <w:rFonts w:ascii="Verdana" w:hAnsi="Verdana"/>
            <w:color w:val="000000"/>
          </w:rPr>
          <w:br/>
        </w:r>
        <w:r>
          <w:rPr>
            <w:rFonts w:ascii="Arial" w:hAnsi="Arial" w:cs="Arial"/>
            <w:b/>
            <w:bCs/>
            <w:color w:val="000000"/>
          </w:rPr>
          <w:t>Question 5: What are different modules in spring?</w:t>
        </w:r>
      </w:ins>
    </w:p>
    <w:p w:rsidR="00911AD0" w:rsidRDefault="00911AD0" w:rsidP="00911AD0">
      <w:pPr>
        <w:rPr>
          <w:ins w:id="1243" w:author="Unknown"/>
          <w:rFonts w:ascii="Trebuchet MS" w:hAnsi="Trebuchet MS"/>
          <w:color w:val="000000"/>
        </w:rPr>
      </w:pPr>
      <w:ins w:id="1244" w:author="Unknown">
        <w:r>
          <w:rPr>
            <w:rFonts w:ascii="Arial" w:hAnsi="Arial" w:cs="Arial"/>
            <w:color w:val="000000"/>
          </w:rPr>
          <w:t>Answer: spring has seven core modules</w:t>
        </w:r>
      </w:ins>
    </w:p>
    <w:p w:rsidR="00911AD0" w:rsidRDefault="00911AD0" w:rsidP="00911AD0">
      <w:pPr>
        <w:ind w:hanging="360"/>
        <w:rPr>
          <w:ins w:id="1245" w:author="Unknown"/>
          <w:rFonts w:ascii="Trebuchet MS" w:hAnsi="Trebuchet MS"/>
          <w:color w:val="000000"/>
        </w:rPr>
      </w:pPr>
      <w:ins w:id="1246" w:author="Unknown">
        <w:r>
          <w:rPr>
            <w:rFonts w:ascii="Arial" w:hAnsi="Arial" w:cs="Arial"/>
            <w:color w:val="000000"/>
          </w:rPr>
          <w:t>1.</w:t>
        </w:r>
        <w:r>
          <w:rPr>
            <w:rFonts w:ascii="Arial" w:hAnsi="Arial" w:cs="Arial"/>
            <w:color w:val="000000"/>
            <w:sz w:val="14"/>
            <w:szCs w:val="14"/>
          </w:rPr>
          <w:t>     </w:t>
        </w:r>
        <w:r>
          <w:rPr>
            <w:rStyle w:val="apple-converted-space"/>
            <w:rFonts w:ascii="Arial" w:hAnsi="Arial" w:cs="Arial"/>
            <w:color w:val="000000"/>
            <w:sz w:val="14"/>
            <w:szCs w:val="14"/>
          </w:rPr>
          <w:t> </w:t>
        </w:r>
        <w:r>
          <w:rPr>
            <w:rFonts w:ascii="Arial" w:hAnsi="Arial" w:cs="Arial"/>
            <w:color w:val="000000"/>
          </w:rPr>
          <w:t>The Core container module</w:t>
        </w:r>
      </w:ins>
    </w:p>
    <w:p w:rsidR="00911AD0" w:rsidRDefault="00911AD0" w:rsidP="00911AD0">
      <w:pPr>
        <w:ind w:hanging="360"/>
        <w:rPr>
          <w:ins w:id="1247" w:author="Unknown"/>
          <w:rFonts w:ascii="Trebuchet MS" w:hAnsi="Trebuchet MS"/>
          <w:color w:val="000000"/>
        </w:rPr>
      </w:pPr>
      <w:ins w:id="1248" w:author="Unknown">
        <w:r>
          <w:rPr>
            <w:rFonts w:ascii="Arial" w:hAnsi="Arial" w:cs="Arial"/>
            <w:color w:val="000000"/>
          </w:rPr>
          <w:t>2.</w:t>
        </w:r>
        <w:r>
          <w:rPr>
            <w:rFonts w:ascii="Arial" w:hAnsi="Arial" w:cs="Arial"/>
            <w:color w:val="000000"/>
            <w:sz w:val="14"/>
            <w:szCs w:val="14"/>
          </w:rPr>
          <w:t>     </w:t>
        </w:r>
        <w:r>
          <w:rPr>
            <w:rStyle w:val="apple-converted-space"/>
            <w:rFonts w:ascii="Arial" w:hAnsi="Arial" w:cs="Arial"/>
            <w:color w:val="000000"/>
            <w:sz w:val="14"/>
            <w:szCs w:val="14"/>
          </w:rPr>
          <w:t> </w:t>
        </w:r>
        <w:r>
          <w:rPr>
            <w:rFonts w:ascii="Arial" w:hAnsi="Arial" w:cs="Arial"/>
            <w:color w:val="000000"/>
          </w:rPr>
          <w:t>Application context module</w:t>
        </w:r>
      </w:ins>
    </w:p>
    <w:p w:rsidR="00911AD0" w:rsidRDefault="00911AD0" w:rsidP="00911AD0">
      <w:pPr>
        <w:ind w:hanging="360"/>
        <w:rPr>
          <w:ins w:id="1249" w:author="Unknown"/>
          <w:rFonts w:ascii="Trebuchet MS" w:hAnsi="Trebuchet MS"/>
          <w:color w:val="000000"/>
        </w:rPr>
      </w:pPr>
      <w:ins w:id="1250" w:author="Unknown">
        <w:r>
          <w:rPr>
            <w:rFonts w:ascii="Arial" w:hAnsi="Arial" w:cs="Arial"/>
            <w:color w:val="000000"/>
          </w:rPr>
          <w:t>3.</w:t>
        </w:r>
        <w:r>
          <w:rPr>
            <w:rFonts w:ascii="Arial" w:hAnsi="Arial" w:cs="Arial"/>
            <w:color w:val="000000"/>
            <w:sz w:val="14"/>
            <w:szCs w:val="14"/>
          </w:rPr>
          <w:t>     </w:t>
        </w:r>
        <w:r>
          <w:rPr>
            <w:rStyle w:val="apple-converted-space"/>
            <w:rFonts w:ascii="Arial" w:hAnsi="Arial" w:cs="Arial"/>
            <w:color w:val="000000"/>
            <w:sz w:val="14"/>
            <w:szCs w:val="14"/>
          </w:rPr>
          <w:t> </w:t>
        </w:r>
        <w:r>
          <w:rPr>
            <w:rFonts w:ascii="Arial" w:hAnsi="Arial" w:cs="Arial"/>
            <w:color w:val="000000"/>
          </w:rPr>
          <w:t>AOP module (Aspect Oriented Programming)</w:t>
        </w:r>
      </w:ins>
    </w:p>
    <w:p w:rsidR="00911AD0" w:rsidRDefault="00911AD0" w:rsidP="00911AD0">
      <w:pPr>
        <w:ind w:hanging="360"/>
        <w:rPr>
          <w:ins w:id="1251" w:author="Unknown"/>
          <w:rFonts w:ascii="Trebuchet MS" w:hAnsi="Trebuchet MS"/>
          <w:color w:val="000000"/>
        </w:rPr>
      </w:pPr>
      <w:ins w:id="1252" w:author="Unknown">
        <w:r>
          <w:rPr>
            <w:rFonts w:ascii="Arial" w:hAnsi="Arial" w:cs="Arial"/>
            <w:color w:val="000000"/>
          </w:rPr>
          <w:t>4.</w:t>
        </w:r>
        <w:r>
          <w:rPr>
            <w:rFonts w:ascii="Arial" w:hAnsi="Arial" w:cs="Arial"/>
            <w:color w:val="000000"/>
            <w:sz w:val="14"/>
            <w:szCs w:val="14"/>
          </w:rPr>
          <w:t>     </w:t>
        </w:r>
        <w:r>
          <w:rPr>
            <w:rStyle w:val="apple-converted-space"/>
            <w:rFonts w:ascii="Arial" w:hAnsi="Arial" w:cs="Arial"/>
            <w:color w:val="000000"/>
            <w:sz w:val="14"/>
            <w:szCs w:val="14"/>
          </w:rPr>
          <w:t> </w:t>
        </w:r>
        <w:r>
          <w:rPr>
            <w:rFonts w:ascii="Arial" w:hAnsi="Arial" w:cs="Arial"/>
            <w:color w:val="000000"/>
          </w:rPr>
          <w:t>JDBC abstraction and DAO module</w:t>
        </w:r>
      </w:ins>
    </w:p>
    <w:p w:rsidR="00911AD0" w:rsidRDefault="00911AD0" w:rsidP="00911AD0">
      <w:pPr>
        <w:ind w:hanging="360"/>
        <w:rPr>
          <w:ins w:id="1253" w:author="Unknown"/>
          <w:rFonts w:ascii="Trebuchet MS" w:hAnsi="Trebuchet MS"/>
          <w:color w:val="000000"/>
        </w:rPr>
      </w:pPr>
      <w:ins w:id="1254" w:author="Unknown">
        <w:r>
          <w:rPr>
            <w:rFonts w:ascii="Arial" w:hAnsi="Arial" w:cs="Arial"/>
            <w:color w:val="000000"/>
          </w:rPr>
          <w:t>5.</w:t>
        </w:r>
        <w:r>
          <w:rPr>
            <w:rFonts w:ascii="Arial" w:hAnsi="Arial" w:cs="Arial"/>
            <w:color w:val="000000"/>
            <w:sz w:val="14"/>
            <w:szCs w:val="14"/>
          </w:rPr>
          <w:t>     </w:t>
        </w:r>
        <w:r>
          <w:rPr>
            <w:rStyle w:val="apple-converted-space"/>
            <w:rFonts w:ascii="Arial" w:hAnsi="Arial" w:cs="Arial"/>
            <w:color w:val="000000"/>
            <w:sz w:val="14"/>
            <w:szCs w:val="14"/>
          </w:rPr>
          <w:t> </w:t>
        </w:r>
        <w:r>
          <w:rPr>
            <w:rFonts w:ascii="Arial" w:hAnsi="Arial" w:cs="Arial"/>
            <w:color w:val="000000"/>
          </w:rPr>
          <w:t>O/R mapping integration module (Object/Relational)</w:t>
        </w:r>
      </w:ins>
    </w:p>
    <w:p w:rsidR="00911AD0" w:rsidRDefault="00911AD0" w:rsidP="00911AD0">
      <w:pPr>
        <w:ind w:hanging="360"/>
        <w:rPr>
          <w:ins w:id="1255" w:author="Unknown"/>
          <w:rFonts w:ascii="Trebuchet MS" w:hAnsi="Trebuchet MS"/>
          <w:color w:val="000000"/>
        </w:rPr>
      </w:pPr>
      <w:ins w:id="1256" w:author="Unknown">
        <w:r>
          <w:rPr>
            <w:rFonts w:ascii="Arial" w:hAnsi="Arial" w:cs="Arial"/>
            <w:color w:val="000000"/>
          </w:rPr>
          <w:t>6.</w:t>
        </w:r>
        <w:r>
          <w:rPr>
            <w:rFonts w:ascii="Arial" w:hAnsi="Arial" w:cs="Arial"/>
            <w:color w:val="000000"/>
            <w:sz w:val="14"/>
            <w:szCs w:val="14"/>
          </w:rPr>
          <w:t>     </w:t>
        </w:r>
        <w:r>
          <w:rPr>
            <w:rStyle w:val="apple-converted-space"/>
            <w:rFonts w:ascii="Arial" w:hAnsi="Arial" w:cs="Arial"/>
            <w:color w:val="000000"/>
            <w:sz w:val="14"/>
            <w:szCs w:val="14"/>
          </w:rPr>
          <w:t> </w:t>
        </w:r>
        <w:r>
          <w:rPr>
            <w:rFonts w:ascii="Arial" w:hAnsi="Arial" w:cs="Arial"/>
            <w:color w:val="000000"/>
          </w:rPr>
          <w:t>Web module</w:t>
        </w:r>
      </w:ins>
    </w:p>
    <w:p w:rsidR="00911AD0" w:rsidRDefault="00911AD0" w:rsidP="00911AD0">
      <w:pPr>
        <w:ind w:hanging="360"/>
        <w:rPr>
          <w:ins w:id="1257" w:author="Unknown"/>
          <w:rFonts w:ascii="Trebuchet MS" w:hAnsi="Trebuchet MS"/>
          <w:color w:val="000000"/>
        </w:rPr>
      </w:pPr>
      <w:ins w:id="1258" w:author="Unknown">
        <w:r>
          <w:rPr>
            <w:rFonts w:ascii="Arial" w:hAnsi="Arial" w:cs="Arial"/>
            <w:color w:val="000000"/>
          </w:rPr>
          <w:t>7.</w:t>
        </w:r>
        <w:r>
          <w:rPr>
            <w:rFonts w:ascii="Arial" w:hAnsi="Arial" w:cs="Arial"/>
            <w:color w:val="000000"/>
            <w:sz w:val="14"/>
            <w:szCs w:val="14"/>
          </w:rPr>
          <w:t>     </w:t>
        </w:r>
        <w:r>
          <w:rPr>
            <w:rStyle w:val="apple-converted-space"/>
            <w:rFonts w:ascii="Arial" w:hAnsi="Arial" w:cs="Arial"/>
            <w:color w:val="000000"/>
            <w:sz w:val="14"/>
            <w:szCs w:val="14"/>
          </w:rPr>
          <w:t> </w:t>
        </w:r>
        <w:r>
          <w:rPr>
            <w:rFonts w:ascii="Arial" w:hAnsi="Arial" w:cs="Arial"/>
            <w:color w:val="000000"/>
          </w:rPr>
          <w:t>MVC framework module</w:t>
        </w:r>
      </w:ins>
    </w:p>
    <w:p w:rsidR="00911AD0" w:rsidRDefault="00911AD0" w:rsidP="00911AD0">
      <w:pPr>
        <w:rPr>
          <w:ins w:id="1259" w:author="Unknown"/>
          <w:rFonts w:ascii="Trebuchet MS" w:hAnsi="Trebuchet MS"/>
          <w:color w:val="000000"/>
        </w:rPr>
      </w:pPr>
    </w:p>
    <w:p w:rsidR="00911AD0" w:rsidRDefault="00911AD0" w:rsidP="00911AD0">
      <w:pPr>
        <w:rPr>
          <w:ins w:id="1260" w:author="Unknown"/>
          <w:rFonts w:ascii="Trebuchet MS" w:hAnsi="Trebuchet MS"/>
          <w:color w:val="000000"/>
        </w:rPr>
      </w:pPr>
      <w:ins w:id="1261" w:author="Unknown">
        <w:r>
          <w:rPr>
            <w:rFonts w:ascii="Arial" w:hAnsi="Arial" w:cs="Arial"/>
            <w:b/>
            <w:bCs/>
            <w:color w:val="000000"/>
          </w:rPr>
          <w:t>Question 6: What is the difference between singleton and prototype bean</w:t>
        </w:r>
        <w:proofErr w:type="gramStart"/>
        <w:r>
          <w:rPr>
            <w:rFonts w:ascii="Arial" w:hAnsi="Arial" w:cs="Arial"/>
            <w:b/>
            <w:bCs/>
            <w:color w:val="000000"/>
          </w:rPr>
          <w:t>?</w:t>
        </w:r>
      </w:ins>
      <w:r w:rsidR="002D273E">
        <w:rPr>
          <w:rFonts w:ascii="Arial" w:hAnsi="Arial" w:cs="Arial"/>
          <w:b/>
          <w:bCs/>
          <w:color w:val="000000"/>
        </w:rPr>
        <w:t>RRR</w:t>
      </w:r>
      <w:proofErr w:type="gramEnd"/>
    </w:p>
    <w:p w:rsidR="00911AD0" w:rsidRDefault="00911AD0" w:rsidP="00911AD0">
      <w:pPr>
        <w:jc w:val="center"/>
        <w:rPr>
          <w:ins w:id="1262" w:author="Unknown"/>
          <w:rFonts w:ascii="Trebuchet MS" w:hAnsi="Trebuchet MS"/>
          <w:color w:val="000000"/>
        </w:rPr>
      </w:pPr>
      <w:r>
        <w:rPr>
          <w:rFonts w:ascii="Arial" w:hAnsi="Arial" w:cs="Arial"/>
          <w:noProof/>
          <w:color w:val="660099"/>
        </w:rPr>
        <w:lastRenderedPageBreak/>
        <w:drawing>
          <wp:inline distT="0" distB="0" distL="0" distR="0">
            <wp:extent cx="3044825" cy="1811655"/>
            <wp:effectExtent l="19050" t="0" r="3175" b="0"/>
            <wp:docPr id="93" name="Picture 93" descr="spring questions answers">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pring questions answers">
                      <a:hlinkClick r:id="rId115"/>
                    </pic:cNvPr>
                    <pic:cNvPicPr>
                      <a:picLocks noChangeAspect="1" noChangeArrowheads="1"/>
                    </pic:cNvPicPr>
                  </pic:nvPicPr>
                  <pic:blipFill>
                    <a:blip r:embed="rId116"/>
                    <a:srcRect/>
                    <a:stretch>
                      <a:fillRect/>
                    </a:stretch>
                  </pic:blipFill>
                  <pic:spPr bwMode="auto">
                    <a:xfrm>
                      <a:off x="0" y="0"/>
                      <a:ext cx="3044825" cy="1811655"/>
                    </a:xfrm>
                    <a:prstGeom prst="rect">
                      <a:avLst/>
                    </a:prstGeom>
                    <a:noFill/>
                    <a:ln w="9525">
                      <a:noFill/>
                      <a:miter lim="800000"/>
                      <a:headEnd/>
                      <a:tailEnd/>
                    </a:ln>
                  </pic:spPr>
                </pic:pic>
              </a:graphicData>
            </a:graphic>
          </wp:inline>
        </w:drawing>
      </w:r>
    </w:p>
    <w:p w:rsidR="00911AD0" w:rsidRDefault="00911AD0" w:rsidP="00911AD0">
      <w:pPr>
        <w:rPr>
          <w:ins w:id="1263" w:author="Unknown"/>
          <w:rFonts w:ascii="Trebuchet MS" w:hAnsi="Trebuchet MS"/>
          <w:color w:val="000000"/>
        </w:rPr>
      </w:pPr>
      <w:ins w:id="1264" w:author="Unknown">
        <w:r>
          <w:rPr>
            <w:rFonts w:ascii="Arial" w:hAnsi="Arial" w:cs="Arial"/>
            <w:color w:val="000000"/>
          </w:rPr>
          <w:t>Ans: This is another popular</w:t>
        </w:r>
        <w:r>
          <w:rPr>
            <w:rStyle w:val="apple-converted-space"/>
            <w:rFonts w:ascii="Arial" w:hAnsi="Arial" w:cs="Arial"/>
            <w:color w:val="000000"/>
          </w:rPr>
          <w:t> </w:t>
        </w:r>
        <w:r>
          <w:rPr>
            <w:rFonts w:ascii="Arial" w:hAnsi="Arial" w:cs="Arial"/>
            <w:i/>
            <w:iCs/>
            <w:color w:val="000000"/>
          </w:rPr>
          <w:t>spring interview questions</w:t>
        </w:r>
        <w:r>
          <w:rPr>
            <w:rStyle w:val="apple-converted-space"/>
            <w:rFonts w:ascii="Arial" w:hAnsi="Arial" w:cs="Arial"/>
            <w:color w:val="000000"/>
          </w:rPr>
          <w:t> </w:t>
        </w:r>
        <w:r>
          <w:rPr>
            <w:rFonts w:ascii="Arial" w:hAnsi="Arial" w:cs="Arial"/>
            <w:color w:val="000000"/>
          </w:rPr>
          <w:t>and an important concept to understand. Basically, a bean has scopes which define their existence on the application</w:t>
        </w:r>
      </w:ins>
    </w:p>
    <w:p w:rsidR="00911AD0" w:rsidRDefault="00911AD0" w:rsidP="00911AD0">
      <w:pPr>
        <w:rPr>
          <w:ins w:id="1265" w:author="Unknown"/>
          <w:rFonts w:ascii="Trebuchet MS" w:hAnsi="Trebuchet MS"/>
          <w:color w:val="000000"/>
        </w:rPr>
      </w:pPr>
      <w:ins w:id="1266" w:author="Unknown">
        <w:r>
          <w:rPr>
            <w:rFonts w:ascii="Arial" w:hAnsi="Arial" w:cs="Arial"/>
            <w:b/>
            <w:bCs/>
            <w:color w:val="000000"/>
          </w:rPr>
          <w:t>Singleton:</w:t>
        </w:r>
        <w:r>
          <w:rPr>
            <w:rStyle w:val="apple-converted-space"/>
            <w:rFonts w:ascii="Arial" w:hAnsi="Arial" w:cs="Arial"/>
            <w:color w:val="000000"/>
          </w:rPr>
          <w:t> </w:t>
        </w:r>
        <w:r>
          <w:rPr>
            <w:rFonts w:ascii="Arial" w:hAnsi="Arial" w:cs="Arial"/>
            <w:color w:val="000000"/>
          </w:rPr>
          <w:t>means single bean definition to a single object instance per Spring IOC container.</w:t>
        </w:r>
        <w:r>
          <w:rPr>
            <w:rFonts w:ascii="Arial" w:hAnsi="Arial" w:cs="Arial"/>
            <w:color w:val="000000"/>
          </w:rPr>
          <w:br/>
        </w:r>
        <w:r>
          <w:rPr>
            <w:rFonts w:ascii="Arial" w:hAnsi="Arial" w:cs="Arial"/>
            <w:b/>
            <w:bCs/>
            <w:color w:val="000000"/>
          </w:rPr>
          <w:t>Prototype</w:t>
        </w:r>
        <w:r>
          <w:rPr>
            <w:rFonts w:ascii="Arial" w:hAnsi="Arial" w:cs="Arial"/>
            <w:color w:val="000000"/>
          </w:rPr>
          <w:t>: means a single bean definition to any number of object instances.</w:t>
        </w:r>
      </w:ins>
    </w:p>
    <w:p w:rsidR="00911AD0" w:rsidRDefault="00911AD0" w:rsidP="00911AD0">
      <w:pPr>
        <w:rPr>
          <w:ins w:id="1267" w:author="Unknown"/>
          <w:rFonts w:ascii="Trebuchet MS" w:hAnsi="Trebuchet MS"/>
          <w:color w:val="000000"/>
        </w:rPr>
      </w:pPr>
      <w:ins w:id="1268" w:author="Unknown">
        <w:r>
          <w:rPr>
            <w:rFonts w:ascii="Arial" w:hAnsi="Arial" w:cs="Arial"/>
            <w:color w:val="000000"/>
          </w:rPr>
          <w:t>Whatever beans we defined in spring framework are singleton beans. There is an attribute in bean tag named ‘singleton’ if specified true then bean becomes singleton and if set to false then the bean becomes a prototype bean. By default, it is set to true. So, all the beans in spring framework are by default singleton beans.</w:t>
        </w:r>
      </w:ins>
    </w:p>
    <w:p w:rsidR="00911AD0" w:rsidRDefault="00911AD0" w:rsidP="00911AD0">
      <w:pPr>
        <w:rPr>
          <w:ins w:id="1269" w:author="Unknown"/>
          <w:rFonts w:ascii="Trebuchet MS" w:hAnsi="Trebuchet MS"/>
          <w:color w:val="000000"/>
        </w:rPr>
      </w:pPr>
    </w:p>
    <w:p w:rsidR="00911AD0" w:rsidRDefault="00911AD0" w:rsidP="00911AD0">
      <w:pPr>
        <w:rPr>
          <w:ins w:id="1270" w:author="Unknown"/>
          <w:rFonts w:ascii="Trebuchet MS" w:hAnsi="Trebuchet MS"/>
          <w:color w:val="000000"/>
        </w:rPr>
      </w:pPr>
      <w:ins w:id="1271" w:author="Unknown">
        <w:r>
          <w:rPr>
            <w:rFonts w:ascii="Courier New" w:hAnsi="Courier New" w:cs="Courier New"/>
            <w:color w:val="0000FF"/>
          </w:rPr>
          <w:t>  &lt;bean id="createNewStock"     class="springexample.stockMarket.CreateNewStockAccont"</w:t>
        </w:r>
        <w:r>
          <w:rPr>
            <w:rStyle w:val="apple-converted-space"/>
            <w:rFonts w:ascii="Courier New" w:hAnsi="Courier New" w:cs="Courier New"/>
            <w:color w:val="0000FF"/>
          </w:rPr>
          <w:t> </w:t>
        </w:r>
        <w:r>
          <w:rPr>
            <w:rFonts w:ascii="Courier New" w:hAnsi="Courier New" w:cs="Courier New"/>
            <w:b/>
            <w:bCs/>
            <w:color w:val="0000FF"/>
          </w:rPr>
          <w:t>singleton=”false”</w:t>
        </w:r>
        <w:r>
          <w:rPr>
            <w:rFonts w:ascii="Courier New" w:hAnsi="Courier New" w:cs="Courier New"/>
            <w:color w:val="0000FF"/>
          </w:rPr>
          <w:t>&gt;</w:t>
        </w:r>
        <w:r>
          <w:rPr>
            <w:rStyle w:val="apple-converted-space"/>
            <w:rFonts w:ascii="Courier New" w:hAnsi="Courier New" w:cs="Courier New"/>
            <w:color w:val="0000FF"/>
          </w:rPr>
          <w:t> </w:t>
        </w:r>
        <w:r>
          <w:rPr>
            <w:rFonts w:ascii="Courier New" w:hAnsi="Courier New" w:cs="Courier New"/>
            <w:color w:val="0000FF"/>
          </w:rPr>
          <w:br/>
          <w:t>        &lt;property name="newBid"/&gt;</w:t>
        </w:r>
        <w:r>
          <w:rPr>
            <w:rStyle w:val="apple-converted-space"/>
            <w:rFonts w:ascii="Courier New" w:hAnsi="Courier New" w:cs="Courier New"/>
            <w:color w:val="0000FF"/>
          </w:rPr>
          <w:t> </w:t>
        </w:r>
        <w:r>
          <w:rPr>
            <w:rFonts w:ascii="Courier New" w:hAnsi="Courier New" w:cs="Courier New"/>
            <w:color w:val="0000FF"/>
          </w:rPr>
          <w:br/>
          <w:t>  &lt;/bean&gt;</w:t>
        </w:r>
      </w:ins>
    </w:p>
    <w:p w:rsidR="00911AD0" w:rsidRDefault="00911AD0" w:rsidP="00911AD0">
      <w:pPr>
        <w:rPr>
          <w:ins w:id="1272" w:author="Unknown"/>
          <w:rFonts w:ascii="Trebuchet MS" w:hAnsi="Trebuchet MS"/>
          <w:color w:val="000000"/>
        </w:rPr>
      </w:pPr>
    </w:p>
    <w:p w:rsidR="00911AD0" w:rsidRDefault="00911AD0" w:rsidP="00911AD0">
      <w:pPr>
        <w:rPr>
          <w:ins w:id="1273" w:author="Unknown"/>
          <w:rFonts w:ascii="Trebuchet MS" w:hAnsi="Trebuchet MS"/>
          <w:color w:val="000000"/>
        </w:rPr>
      </w:pPr>
    </w:p>
    <w:p w:rsidR="00911AD0" w:rsidRDefault="00911AD0" w:rsidP="00911AD0">
      <w:pPr>
        <w:rPr>
          <w:ins w:id="1274" w:author="Unknown"/>
          <w:rFonts w:ascii="Trebuchet MS" w:hAnsi="Trebuchet MS"/>
          <w:color w:val="000000"/>
        </w:rPr>
      </w:pPr>
    </w:p>
    <w:p w:rsidR="00911AD0" w:rsidRDefault="00911AD0" w:rsidP="00911AD0">
      <w:pPr>
        <w:rPr>
          <w:ins w:id="1275" w:author="Unknown"/>
          <w:rFonts w:ascii="Trebuchet MS" w:hAnsi="Trebuchet MS"/>
          <w:color w:val="000000"/>
        </w:rPr>
      </w:pPr>
      <w:ins w:id="1276" w:author="Unknown">
        <w:r>
          <w:rPr>
            <w:rFonts w:ascii="Arial" w:hAnsi="Arial" w:cs="Arial"/>
            <w:b/>
            <w:bCs/>
            <w:color w:val="000000"/>
          </w:rPr>
          <w:t>Question 7: What type of transaction Management Spring support?</w:t>
        </w:r>
      </w:ins>
    </w:p>
    <w:p w:rsidR="00911AD0" w:rsidRDefault="00911AD0" w:rsidP="00911AD0">
      <w:pPr>
        <w:rPr>
          <w:ins w:id="1277" w:author="Unknown"/>
          <w:rFonts w:ascii="Trebuchet MS" w:hAnsi="Trebuchet MS"/>
          <w:color w:val="000000"/>
        </w:rPr>
      </w:pPr>
      <w:ins w:id="1278" w:author="Unknown">
        <w:r>
          <w:rPr>
            <w:rFonts w:ascii="Arial" w:hAnsi="Arial" w:cs="Arial"/>
            <w:color w:val="000000"/>
          </w:rPr>
          <w:t>Ans: This spring interview questions is little difficult as compared to previous questions just because</w:t>
        </w:r>
        <w:r>
          <w:rPr>
            <w:rStyle w:val="apple-converted-space"/>
            <w:rFonts w:ascii="Arial" w:hAnsi="Arial" w:cs="Arial"/>
            <w:color w:val="000000"/>
          </w:rPr>
          <w:t> </w:t>
        </w:r>
        <w:r>
          <w:rPr>
            <w:rFonts w:ascii="Arial" w:hAnsi="Arial" w:cs="Arial"/>
            <w:b/>
            <w:bCs/>
            <w:color w:val="000000"/>
          </w:rPr>
          <w:t>transaction management</w:t>
        </w:r>
        <w:r>
          <w:rPr>
            <w:rStyle w:val="apple-converted-space"/>
            <w:rFonts w:ascii="Arial" w:hAnsi="Arial" w:cs="Arial"/>
            <w:color w:val="000000"/>
          </w:rPr>
          <w:t> </w:t>
        </w:r>
        <w:r>
          <w:rPr>
            <w:rFonts w:ascii="Arial" w:hAnsi="Arial" w:cs="Arial"/>
            <w:color w:val="000000"/>
          </w:rPr>
          <w:t>is a complex concept and not every developer familiar with it. Transaction management is critical in any applications that will interact with the database. The application has to ensure that the data is consistent and the integrity of the data is maintained.  Following two type of transaction management is supported by spring:</w:t>
        </w:r>
      </w:ins>
    </w:p>
    <w:p w:rsidR="00911AD0" w:rsidRDefault="00911AD0" w:rsidP="00911AD0">
      <w:pPr>
        <w:rPr>
          <w:ins w:id="1279" w:author="Unknown"/>
          <w:rFonts w:ascii="Trebuchet MS" w:hAnsi="Trebuchet MS"/>
          <w:color w:val="000000"/>
        </w:rPr>
      </w:pPr>
      <w:ins w:id="1280" w:author="Unknown">
        <w:r>
          <w:rPr>
            <w:rFonts w:ascii="Arial" w:hAnsi="Arial" w:cs="Arial"/>
            <w:color w:val="000000"/>
          </w:rPr>
          <w:t>1. Programmatic transaction management</w:t>
        </w:r>
      </w:ins>
    </w:p>
    <w:p w:rsidR="00911AD0" w:rsidRDefault="00911AD0" w:rsidP="00911AD0">
      <w:pPr>
        <w:rPr>
          <w:ins w:id="1281" w:author="Unknown"/>
          <w:rFonts w:ascii="Trebuchet MS" w:hAnsi="Trebuchet MS"/>
          <w:color w:val="000000"/>
        </w:rPr>
      </w:pPr>
      <w:ins w:id="1282" w:author="Unknown">
        <w:r>
          <w:rPr>
            <w:rFonts w:ascii="Arial" w:hAnsi="Arial" w:cs="Arial"/>
            <w:color w:val="000000"/>
          </w:rPr>
          <w:t>2. Declarative transaction management.</w:t>
        </w:r>
      </w:ins>
    </w:p>
    <w:p w:rsidR="00911AD0" w:rsidRDefault="00911AD0" w:rsidP="00911AD0">
      <w:pPr>
        <w:rPr>
          <w:ins w:id="1283" w:author="Unknown"/>
          <w:rFonts w:ascii="Times New Roman" w:hAnsi="Times New Roman"/>
        </w:rPr>
      </w:pPr>
    </w:p>
    <w:p w:rsidR="00911AD0" w:rsidRDefault="00911AD0" w:rsidP="00911AD0">
      <w:pPr>
        <w:rPr>
          <w:ins w:id="1284" w:author="Unknown"/>
          <w:rFonts w:ascii="Trebuchet MS" w:hAnsi="Trebuchet MS"/>
          <w:color w:val="000000"/>
        </w:rPr>
      </w:pPr>
    </w:p>
    <w:p w:rsidR="00911AD0" w:rsidRDefault="00911AD0" w:rsidP="00911AD0">
      <w:pPr>
        <w:rPr>
          <w:ins w:id="1285" w:author="Unknown"/>
          <w:rFonts w:ascii="Trebuchet MS" w:hAnsi="Trebuchet MS"/>
          <w:color w:val="000000"/>
        </w:rPr>
      </w:pPr>
      <w:ins w:id="1286" w:author="Unknown">
        <w:r>
          <w:rPr>
            <w:rFonts w:ascii="Arial" w:hAnsi="Arial" w:cs="Arial"/>
            <w:b/>
            <w:bCs/>
            <w:color w:val="000000"/>
          </w:rPr>
          <w:t>Question 8: What is AOP?</w:t>
        </w:r>
      </w:ins>
    </w:p>
    <w:p w:rsidR="00911AD0" w:rsidRDefault="00911AD0" w:rsidP="00911AD0">
      <w:pPr>
        <w:rPr>
          <w:ins w:id="1287" w:author="Unknown"/>
          <w:rFonts w:ascii="Trebuchet MS" w:hAnsi="Trebuchet MS"/>
          <w:color w:val="000000"/>
        </w:rPr>
      </w:pPr>
      <w:ins w:id="1288" w:author="Unknown">
        <w:r>
          <w:rPr>
            <w:rFonts w:ascii="Arial" w:hAnsi="Arial" w:cs="Arial"/>
            <w:color w:val="000000"/>
          </w:rPr>
          <w:t>Answer: The core construct of AOP is the aspect, which encapsulates behaviors affecting multiple classes into reusable modules. AOP is a programming technique that allows a developer to modularize crosscutting concerns,</w:t>
        </w:r>
        <w:proofErr w:type="gramStart"/>
        <w:r>
          <w:rPr>
            <w:rFonts w:ascii="Arial" w:hAnsi="Arial" w:cs="Arial"/>
            <w:color w:val="000000"/>
          </w:rPr>
          <w:t>  that</w:t>
        </w:r>
        <w:proofErr w:type="gramEnd"/>
        <w:r>
          <w:rPr>
            <w:rFonts w:ascii="Arial" w:hAnsi="Arial" w:cs="Arial"/>
            <w:color w:val="000000"/>
          </w:rPr>
          <w:t xml:space="preserve"> cuts across the typical divisions of responsibility, such as</w:t>
        </w:r>
        <w:r>
          <w:rPr>
            <w:rStyle w:val="apple-converted-space"/>
            <w:rFonts w:ascii="Arial" w:hAnsi="Arial" w:cs="Arial"/>
            <w:color w:val="000000"/>
          </w:rPr>
          <w:t> </w:t>
        </w:r>
        <w:r>
          <w:rPr>
            <w:rFonts w:ascii="Arial" w:hAnsi="Arial" w:cs="Arial"/>
            <w:b/>
            <w:bCs/>
            <w:color w:val="000000"/>
          </w:rPr>
          <w:t>logging and transaction management.</w:t>
        </w:r>
        <w:r>
          <w:rPr>
            <w:rStyle w:val="apple-converted-space"/>
            <w:rFonts w:ascii="Arial" w:hAnsi="Arial" w:cs="Arial"/>
            <w:b/>
            <w:bCs/>
            <w:color w:val="000000"/>
          </w:rPr>
          <w:t> </w:t>
        </w:r>
        <w:r>
          <w:rPr>
            <w:rFonts w:ascii="Arial" w:hAnsi="Arial" w:cs="Arial"/>
            <w:color w:val="000000"/>
          </w:rPr>
          <w:t>Spring AOP, aspects are implemented using regular classes or regular classes annotated with the</w:t>
        </w:r>
        <w:r>
          <w:rPr>
            <w:rStyle w:val="apple-converted-space"/>
            <w:rFonts w:ascii="Arial" w:hAnsi="Arial" w:cs="Arial"/>
            <w:color w:val="000000"/>
          </w:rPr>
          <w:t> </w:t>
        </w:r>
        <w:r>
          <w:rPr>
            <w:rFonts w:ascii="Courier New" w:hAnsi="Courier New" w:cs="Courier New"/>
            <w:color w:val="000000"/>
          </w:rPr>
          <w:t>@Aspect</w:t>
        </w:r>
        <w:r>
          <w:rPr>
            <w:rStyle w:val="apple-converted-space"/>
            <w:rFonts w:ascii="Courier New" w:hAnsi="Courier New" w:cs="Courier New"/>
            <w:color w:val="000000"/>
          </w:rPr>
          <w:t> </w:t>
        </w:r>
        <w:r>
          <w:rPr>
            <w:rFonts w:ascii="Arial" w:hAnsi="Arial" w:cs="Arial"/>
            <w:color w:val="000000"/>
          </w:rPr>
          <w:t>annotation. You can also check out these</w:t>
        </w:r>
        <w:r>
          <w:rPr>
            <w:rStyle w:val="apple-converted-space"/>
            <w:rFonts w:ascii="Arial" w:hAnsi="Arial" w:cs="Arial"/>
            <w:color w:val="000000"/>
          </w:rPr>
          <w:t> </w:t>
        </w:r>
        <w:r w:rsidR="00A143DB">
          <w:rPr>
            <w:rFonts w:ascii="Arial" w:hAnsi="Arial" w:cs="Arial"/>
            <w:color w:val="000000"/>
          </w:rPr>
          <w:fldChar w:fldCharType="begin"/>
        </w:r>
        <w:r>
          <w:rPr>
            <w:rFonts w:ascii="Arial" w:hAnsi="Arial" w:cs="Arial"/>
            <w:color w:val="000000"/>
          </w:rPr>
          <w:instrText xml:space="preserve"> HYPERLINK "http://java67.blogspot.com/2012/08/spring-interview-questions-answers.html" \t "_blank" </w:instrText>
        </w:r>
        <w:r w:rsidR="00A143DB">
          <w:rPr>
            <w:rFonts w:ascii="Arial" w:hAnsi="Arial" w:cs="Arial"/>
            <w:color w:val="000000"/>
          </w:rPr>
          <w:fldChar w:fldCharType="separate"/>
        </w:r>
        <w:r>
          <w:rPr>
            <w:rStyle w:val="Hyperlink"/>
            <w:rFonts w:ascii="Arial" w:hAnsi="Arial" w:cs="Arial"/>
            <w:color w:val="660099"/>
          </w:rPr>
          <w:t>Spring MVC interview questions</w:t>
        </w:r>
        <w:r w:rsidR="00A143DB">
          <w:rPr>
            <w:rFonts w:ascii="Arial" w:hAnsi="Arial" w:cs="Arial"/>
            <w:color w:val="000000"/>
          </w:rPr>
          <w:fldChar w:fldCharType="end"/>
        </w:r>
        <w:r>
          <w:rPr>
            <w:rStyle w:val="apple-converted-space"/>
            <w:rFonts w:ascii="Arial" w:hAnsi="Arial" w:cs="Arial"/>
            <w:color w:val="000000"/>
          </w:rPr>
          <w:t> </w:t>
        </w:r>
        <w:r>
          <w:rPr>
            <w:rFonts w:ascii="Arial" w:hAnsi="Arial" w:cs="Arial"/>
            <w:color w:val="000000"/>
          </w:rPr>
          <w:t xml:space="preserve">for more focus on Java web development using </w:t>
        </w:r>
        <w:proofErr w:type="gramStart"/>
        <w:r>
          <w:rPr>
            <w:rFonts w:ascii="Arial" w:hAnsi="Arial" w:cs="Arial"/>
            <w:color w:val="000000"/>
          </w:rPr>
          <w:t>Spring</w:t>
        </w:r>
        <w:proofErr w:type="gramEnd"/>
        <w:r>
          <w:rPr>
            <w:rFonts w:ascii="Arial" w:hAnsi="Arial" w:cs="Arial"/>
            <w:color w:val="000000"/>
          </w:rPr>
          <w:t xml:space="preserve"> framework. </w:t>
        </w:r>
      </w:ins>
    </w:p>
    <w:p w:rsidR="00911AD0" w:rsidRDefault="00911AD0" w:rsidP="00911AD0">
      <w:pPr>
        <w:spacing w:after="240"/>
        <w:rPr>
          <w:ins w:id="1289" w:author="Unknown"/>
          <w:rFonts w:ascii="Trebuchet MS" w:hAnsi="Trebuchet MS"/>
          <w:color w:val="000000"/>
        </w:rPr>
      </w:pPr>
    </w:p>
    <w:p w:rsidR="00911AD0" w:rsidRDefault="00911AD0" w:rsidP="00911AD0">
      <w:pPr>
        <w:spacing w:after="0"/>
        <w:rPr>
          <w:ins w:id="1290" w:author="Unknown"/>
          <w:rFonts w:ascii="Trebuchet MS" w:hAnsi="Trebuchet MS"/>
          <w:color w:val="000000"/>
        </w:rPr>
      </w:pPr>
      <w:ins w:id="1291" w:author="Unknown">
        <w:r>
          <w:rPr>
            <w:rFonts w:ascii="Arial" w:hAnsi="Arial" w:cs="Arial"/>
            <w:b/>
            <w:bCs/>
            <w:color w:val="000000"/>
          </w:rPr>
          <w:t>Question 9: Explain Advice?</w:t>
        </w:r>
      </w:ins>
    </w:p>
    <w:p w:rsidR="00911AD0" w:rsidRDefault="00911AD0" w:rsidP="00911AD0">
      <w:pPr>
        <w:rPr>
          <w:ins w:id="1292" w:author="Unknown"/>
          <w:rFonts w:ascii="Trebuchet MS" w:hAnsi="Trebuchet MS"/>
          <w:color w:val="000000"/>
        </w:rPr>
      </w:pPr>
      <w:ins w:id="1293" w:author="Unknown">
        <w:r>
          <w:rPr>
            <w:rFonts w:ascii="Arial" w:hAnsi="Arial" w:cs="Arial"/>
            <w:color w:val="000000"/>
          </w:rPr>
          <w:t>Answer: It’s an implementation of aspect; advice is inserted into an application at join points. Different types of advice include “around,” “before” and “after” advice</w:t>
        </w:r>
      </w:ins>
    </w:p>
    <w:p w:rsidR="00911AD0" w:rsidRDefault="00911AD0" w:rsidP="00911AD0">
      <w:pPr>
        <w:spacing w:after="240"/>
        <w:rPr>
          <w:ins w:id="1294" w:author="Unknown"/>
          <w:rFonts w:ascii="Trebuchet MS" w:hAnsi="Trebuchet MS"/>
          <w:color w:val="000000"/>
        </w:rPr>
      </w:pPr>
    </w:p>
    <w:p w:rsidR="00911AD0" w:rsidRDefault="00911AD0" w:rsidP="00911AD0">
      <w:pPr>
        <w:spacing w:after="0"/>
        <w:rPr>
          <w:ins w:id="1295" w:author="Unknown"/>
          <w:rFonts w:ascii="Trebuchet MS" w:hAnsi="Trebuchet MS"/>
          <w:color w:val="000000"/>
        </w:rPr>
      </w:pPr>
      <w:ins w:id="1296" w:author="Unknown">
        <w:r>
          <w:rPr>
            <w:rFonts w:ascii="Arial" w:hAnsi="Arial" w:cs="Arial"/>
            <w:b/>
            <w:bCs/>
            <w:color w:val="000000"/>
          </w:rPr>
          <w:t>Question 10: What is joint Point and point cut?</w:t>
        </w:r>
      </w:ins>
    </w:p>
    <w:p w:rsidR="00911AD0" w:rsidRDefault="00911AD0" w:rsidP="00911AD0">
      <w:pPr>
        <w:spacing w:after="240"/>
        <w:rPr>
          <w:ins w:id="1297" w:author="Unknown"/>
          <w:rFonts w:ascii="Trebuchet MS" w:hAnsi="Trebuchet MS"/>
          <w:color w:val="000000"/>
        </w:rPr>
      </w:pPr>
      <w:ins w:id="1298" w:author="Unknown">
        <w:r>
          <w:rPr>
            <w:rFonts w:ascii="Arial" w:hAnsi="Arial" w:cs="Arial"/>
            <w:color w:val="000000"/>
          </w:rPr>
          <w:t>Ans: This is not really a spring interview questions I would say an AOP one.  Similar to</w:t>
        </w:r>
        <w:r>
          <w:rPr>
            <w:rStyle w:val="apple-converted-space"/>
            <w:rFonts w:ascii="Arial" w:hAnsi="Arial" w:cs="Arial"/>
            <w:color w:val="000000"/>
          </w:rPr>
          <w:t> </w:t>
        </w:r>
        <w:r w:rsidR="00A143DB">
          <w:rPr>
            <w:rFonts w:ascii="Arial" w:hAnsi="Arial" w:cs="Arial"/>
            <w:color w:val="000000"/>
          </w:rPr>
          <w:fldChar w:fldCharType="begin"/>
        </w:r>
        <w:r>
          <w:rPr>
            <w:rFonts w:ascii="Arial" w:hAnsi="Arial" w:cs="Arial"/>
            <w:color w:val="000000"/>
          </w:rPr>
          <w:instrText xml:space="preserve"> HYPERLINK "http://javarevisited.blogspot.sg/2012/03/10-object-oriented-design-principles.html" </w:instrText>
        </w:r>
        <w:r w:rsidR="00A143DB">
          <w:rPr>
            <w:rFonts w:ascii="Arial" w:hAnsi="Arial" w:cs="Arial"/>
            <w:color w:val="000000"/>
          </w:rPr>
          <w:fldChar w:fldCharType="separate"/>
        </w:r>
        <w:proofErr w:type="gramStart"/>
        <w:r>
          <w:rPr>
            <w:rStyle w:val="Hyperlink"/>
            <w:rFonts w:ascii="Arial" w:hAnsi="Arial" w:cs="Arial"/>
            <w:color w:val="660099"/>
          </w:rPr>
          <w:t>Object</w:t>
        </w:r>
        <w:proofErr w:type="gramEnd"/>
        <w:r>
          <w:rPr>
            <w:rStyle w:val="Hyperlink"/>
            <w:rFonts w:ascii="Arial" w:hAnsi="Arial" w:cs="Arial"/>
            <w:color w:val="660099"/>
          </w:rPr>
          <w:t xml:space="preserve"> oriented programming</w:t>
        </w:r>
        <w:r w:rsidR="00A143DB">
          <w:rPr>
            <w:rFonts w:ascii="Arial" w:hAnsi="Arial" w:cs="Arial"/>
            <w:color w:val="000000"/>
          </w:rPr>
          <w:fldChar w:fldCharType="end"/>
        </w:r>
        <w:r>
          <w:rPr>
            <w:rFonts w:ascii="Arial" w:hAnsi="Arial" w:cs="Arial"/>
            <w:color w:val="000000"/>
          </w:rPr>
          <w:t>, AOP is another popular programming concept which complements OOPS. A join point is an opportunity within the code for which we can apply an aspect. In Spring AOP, a join point always represents a method execution.</w:t>
        </w:r>
      </w:ins>
    </w:p>
    <w:p w:rsidR="00911AD0" w:rsidRDefault="00911AD0" w:rsidP="00911AD0">
      <w:pPr>
        <w:spacing w:after="0"/>
        <w:rPr>
          <w:ins w:id="1299" w:author="Unknown"/>
          <w:rFonts w:ascii="Trebuchet MS" w:hAnsi="Trebuchet MS"/>
          <w:color w:val="000000"/>
        </w:rPr>
      </w:pPr>
      <w:ins w:id="1300" w:author="Unknown">
        <w:r>
          <w:rPr>
            <w:rFonts w:ascii="Arial" w:hAnsi="Arial" w:cs="Arial"/>
            <w:b/>
            <w:bCs/>
            <w:color w:val="000000"/>
          </w:rPr>
          <w:t>Pointcut</w:t>
        </w:r>
        <w:r>
          <w:rPr>
            <w:rFonts w:ascii="Arial" w:hAnsi="Arial" w:cs="Arial"/>
            <w:color w:val="000000"/>
          </w:rPr>
          <w:t>: a predicate that matches join points. A point cut is something that defines at what join-points an advice should be applied.</w:t>
        </w:r>
        <w:r>
          <w:rPr>
            <w:rFonts w:ascii="Trebuchet MS" w:hAnsi="Trebuchet MS"/>
            <w:color w:val="000000"/>
          </w:rPr>
          <w:br/>
        </w:r>
        <w:r>
          <w:rPr>
            <w:rFonts w:ascii="Arial" w:hAnsi="Arial" w:cs="Arial"/>
            <w:color w:val="000000"/>
          </w:rPr>
          <w:br/>
          <w:t xml:space="preserve">Here are few more </w:t>
        </w:r>
        <w:proofErr w:type="gramStart"/>
        <w:r>
          <w:rPr>
            <w:rFonts w:ascii="Arial" w:hAnsi="Arial" w:cs="Arial"/>
            <w:color w:val="000000"/>
          </w:rPr>
          <w:t>Spring</w:t>
        </w:r>
        <w:proofErr w:type="gramEnd"/>
        <w:r>
          <w:rPr>
            <w:rFonts w:ascii="Arial" w:hAnsi="Arial" w:cs="Arial"/>
            <w:color w:val="000000"/>
          </w:rPr>
          <w:t xml:space="preserve"> fundamental interview questions for practice</w:t>
        </w:r>
        <w:r>
          <w:rPr>
            <w:rFonts w:ascii="Trebuchet MS" w:hAnsi="Trebuchet MS"/>
            <w:color w:val="000000"/>
          </w:rPr>
          <w:br/>
        </w:r>
        <w:r>
          <w:rPr>
            <w:rFonts w:ascii="Trebuchet MS" w:hAnsi="Trebuchet MS"/>
            <w:color w:val="000000"/>
            <w:sz w:val="20"/>
            <w:szCs w:val="20"/>
          </w:rPr>
          <w:br/>
        </w:r>
        <w:r>
          <w:rPr>
            <w:rFonts w:ascii="Arial" w:hAnsi="Arial" w:cs="Arial"/>
            <w:color w:val="000000"/>
          </w:rPr>
          <w:t>Question 11: Difference between the setter and constructor injection in Spring? (</w:t>
        </w:r>
        <w:r w:rsidR="00A143DB">
          <w:rPr>
            <w:rFonts w:ascii="Arial" w:hAnsi="Arial" w:cs="Arial"/>
            <w:color w:val="000000"/>
          </w:rPr>
          <w:fldChar w:fldCharType="begin"/>
        </w:r>
        <w:r>
          <w:rPr>
            <w:rFonts w:ascii="Arial" w:hAnsi="Arial" w:cs="Arial"/>
            <w:color w:val="000000"/>
          </w:rPr>
          <w:instrText xml:space="preserve"> HYPERLINK "http://javarevisited.blogspot.com/2012/11/difference-between-setter-injection-vs-constructor-injection-spring-framework.html" </w:instrText>
        </w:r>
        <w:r w:rsidR="00A143DB">
          <w:rPr>
            <w:rFonts w:ascii="Arial" w:hAnsi="Arial" w:cs="Arial"/>
            <w:color w:val="000000"/>
          </w:rPr>
          <w:fldChar w:fldCharType="separate"/>
        </w:r>
        <w:proofErr w:type="gramStart"/>
        <w:r>
          <w:rPr>
            <w:rStyle w:val="Hyperlink"/>
            <w:rFonts w:ascii="Arial" w:hAnsi="Arial" w:cs="Arial"/>
            <w:color w:val="660099"/>
          </w:rPr>
          <w:t>answer</w:t>
        </w:r>
        <w:proofErr w:type="gramEnd"/>
        <w:r w:rsidR="00A143DB">
          <w:rPr>
            <w:rFonts w:ascii="Arial" w:hAnsi="Arial" w:cs="Arial"/>
            <w:color w:val="000000"/>
          </w:rPr>
          <w:fldChar w:fldCharType="end"/>
        </w:r>
        <w:r>
          <w:rPr>
            <w:rFonts w:ascii="Arial" w:hAnsi="Arial" w:cs="Arial"/>
            <w:color w:val="000000"/>
          </w:rPr>
          <w:t>)</w:t>
        </w:r>
        <w:r>
          <w:rPr>
            <w:rFonts w:ascii="Trebuchet MS" w:hAnsi="Trebuchet MS"/>
            <w:color w:val="000000"/>
          </w:rPr>
          <w:br/>
        </w:r>
        <w:r>
          <w:rPr>
            <w:rFonts w:ascii="Arial" w:hAnsi="Arial" w:cs="Arial"/>
            <w:color w:val="000000"/>
          </w:rPr>
          <w:t>Question 12: How to implement Role base Access Control (RBAC) using Spring Security? (</w:t>
        </w:r>
        <w:r w:rsidR="00A143DB">
          <w:rPr>
            <w:rFonts w:ascii="Arial" w:hAnsi="Arial" w:cs="Arial"/>
            <w:color w:val="000000"/>
          </w:rPr>
          <w:fldChar w:fldCharType="begin"/>
        </w:r>
        <w:r>
          <w:rPr>
            <w:rFonts w:ascii="Arial" w:hAnsi="Arial" w:cs="Arial"/>
            <w:color w:val="000000"/>
          </w:rPr>
          <w:instrText xml:space="preserve"> HYPERLINK "http://javarevisited.blogspot.com/2013/07/role-based-access-control-using-spring-security-ldap-authorities-mapping-mvc.html" </w:instrText>
        </w:r>
        <w:r w:rsidR="00A143DB">
          <w:rPr>
            <w:rFonts w:ascii="Arial" w:hAnsi="Arial" w:cs="Arial"/>
            <w:color w:val="000000"/>
          </w:rPr>
          <w:fldChar w:fldCharType="separate"/>
        </w:r>
        <w:proofErr w:type="gramStart"/>
        <w:r>
          <w:rPr>
            <w:rStyle w:val="Hyperlink"/>
            <w:rFonts w:ascii="Arial" w:hAnsi="Arial" w:cs="Arial"/>
            <w:color w:val="660099"/>
          </w:rPr>
          <w:t>answer</w:t>
        </w:r>
        <w:proofErr w:type="gramEnd"/>
        <w:r w:rsidR="00A143DB">
          <w:rPr>
            <w:rFonts w:ascii="Arial" w:hAnsi="Arial" w:cs="Arial"/>
            <w:color w:val="000000"/>
          </w:rPr>
          <w:fldChar w:fldCharType="end"/>
        </w:r>
        <w:r>
          <w:rPr>
            <w:rFonts w:ascii="Arial" w:hAnsi="Arial" w:cs="Arial"/>
            <w:color w:val="000000"/>
          </w:rPr>
          <w:t>)</w:t>
        </w:r>
        <w:r>
          <w:rPr>
            <w:rFonts w:ascii="Trebuchet MS" w:hAnsi="Trebuchet MS"/>
            <w:color w:val="000000"/>
          </w:rPr>
          <w:br/>
        </w:r>
        <w:r>
          <w:rPr>
            <w:rFonts w:ascii="Arial" w:hAnsi="Arial" w:cs="Arial"/>
            <w:color w:val="000000"/>
          </w:rPr>
          <w:t>Question 13: How to call the stored procedure from Java using Spring Framework? (</w:t>
        </w:r>
        <w:r w:rsidR="00A143DB">
          <w:rPr>
            <w:rFonts w:ascii="Arial" w:hAnsi="Arial" w:cs="Arial"/>
            <w:color w:val="000000"/>
          </w:rPr>
          <w:fldChar w:fldCharType="begin"/>
        </w:r>
        <w:r>
          <w:rPr>
            <w:rFonts w:ascii="Arial" w:hAnsi="Arial" w:cs="Arial"/>
            <w:color w:val="000000"/>
          </w:rPr>
          <w:instrText xml:space="preserve"> HYPERLINK "http://javarevisited.blogspot.com/2013/04/spring-framework-tutorial-call-stored-procedures-from-java.html" </w:instrText>
        </w:r>
        <w:r w:rsidR="00A143DB">
          <w:rPr>
            <w:rFonts w:ascii="Arial" w:hAnsi="Arial" w:cs="Arial"/>
            <w:color w:val="000000"/>
          </w:rPr>
          <w:fldChar w:fldCharType="separate"/>
        </w:r>
        <w:proofErr w:type="gramStart"/>
        <w:r>
          <w:rPr>
            <w:rStyle w:val="Hyperlink"/>
            <w:rFonts w:ascii="Arial" w:hAnsi="Arial" w:cs="Arial"/>
            <w:color w:val="660099"/>
          </w:rPr>
          <w:t>answer</w:t>
        </w:r>
        <w:proofErr w:type="gramEnd"/>
        <w:r w:rsidR="00A143DB">
          <w:rPr>
            <w:rFonts w:ascii="Arial" w:hAnsi="Arial" w:cs="Arial"/>
            <w:color w:val="000000"/>
          </w:rPr>
          <w:fldChar w:fldCharType="end"/>
        </w:r>
        <w:r>
          <w:rPr>
            <w:rFonts w:ascii="Arial" w:hAnsi="Arial" w:cs="Arial"/>
            <w:color w:val="000000"/>
          </w:rPr>
          <w:t>)</w:t>
        </w:r>
        <w:r>
          <w:rPr>
            <w:rFonts w:ascii="Trebuchet MS" w:hAnsi="Trebuchet MS"/>
            <w:color w:val="000000"/>
          </w:rPr>
          <w:br/>
        </w:r>
        <w:r>
          <w:rPr>
            <w:rFonts w:ascii="Arial" w:hAnsi="Arial" w:cs="Arial"/>
            <w:color w:val="000000"/>
          </w:rPr>
          <w:t>Question 14: How to setup JDBC Database connection pool in Spring Web application? (</w:t>
        </w:r>
        <w:r w:rsidR="00A143DB">
          <w:rPr>
            <w:rFonts w:ascii="Arial" w:hAnsi="Arial" w:cs="Arial"/>
            <w:color w:val="000000"/>
          </w:rPr>
          <w:fldChar w:fldCharType="begin"/>
        </w:r>
        <w:r>
          <w:rPr>
            <w:rFonts w:ascii="Arial" w:hAnsi="Arial" w:cs="Arial"/>
            <w:color w:val="000000"/>
          </w:rPr>
          <w:instrText xml:space="preserve"> HYPERLINK "http://javarevisited.blogspot.com/2012/06/jdbc-database-connection-pool-in-spring.html" </w:instrText>
        </w:r>
        <w:r w:rsidR="00A143DB">
          <w:rPr>
            <w:rFonts w:ascii="Arial" w:hAnsi="Arial" w:cs="Arial"/>
            <w:color w:val="000000"/>
          </w:rPr>
          <w:fldChar w:fldCharType="separate"/>
        </w:r>
        <w:proofErr w:type="gramStart"/>
        <w:r>
          <w:rPr>
            <w:rStyle w:val="Hyperlink"/>
            <w:rFonts w:ascii="Arial" w:hAnsi="Arial" w:cs="Arial"/>
            <w:color w:val="660099"/>
          </w:rPr>
          <w:t>answer</w:t>
        </w:r>
        <w:proofErr w:type="gramEnd"/>
        <w:r w:rsidR="00A143DB">
          <w:rPr>
            <w:rFonts w:ascii="Arial" w:hAnsi="Arial" w:cs="Arial"/>
            <w:color w:val="000000"/>
          </w:rPr>
          <w:fldChar w:fldCharType="end"/>
        </w:r>
        <w:r>
          <w:rPr>
            <w:rFonts w:ascii="Arial" w:hAnsi="Arial" w:cs="Arial"/>
            <w:color w:val="000000"/>
          </w:rPr>
          <w:t>)</w:t>
        </w:r>
        <w:r>
          <w:rPr>
            <w:rFonts w:ascii="Trebuchet MS" w:hAnsi="Trebuchet MS"/>
            <w:color w:val="000000"/>
          </w:rPr>
          <w:br/>
        </w:r>
        <w:r>
          <w:rPr>
            <w:rFonts w:ascii="Arial" w:hAnsi="Arial" w:cs="Arial"/>
            <w:color w:val="000000"/>
          </w:rPr>
          <w:t>Question 15: Difference between Factory pattern and Dependency injection in Java? (</w:t>
        </w:r>
        <w:r w:rsidR="00A143DB">
          <w:rPr>
            <w:rFonts w:ascii="Arial" w:hAnsi="Arial" w:cs="Arial"/>
            <w:color w:val="000000"/>
          </w:rPr>
          <w:fldChar w:fldCharType="begin"/>
        </w:r>
        <w:r>
          <w:rPr>
            <w:rFonts w:ascii="Arial" w:hAnsi="Arial" w:cs="Arial"/>
            <w:color w:val="000000"/>
          </w:rPr>
          <w:instrText xml:space="preserve"> HYPERLINK "http://javarevisited.blogspot.com/2015/06/difference-between-dependency-injection.html" </w:instrText>
        </w:r>
        <w:r w:rsidR="00A143DB">
          <w:rPr>
            <w:rFonts w:ascii="Arial" w:hAnsi="Arial" w:cs="Arial"/>
            <w:color w:val="000000"/>
          </w:rPr>
          <w:fldChar w:fldCharType="separate"/>
        </w:r>
        <w:proofErr w:type="gramStart"/>
        <w:r>
          <w:rPr>
            <w:rStyle w:val="Hyperlink"/>
            <w:rFonts w:ascii="Arial" w:hAnsi="Arial" w:cs="Arial"/>
            <w:color w:val="660099"/>
          </w:rPr>
          <w:t>answer</w:t>
        </w:r>
        <w:proofErr w:type="gramEnd"/>
        <w:r w:rsidR="00A143DB">
          <w:rPr>
            <w:rFonts w:ascii="Arial" w:hAnsi="Arial" w:cs="Arial"/>
            <w:color w:val="000000"/>
          </w:rPr>
          <w:fldChar w:fldCharType="end"/>
        </w:r>
        <w:r>
          <w:rPr>
            <w:rFonts w:ascii="Arial" w:hAnsi="Arial" w:cs="Arial"/>
            <w:color w:val="000000"/>
          </w:rPr>
          <w:t>)</w:t>
        </w:r>
      </w:ins>
    </w:p>
    <w:p w:rsidR="00911AD0" w:rsidRDefault="00911AD0" w:rsidP="00911AD0">
      <w:pPr>
        <w:rPr>
          <w:ins w:id="1301" w:author="Unknown"/>
          <w:rFonts w:ascii="Trebuchet MS" w:hAnsi="Trebuchet MS"/>
          <w:color w:val="000000"/>
        </w:rPr>
      </w:pPr>
    </w:p>
    <w:p w:rsidR="00911AD0" w:rsidRDefault="00911AD0" w:rsidP="00911AD0">
      <w:pPr>
        <w:rPr>
          <w:ins w:id="1302" w:author="Unknown"/>
          <w:rFonts w:ascii="Trebuchet MS" w:hAnsi="Trebuchet MS"/>
          <w:color w:val="000000"/>
        </w:rPr>
      </w:pPr>
      <w:proofErr w:type="gramStart"/>
      <w:ins w:id="1303" w:author="Unknown">
        <w:r>
          <w:rPr>
            <w:rFonts w:ascii="Arial" w:hAnsi="Arial" w:cs="Arial"/>
            <w:color w:val="000000"/>
          </w:rPr>
          <w:t>These</w:t>
        </w:r>
        <w:r>
          <w:rPr>
            <w:rStyle w:val="apple-converted-space"/>
            <w:rFonts w:ascii="Arial" w:hAnsi="Arial" w:cs="Arial"/>
            <w:color w:val="000000"/>
          </w:rPr>
          <w:t> </w:t>
        </w:r>
        <w:r>
          <w:rPr>
            <w:rFonts w:ascii="Arial" w:hAnsi="Arial" w:cs="Arial"/>
            <w:b/>
            <w:bCs/>
            <w:color w:val="000000"/>
          </w:rPr>
          <w:t>spring</w:t>
        </w:r>
        <w:proofErr w:type="gramEnd"/>
        <w:r>
          <w:rPr>
            <w:rFonts w:ascii="Arial" w:hAnsi="Arial" w:cs="Arial"/>
            <w:b/>
            <w:bCs/>
            <w:color w:val="000000"/>
          </w:rPr>
          <w:t xml:space="preserve"> interview Questions and answers</w:t>
        </w:r>
        <w:r>
          <w:rPr>
            <w:rStyle w:val="apple-converted-space"/>
            <w:rFonts w:ascii="Arial" w:hAnsi="Arial" w:cs="Arial"/>
            <w:b/>
            <w:bCs/>
            <w:color w:val="000000"/>
          </w:rPr>
          <w:t> </w:t>
        </w:r>
        <w:r>
          <w:rPr>
            <w:rFonts w:ascii="Arial" w:hAnsi="Arial" w:cs="Arial"/>
            <w:color w:val="000000"/>
          </w:rPr>
          <w:t>are not very difficult and focused on spring fundamentals rather than focusing on an advanced feature of session management, spring security, authentication etc. we will cover of those question on some other interview article. I would also suggest that share some spring questions asked to you guys during the interview and then I can put together those with there answers for quick reference of everybody.</w:t>
        </w:r>
      </w:ins>
    </w:p>
    <w:p w:rsidR="00911AD0" w:rsidRDefault="00911AD0" w:rsidP="00911AD0">
      <w:pPr>
        <w:jc w:val="both"/>
        <w:rPr>
          <w:rFonts w:ascii="Trebuchet MS" w:hAnsi="Trebuchet MS"/>
          <w:color w:val="000000"/>
        </w:rPr>
      </w:pPr>
      <w:ins w:id="1304" w:author="Unknown">
        <w:r>
          <w:rPr>
            <w:rFonts w:ascii="Trebuchet MS" w:hAnsi="Trebuchet MS"/>
            <w:color w:val="000000"/>
          </w:rPr>
          <w:lastRenderedPageBreak/>
          <w:br/>
        </w:r>
        <w:r>
          <w:rPr>
            <w:rFonts w:ascii="Trebuchet MS" w:hAnsi="Trebuchet MS"/>
            <w:color w:val="000000"/>
          </w:rPr>
          <w:br/>
          <w:t>Read more:</w:t>
        </w:r>
        <w:r>
          <w:rPr>
            <w:rStyle w:val="apple-converted-space"/>
            <w:rFonts w:ascii="Trebuchet MS" w:hAnsi="Trebuchet MS"/>
            <w:color w:val="000000"/>
          </w:rPr>
          <w:t> </w:t>
        </w:r>
        <w:r w:rsidR="00A143DB">
          <w:rPr>
            <w:rFonts w:ascii="Trebuchet MS" w:hAnsi="Trebuchet MS"/>
            <w:color w:val="000000"/>
          </w:rPr>
          <w:fldChar w:fldCharType="begin"/>
        </w:r>
        <w:r>
          <w:rPr>
            <w:rFonts w:ascii="Trebuchet MS" w:hAnsi="Trebuchet MS"/>
            <w:color w:val="000000"/>
          </w:rPr>
          <w:instrText xml:space="preserve"> HYPERLINK "http://javarevisited.blogspot.com/2011/09/spring-interview-questions-answers-j2ee.html" \l "ixzz4MEeM8MzV" </w:instrText>
        </w:r>
        <w:r w:rsidR="00A143DB">
          <w:rPr>
            <w:rFonts w:ascii="Trebuchet MS" w:hAnsi="Trebuchet MS"/>
            <w:color w:val="000000"/>
          </w:rPr>
          <w:fldChar w:fldCharType="separate"/>
        </w:r>
        <w:r>
          <w:rPr>
            <w:rStyle w:val="Hyperlink"/>
            <w:rFonts w:ascii="Trebuchet MS" w:hAnsi="Trebuchet MS"/>
            <w:color w:val="003399"/>
          </w:rPr>
          <w:t>http://javarevisited.blogspot.com/2011/09/spring-interview-questions-answers-j2ee.html#ixzz4MEeM8MzV</w:t>
        </w:r>
        <w:r w:rsidR="00A143DB">
          <w:rPr>
            <w:rFonts w:ascii="Trebuchet MS" w:hAnsi="Trebuchet MS"/>
            <w:color w:val="000000"/>
          </w:rPr>
          <w:fldChar w:fldCharType="end"/>
        </w:r>
      </w:ins>
    </w:p>
    <w:p w:rsidR="00911AD0" w:rsidRDefault="00911AD0" w:rsidP="00911AD0">
      <w:pPr>
        <w:jc w:val="both"/>
        <w:rPr>
          <w:rFonts w:ascii="Trebuchet MS" w:hAnsi="Trebuchet MS"/>
          <w:color w:val="000000"/>
        </w:rPr>
      </w:pPr>
    </w:p>
    <w:p w:rsidR="00911AD0" w:rsidRDefault="00911AD0" w:rsidP="00911AD0">
      <w:pPr>
        <w:jc w:val="both"/>
        <w:rPr>
          <w:rFonts w:ascii="Trebuchet MS" w:hAnsi="Trebuchet MS"/>
          <w:color w:val="000000"/>
        </w:rPr>
      </w:pPr>
      <w:r>
        <w:rPr>
          <w:rFonts w:ascii="Trebuchet MS" w:hAnsi="Trebuchet MS"/>
          <w:color w:val="000000"/>
        </w:rPr>
        <w:t xml:space="preserve">Source: </w:t>
      </w:r>
      <w:hyperlink r:id="rId117" w:history="1">
        <w:r w:rsidRPr="00D37E61">
          <w:rPr>
            <w:rStyle w:val="Hyperlink"/>
            <w:rFonts w:ascii="Trebuchet MS" w:hAnsi="Trebuchet MS"/>
          </w:rPr>
          <w:t>https://www.javacodegeeks.com/2014/05/spring-interview-questions-and-answers.html</w:t>
        </w:r>
      </w:hyperlink>
    </w:p>
    <w:p w:rsidR="00911AD0" w:rsidRDefault="00911AD0" w:rsidP="00911AD0">
      <w:pPr>
        <w:jc w:val="both"/>
        <w:rPr>
          <w:rFonts w:ascii="Trebuchet MS" w:hAnsi="Trebuchet MS"/>
          <w:color w:val="000000"/>
        </w:rPr>
      </w:pPr>
    </w:p>
    <w:p w:rsidR="00911AD0" w:rsidRDefault="00911AD0" w:rsidP="00911AD0">
      <w:pPr>
        <w:pStyle w:val="Heading2"/>
        <w:shd w:val="clear" w:color="auto" w:fill="FFFFFF"/>
        <w:spacing w:before="340" w:beforeAutospacing="0" w:after="136" w:afterAutospacing="0" w:line="240" w:lineRule="atLeast"/>
        <w:rPr>
          <w:rFonts w:ascii="Helvetica" w:hAnsi="Helvetica" w:cs="Helvetica"/>
          <w:b w:val="0"/>
          <w:bCs w:val="0"/>
          <w:color w:val="333333"/>
          <w:sz w:val="41"/>
          <w:szCs w:val="41"/>
        </w:rPr>
      </w:pPr>
      <w:r>
        <w:rPr>
          <w:rFonts w:ascii="Helvetica" w:hAnsi="Helvetica" w:cs="Helvetica"/>
          <w:b w:val="0"/>
          <w:bCs w:val="0"/>
          <w:color w:val="333333"/>
          <w:sz w:val="41"/>
          <w:szCs w:val="41"/>
        </w:rPr>
        <w:t>Spring overview</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 xml:space="preserve">1. What is </w:t>
      </w:r>
      <w:proofErr w:type="gramStart"/>
      <w:r>
        <w:rPr>
          <w:rFonts w:ascii="Helvetica" w:hAnsi="Helvetica" w:cs="Helvetica"/>
          <w:b w:val="0"/>
          <w:bCs w:val="0"/>
          <w:color w:val="333333"/>
          <w:sz w:val="33"/>
          <w:szCs w:val="33"/>
        </w:rPr>
        <w:t>Spring</w:t>
      </w:r>
      <w:proofErr w:type="gramEnd"/>
      <w:r>
        <w:rPr>
          <w:rFonts w:ascii="Helvetica" w:hAnsi="Helvetica" w:cs="Helvetica"/>
          <w:b w:val="0"/>
          <w:bCs w:val="0"/>
          <w:color w:val="333333"/>
          <w:sz w:val="33"/>
          <w:szCs w:val="33"/>
        </w:rPr>
        <w:t>?</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Spring is an open source development framework for</w:t>
      </w:r>
      <w:r>
        <w:rPr>
          <w:rStyle w:val="apple-converted-space"/>
          <w:rFonts w:ascii="Tahoma" w:hAnsi="Tahoma" w:cs="Tahoma"/>
          <w:color w:val="333333"/>
          <w:sz w:val="20"/>
          <w:szCs w:val="20"/>
        </w:rPr>
        <w:t> </w:t>
      </w:r>
      <w:hyperlink r:id="rId118" w:history="1">
        <w:r>
          <w:rPr>
            <w:rStyle w:val="Hyperlink"/>
            <w:rFonts w:ascii="Tahoma" w:hAnsi="Tahoma" w:cs="Tahoma"/>
            <w:color w:val="326693"/>
            <w:sz w:val="20"/>
            <w:szCs w:val="20"/>
            <w:bdr w:val="none" w:sz="0" w:space="0" w:color="auto" w:frame="1"/>
          </w:rPr>
          <w:t>Enterprise Java</w:t>
        </w:r>
      </w:hyperlink>
      <w:r>
        <w:rPr>
          <w:rFonts w:ascii="Tahoma" w:hAnsi="Tahoma" w:cs="Tahoma"/>
          <w:color w:val="333333"/>
          <w:sz w:val="20"/>
          <w:szCs w:val="20"/>
        </w:rPr>
        <w:t>. The core features of the Spring Framework can be used in developing any Java application, but there are extensions for building web applications on top of the Java EE platform. Spring framework targets to make Java EE development easier to use and promote good programming practice by enabling a</w:t>
      </w:r>
      <w:r>
        <w:rPr>
          <w:rStyle w:val="apple-converted-space"/>
          <w:rFonts w:ascii="Tahoma" w:hAnsi="Tahoma" w:cs="Tahoma"/>
          <w:color w:val="333333"/>
          <w:sz w:val="20"/>
          <w:szCs w:val="20"/>
        </w:rPr>
        <w:t> </w:t>
      </w:r>
      <w:hyperlink r:id="rId119" w:history="1">
        <w:r>
          <w:rPr>
            <w:rStyle w:val="Hyperlink"/>
            <w:rFonts w:ascii="Tahoma" w:hAnsi="Tahoma" w:cs="Tahoma"/>
            <w:color w:val="326693"/>
            <w:sz w:val="20"/>
            <w:szCs w:val="20"/>
            <w:bdr w:val="none" w:sz="0" w:space="0" w:color="auto" w:frame="1"/>
          </w:rPr>
          <w:t>POJO-based programming model</w:t>
        </w:r>
      </w:hyperlink>
      <w:r>
        <w:rPr>
          <w:rFonts w:ascii="Tahoma" w:hAnsi="Tahoma" w:cs="Tahoma"/>
          <w:color w:val="333333"/>
          <w:sz w:val="20"/>
          <w:szCs w:val="20"/>
        </w:rPr>
        <w:t>.</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2. What are benefits of Spring Framework?</w:t>
      </w:r>
    </w:p>
    <w:p w:rsidR="00911AD0" w:rsidRDefault="00911AD0" w:rsidP="009F5AAA">
      <w:pPr>
        <w:numPr>
          <w:ilvl w:val="0"/>
          <w:numId w:val="19"/>
        </w:numPr>
        <w:shd w:val="clear" w:color="auto" w:fill="FFFFFF"/>
        <w:spacing w:after="0" w:line="240" w:lineRule="auto"/>
        <w:ind w:left="272"/>
        <w:rPr>
          <w:rFonts w:ascii="Tahoma" w:hAnsi="Tahoma" w:cs="Tahoma"/>
          <w:color w:val="333333"/>
          <w:sz w:val="20"/>
          <w:szCs w:val="20"/>
        </w:rPr>
      </w:pPr>
      <w:r>
        <w:rPr>
          <w:rStyle w:val="Strong"/>
          <w:rFonts w:ascii="Tahoma" w:hAnsi="Tahoma" w:cs="Tahoma"/>
          <w:color w:val="333333"/>
          <w:sz w:val="20"/>
          <w:szCs w:val="20"/>
          <w:bdr w:val="none" w:sz="0" w:space="0" w:color="auto" w:frame="1"/>
        </w:rPr>
        <w:t>Lightweight:</w:t>
      </w:r>
      <w:r>
        <w:rPr>
          <w:rStyle w:val="apple-converted-space"/>
          <w:rFonts w:ascii="Tahoma" w:hAnsi="Tahoma" w:cs="Tahoma"/>
          <w:b/>
          <w:bCs/>
          <w:color w:val="333333"/>
          <w:sz w:val="20"/>
          <w:szCs w:val="20"/>
          <w:bdr w:val="none" w:sz="0" w:space="0" w:color="auto" w:frame="1"/>
        </w:rPr>
        <w:t> </w:t>
      </w:r>
      <w:r>
        <w:rPr>
          <w:rFonts w:ascii="Tahoma" w:hAnsi="Tahoma" w:cs="Tahoma"/>
          <w:color w:val="333333"/>
          <w:sz w:val="20"/>
          <w:szCs w:val="20"/>
        </w:rPr>
        <w:t>Spring is lightweight when it comes to size and transparency. The basic version of spring framework is around 2MB.</w:t>
      </w:r>
    </w:p>
    <w:p w:rsidR="00911AD0" w:rsidRDefault="00911AD0" w:rsidP="009F5AAA">
      <w:pPr>
        <w:numPr>
          <w:ilvl w:val="0"/>
          <w:numId w:val="19"/>
        </w:numPr>
        <w:shd w:val="clear" w:color="auto" w:fill="FFFFFF"/>
        <w:spacing w:after="0" w:line="240" w:lineRule="auto"/>
        <w:ind w:left="272"/>
        <w:rPr>
          <w:rFonts w:ascii="Tahoma" w:hAnsi="Tahoma" w:cs="Tahoma"/>
          <w:color w:val="333333"/>
          <w:sz w:val="20"/>
          <w:szCs w:val="20"/>
        </w:rPr>
      </w:pPr>
      <w:r>
        <w:rPr>
          <w:rStyle w:val="Strong"/>
          <w:rFonts w:ascii="Tahoma" w:hAnsi="Tahoma" w:cs="Tahoma"/>
          <w:color w:val="333333"/>
          <w:sz w:val="20"/>
          <w:szCs w:val="20"/>
          <w:bdr w:val="none" w:sz="0" w:space="0" w:color="auto" w:frame="1"/>
        </w:rPr>
        <w:t>Inversion of control (IOC):</w:t>
      </w:r>
      <w:r>
        <w:rPr>
          <w:rStyle w:val="apple-converted-space"/>
          <w:rFonts w:ascii="Tahoma" w:hAnsi="Tahoma" w:cs="Tahoma"/>
          <w:color w:val="333333"/>
          <w:sz w:val="20"/>
          <w:szCs w:val="20"/>
        </w:rPr>
        <w:t> </w:t>
      </w:r>
      <w:r>
        <w:rPr>
          <w:rFonts w:ascii="Tahoma" w:hAnsi="Tahoma" w:cs="Tahoma"/>
          <w:color w:val="333333"/>
          <w:sz w:val="20"/>
          <w:szCs w:val="20"/>
        </w:rPr>
        <w:t xml:space="preserve">Loose coupling is achieved in </w:t>
      </w:r>
      <w:proofErr w:type="gramStart"/>
      <w:r>
        <w:rPr>
          <w:rFonts w:ascii="Tahoma" w:hAnsi="Tahoma" w:cs="Tahoma"/>
          <w:color w:val="333333"/>
          <w:sz w:val="20"/>
          <w:szCs w:val="20"/>
        </w:rPr>
        <w:t>Spring</w:t>
      </w:r>
      <w:proofErr w:type="gramEnd"/>
      <w:r>
        <w:rPr>
          <w:rFonts w:ascii="Tahoma" w:hAnsi="Tahoma" w:cs="Tahoma"/>
          <w:color w:val="333333"/>
          <w:sz w:val="20"/>
          <w:szCs w:val="20"/>
        </w:rPr>
        <w:t>, with the</w:t>
      </w:r>
      <w:r>
        <w:rPr>
          <w:rStyle w:val="apple-converted-space"/>
          <w:rFonts w:ascii="Tahoma" w:hAnsi="Tahoma" w:cs="Tahoma"/>
          <w:color w:val="333333"/>
          <w:sz w:val="20"/>
          <w:szCs w:val="20"/>
        </w:rPr>
        <w:t> </w:t>
      </w:r>
      <w:hyperlink r:id="rId120" w:history="1">
        <w:r>
          <w:rPr>
            <w:rStyle w:val="Hyperlink"/>
            <w:rFonts w:ascii="Tahoma" w:hAnsi="Tahoma" w:cs="Tahoma"/>
            <w:color w:val="326693"/>
            <w:sz w:val="20"/>
            <w:szCs w:val="20"/>
            <w:bdr w:val="none" w:sz="0" w:space="0" w:color="auto" w:frame="1"/>
          </w:rPr>
          <w:t>Inversion of Control technique</w:t>
        </w:r>
      </w:hyperlink>
      <w:r>
        <w:rPr>
          <w:rFonts w:ascii="Tahoma" w:hAnsi="Tahoma" w:cs="Tahoma"/>
          <w:color w:val="333333"/>
          <w:sz w:val="20"/>
          <w:szCs w:val="20"/>
        </w:rPr>
        <w:t>. The objects give their dependencies instead of creating or looking for dependent objects.</w:t>
      </w:r>
    </w:p>
    <w:p w:rsidR="00911AD0" w:rsidRDefault="00911AD0" w:rsidP="009F5AAA">
      <w:pPr>
        <w:numPr>
          <w:ilvl w:val="0"/>
          <w:numId w:val="19"/>
        </w:numPr>
        <w:shd w:val="clear" w:color="auto" w:fill="FFFFFF"/>
        <w:spacing w:after="0" w:line="240" w:lineRule="auto"/>
        <w:ind w:left="272"/>
        <w:rPr>
          <w:rFonts w:ascii="Tahoma" w:hAnsi="Tahoma" w:cs="Tahoma"/>
          <w:color w:val="333333"/>
          <w:sz w:val="20"/>
          <w:szCs w:val="20"/>
        </w:rPr>
      </w:pPr>
      <w:r>
        <w:rPr>
          <w:rStyle w:val="Strong"/>
          <w:rFonts w:ascii="Tahoma" w:hAnsi="Tahoma" w:cs="Tahoma"/>
          <w:color w:val="333333"/>
          <w:sz w:val="20"/>
          <w:szCs w:val="20"/>
          <w:bdr w:val="none" w:sz="0" w:space="0" w:color="auto" w:frame="1"/>
        </w:rPr>
        <w:t>Aspect oriented (AOP):</w:t>
      </w:r>
      <w:r>
        <w:rPr>
          <w:rStyle w:val="apple-converted-space"/>
          <w:rFonts w:ascii="Tahoma" w:hAnsi="Tahoma" w:cs="Tahoma"/>
          <w:color w:val="333333"/>
          <w:sz w:val="20"/>
          <w:szCs w:val="20"/>
        </w:rPr>
        <w:t> </w:t>
      </w:r>
      <w:hyperlink r:id="rId121" w:history="1">
        <w:r>
          <w:rPr>
            <w:rStyle w:val="Hyperlink"/>
            <w:rFonts w:ascii="Tahoma" w:hAnsi="Tahoma" w:cs="Tahoma"/>
            <w:color w:val="326693"/>
            <w:sz w:val="20"/>
            <w:szCs w:val="20"/>
            <w:bdr w:val="none" w:sz="0" w:space="0" w:color="auto" w:frame="1"/>
          </w:rPr>
          <w:t>Spring supports Aspect oriented programming</w:t>
        </w:r>
      </w:hyperlink>
      <w:r>
        <w:rPr>
          <w:rStyle w:val="apple-converted-space"/>
          <w:rFonts w:ascii="Tahoma" w:hAnsi="Tahoma" w:cs="Tahoma"/>
          <w:color w:val="333333"/>
          <w:sz w:val="20"/>
          <w:szCs w:val="20"/>
        </w:rPr>
        <w:t> </w:t>
      </w:r>
      <w:r>
        <w:rPr>
          <w:rFonts w:ascii="Tahoma" w:hAnsi="Tahoma" w:cs="Tahoma"/>
          <w:color w:val="333333"/>
          <w:sz w:val="20"/>
          <w:szCs w:val="20"/>
        </w:rPr>
        <w:t>and separates application business logic from system services.</w:t>
      </w:r>
    </w:p>
    <w:p w:rsidR="00911AD0" w:rsidRDefault="00911AD0" w:rsidP="009F5AAA">
      <w:pPr>
        <w:numPr>
          <w:ilvl w:val="0"/>
          <w:numId w:val="19"/>
        </w:numPr>
        <w:shd w:val="clear" w:color="auto" w:fill="FFFFFF"/>
        <w:spacing w:after="0" w:line="240" w:lineRule="auto"/>
        <w:ind w:left="272"/>
        <w:rPr>
          <w:rFonts w:ascii="Tahoma" w:hAnsi="Tahoma" w:cs="Tahoma"/>
          <w:color w:val="333333"/>
          <w:sz w:val="20"/>
          <w:szCs w:val="20"/>
        </w:rPr>
      </w:pPr>
      <w:r>
        <w:rPr>
          <w:rStyle w:val="Strong"/>
          <w:rFonts w:ascii="Tahoma" w:hAnsi="Tahoma" w:cs="Tahoma"/>
          <w:color w:val="333333"/>
          <w:sz w:val="20"/>
          <w:szCs w:val="20"/>
          <w:bdr w:val="none" w:sz="0" w:space="0" w:color="auto" w:frame="1"/>
        </w:rPr>
        <w:t>Container:</w:t>
      </w:r>
      <w:r>
        <w:rPr>
          <w:rStyle w:val="apple-converted-space"/>
          <w:rFonts w:ascii="Tahoma" w:hAnsi="Tahoma" w:cs="Tahoma"/>
          <w:color w:val="333333"/>
          <w:sz w:val="20"/>
          <w:szCs w:val="20"/>
        </w:rPr>
        <w:t> </w:t>
      </w:r>
      <w:r>
        <w:rPr>
          <w:rFonts w:ascii="Tahoma" w:hAnsi="Tahoma" w:cs="Tahoma"/>
          <w:color w:val="333333"/>
          <w:sz w:val="20"/>
          <w:szCs w:val="20"/>
        </w:rPr>
        <w:t>Spring contains and manages the life cycle and configuration of application objects.</w:t>
      </w:r>
    </w:p>
    <w:p w:rsidR="00911AD0" w:rsidRDefault="00911AD0" w:rsidP="009F5AAA">
      <w:pPr>
        <w:numPr>
          <w:ilvl w:val="0"/>
          <w:numId w:val="19"/>
        </w:numPr>
        <w:shd w:val="clear" w:color="auto" w:fill="FFFFFF"/>
        <w:spacing w:after="0" w:line="240" w:lineRule="auto"/>
        <w:ind w:left="272"/>
        <w:rPr>
          <w:rFonts w:ascii="Tahoma" w:hAnsi="Tahoma" w:cs="Tahoma"/>
          <w:color w:val="333333"/>
          <w:sz w:val="20"/>
          <w:szCs w:val="20"/>
        </w:rPr>
      </w:pPr>
      <w:r>
        <w:rPr>
          <w:rStyle w:val="Strong"/>
          <w:rFonts w:ascii="Tahoma" w:hAnsi="Tahoma" w:cs="Tahoma"/>
          <w:color w:val="333333"/>
          <w:sz w:val="20"/>
          <w:szCs w:val="20"/>
          <w:bdr w:val="none" w:sz="0" w:space="0" w:color="auto" w:frame="1"/>
        </w:rPr>
        <w:t>MVC Framework:</w:t>
      </w:r>
      <w:r>
        <w:rPr>
          <w:rStyle w:val="apple-converted-space"/>
          <w:rFonts w:ascii="Tahoma" w:hAnsi="Tahoma" w:cs="Tahoma"/>
          <w:color w:val="333333"/>
          <w:sz w:val="20"/>
          <w:szCs w:val="20"/>
        </w:rPr>
        <w:t> </w:t>
      </w:r>
      <w:r>
        <w:rPr>
          <w:rFonts w:ascii="Tahoma" w:hAnsi="Tahoma" w:cs="Tahoma"/>
          <w:color w:val="333333"/>
          <w:sz w:val="20"/>
          <w:szCs w:val="20"/>
        </w:rPr>
        <w:t>Spring’s web framework is a well-designed</w:t>
      </w:r>
      <w:r>
        <w:rPr>
          <w:rStyle w:val="apple-converted-space"/>
          <w:rFonts w:ascii="Tahoma" w:hAnsi="Tahoma" w:cs="Tahoma"/>
          <w:color w:val="333333"/>
          <w:sz w:val="20"/>
          <w:szCs w:val="20"/>
        </w:rPr>
        <w:t> </w:t>
      </w:r>
      <w:hyperlink r:id="rId122" w:history="1">
        <w:r>
          <w:rPr>
            <w:rStyle w:val="Hyperlink"/>
            <w:rFonts w:ascii="Tahoma" w:hAnsi="Tahoma" w:cs="Tahoma"/>
            <w:color w:val="326693"/>
            <w:sz w:val="20"/>
            <w:szCs w:val="20"/>
            <w:bdr w:val="none" w:sz="0" w:space="0" w:color="auto" w:frame="1"/>
          </w:rPr>
          <w:t>web MVC framework</w:t>
        </w:r>
      </w:hyperlink>
      <w:r>
        <w:rPr>
          <w:rFonts w:ascii="Tahoma" w:hAnsi="Tahoma" w:cs="Tahoma"/>
          <w:color w:val="333333"/>
          <w:sz w:val="20"/>
          <w:szCs w:val="20"/>
        </w:rPr>
        <w:t>, which provides a great alternative to web frameworks.</w:t>
      </w:r>
    </w:p>
    <w:p w:rsidR="00911AD0" w:rsidRDefault="00911AD0" w:rsidP="009F5AAA">
      <w:pPr>
        <w:numPr>
          <w:ilvl w:val="0"/>
          <w:numId w:val="19"/>
        </w:numPr>
        <w:shd w:val="clear" w:color="auto" w:fill="FFFFFF"/>
        <w:spacing w:after="0" w:line="240" w:lineRule="auto"/>
        <w:ind w:left="272"/>
        <w:rPr>
          <w:rFonts w:ascii="Tahoma" w:hAnsi="Tahoma" w:cs="Tahoma"/>
          <w:color w:val="333333"/>
          <w:sz w:val="20"/>
          <w:szCs w:val="20"/>
        </w:rPr>
      </w:pPr>
      <w:r>
        <w:rPr>
          <w:rStyle w:val="Strong"/>
          <w:rFonts w:ascii="Tahoma" w:hAnsi="Tahoma" w:cs="Tahoma"/>
          <w:color w:val="333333"/>
          <w:sz w:val="20"/>
          <w:szCs w:val="20"/>
          <w:bdr w:val="none" w:sz="0" w:space="0" w:color="auto" w:frame="1"/>
        </w:rPr>
        <w:t>Transaction Management:</w:t>
      </w:r>
      <w:r>
        <w:rPr>
          <w:rStyle w:val="apple-converted-space"/>
          <w:rFonts w:ascii="Tahoma" w:hAnsi="Tahoma" w:cs="Tahoma"/>
          <w:color w:val="333333"/>
          <w:sz w:val="20"/>
          <w:szCs w:val="20"/>
        </w:rPr>
        <w:t> </w:t>
      </w:r>
      <w:r>
        <w:rPr>
          <w:rFonts w:ascii="Tahoma" w:hAnsi="Tahoma" w:cs="Tahoma"/>
          <w:color w:val="333333"/>
          <w:sz w:val="20"/>
          <w:szCs w:val="20"/>
        </w:rPr>
        <w:t>Spring provides a consistent transaction management interface that can scale down to a local transaction and scale up to global transactions (JTA).</w:t>
      </w:r>
    </w:p>
    <w:p w:rsidR="00911AD0" w:rsidRDefault="00911AD0" w:rsidP="009F5AAA">
      <w:pPr>
        <w:numPr>
          <w:ilvl w:val="0"/>
          <w:numId w:val="19"/>
        </w:numPr>
        <w:shd w:val="clear" w:color="auto" w:fill="FFFFFF"/>
        <w:spacing w:after="0" w:line="240" w:lineRule="auto"/>
        <w:ind w:left="272"/>
        <w:rPr>
          <w:rFonts w:ascii="Tahoma" w:hAnsi="Tahoma" w:cs="Tahoma"/>
          <w:color w:val="333333"/>
          <w:sz w:val="20"/>
          <w:szCs w:val="20"/>
        </w:rPr>
      </w:pPr>
      <w:r>
        <w:rPr>
          <w:rStyle w:val="Strong"/>
          <w:rFonts w:ascii="Tahoma" w:hAnsi="Tahoma" w:cs="Tahoma"/>
          <w:color w:val="333333"/>
          <w:sz w:val="20"/>
          <w:szCs w:val="20"/>
          <w:bdr w:val="none" w:sz="0" w:space="0" w:color="auto" w:frame="1"/>
        </w:rPr>
        <w:t>Exception Handling:</w:t>
      </w:r>
      <w:r>
        <w:rPr>
          <w:rStyle w:val="apple-converted-space"/>
          <w:rFonts w:ascii="Tahoma" w:hAnsi="Tahoma" w:cs="Tahoma"/>
          <w:color w:val="333333"/>
          <w:sz w:val="20"/>
          <w:szCs w:val="20"/>
        </w:rPr>
        <w:t> </w:t>
      </w:r>
      <w:r>
        <w:rPr>
          <w:rFonts w:ascii="Tahoma" w:hAnsi="Tahoma" w:cs="Tahoma"/>
          <w:color w:val="333333"/>
          <w:sz w:val="20"/>
          <w:szCs w:val="20"/>
        </w:rPr>
        <w:t>Spring provides a convenient API to translate technology-specific exceptions (thrown by JDBC, Hibernate, or JDO) into consistent, unchecked exceptions.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 xml:space="preserve">3. Which are the </w:t>
      </w:r>
      <w:proofErr w:type="gramStart"/>
      <w:r>
        <w:rPr>
          <w:rFonts w:ascii="Helvetica" w:hAnsi="Helvetica" w:cs="Helvetica"/>
          <w:b w:val="0"/>
          <w:bCs w:val="0"/>
          <w:color w:val="333333"/>
          <w:sz w:val="33"/>
          <w:szCs w:val="33"/>
        </w:rPr>
        <w:t>Spring</w:t>
      </w:r>
      <w:proofErr w:type="gramEnd"/>
      <w:r>
        <w:rPr>
          <w:rFonts w:ascii="Helvetica" w:hAnsi="Helvetica" w:cs="Helvetica"/>
          <w:b w:val="0"/>
          <w:bCs w:val="0"/>
          <w:color w:val="333333"/>
          <w:sz w:val="33"/>
          <w:szCs w:val="33"/>
        </w:rPr>
        <w:t xml:space="preserve"> framework modules?</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The basic modules of the Spring framework </w:t>
      </w:r>
      <w:proofErr w:type="gramStart"/>
      <w:r>
        <w:rPr>
          <w:rFonts w:ascii="Tahoma" w:hAnsi="Tahoma" w:cs="Tahoma"/>
          <w:color w:val="333333"/>
          <w:sz w:val="20"/>
          <w:szCs w:val="20"/>
        </w:rPr>
        <w:t>are :</w:t>
      </w:r>
      <w:proofErr w:type="gramEnd"/>
    </w:p>
    <w:p w:rsidR="00911AD0" w:rsidRDefault="00911AD0" w:rsidP="009F5AAA">
      <w:pPr>
        <w:numPr>
          <w:ilvl w:val="0"/>
          <w:numId w:val="20"/>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Core module</w:t>
      </w:r>
    </w:p>
    <w:p w:rsidR="00911AD0" w:rsidRDefault="00911AD0" w:rsidP="009F5AAA">
      <w:pPr>
        <w:numPr>
          <w:ilvl w:val="0"/>
          <w:numId w:val="20"/>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Bean module</w:t>
      </w:r>
    </w:p>
    <w:p w:rsidR="00911AD0" w:rsidRDefault="00911AD0" w:rsidP="009F5AAA">
      <w:pPr>
        <w:numPr>
          <w:ilvl w:val="0"/>
          <w:numId w:val="20"/>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Context module</w:t>
      </w:r>
    </w:p>
    <w:p w:rsidR="00911AD0" w:rsidRDefault="00911AD0" w:rsidP="009F5AAA">
      <w:pPr>
        <w:numPr>
          <w:ilvl w:val="0"/>
          <w:numId w:val="20"/>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Expression Language module</w:t>
      </w:r>
    </w:p>
    <w:p w:rsidR="00911AD0" w:rsidRDefault="00A143DB" w:rsidP="009F5AAA">
      <w:pPr>
        <w:numPr>
          <w:ilvl w:val="0"/>
          <w:numId w:val="20"/>
        </w:numPr>
        <w:shd w:val="clear" w:color="auto" w:fill="FFFFFF"/>
        <w:spacing w:after="0" w:line="240" w:lineRule="auto"/>
        <w:ind w:left="272"/>
        <w:rPr>
          <w:rFonts w:ascii="Tahoma" w:hAnsi="Tahoma" w:cs="Tahoma"/>
          <w:color w:val="333333"/>
          <w:sz w:val="20"/>
          <w:szCs w:val="20"/>
        </w:rPr>
      </w:pPr>
      <w:hyperlink r:id="rId123" w:history="1">
        <w:r w:rsidR="00911AD0">
          <w:rPr>
            <w:rStyle w:val="Hyperlink"/>
            <w:rFonts w:ascii="Tahoma" w:hAnsi="Tahoma" w:cs="Tahoma"/>
            <w:color w:val="326693"/>
            <w:sz w:val="20"/>
            <w:szCs w:val="20"/>
            <w:bdr w:val="none" w:sz="0" w:space="0" w:color="auto" w:frame="1"/>
          </w:rPr>
          <w:t>JDBC module</w:t>
        </w:r>
      </w:hyperlink>
    </w:p>
    <w:p w:rsidR="00911AD0" w:rsidRDefault="00A143DB" w:rsidP="009F5AAA">
      <w:pPr>
        <w:numPr>
          <w:ilvl w:val="0"/>
          <w:numId w:val="20"/>
        </w:numPr>
        <w:shd w:val="clear" w:color="auto" w:fill="FFFFFF"/>
        <w:spacing w:after="0" w:line="240" w:lineRule="auto"/>
        <w:ind w:left="272"/>
        <w:rPr>
          <w:rFonts w:ascii="Tahoma" w:hAnsi="Tahoma" w:cs="Tahoma"/>
          <w:color w:val="333333"/>
          <w:sz w:val="20"/>
          <w:szCs w:val="20"/>
        </w:rPr>
      </w:pPr>
      <w:hyperlink r:id="rId124" w:history="1">
        <w:r w:rsidR="00911AD0">
          <w:rPr>
            <w:rStyle w:val="Hyperlink"/>
            <w:rFonts w:ascii="Tahoma" w:hAnsi="Tahoma" w:cs="Tahoma"/>
            <w:color w:val="326693"/>
            <w:sz w:val="20"/>
            <w:szCs w:val="20"/>
            <w:bdr w:val="none" w:sz="0" w:space="0" w:color="auto" w:frame="1"/>
          </w:rPr>
          <w:t>ORM module</w:t>
        </w:r>
      </w:hyperlink>
    </w:p>
    <w:p w:rsidR="00911AD0" w:rsidRDefault="00911AD0" w:rsidP="009F5AAA">
      <w:pPr>
        <w:numPr>
          <w:ilvl w:val="0"/>
          <w:numId w:val="20"/>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OXM module</w:t>
      </w:r>
    </w:p>
    <w:p w:rsidR="00911AD0" w:rsidRDefault="00911AD0" w:rsidP="009F5AAA">
      <w:pPr>
        <w:numPr>
          <w:ilvl w:val="0"/>
          <w:numId w:val="20"/>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Java Messaging Service(JMS) module</w:t>
      </w:r>
    </w:p>
    <w:p w:rsidR="00911AD0" w:rsidRDefault="00911AD0" w:rsidP="009F5AAA">
      <w:pPr>
        <w:numPr>
          <w:ilvl w:val="0"/>
          <w:numId w:val="20"/>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lastRenderedPageBreak/>
        <w:t>Transaction module</w:t>
      </w:r>
    </w:p>
    <w:p w:rsidR="00911AD0" w:rsidRDefault="00911AD0" w:rsidP="009F5AAA">
      <w:pPr>
        <w:numPr>
          <w:ilvl w:val="0"/>
          <w:numId w:val="20"/>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Web module</w:t>
      </w:r>
    </w:p>
    <w:p w:rsidR="00911AD0" w:rsidRDefault="00911AD0" w:rsidP="009F5AAA">
      <w:pPr>
        <w:numPr>
          <w:ilvl w:val="0"/>
          <w:numId w:val="20"/>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Web-Servlet module</w:t>
      </w:r>
    </w:p>
    <w:p w:rsidR="00911AD0" w:rsidRDefault="00911AD0" w:rsidP="009F5AAA">
      <w:pPr>
        <w:numPr>
          <w:ilvl w:val="0"/>
          <w:numId w:val="20"/>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Web-Struts module</w:t>
      </w:r>
    </w:p>
    <w:p w:rsidR="00911AD0" w:rsidRDefault="00911AD0" w:rsidP="009F5AAA">
      <w:pPr>
        <w:numPr>
          <w:ilvl w:val="0"/>
          <w:numId w:val="20"/>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Web-Portlet module</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4. Explain the Core Container (Application context) module</w:t>
      </w:r>
      <w:r w:rsidR="002D273E">
        <w:rPr>
          <w:rFonts w:ascii="Helvetica" w:hAnsi="Helvetica" w:cs="Helvetica"/>
          <w:b w:val="0"/>
          <w:bCs w:val="0"/>
          <w:color w:val="333333"/>
          <w:sz w:val="33"/>
          <w:szCs w:val="33"/>
        </w:rPr>
        <w:t xml:space="preserve"> RRR</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This is the basic </w:t>
      </w:r>
      <w:proofErr w:type="gramStart"/>
      <w:r>
        <w:rPr>
          <w:rFonts w:ascii="Tahoma" w:hAnsi="Tahoma" w:cs="Tahoma"/>
          <w:color w:val="333333"/>
          <w:sz w:val="20"/>
          <w:szCs w:val="20"/>
        </w:rPr>
        <w:t>Spring</w:t>
      </w:r>
      <w:proofErr w:type="gramEnd"/>
      <w:r>
        <w:rPr>
          <w:rFonts w:ascii="Tahoma" w:hAnsi="Tahoma" w:cs="Tahoma"/>
          <w:color w:val="333333"/>
          <w:sz w:val="20"/>
          <w:szCs w:val="20"/>
        </w:rPr>
        <w:t xml:space="preserve"> module, which provides the fundamental functionality of the Spring framework.</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BeanFactory</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 xml:space="preserve">is the heart of any spring-based application. Spring framework was built on the top of this module, which makes the </w:t>
      </w:r>
      <w:proofErr w:type="gramStart"/>
      <w:r>
        <w:rPr>
          <w:rFonts w:ascii="Tahoma" w:hAnsi="Tahoma" w:cs="Tahoma"/>
          <w:color w:val="333333"/>
          <w:sz w:val="20"/>
          <w:szCs w:val="20"/>
        </w:rPr>
        <w:t>Spring</w:t>
      </w:r>
      <w:proofErr w:type="gramEnd"/>
      <w:r>
        <w:rPr>
          <w:rFonts w:ascii="Tahoma" w:hAnsi="Tahoma" w:cs="Tahoma"/>
          <w:color w:val="333333"/>
          <w:sz w:val="20"/>
          <w:szCs w:val="20"/>
        </w:rPr>
        <w:t xml:space="preserve"> container.</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5. BeanFactory – BeanFactory implementation example</w:t>
      </w:r>
      <w:r w:rsidR="002D273E">
        <w:rPr>
          <w:rFonts w:ascii="Helvetica" w:hAnsi="Helvetica" w:cs="Helvetica"/>
          <w:b w:val="0"/>
          <w:bCs w:val="0"/>
          <w:color w:val="333333"/>
          <w:sz w:val="33"/>
          <w:szCs w:val="33"/>
        </w:rPr>
        <w:t xml:space="preserve"> RRR</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A</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BeanFactory</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is an implementation of the factory pattern that applies Inversion of Control to separate the application’s configuration and dependencies from the actual application code.</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 most commonly used</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BeanFactory</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implementation is the</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XmlBeanFactory</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class.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6. XMLBeanFactory</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 most useful one is</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org.springframework.beans.factory.xml.XmlBeanFactory</w:t>
      </w:r>
      <w:r>
        <w:rPr>
          <w:rFonts w:ascii="Tahoma" w:hAnsi="Tahoma" w:cs="Tahoma"/>
          <w:color w:val="333333"/>
          <w:sz w:val="20"/>
          <w:szCs w:val="20"/>
        </w:rPr>
        <w:t>, which loads its beans based on the definitions contained in an XML file. This container reads the configuration metadata from an XML file and uses it to create a fully configured system or application.</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7. Explain the AOP module</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 AOP module is used for developing aspects for our Spring-enabled application. Much of the support has been provided by the AOP Alliance in order to ensure the interoperability between</w:t>
      </w:r>
      <w:r>
        <w:rPr>
          <w:rStyle w:val="apple-converted-space"/>
          <w:rFonts w:ascii="Tahoma" w:hAnsi="Tahoma" w:cs="Tahoma"/>
          <w:color w:val="333333"/>
          <w:sz w:val="20"/>
          <w:szCs w:val="20"/>
        </w:rPr>
        <w:t> </w:t>
      </w:r>
      <w:hyperlink r:id="rId125" w:history="1">
        <w:proofErr w:type="gramStart"/>
        <w:r>
          <w:rPr>
            <w:rStyle w:val="Hyperlink"/>
            <w:rFonts w:ascii="Tahoma" w:hAnsi="Tahoma" w:cs="Tahoma"/>
            <w:color w:val="326693"/>
            <w:sz w:val="20"/>
            <w:szCs w:val="20"/>
            <w:bdr w:val="none" w:sz="0" w:space="0" w:color="auto" w:frame="1"/>
          </w:rPr>
          <w:t>Spring</w:t>
        </w:r>
        <w:proofErr w:type="gramEnd"/>
        <w:r>
          <w:rPr>
            <w:rStyle w:val="Hyperlink"/>
            <w:rFonts w:ascii="Tahoma" w:hAnsi="Tahoma" w:cs="Tahoma"/>
            <w:color w:val="326693"/>
            <w:sz w:val="20"/>
            <w:szCs w:val="20"/>
            <w:bdr w:val="none" w:sz="0" w:space="0" w:color="auto" w:frame="1"/>
          </w:rPr>
          <w:t xml:space="preserve"> and other AOP frameworks</w:t>
        </w:r>
      </w:hyperlink>
      <w:r>
        <w:rPr>
          <w:rFonts w:ascii="Tahoma" w:hAnsi="Tahoma" w:cs="Tahoma"/>
          <w:color w:val="333333"/>
          <w:sz w:val="20"/>
          <w:szCs w:val="20"/>
        </w:rPr>
        <w:t xml:space="preserve">. This module also introduces metadata programming to </w:t>
      </w:r>
      <w:proofErr w:type="gramStart"/>
      <w:r>
        <w:rPr>
          <w:rFonts w:ascii="Tahoma" w:hAnsi="Tahoma" w:cs="Tahoma"/>
          <w:color w:val="333333"/>
          <w:sz w:val="20"/>
          <w:szCs w:val="20"/>
        </w:rPr>
        <w:t>Spring</w:t>
      </w:r>
      <w:proofErr w:type="gramEnd"/>
      <w:r>
        <w:rPr>
          <w:rFonts w:ascii="Tahoma" w:hAnsi="Tahoma" w:cs="Tahoma"/>
          <w:color w:val="333333"/>
          <w:sz w:val="20"/>
          <w:szCs w:val="20"/>
        </w:rPr>
        <w:t>.</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8. Explain the JDBC abstraction and DAO module</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With the</w:t>
      </w:r>
      <w:r>
        <w:rPr>
          <w:rStyle w:val="apple-converted-space"/>
          <w:rFonts w:ascii="Tahoma" w:hAnsi="Tahoma" w:cs="Tahoma"/>
          <w:color w:val="333333"/>
          <w:sz w:val="20"/>
          <w:szCs w:val="20"/>
        </w:rPr>
        <w:t> </w:t>
      </w:r>
      <w:hyperlink r:id="rId126" w:history="1">
        <w:r>
          <w:rPr>
            <w:rStyle w:val="Hyperlink"/>
            <w:rFonts w:ascii="Tahoma" w:hAnsi="Tahoma" w:cs="Tahoma"/>
            <w:color w:val="326693"/>
            <w:sz w:val="20"/>
            <w:szCs w:val="20"/>
            <w:bdr w:val="none" w:sz="0" w:space="0" w:color="auto" w:frame="1"/>
          </w:rPr>
          <w:t>JDBC abstraction and DAO module</w:t>
        </w:r>
      </w:hyperlink>
      <w:r>
        <w:rPr>
          <w:rStyle w:val="apple-converted-space"/>
          <w:rFonts w:ascii="Tahoma" w:hAnsi="Tahoma" w:cs="Tahoma"/>
          <w:color w:val="333333"/>
          <w:sz w:val="20"/>
          <w:szCs w:val="20"/>
        </w:rPr>
        <w:t> </w:t>
      </w:r>
      <w:r>
        <w:rPr>
          <w:rFonts w:ascii="Tahoma" w:hAnsi="Tahoma" w:cs="Tahoma"/>
          <w:color w:val="333333"/>
          <w:sz w:val="20"/>
          <w:szCs w:val="20"/>
        </w:rPr>
        <w:t xml:space="preserve">we can be sure that we keep up the database code clean and simple, and prevent problems that result from a failure to close database resources. It provides a layer of meaningful exceptions on top of the error messages given by several database servers. It also makes use of </w:t>
      </w:r>
      <w:proofErr w:type="gramStart"/>
      <w:r>
        <w:rPr>
          <w:rFonts w:ascii="Tahoma" w:hAnsi="Tahoma" w:cs="Tahoma"/>
          <w:color w:val="333333"/>
          <w:sz w:val="20"/>
          <w:szCs w:val="20"/>
        </w:rPr>
        <w:t>Spring’s</w:t>
      </w:r>
      <w:proofErr w:type="gramEnd"/>
      <w:r>
        <w:rPr>
          <w:rFonts w:ascii="Tahoma" w:hAnsi="Tahoma" w:cs="Tahoma"/>
          <w:color w:val="333333"/>
          <w:sz w:val="20"/>
          <w:szCs w:val="20"/>
        </w:rPr>
        <w:t xml:space="preserve"> AOP module to provide transaction management services for objects in a Spring application.</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9. Explain the object/relational mapping integration module</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Spring also supports for using of an</w:t>
      </w:r>
      <w:r>
        <w:rPr>
          <w:rStyle w:val="apple-converted-space"/>
          <w:rFonts w:ascii="Tahoma" w:hAnsi="Tahoma" w:cs="Tahoma"/>
          <w:color w:val="333333"/>
          <w:sz w:val="20"/>
          <w:szCs w:val="20"/>
        </w:rPr>
        <w:t> </w:t>
      </w:r>
      <w:hyperlink r:id="rId127" w:history="1">
        <w:r>
          <w:rPr>
            <w:rStyle w:val="Hyperlink"/>
            <w:rFonts w:ascii="Tahoma" w:hAnsi="Tahoma" w:cs="Tahoma"/>
            <w:color w:val="326693"/>
            <w:sz w:val="20"/>
            <w:szCs w:val="20"/>
            <w:bdr w:val="none" w:sz="0" w:space="0" w:color="auto" w:frame="1"/>
          </w:rPr>
          <w:t>object/relational mapping (ORM) too</w:t>
        </w:r>
      </w:hyperlink>
      <w:r>
        <w:rPr>
          <w:rFonts w:ascii="Tahoma" w:hAnsi="Tahoma" w:cs="Tahoma"/>
          <w:color w:val="333333"/>
          <w:sz w:val="20"/>
          <w:szCs w:val="20"/>
        </w:rPr>
        <w:t>l over straight JDBC by providing the ORM module. Spring provides support to tie into several popular ORM frameworks, including</w:t>
      </w:r>
      <w:r>
        <w:rPr>
          <w:rStyle w:val="apple-converted-space"/>
          <w:rFonts w:ascii="Tahoma" w:hAnsi="Tahoma" w:cs="Tahoma"/>
          <w:color w:val="333333"/>
          <w:sz w:val="20"/>
          <w:szCs w:val="20"/>
        </w:rPr>
        <w:t> </w:t>
      </w:r>
      <w:hyperlink r:id="rId128" w:history="1">
        <w:r>
          <w:rPr>
            <w:rStyle w:val="Hyperlink"/>
            <w:rFonts w:ascii="Tahoma" w:hAnsi="Tahoma" w:cs="Tahoma"/>
            <w:color w:val="326693"/>
            <w:sz w:val="20"/>
            <w:szCs w:val="20"/>
            <w:bdr w:val="none" w:sz="0" w:space="0" w:color="auto" w:frame="1"/>
          </w:rPr>
          <w:t>Hibernate</w:t>
        </w:r>
      </w:hyperlink>
      <w:r>
        <w:rPr>
          <w:rFonts w:ascii="Tahoma" w:hAnsi="Tahoma" w:cs="Tahoma"/>
          <w:color w:val="333333"/>
          <w:sz w:val="20"/>
          <w:szCs w:val="20"/>
        </w:rPr>
        <w:t>, JDO, and</w:t>
      </w:r>
      <w:r>
        <w:rPr>
          <w:rStyle w:val="apple-converted-space"/>
          <w:rFonts w:ascii="Tahoma" w:hAnsi="Tahoma" w:cs="Tahoma"/>
          <w:color w:val="333333"/>
          <w:sz w:val="20"/>
          <w:szCs w:val="20"/>
        </w:rPr>
        <w:t> </w:t>
      </w:r>
      <w:hyperlink r:id="rId129" w:history="1">
        <w:r>
          <w:rPr>
            <w:rStyle w:val="Hyperlink"/>
            <w:rFonts w:ascii="Tahoma" w:hAnsi="Tahoma" w:cs="Tahoma"/>
            <w:color w:val="326693"/>
            <w:sz w:val="20"/>
            <w:szCs w:val="20"/>
            <w:bdr w:val="none" w:sz="0" w:space="0" w:color="auto" w:frame="1"/>
          </w:rPr>
          <w:t>iBATIS SQL Maps</w:t>
        </w:r>
      </w:hyperlink>
      <w:r>
        <w:rPr>
          <w:rFonts w:ascii="Tahoma" w:hAnsi="Tahoma" w:cs="Tahoma"/>
          <w:color w:val="333333"/>
          <w:sz w:val="20"/>
          <w:szCs w:val="20"/>
        </w:rPr>
        <w:t>. Spring’s transaction management supports each of these ORM frameworks as well as JDBC.</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lastRenderedPageBreak/>
        <w:t>10. Explain the web module</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w:t>
      </w:r>
      <w:r>
        <w:rPr>
          <w:rStyle w:val="apple-converted-space"/>
          <w:rFonts w:ascii="Tahoma" w:hAnsi="Tahoma" w:cs="Tahoma"/>
          <w:color w:val="333333"/>
          <w:sz w:val="20"/>
          <w:szCs w:val="20"/>
        </w:rPr>
        <w:t> </w:t>
      </w:r>
      <w:hyperlink r:id="rId130" w:history="1">
        <w:proofErr w:type="gramStart"/>
        <w:r>
          <w:rPr>
            <w:rStyle w:val="Hyperlink"/>
            <w:rFonts w:ascii="Tahoma" w:hAnsi="Tahoma" w:cs="Tahoma"/>
            <w:color w:val="326693"/>
            <w:sz w:val="20"/>
            <w:szCs w:val="20"/>
            <w:bdr w:val="none" w:sz="0" w:space="0" w:color="auto" w:frame="1"/>
          </w:rPr>
          <w:t>Spring</w:t>
        </w:r>
        <w:proofErr w:type="gramEnd"/>
        <w:r>
          <w:rPr>
            <w:rStyle w:val="Hyperlink"/>
            <w:rFonts w:ascii="Tahoma" w:hAnsi="Tahoma" w:cs="Tahoma"/>
            <w:color w:val="326693"/>
            <w:sz w:val="20"/>
            <w:szCs w:val="20"/>
            <w:bdr w:val="none" w:sz="0" w:space="0" w:color="auto" w:frame="1"/>
          </w:rPr>
          <w:t xml:space="preserve"> web module</w:t>
        </w:r>
      </w:hyperlink>
      <w:r>
        <w:rPr>
          <w:rStyle w:val="apple-converted-space"/>
          <w:rFonts w:ascii="Tahoma" w:hAnsi="Tahoma" w:cs="Tahoma"/>
          <w:color w:val="333333"/>
          <w:sz w:val="20"/>
          <w:szCs w:val="20"/>
        </w:rPr>
        <w:t> </w:t>
      </w:r>
      <w:r>
        <w:rPr>
          <w:rFonts w:ascii="Tahoma" w:hAnsi="Tahoma" w:cs="Tahoma"/>
          <w:color w:val="333333"/>
          <w:sz w:val="20"/>
          <w:szCs w:val="20"/>
        </w:rPr>
        <w:t>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Jakarta Struts.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11. Explain the Spring MVC module</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MVC framework is provided by </w:t>
      </w:r>
      <w:proofErr w:type="gramStart"/>
      <w:r>
        <w:rPr>
          <w:rFonts w:ascii="Tahoma" w:hAnsi="Tahoma" w:cs="Tahoma"/>
          <w:color w:val="333333"/>
          <w:sz w:val="20"/>
          <w:szCs w:val="20"/>
        </w:rPr>
        <w:t>Spring</w:t>
      </w:r>
      <w:proofErr w:type="gramEnd"/>
      <w:r>
        <w:rPr>
          <w:rFonts w:ascii="Tahoma" w:hAnsi="Tahoma" w:cs="Tahoma"/>
          <w:color w:val="333333"/>
          <w:sz w:val="20"/>
          <w:szCs w:val="20"/>
        </w:rPr>
        <w:t xml:space="preserve"> for building web applications. Spring can easily be integrated with other MVC frameworks, but</w:t>
      </w:r>
      <w:r>
        <w:rPr>
          <w:rStyle w:val="apple-converted-space"/>
          <w:rFonts w:ascii="Tahoma" w:hAnsi="Tahoma" w:cs="Tahoma"/>
          <w:color w:val="333333"/>
          <w:sz w:val="20"/>
          <w:szCs w:val="20"/>
        </w:rPr>
        <w:t> </w:t>
      </w:r>
      <w:hyperlink r:id="rId131" w:history="1">
        <w:proofErr w:type="gramStart"/>
        <w:r>
          <w:rPr>
            <w:rStyle w:val="Hyperlink"/>
            <w:rFonts w:ascii="Tahoma" w:hAnsi="Tahoma" w:cs="Tahoma"/>
            <w:color w:val="326693"/>
            <w:sz w:val="20"/>
            <w:szCs w:val="20"/>
            <w:bdr w:val="none" w:sz="0" w:space="0" w:color="auto" w:frame="1"/>
          </w:rPr>
          <w:t>Spring’s</w:t>
        </w:r>
        <w:proofErr w:type="gramEnd"/>
        <w:r>
          <w:rPr>
            <w:rStyle w:val="Hyperlink"/>
            <w:rFonts w:ascii="Tahoma" w:hAnsi="Tahoma" w:cs="Tahoma"/>
            <w:color w:val="326693"/>
            <w:sz w:val="20"/>
            <w:szCs w:val="20"/>
            <w:bdr w:val="none" w:sz="0" w:space="0" w:color="auto" w:frame="1"/>
          </w:rPr>
          <w:t xml:space="preserve"> MVC framework</w:t>
        </w:r>
      </w:hyperlink>
      <w:r>
        <w:rPr>
          <w:rStyle w:val="apple-converted-space"/>
          <w:rFonts w:ascii="Tahoma" w:hAnsi="Tahoma" w:cs="Tahoma"/>
          <w:color w:val="333333"/>
          <w:sz w:val="20"/>
          <w:szCs w:val="20"/>
        </w:rPr>
        <w:t> </w:t>
      </w:r>
      <w:r>
        <w:rPr>
          <w:rFonts w:ascii="Tahoma" w:hAnsi="Tahoma" w:cs="Tahoma"/>
          <w:color w:val="333333"/>
          <w:sz w:val="20"/>
          <w:szCs w:val="20"/>
        </w:rPr>
        <w:t>is a better choice, since it uses IoC to provide for a clean separation of controller logic from business objects. With Spring MVC you can declaratively bind request parameters to your business objects.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12. Spring configuration file</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Spring configuration file is an XML file. This file contains the classes information and describes how these classes are configured and introduced to each other.</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13. What is Spring IoC container?</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 Spring IoC is responsible for creating the objects</w:t>
      </w:r>
      <w:proofErr w:type="gramStart"/>
      <w:r>
        <w:rPr>
          <w:rFonts w:ascii="Tahoma" w:hAnsi="Tahoma" w:cs="Tahoma"/>
          <w:color w:val="333333"/>
          <w:sz w:val="20"/>
          <w:szCs w:val="20"/>
        </w:rPr>
        <w:t>,managing</w:t>
      </w:r>
      <w:proofErr w:type="gramEnd"/>
      <w:r>
        <w:rPr>
          <w:rFonts w:ascii="Tahoma" w:hAnsi="Tahoma" w:cs="Tahoma"/>
          <w:color w:val="333333"/>
          <w:sz w:val="20"/>
          <w:szCs w:val="20"/>
        </w:rPr>
        <w:t xml:space="preserve"> them (with dependency injection (DI)), wiring them together, configuring them, as also managing their complete lifecycle.</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14. What are the benefits of IOC?</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IOC or dependency injection minimizes the amount of code in an application. It makes easy to test applications, since no singletons or JNDI lookup mechanisms are required in unit tests. Loose coupling is promoted with minimal effort and least intrusive mechanism. IOC containers support eager instantiation and lazy loading of services.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15. What are the common implementations of the ApplicationContext</w:t>
      </w:r>
      <w:proofErr w:type="gramStart"/>
      <w:r>
        <w:rPr>
          <w:rFonts w:ascii="Helvetica" w:hAnsi="Helvetica" w:cs="Helvetica"/>
          <w:b w:val="0"/>
          <w:bCs w:val="0"/>
          <w:color w:val="333333"/>
          <w:sz w:val="33"/>
          <w:szCs w:val="33"/>
        </w:rPr>
        <w:t>?</w:t>
      </w:r>
      <w:r w:rsidR="002D273E">
        <w:rPr>
          <w:rFonts w:ascii="Helvetica" w:hAnsi="Helvetica" w:cs="Helvetica"/>
          <w:b w:val="0"/>
          <w:bCs w:val="0"/>
          <w:color w:val="333333"/>
          <w:sz w:val="33"/>
          <w:szCs w:val="33"/>
        </w:rPr>
        <w:t>RRR</w:t>
      </w:r>
      <w:proofErr w:type="gramEnd"/>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w:t>
      </w:r>
      <w:r>
        <w:rPr>
          <w:rStyle w:val="apple-converted-space"/>
          <w:rFonts w:ascii="Tahoma" w:hAnsi="Tahoma" w:cs="Tahoma"/>
          <w:color w:val="333333"/>
          <w:sz w:val="20"/>
          <w:szCs w:val="20"/>
        </w:rPr>
        <w:t> </w:t>
      </w:r>
      <w:r>
        <w:rPr>
          <w:rStyle w:val="Strong"/>
          <w:rFonts w:ascii="Tahoma" w:hAnsi="Tahoma" w:cs="Tahoma"/>
          <w:color w:val="333333"/>
          <w:sz w:val="20"/>
          <w:szCs w:val="20"/>
          <w:bdr w:val="none" w:sz="0" w:space="0" w:color="auto" w:frame="1"/>
        </w:rPr>
        <w:t>FileSystemXmlApplicationContext</w:t>
      </w:r>
      <w:r>
        <w:rPr>
          <w:rStyle w:val="apple-converted-space"/>
          <w:rFonts w:ascii="Tahoma" w:hAnsi="Tahoma" w:cs="Tahoma"/>
          <w:color w:val="333333"/>
          <w:sz w:val="20"/>
          <w:szCs w:val="20"/>
        </w:rPr>
        <w:t> </w:t>
      </w:r>
      <w:r>
        <w:rPr>
          <w:rFonts w:ascii="Tahoma" w:hAnsi="Tahoma" w:cs="Tahoma"/>
          <w:color w:val="333333"/>
          <w:sz w:val="20"/>
          <w:szCs w:val="20"/>
        </w:rPr>
        <w:t>container loads the definitions of the beans from an XML file. The full path of the XML bean configuration file must be provided to the constructor.</w:t>
      </w:r>
      <w:r>
        <w:rPr>
          <w:rFonts w:ascii="Tahoma" w:hAnsi="Tahoma" w:cs="Tahoma"/>
          <w:color w:val="333333"/>
          <w:sz w:val="20"/>
          <w:szCs w:val="20"/>
        </w:rPr>
        <w:br/>
        <w:t>The</w:t>
      </w:r>
      <w:r>
        <w:rPr>
          <w:rStyle w:val="apple-converted-space"/>
          <w:rFonts w:ascii="Tahoma" w:hAnsi="Tahoma" w:cs="Tahoma"/>
          <w:color w:val="333333"/>
          <w:sz w:val="20"/>
          <w:szCs w:val="20"/>
        </w:rPr>
        <w:t> </w:t>
      </w:r>
      <w:r>
        <w:rPr>
          <w:rStyle w:val="Strong"/>
          <w:rFonts w:ascii="Tahoma" w:hAnsi="Tahoma" w:cs="Tahoma"/>
          <w:color w:val="333333"/>
          <w:sz w:val="20"/>
          <w:szCs w:val="20"/>
          <w:bdr w:val="none" w:sz="0" w:space="0" w:color="auto" w:frame="1"/>
        </w:rPr>
        <w:t>ClassPathXmlApplicationContext</w:t>
      </w:r>
      <w:r>
        <w:rPr>
          <w:rStyle w:val="apple-converted-space"/>
          <w:rFonts w:ascii="Tahoma" w:hAnsi="Tahoma" w:cs="Tahoma"/>
          <w:color w:val="333333"/>
          <w:sz w:val="20"/>
          <w:szCs w:val="20"/>
        </w:rPr>
        <w:t> </w:t>
      </w:r>
      <w:r>
        <w:rPr>
          <w:rFonts w:ascii="Tahoma" w:hAnsi="Tahoma" w:cs="Tahoma"/>
          <w:color w:val="333333"/>
          <w:sz w:val="20"/>
          <w:szCs w:val="20"/>
        </w:rPr>
        <w:t>container also loads the definitions of the beans from an XML file. Here, you need to set</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CLASSPATH</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properly because this container will look bean configuration XML file in</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CLASSPATH</w:t>
      </w:r>
      <w:r>
        <w:rPr>
          <w:rFonts w:ascii="Tahoma" w:hAnsi="Tahoma" w:cs="Tahoma"/>
          <w:color w:val="333333"/>
          <w:sz w:val="20"/>
          <w:szCs w:val="20"/>
        </w:rPr>
        <w:t>.</w:t>
      </w:r>
      <w:r>
        <w:rPr>
          <w:rFonts w:ascii="Tahoma" w:hAnsi="Tahoma" w:cs="Tahoma"/>
          <w:color w:val="333333"/>
          <w:sz w:val="20"/>
          <w:szCs w:val="20"/>
        </w:rPr>
        <w:br/>
        <w:t>The</w:t>
      </w:r>
      <w:r>
        <w:rPr>
          <w:rStyle w:val="apple-converted-space"/>
          <w:rFonts w:ascii="Tahoma" w:hAnsi="Tahoma" w:cs="Tahoma"/>
          <w:color w:val="333333"/>
          <w:sz w:val="20"/>
          <w:szCs w:val="20"/>
        </w:rPr>
        <w:t> </w:t>
      </w:r>
      <w:r>
        <w:rPr>
          <w:rStyle w:val="Strong"/>
          <w:rFonts w:ascii="Tahoma" w:hAnsi="Tahoma" w:cs="Tahoma"/>
          <w:color w:val="333333"/>
          <w:sz w:val="20"/>
          <w:szCs w:val="20"/>
          <w:bdr w:val="none" w:sz="0" w:space="0" w:color="auto" w:frame="1"/>
        </w:rPr>
        <w:t>WebXmlApplicationContext:</w:t>
      </w:r>
      <w:r>
        <w:rPr>
          <w:rStyle w:val="apple-converted-space"/>
          <w:rFonts w:ascii="Tahoma" w:hAnsi="Tahoma" w:cs="Tahoma"/>
          <w:color w:val="333333"/>
          <w:sz w:val="20"/>
          <w:szCs w:val="20"/>
        </w:rPr>
        <w:t> </w:t>
      </w:r>
      <w:r>
        <w:rPr>
          <w:rFonts w:ascii="Tahoma" w:hAnsi="Tahoma" w:cs="Tahoma"/>
          <w:color w:val="333333"/>
          <w:sz w:val="20"/>
          <w:szCs w:val="20"/>
        </w:rPr>
        <w:t>container loads the XML file with definitions of all beans from within a web application.</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16. What is the difference between Bean Factory and ApplicationContext?</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Application contexts provide a means for resolving text messages, a generic way to load file resources (such as images), they can publish events to beans that are registered as listeners. In addition, operations on the container or beans in the container, which have to be handled in a programmatic </w:t>
      </w:r>
      <w:r>
        <w:rPr>
          <w:rFonts w:ascii="Tahoma" w:hAnsi="Tahoma" w:cs="Tahoma"/>
          <w:color w:val="333333"/>
          <w:sz w:val="20"/>
          <w:szCs w:val="20"/>
        </w:rPr>
        <w:lastRenderedPageBreak/>
        <w:t>fashion with a bean factory, can be handled declaratively in an application context. The application context implements</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MessageSource</w:t>
      </w:r>
      <w:r>
        <w:rPr>
          <w:rFonts w:ascii="Tahoma" w:hAnsi="Tahoma" w:cs="Tahoma"/>
          <w:color w:val="333333"/>
          <w:sz w:val="20"/>
          <w:szCs w:val="20"/>
        </w:rPr>
        <w:t>, an interface used to obtain localized messages, with the actual implementation being pluggable.</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 xml:space="preserve">17. What does a </w:t>
      </w:r>
      <w:proofErr w:type="gramStart"/>
      <w:r>
        <w:rPr>
          <w:rFonts w:ascii="Helvetica" w:hAnsi="Helvetica" w:cs="Helvetica"/>
          <w:b w:val="0"/>
          <w:bCs w:val="0"/>
          <w:color w:val="333333"/>
          <w:sz w:val="33"/>
          <w:szCs w:val="33"/>
        </w:rPr>
        <w:t>Spring</w:t>
      </w:r>
      <w:proofErr w:type="gramEnd"/>
      <w:r>
        <w:rPr>
          <w:rFonts w:ascii="Helvetica" w:hAnsi="Helvetica" w:cs="Helvetica"/>
          <w:b w:val="0"/>
          <w:bCs w:val="0"/>
          <w:color w:val="333333"/>
          <w:sz w:val="33"/>
          <w:szCs w:val="33"/>
        </w:rPr>
        <w:t xml:space="preserve"> application look like?</w:t>
      </w:r>
    </w:p>
    <w:p w:rsidR="00911AD0" w:rsidRDefault="00911AD0" w:rsidP="009F5AAA">
      <w:pPr>
        <w:numPr>
          <w:ilvl w:val="0"/>
          <w:numId w:val="21"/>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An interface that defines the functions.</w:t>
      </w:r>
    </w:p>
    <w:p w:rsidR="00911AD0" w:rsidRDefault="00911AD0" w:rsidP="009F5AAA">
      <w:pPr>
        <w:numPr>
          <w:ilvl w:val="0"/>
          <w:numId w:val="21"/>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The implementation that contains properties, its setter and getter methods, functions etc.,</w:t>
      </w:r>
    </w:p>
    <w:p w:rsidR="00911AD0" w:rsidRDefault="00A143DB" w:rsidP="009F5AAA">
      <w:pPr>
        <w:numPr>
          <w:ilvl w:val="0"/>
          <w:numId w:val="21"/>
        </w:numPr>
        <w:shd w:val="clear" w:color="auto" w:fill="FFFFFF"/>
        <w:spacing w:after="0" w:line="240" w:lineRule="auto"/>
        <w:ind w:left="272"/>
        <w:rPr>
          <w:rFonts w:ascii="Tahoma" w:hAnsi="Tahoma" w:cs="Tahoma"/>
          <w:color w:val="333333"/>
          <w:sz w:val="20"/>
          <w:szCs w:val="20"/>
        </w:rPr>
      </w:pPr>
      <w:hyperlink r:id="rId132" w:history="1">
        <w:r w:rsidR="00911AD0">
          <w:rPr>
            <w:rStyle w:val="Hyperlink"/>
            <w:rFonts w:ascii="Tahoma" w:hAnsi="Tahoma" w:cs="Tahoma"/>
            <w:color w:val="326693"/>
            <w:sz w:val="20"/>
            <w:szCs w:val="20"/>
            <w:bdr w:val="none" w:sz="0" w:space="0" w:color="auto" w:frame="1"/>
          </w:rPr>
          <w:t>Spring AOP</w:t>
        </w:r>
      </w:hyperlink>
    </w:p>
    <w:p w:rsidR="00911AD0" w:rsidRDefault="00911AD0" w:rsidP="009F5AAA">
      <w:pPr>
        <w:numPr>
          <w:ilvl w:val="0"/>
          <w:numId w:val="21"/>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 xml:space="preserve">The </w:t>
      </w:r>
      <w:proofErr w:type="gramStart"/>
      <w:r>
        <w:rPr>
          <w:rFonts w:ascii="Tahoma" w:hAnsi="Tahoma" w:cs="Tahoma"/>
          <w:color w:val="333333"/>
          <w:sz w:val="20"/>
          <w:szCs w:val="20"/>
        </w:rPr>
        <w:t>Spring</w:t>
      </w:r>
      <w:proofErr w:type="gramEnd"/>
      <w:r>
        <w:rPr>
          <w:rFonts w:ascii="Tahoma" w:hAnsi="Tahoma" w:cs="Tahoma"/>
          <w:color w:val="333333"/>
          <w:sz w:val="20"/>
          <w:szCs w:val="20"/>
        </w:rPr>
        <w:t xml:space="preserve"> configuration XML file.</w:t>
      </w:r>
    </w:p>
    <w:p w:rsidR="00911AD0" w:rsidRDefault="00911AD0" w:rsidP="009F5AAA">
      <w:pPr>
        <w:numPr>
          <w:ilvl w:val="0"/>
          <w:numId w:val="21"/>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Client program that uses the function</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w:t>
      </w:r>
    </w:p>
    <w:p w:rsidR="00911AD0" w:rsidRDefault="00911AD0" w:rsidP="00911AD0">
      <w:pPr>
        <w:pStyle w:val="Heading2"/>
        <w:shd w:val="clear" w:color="auto" w:fill="FFFFFF"/>
        <w:spacing w:before="340" w:beforeAutospacing="0" w:after="136" w:afterAutospacing="0" w:line="240" w:lineRule="atLeast"/>
        <w:rPr>
          <w:rFonts w:ascii="Helvetica" w:hAnsi="Helvetica" w:cs="Helvetica"/>
          <w:b w:val="0"/>
          <w:bCs w:val="0"/>
          <w:color w:val="333333"/>
          <w:sz w:val="41"/>
          <w:szCs w:val="41"/>
        </w:rPr>
      </w:pPr>
      <w:r>
        <w:rPr>
          <w:rFonts w:ascii="Helvetica" w:hAnsi="Helvetica" w:cs="Helvetica"/>
          <w:b w:val="0"/>
          <w:bCs w:val="0"/>
          <w:color w:val="333333"/>
          <w:sz w:val="41"/>
          <w:szCs w:val="41"/>
        </w:rPr>
        <w:t>Dependency Injection</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 xml:space="preserve">18. What is Dependency Injection in </w:t>
      </w:r>
      <w:proofErr w:type="gramStart"/>
      <w:r>
        <w:rPr>
          <w:rFonts w:ascii="Helvetica" w:hAnsi="Helvetica" w:cs="Helvetica"/>
          <w:b w:val="0"/>
          <w:bCs w:val="0"/>
          <w:color w:val="333333"/>
          <w:sz w:val="33"/>
          <w:szCs w:val="33"/>
        </w:rPr>
        <w:t>Spring</w:t>
      </w:r>
      <w:proofErr w:type="gramEnd"/>
      <w:r>
        <w:rPr>
          <w:rFonts w:ascii="Helvetica" w:hAnsi="Helvetica" w:cs="Helvetica"/>
          <w:b w:val="0"/>
          <w:bCs w:val="0"/>
          <w:color w:val="333333"/>
          <w:sz w:val="33"/>
          <w:szCs w:val="33"/>
        </w:rPr>
        <w:t>?</w:t>
      </w:r>
    </w:p>
    <w:p w:rsidR="00911AD0" w:rsidRDefault="00A143DB" w:rsidP="00911AD0">
      <w:pPr>
        <w:pStyle w:val="NormalWeb"/>
        <w:shd w:val="clear" w:color="auto" w:fill="FFFFFF"/>
        <w:spacing w:before="0" w:beforeAutospacing="0" w:after="0" w:afterAutospacing="0"/>
        <w:rPr>
          <w:rFonts w:ascii="Tahoma" w:hAnsi="Tahoma" w:cs="Tahoma"/>
          <w:color w:val="333333"/>
          <w:sz w:val="20"/>
          <w:szCs w:val="20"/>
        </w:rPr>
      </w:pPr>
      <w:hyperlink r:id="rId133" w:history="1">
        <w:r w:rsidR="00911AD0">
          <w:rPr>
            <w:rStyle w:val="Hyperlink"/>
            <w:rFonts w:ascii="Tahoma" w:hAnsi="Tahoma" w:cs="Tahoma"/>
            <w:color w:val="326693"/>
            <w:sz w:val="20"/>
            <w:szCs w:val="20"/>
            <w:bdr w:val="none" w:sz="0" w:space="0" w:color="auto" w:frame="1"/>
          </w:rPr>
          <w:t>Dependency Injection</w:t>
        </w:r>
      </w:hyperlink>
      <w:r w:rsidR="00911AD0">
        <w:rPr>
          <w:rFonts w:ascii="Tahoma" w:hAnsi="Tahoma" w:cs="Tahoma"/>
          <w:color w:val="333333"/>
          <w:sz w:val="20"/>
          <w:szCs w:val="20"/>
        </w:rPr>
        <w:t>, an aspect of Inversion of Control (</w:t>
      </w:r>
      <w:proofErr w:type="gramStart"/>
      <w:r w:rsidR="00911AD0">
        <w:rPr>
          <w:rFonts w:ascii="Tahoma" w:hAnsi="Tahoma" w:cs="Tahoma"/>
          <w:color w:val="333333"/>
          <w:sz w:val="20"/>
          <w:szCs w:val="20"/>
        </w:rPr>
        <w:t>IoC</w:t>
      </w:r>
      <w:proofErr w:type="gramEnd"/>
      <w:r w:rsidR="00911AD0">
        <w:rPr>
          <w:rFonts w:ascii="Tahoma" w:hAnsi="Tahoma" w:cs="Tahoma"/>
          <w:color w:val="333333"/>
          <w:sz w:val="20"/>
          <w:szCs w:val="20"/>
        </w:rPr>
        <w:t>), is a general concept, and it can be expressed in many different ways.This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 xml:space="preserve">19. What are the different types of </w:t>
      </w:r>
      <w:proofErr w:type="gramStart"/>
      <w:r>
        <w:rPr>
          <w:rFonts w:ascii="Helvetica" w:hAnsi="Helvetica" w:cs="Helvetica"/>
          <w:b w:val="0"/>
          <w:bCs w:val="0"/>
          <w:color w:val="333333"/>
          <w:sz w:val="33"/>
          <w:szCs w:val="33"/>
        </w:rPr>
        <w:t>IoC</w:t>
      </w:r>
      <w:proofErr w:type="gramEnd"/>
      <w:r>
        <w:rPr>
          <w:rFonts w:ascii="Helvetica" w:hAnsi="Helvetica" w:cs="Helvetica"/>
          <w:b w:val="0"/>
          <w:bCs w:val="0"/>
          <w:color w:val="333333"/>
          <w:sz w:val="33"/>
          <w:szCs w:val="33"/>
        </w:rPr>
        <w:t xml:space="preserve"> (dependency injection)?</w:t>
      </w:r>
    </w:p>
    <w:p w:rsidR="00911AD0" w:rsidRDefault="00911AD0" w:rsidP="009F5AAA">
      <w:pPr>
        <w:numPr>
          <w:ilvl w:val="0"/>
          <w:numId w:val="22"/>
        </w:numPr>
        <w:shd w:val="clear" w:color="auto" w:fill="FFFFFF"/>
        <w:spacing w:after="0" w:line="240" w:lineRule="auto"/>
        <w:ind w:left="272"/>
        <w:rPr>
          <w:rFonts w:ascii="Tahoma" w:hAnsi="Tahoma" w:cs="Tahoma"/>
          <w:color w:val="333333"/>
          <w:sz w:val="20"/>
          <w:szCs w:val="20"/>
        </w:rPr>
      </w:pPr>
      <w:r>
        <w:rPr>
          <w:rStyle w:val="Strong"/>
          <w:rFonts w:ascii="Tahoma" w:hAnsi="Tahoma" w:cs="Tahoma"/>
          <w:color w:val="333333"/>
          <w:sz w:val="20"/>
          <w:szCs w:val="20"/>
          <w:bdr w:val="none" w:sz="0" w:space="0" w:color="auto" w:frame="1"/>
        </w:rPr>
        <w:t>Constructor-based dependency injection:</w:t>
      </w:r>
      <w:r>
        <w:rPr>
          <w:rStyle w:val="apple-converted-space"/>
          <w:rFonts w:ascii="Tahoma" w:hAnsi="Tahoma" w:cs="Tahoma"/>
          <w:color w:val="333333"/>
          <w:sz w:val="20"/>
          <w:szCs w:val="20"/>
        </w:rPr>
        <w:t> </w:t>
      </w:r>
      <w:r>
        <w:rPr>
          <w:rFonts w:ascii="Tahoma" w:hAnsi="Tahoma" w:cs="Tahoma"/>
          <w:color w:val="333333"/>
          <w:sz w:val="20"/>
          <w:szCs w:val="20"/>
        </w:rPr>
        <w:t>Constructor-based DI is accomplished when the container invokes a class constructor with a number of arguments, each representing a dependency on other class.</w:t>
      </w:r>
    </w:p>
    <w:p w:rsidR="00911AD0" w:rsidRDefault="00911AD0" w:rsidP="009F5AAA">
      <w:pPr>
        <w:numPr>
          <w:ilvl w:val="0"/>
          <w:numId w:val="22"/>
        </w:numPr>
        <w:shd w:val="clear" w:color="auto" w:fill="FFFFFF"/>
        <w:spacing w:after="0" w:line="240" w:lineRule="auto"/>
        <w:ind w:left="272"/>
        <w:rPr>
          <w:rFonts w:ascii="Tahoma" w:hAnsi="Tahoma" w:cs="Tahoma"/>
          <w:color w:val="333333"/>
          <w:sz w:val="20"/>
          <w:szCs w:val="20"/>
        </w:rPr>
      </w:pPr>
      <w:r>
        <w:rPr>
          <w:rStyle w:val="Strong"/>
          <w:rFonts w:ascii="Tahoma" w:hAnsi="Tahoma" w:cs="Tahoma"/>
          <w:color w:val="333333"/>
          <w:sz w:val="20"/>
          <w:szCs w:val="20"/>
          <w:bdr w:val="none" w:sz="0" w:space="0" w:color="auto" w:frame="1"/>
        </w:rPr>
        <w:t>Setter-based dependency injection:</w:t>
      </w:r>
      <w:r>
        <w:rPr>
          <w:rStyle w:val="apple-converted-space"/>
          <w:rFonts w:ascii="Tahoma" w:hAnsi="Tahoma" w:cs="Tahoma"/>
          <w:color w:val="333333"/>
          <w:sz w:val="20"/>
          <w:szCs w:val="20"/>
        </w:rPr>
        <w:t> </w:t>
      </w:r>
      <w:r>
        <w:rPr>
          <w:rFonts w:ascii="Tahoma" w:hAnsi="Tahoma" w:cs="Tahoma"/>
          <w:color w:val="333333"/>
          <w:sz w:val="20"/>
          <w:szCs w:val="20"/>
        </w:rPr>
        <w:t>Setter-based DI is accomplished by the container calling setter methods on your beans after invoking a no-argument constructor or no-argument static factory method to instantiate your bean.</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20. Which DI would you suggest Constructor-based or setter-based DI?</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You can use both Constructor-based and Setter-based Dependency Injection. The best solution is using constructor arguments for mandatory dependencies and setters for optional dependencies.</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w:t>
      </w:r>
    </w:p>
    <w:p w:rsidR="00911AD0" w:rsidRDefault="00911AD0" w:rsidP="00911AD0">
      <w:pPr>
        <w:pStyle w:val="Heading2"/>
        <w:shd w:val="clear" w:color="auto" w:fill="FFFFFF"/>
        <w:spacing w:before="340" w:beforeAutospacing="0" w:after="136" w:afterAutospacing="0" w:line="240" w:lineRule="atLeast"/>
        <w:rPr>
          <w:rFonts w:ascii="Helvetica" w:hAnsi="Helvetica" w:cs="Helvetica"/>
          <w:b w:val="0"/>
          <w:bCs w:val="0"/>
          <w:color w:val="333333"/>
          <w:sz w:val="41"/>
          <w:szCs w:val="41"/>
        </w:rPr>
      </w:pPr>
      <w:r>
        <w:rPr>
          <w:rFonts w:ascii="Helvetica" w:hAnsi="Helvetica" w:cs="Helvetica"/>
          <w:b w:val="0"/>
          <w:bCs w:val="0"/>
          <w:color w:val="333333"/>
          <w:sz w:val="41"/>
          <w:szCs w:val="41"/>
        </w:rPr>
        <w:t>Spring Beans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21. What are Spring beans</w:t>
      </w:r>
      <w:proofErr w:type="gramStart"/>
      <w:r>
        <w:rPr>
          <w:rFonts w:ascii="Helvetica" w:hAnsi="Helvetica" w:cs="Helvetica"/>
          <w:b w:val="0"/>
          <w:bCs w:val="0"/>
          <w:color w:val="333333"/>
          <w:sz w:val="33"/>
          <w:szCs w:val="33"/>
        </w:rPr>
        <w:t>?</w:t>
      </w:r>
      <w:r w:rsidR="002D273E">
        <w:rPr>
          <w:rFonts w:ascii="Helvetica" w:hAnsi="Helvetica" w:cs="Helvetica"/>
          <w:b w:val="0"/>
          <w:bCs w:val="0"/>
          <w:color w:val="333333"/>
          <w:sz w:val="33"/>
          <w:szCs w:val="33"/>
        </w:rPr>
        <w:t>RRR</w:t>
      </w:r>
      <w:proofErr w:type="gramEnd"/>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w:t>
      </w:r>
      <w:r>
        <w:rPr>
          <w:rStyle w:val="apple-converted-space"/>
          <w:rFonts w:ascii="Tahoma" w:hAnsi="Tahoma" w:cs="Tahoma"/>
          <w:color w:val="333333"/>
          <w:sz w:val="20"/>
          <w:szCs w:val="20"/>
        </w:rPr>
        <w:t> </w:t>
      </w:r>
      <w:hyperlink r:id="rId134" w:history="1">
        <w:r>
          <w:rPr>
            <w:rStyle w:val="Hyperlink"/>
            <w:rFonts w:ascii="Tahoma" w:hAnsi="Tahoma" w:cs="Tahoma"/>
            <w:color w:val="326693"/>
            <w:sz w:val="20"/>
            <w:szCs w:val="20"/>
            <w:bdr w:val="none" w:sz="0" w:space="0" w:color="auto" w:frame="1"/>
          </w:rPr>
          <w:t>Spring Beans</w:t>
        </w:r>
      </w:hyperlink>
      <w:r>
        <w:rPr>
          <w:rStyle w:val="apple-converted-space"/>
          <w:rFonts w:ascii="Tahoma" w:hAnsi="Tahoma" w:cs="Tahoma"/>
          <w:color w:val="333333"/>
          <w:sz w:val="20"/>
          <w:szCs w:val="20"/>
        </w:rPr>
        <w:t> </w:t>
      </w:r>
      <w:r>
        <w:rPr>
          <w:rFonts w:ascii="Tahoma" w:hAnsi="Tahoma" w:cs="Tahoma"/>
          <w:color w:val="333333"/>
          <w:sz w:val="20"/>
          <w:szCs w:val="20"/>
        </w:rPr>
        <w:t xml:space="preserve">are Java Objects that form the backbone of a </w:t>
      </w:r>
      <w:proofErr w:type="gramStart"/>
      <w:r>
        <w:rPr>
          <w:rFonts w:ascii="Tahoma" w:hAnsi="Tahoma" w:cs="Tahoma"/>
          <w:color w:val="333333"/>
          <w:sz w:val="20"/>
          <w:szCs w:val="20"/>
        </w:rPr>
        <w:t>Spring</w:t>
      </w:r>
      <w:proofErr w:type="gramEnd"/>
      <w:r>
        <w:rPr>
          <w:rFonts w:ascii="Tahoma" w:hAnsi="Tahoma" w:cs="Tahoma"/>
          <w:color w:val="333333"/>
          <w:sz w:val="20"/>
          <w:szCs w:val="20"/>
        </w:rPr>
        <w:t xml:space="preserve"> application. They are instantiated, assembled, and managed by the Spring IoC container. These beans are created with the configuration metadata that is supplied to the container, for example, in the form of XML</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&lt;bean/&gt;</w:t>
      </w:r>
      <w:r>
        <w:rPr>
          <w:rStyle w:val="apple-converted-space"/>
          <w:rFonts w:ascii="Tahoma" w:hAnsi="Tahoma" w:cs="Tahoma"/>
          <w:color w:val="333333"/>
          <w:sz w:val="20"/>
          <w:szCs w:val="20"/>
        </w:rPr>
        <w:t> </w:t>
      </w:r>
      <w:r>
        <w:rPr>
          <w:rFonts w:ascii="Tahoma" w:hAnsi="Tahoma" w:cs="Tahoma"/>
          <w:color w:val="333333"/>
          <w:sz w:val="20"/>
          <w:szCs w:val="20"/>
        </w:rPr>
        <w:t>definitions.</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lastRenderedPageBreak/>
        <w:t>Beans defined in spring framework are singleton beans. There is an attribute in bean tag named</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"singleton"</w:t>
      </w:r>
      <w:r>
        <w:rPr>
          <w:rStyle w:val="apple-converted-space"/>
          <w:rFonts w:ascii="Tahoma" w:hAnsi="Tahoma" w:cs="Tahoma"/>
          <w:color w:val="333333"/>
          <w:sz w:val="20"/>
          <w:szCs w:val="20"/>
        </w:rPr>
        <w:t> </w:t>
      </w:r>
      <w:r>
        <w:rPr>
          <w:rFonts w:ascii="Tahoma" w:hAnsi="Tahoma" w:cs="Tahoma"/>
          <w:color w:val="333333"/>
          <w:sz w:val="20"/>
          <w:szCs w:val="20"/>
        </w:rPr>
        <w:t>if specified true then bean becomes singleton and if set to false then the bean becomes a prototype bean. By default it is set to true. So, all the beans in spring framework are by default singleton beans.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22. What does a Spring Bean definition contain</w:t>
      </w:r>
      <w:proofErr w:type="gramStart"/>
      <w:r>
        <w:rPr>
          <w:rFonts w:ascii="Helvetica" w:hAnsi="Helvetica" w:cs="Helvetica"/>
          <w:b w:val="0"/>
          <w:bCs w:val="0"/>
          <w:color w:val="333333"/>
          <w:sz w:val="33"/>
          <w:szCs w:val="33"/>
        </w:rPr>
        <w:t>?</w:t>
      </w:r>
      <w:r w:rsidR="002D273E">
        <w:rPr>
          <w:rFonts w:ascii="Helvetica" w:hAnsi="Helvetica" w:cs="Helvetica"/>
          <w:b w:val="0"/>
          <w:bCs w:val="0"/>
          <w:color w:val="333333"/>
          <w:sz w:val="33"/>
          <w:szCs w:val="33"/>
        </w:rPr>
        <w:t>RRR</w:t>
      </w:r>
      <w:proofErr w:type="gramEnd"/>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A Spring Bean definition contains all configuration metadata which is needed for the container to know how to create a bean, its lifecycle details and its dependencies.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23. How do you provide configuration metadata to the Spring Container</w:t>
      </w:r>
      <w:proofErr w:type="gramStart"/>
      <w:r>
        <w:rPr>
          <w:rFonts w:ascii="Helvetica" w:hAnsi="Helvetica" w:cs="Helvetica"/>
          <w:b w:val="0"/>
          <w:bCs w:val="0"/>
          <w:color w:val="333333"/>
          <w:sz w:val="33"/>
          <w:szCs w:val="33"/>
        </w:rPr>
        <w:t>?</w:t>
      </w:r>
      <w:r w:rsidR="002D273E">
        <w:rPr>
          <w:rFonts w:ascii="Helvetica" w:hAnsi="Helvetica" w:cs="Helvetica"/>
          <w:b w:val="0"/>
          <w:bCs w:val="0"/>
          <w:color w:val="333333"/>
          <w:sz w:val="33"/>
          <w:szCs w:val="33"/>
        </w:rPr>
        <w:t>RRR</w:t>
      </w:r>
      <w:proofErr w:type="gramEnd"/>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There are three important methods to provide configuration metadata to the Spring Container:</w:t>
      </w:r>
    </w:p>
    <w:p w:rsidR="00911AD0" w:rsidRDefault="00911AD0" w:rsidP="009F5AAA">
      <w:pPr>
        <w:numPr>
          <w:ilvl w:val="0"/>
          <w:numId w:val="23"/>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XML based configuration file.</w:t>
      </w:r>
    </w:p>
    <w:p w:rsidR="00911AD0" w:rsidRDefault="00911AD0" w:rsidP="009F5AAA">
      <w:pPr>
        <w:numPr>
          <w:ilvl w:val="0"/>
          <w:numId w:val="23"/>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Annotation-based configuration</w:t>
      </w:r>
    </w:p>
    <w:p w:rsidR="00911AD0" w:rsidRDefault="00A143DB" w:rsidP="009F5AAA">
      <w:pPr>
        <w:numPr>
          <w:ilvl w:val="0"/>
          <w:numId w:val="23"/>
        </w:numPr>
        <w:shd w:val="clear" w:color="auto" w:fill="FFFFFF"/>
        <w:spacing w:after="0" w:line="240" w:lineRule="auto"/>
        <w:ind w:left="272"/>
        <w:rPr>
          <w:rFonts w:ascii="Tahoma" w:hAnsi="Tahoma" w:cs="Tahoma"/>
          <w:color w:val="333333"/>
          <w:sz w:val="20"/>
          <w:szCs w:val="20"/>
        </w:rPr>
      </w:pPr>
      <w:hyperlink r:id="rId135" w:history="1">
        <w:r w:rsidR="00911AD0">
          <w:rPr>
            <w:rStyle w:val="Hyperlink"/>
            <w:rFonts w:ascii="Tahoma" w:hAnsi="Tahoma" w:cs="Tahoma"/>
            <w:color w:val="326693"/>
            <w:sz w:val="20"/>
            <w:szCs w:val="20"/>
            <w:bdr w:val="none" w:sz="0" w:space="0" w:color="auto" w:frame="1"/>
          </w:rPr>
          <w:t>Java-based configuration</w:t>
        </w:r>
      </w:hyperlink>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24. How do you define the scope of a bean</w:t>
      </w:r>
      <w:proofErr w:type="gramStart"/>
      <w:r>
        <w:rPr>
          <w:rFonts w:ascii="Helvetica" w:hAnsi="Helvetica" w:cs="Helvetica"/>
          <w:b w:val="0"/>
          <w:bCs w:val="0"/>
          <w:color w:val="333333"/>
          <w:sz w:val="33"/>
          <w:szCs w:val="33"/>
        </w:rPr>
        <w:t>?</w:t>
      </w:r>
      <w:r w:rsidR="002D273E">
        <w:rPr>
          <w:rFonts w:ascii="Helvetica" w:hAnsi="Helvetica" w:cs="Helvetica"/>
          <w:b w:val="0"/>
          <w:bCs w:val="0"/>
          <w:color w:val="333333"/>
          <w:sz w:val="33"/>
          <w:szCs w:val="33"/>
        </w:rPr>
        <w:t>RRR</w:t>
      </w:r>
      <w:proofErr w:type="gramEnd"/>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When defining a</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&lt;bean&gt;</w:t>
      </w:r>
      <w:r>
        <w:rPr>
          <w:rStyle w:val="apple-converted-space"/>
          <w:rFonts w:ascii="Tahoma" w:hAnsi="Tahoma" w:cs="Tahoma"/>
          <w:color w:val="333333"/>
          <w:sz w:val="20"/>
          <w:szCs w:val="20"/>
        </w:rPr>
        <w:t> </w:t>
      </w:r>
      <w:r>
        <w:rPr>
          <w:rFonts w:ascii="Tahoma" w:hAnsi="Tahoma" w:cs="Tahoma"/>
          <w:color w:val="333333"/>
          <w:sz w:val="20"/>
          <w:szCs w:val="20"/>
        </w:rPr>
        <w:t xml:space="preserve">in </w:t>
      </w:r>
      <w:proofErr w:type="gramStart"/>
      <w:r>
        <w:rPr>
          <w:rFonts w:ascii="Tahoma" w:hAnsi="Tahoma" w:cs="Tahoma"/>
          <w:color w:val="333333"/>
          <w:sz w:val="20"/>
          <w:szCs w:val="20"/>
        </w:rPr>
        <w:t>Spring</w:t>
      </w:r>
      <w:proofErr w:type="gramEnd"/>
      <w:r>
        <w:rPr>
          <w:rFonts w:ascii="Tahoma" w:hAnsi="Tahoma" w:cs="Tahoma"/>
          <w:color w:val="333333"/>
          <w:sz w:val="20"/>
          <w:szCs w:val="20"/>
        </w:rPr>
        <w:t>, we can also declare a scope for the bean. It can be defined through the</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scope</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 xml:space="preserve">attribute in the bean definition. For example, when </w:t>
      </w:r>
      <w:proofErr w:type="gramStart"/>
      <w:r>
        <w:rPr>
          <w:rFonts w:ascii="Tahoma" w:hAnsi="Tahoma" w:cs="Tahoma"/>
          <w:color w:val="333333"/>
          <w:sz w:val="20"/>
          <w:szCs w:val="20"/>
        </w:rPr>
        <w:t>Spring</w:t>
      </w:r>
      <w:proofErr w:type="gramEnd"/>
      <w:r>
        <w:rPr>
          <w:rFonts w:ascii="Tahoma" w:hAnsi="Tahoma" w:cs="Tahoma"/>
          <w:color w:val="333333"/>
          <w:sz w:val="20"/>
          <w:szCs w:val="20"/>
        </w:rPr>
        <w:t xml:space="preserve"> has to produce a new bean instance each time one is needed, the bean’s</w:t>
      </w:r>
      <w:r>
        <w:rPr>
          <w:rStyle w:val="HTMLCode"/>
          <w:rFonts w:ascii="Lucida Console" w:hAnsi="Lucida Console"/>
          <w:color w:val="666666"/>
          <w:sz w:val="15"/>
          <w:szCs w:val="15"/>
          <w:bdr w:val="single" w:sz="6" w:space="2" w:color="E1E1E1" w:frame="1"/>
        </w:rPr>
        <w:t>scope</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attribute to be</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prototype</w:t>
      </w:r>
      <w:r>
        <w:rPr>
          <w:rFonts w:ascii="Tahoma" w:hAnsi="Tahoma" w:cs="Tahoma"/>
          <w:color w:val="333333"/>
          <w:sz w:val="20"/>
          <w:szCs w:val="20"/>
        </w:rPr>
        <w:t xml:space="preserve">. On the other hand, when the same instance of a bean must be returned by </w:t>
      </w:r>
      <w:proofErr w:type="gramStart"/>
      <w:r>
        <w:rPr>
          <w:rFonts w:ascii="Tahoma" w:hAnsi="Tahoma" w:cs="Tahoma"/>
          <w:color w:val="333333"/>
          <w:sz w:val="20"/>
          <w:szCs w:val="20"/>
        </w:rPr>
        <w:t>Spring</w:t>
      </w:r>
      <w:proofErr w:type="gramEnd"/>
      <w:r>
        <w:rPr>
          <w:rFonts w:ascii="Tahoma" w:hAnsi="Tahoma" w:cs="Tahoma"/>
          <w:color w:val="333333"/>
          <w:sz w:val="20"/>
          <w:szCs w:val="20"/>
        </w:rPr>
        <w:t xml:space="preserve"> every time it is needed, the the bean</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scope</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attribute must be set to</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singleton</w:t>
      </w:r>
      <w:r>
        <w:rPr>
          <w:rFonts w:ascii="Tahoma" w:hAnsi="Tahoma" w:cs="Tahoma"/>
          <w:color w:val="333333"/>
          <w:sz w:val="20"/>
          <w:szCs w:val="20"/>
        </w:rPr>
        <w:t>.</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 xml:space="preserve">25. Explain the bean scopes supported by </w:t>
      </w:r>
      <w:proofErr w:type="gramStart"/>
      <w:r>
        <w:rPr>
          <w:rFonts w:ascii="Helvetica" w:hAnsi="Helvetica" w:cs="Helvetica"/>
          <w:b w:val="0"/>
          <w:bCs w:val="0"/>
          <w:color w:val="333333"/>
          <w:sz w:val="33"/>
          <w:szCs w:val="33"/>
        </w:rPr>
        <w:t>Spring</w:t>
      </w:r>
      <w:proofErr w:type="gramEnd"/>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There are five scoped provided by the Spring Framework supports following five scopes:</w:t>
      </w:r>
    </w:p>
    <w:p w:rsidR="00911AD0" w:rsidRDefault="00911AD0" w:rsidP="009F5AAA">
      <w:pPr>
        <w:numPr>
          <w:ilvl w:val="0"/>
          <w:numId w:val="24"/>
        </w:numPr>
        <w:shd w:val="clear" w:color="auto" w:fill="FFFFFF"/>
        <w:spacing w:after="0" w:line="240" w:lineRule="auto"/>
        <w:ind w:left="272"/>
        <w:rPr>
          <w:rFonts w:ascii="Tahoma" w:hAnsi="Tahoma" w:cs="Tahoma"/>
          <w:color w:val="333333"/>
          <w:sz w:val="20"/>
          <w:szCs w:val="20"/>
        </w:rPr>
      </w:pPr>
      <w:r>
        <w:rPr>
          <w:rFonts w:ascii="Tahoma" w:hAnsi="Tahoma" w:cs="Tahoma"/>
          <w:color w:val="333333"/>
          <w:sz w:val="20"/>
          <w:szCs w:val="20"/>
        </w:rPr>
        <w:t>In</w:t>
      </w:r>
      <w:r>
        <w:rPr>
          <w:rStyle w:val="apple-converted-space"/>
          <w:rFonts w:ascii="Tahoma" w:hAnsi="Tahoma" w:cs="Tahoma"/>
          <w:color w:val="333333"/>
          <w:sz w:val="20"/>
          <w:szCs w:val="20"/>
        </w:rPr>
        <w:t> </w:t>
      </w:r>
      <w:r>
        <w:rPr>
          <w:rStyle w:val="Strong"/>
          <w:rFonts w:ascii="Tahoma" w:hAnsi="Tahoma" w:cs="Tahoma"/>
          <w:color w:val="333333"/>
          <w:sz w:val="20"/>
          <w:szCs w:val="20"/>
          <w:bdr w:val="none" w:sz="0" w:space="0" w:color="auto" w:frame="1"/>
        </w:rPr>
        <w:t>singleton</w:t>
      </w:r>
      <w:r>
        <w:rPr>
          <w:rStyle w:val="apple-converted-space"/>
          <w:rFonts w:ascii="Tahoma" w:hAnsi="Tahoma" w:cs="Tahoma"/>
          <w:color w:val="333333"/>
          <w:sz w:val="20"/>
          <w:szCs w:val="20"/>
        </w:rPr>
        <w:t> </w:t>
      </w:r>
      <w:r>
        <w:rPr>
          <w:rFonts w:ascii="Tahoma" w:hAnsi="Tahoma" w:cs="Tahoma"/>
          <w:color w:val="333333"/>
          <w:sz w:val="20"/>
          <w:szCs w:val="20"/>
        </w:rPr>
        <w:t xml:space="preserve">scope, </w:t>
      </w:r>
      <w:proofErr w:type="gramStart"/>
      <w:r>
        <w:rPr>
          <w:rFonts w:ascii="Tahoma" w:hAnsi="Tahoma" w:cs="Tahoma"/>
          <w:color w:val="333333"/>
          <w:sz w:val="20"/>
          <w:szCs w:val="20"/>
        </w:rPr>
        <w:t>Spring</w:t>
      </w:r>
      <w:proofErr w:type="gramEnd"/>
      <w:r>
        <w:rPr>
          <w:rFonts w:ascii="Tahoma" w:hAnsi="Tahoma" w:cs="Tahoma"/>
          <w:color w:val="333333"/>
          <w:sz w:val="20"/>
          <w:szCs w:val="20"/>
        </w:rPr>
        <w:t xml:space="preserve"> scopes the bean definition to a single instance per Spring IoC container.</w:t>
      </w:r>
    </w:p>
    <w:p w:rsidR="00911AD0" w:rsidRDefault="00911AD0" w:rsidP="009F5AAA">
      <w:pPr>
        <w:numPr>
          <w:ilvl w:val="0"/>
          <w:numId w:val="24"/>
        </w:numPr>
        <w:shd w:val="clear" w:color="auto" w:fill="FFFFFF"/>
        <w:spacing w:after="0" w:line="240" w:lineRule="auto"/>
        <w:ind w:left="272"/>
        <w:rPr>
          <w:rFonts w:ascii="Tahoma" w:hAnsi="Tahoma" w:cs="Tahoma"/>
          <w:color w:val="333333"/>
          <w:sz w:val="20"/>
          <w:szCs w:val="20"/>
        </w:rPr>
      </w:pPr>
      <w:r>
        <w:rPr>
          <w:rFonts w:ascii="Tahoma" w:hAnsi="Tahoma" w:cs="Tahoma"/>
          <w:color w:val="333333"/>
          <w:sz w:val="20"/>
          <w:szCs w:val="20"/>
        </w:rPr>
        <w:t>In</w:t>
      </w:r>
      <w:r>
        <w:rPr>
          <w:rStyle w:val="apple-converted-space"/>
          <w:rFonts w:ascii="Tahoma" w:hAnsi="Tahoma" w:cs="Tahoma"/>
          <w:color w:val="333333"/>
          <w:sz w:val="20"/>
          <w:szCs w:val="20"/>
        </w:rPr>
        <w:t> </w:t>
      </w:r>
      <w:r>
        <w:rPr>
          <w:rStyle w:val="Strong"/>
          <w:rFonts w:ascii="Tahoma" w:hAnsi="Tahoma" w:cs="Tahoma"/>
          <w:color w:val="333333"/>
          <w:sz w:val="20"/>
          <w:szCs w:val="20"/>
          <w:bdr w:val="none" w:sz="0" w:space="0" w:color="auto" w:frame="1"/>
        </w:rPr>
        <w:t>prototype</w:t>
      </w:r>
      <w:r>
        <w:rPr>
          <w:rStyle w:val="apple-converted-space"/>
          <w:rFonts w:ascii="Tahoma" w:hAnsi="Tahoma" w:cs="Tahoma"/>
          <w:color w:val="333333"/>
          <w:sz w:val="20"/>
          <w:szCs w:val="20"/>
        </w:rPr>
        <w:t> </w:t>
      </w:r>
      <w:r>
        <w:rPr>
          <w:rFonts w:ascii="Tahoma" w:hAnsi="Tahoma" w:cs="Tahoma"/>
          <w:color w:val="333333"/>
          <w:sz w:val="20"/>
          <w:szCs w:val="20"/>
        </w:rPr>
        <w:t>scope, a single bean definition has any number of object instances.</w:t>
      </w:r>
    </w:p>
    <w:p w:rsidR="00911AD0" w:rsidRDefault="00911AD0" w:rsidP="009F5AAA">
      <w:pPr>
        <w:numPr>
          <w:ilvl w:val="0"/>
          <w:numId w:val="24"/>
        </w:numPr>
        <w:shd w:val="clear" w:color="auto" w:fill="FFFFFF"/>
        <w:spacing w:after="0" w:line="240" w:lineRule="auto"/>
        <w:ind w:left="272"/>
        <w:rPr>
          <w:rFonts w:ascii="Tahoma" w:hAnsi="Tahoma" w:cs="Tahoma"/>
          <w:color w:val="333333"/>
          <w:sz w:val="20"/>
          <w:szCs w:val="20"/>
        </w:rPr>
      </w:pPr>
      <w:r>
        <w:rPr>
          <w:rFonts w:ascii="Tahoma" w:hAnsi="Tahoma" w:cs="Tahoma"/>
          <w:color w:val="333333"/>
          <w:sz w:val="20"/>
          <w:szCs w:val="20"/>
        </w:rPr>
        <w:t>In</w:t>
      </w:r>
      <w:r>
        <w:rPr>
          <w:rStyle w:val="apple-converted-space"/>
          <w:rFonts w:ascii="Tahoma" w:hAnsi="Tahoma" w:cs="Tahoma"/>
          <w:color w:val="333333"/>
          <w:sz w:val="20"/>
          <w:szCs w:val="20"/>
        </w:rPr>
        <w:t> </w:t>
      </w:r>
      <w:r>
        <w:rPr>
          <w:rStyle w:val="Strong"/>
          <w:rFonts w:ascii="Tahoma" w:hAnsi="Tahoma" w:cs="Tahoma"/>
          <w:color w:val="333333"/>
          <w:sz w:val="20"/>
          <w:szCs w:val="20"/>
          <w:bdr w:val="none" w:sz="0" w:space="0" w:color="auto" w:frame="1"/>
        </w:rPr>
        <w:t>request</w:t>
      </w:r>
      <w:r>
        <w:rPr>
          <w:rStyle w:val="apple-converted-space"/>
          <w:rFonts w:ascii="Tahoma" w:hAnsi="Tahoma" w:cs="Tahoma"/>
          <w:color w:val="333333"/>
          <w:sz w:val="20"/>
          <w:szCs w:val="20"/>
        </w:rPr>
        <w:t> </w:t>
      </w:r>
      <w:r>
        <w:rPr>
          <w:rFonts w:ascii="Tahoma" w:hAnsi="Tahoma" w:cs="Tahoma"/>
          <w:color w:val="333333"/>
          <w:sz w:val="20"/>
          <w:szCs w:val="20"/>
        </w:rPr>
        <w:t>scope, a bean is defined to an HTTP request. This scope is valid only in a web-aware Spring ApplicationContext.</w:t>
      </w:r>
    </w:p>
    <w:p w:rsidR="00911AD0" w:rsidRDefault="00911AD0" w:rsidP="009F5AAA">
      <w:pPr>
        <w:numPr>
          <w:ilvl w:val="0"/>
          <w:numId w:val="24"/>
        </w:numPr>
        <w:shd w:val="clear" w:color="auto" w:fill="FFFFFF"/>
        <w:spacing w:after="0" w:line="240" w:lineRule="auto"/>
        <w:ind w:left="272"/>
        <w:rPr>
          <w:rFonts w:ascii="Tahoma" w:hAnsi="Tahoma" w:cs="Tahoma"/>
          <w:color w:val="333333"/>
          <w:sz w:val="20"/>
          <w:szCs w:val="20"/>
        </w:rPr>
      </w:pPr>
      <w:r>
        <w:rPr>
          <w:rFonts w:ascii="Tahoma" w:hAnsi="Tahoma" w:cs="Tahoma"/>
          <w:color w:val="333333"/>
          <w:sz w:val="20"/>
          <w:szCs w:val="20"/>
        </w:rPr>
        <w:t>In</w:t>
      </w:r>
      <w:r>
        <w:rPr>
          <w:rStyle w:val="apple-converted-space"/>
          <w:rFonts w:ascii="Tahoma" w:hAnsi="Tahoma" w:cs="Tahoma"/>
          <w:color w:val="333333"/>
          <w:sz w:val="20"/>
          <w:szCs w:val="20"/>
        </w:rPr>
        <w:t> </w:t>
      </w:r>
      <w:r>
        <w:rPr>
          <w:rStyle w:val="Strong"/>
          <w:rFonts w:ascii="Tahoma" w:hAnsi="Tahoma" w:cs="Tahoma"/>
          <w:color w:val="333333"/>
          <w:sz w:val="20"/>
          <w:szCs w:val="20"/>
          <w:bdr w:val="none" w:sz="0" w:space="0" w:color="auto" w:frame="1"/>
        </w:rPr>
        <w:t>session</w:t>
      </w:r>
      <w:r>
        <w:rPr>
          <w:rStyle w:val="apple-converted-space"/>
          <w:rFonts w:ascii="Tahoma" w:hAnsi="Tahoma" w:cs="Tahoma"/>
          <w:b/>
          <w:bCs/>
          <w:color w:val="333333"/>
          <w:sz w:val="20"/>
          <w:szCs w:val="20"/>
          <w:bdr w:val="none" w:sz="0" w:space="0" w:color="auto" w:frame="1"/>
        </w:rPr>
        <w:t> </w:t>
      </w:r>
      <w:r>
        <w:rPr>
          <w:rFonts w:ascii="Tahoma" w:hAnsi="Tahoma" w:cs="Tahoma"/>
          <w:color w:val="333333"/>
          <w:sz w:val="20"/>
          <w:szCs w:val="20"/>
        </w:rPr>
        <w:t>scope, a bean definition is scoped to an HTTP session. This scope is also valid only in a web-aware Spring ApplicationContext.</w:t>
      </w:r>
    </w:p>
    <w:p w:rsidR="00911AD0" w:rsidRDefault="00911AD0" w:rsidP="009F5AAA">
      <w:pPr>
        <w:numPr>
          <w:ilvl w:val="0"/>
          <w:numId w:val="24"/>
        </w:numPr>
        <w:shd w:val="clear" w:color="auto" w:fill="FFFFFF"/>
        <w:spacing w:after="0" w:line="240" w:lineRule="auto"/>
        <w:ind w:left="272"/>
        <w:rPr>
          <w:rFonts w:ascii="Tahoma" w:hAnsi="Tahoma" w:cs="Tahoma"/>
          <w:color w:val="333333"/>
          <w:sz w:val="20"/>
          <w:szCs w:val="20"/>
        </w:rPr>
      </w:pPr>
      <w:r>
        <w:rPr>
          <w:rFonts w:ascii="Tahoma" w:hAnsi="Tahoma" w:cs="Tahoma"/>
          <w:color w:val="333333"/>
          <w:sz w:val="20"/>
          <w:szCs w:val="20"/>
        </w:rPr>
        <w:t>In</w:t>
      </w:r>
      <w:r>
        <w:rPr>
          <w:rStyle w:val="apple-converted-space"/>
          <w:rFonts w:ascii="Tahoma" w:hAnsi="Tahoma" w:cs="Tahoma"/>
          <w:color w:val="333333"/>
          <w:sz w:val="20"/>
          <w:szCs w:val="20"/>
        </w:rPr>
        <w:t> </w:t>
      </w:r>
      <w:r>
        <w:rPr>
          <w:rStyle w:val="Strong"/>
          <w:rFonts w:ascii="Tahoma" w:hAnsi="Tahoma" w:cs="Tahoma"/>
          <w:color w:val="333333"/>
          <w:sz w:val="20"/>
          <w:szCs w:val="20"/>
          <w:bdr w:val="none" w:sz="0" w:space="0" w:color="auto" w:frame="1"/>
        </w:rPr>
        <w:t>global-session</w:t>
      </w:r>
      <w:r>
        <w:rPr>
          <w:rStyle w:val="apple-converted-space"/>
          <w:rFonts w:ascii="Tahoma" w:hAnsi="Tahoma" w:cs="Tahoma"/>
          <w:color w:val="333333"/>
          <w:sz w:val="20"/>
          <w:szCs w:val="20"/>
        </w:rPr>
        <w:t> </w:t>
      </w:r>
      <w:r>
        <w:rPr>
          <w:rFonts w:ascii="Tahoma" w:hAnsi="Tahoma" w:cs="Tahoma"/>
          <w:color w:val="333333"/>
          <w:sz w:val="20"/>
          <w:szCs w:val="20"/>
        </w:rPr>
        <w:t>scope, a bean definition is scoped to a global HTTP session. This is also a case used in a web-aware Spring ApplicationContext.</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 default scope of a Spring Bean is</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Singleton</w:t>
      </w:r>
      <w:r>
        <w:rPr>
          <w:rFonts w:ascii="Tahoma" w:hAnsi="Tahoma" w:cs="Tahoma"/>
          <w:color w:val="333333"/>
          <w:sz w:val="20"/>
          <w:szCs w:val="20"/>
        </w:rPr>
        <w:t>.</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26. Are Singleton beans thread safe in Spring Framework?</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No, singleton beans are not thread-safe in </w:t>
      </w:r>
      <w:proofErr w:type="gramStart"/>
      <w:r>
        <w:rPr>
          <w:rFonts w:ascii="Tahoma" w:hAnsi="Tahoma" w:cs="Tahoma"/>
          <w:color w:val="333333"/>
          <w:sz w:val="20"/>
          <w:szCs w:val="20"/>
        </w:rPr>
        <w:t>Spring</w:t>
      </w:r>
      <w:proofErr w:type="gramEnd"/>
      <w:r>
        <w:rPr>
          <w:rFonts w:ascii="Tahoma" w:hAnsi="Tahoma" w:cs="Tahoma"/>
          <w:color w:val="333333"/>
          <w:sz w:val="20"/>
          <w:szCs w:val="20"/>
        </w:rPr>
        <w:t xml:space="preserve"> framework.</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 xml:space="preserve">27. Explain Bean lifecycle in </w:t>
      </w:r>
      <w:proofErr w:type="gramStart"/>
      <w:r>
        <w:rPr>
          <w:rFonts w:ascii="Helvetica" w:hAnsi="Helvetica" w:cs="Helvetica"/>
          <w:b w:val="0"/>
          <w:bCs w:val="0"/>
          <w:color w:val="333333"/>
          <w:sz w:val="33"/>
          <w:szCs w:val="33"/>
        </w:rPr>
        <w:t>Spring</w:t>
      </w:r>
      <w:proofErr w:type="gramEnd"/>
      <w:r>
        <w:rPr>
          <w:rFonts w:ascii="Helvetica" w:hAnsi="Helvetica" w:cs="Helvetica"/>
          <w:b w:val="0"/>
          <w:bCs w:val="0"/>
          <w:color w:val="333333"/>
          <w:sz w:val="33"/>
          <w:szCs w:val="33"/>
        </w:rPr>
        <w:t xml:space="preserve"> framework</w:t>
      </w:r>
    </w:p>
    <w:p w:rsidR="00911AD0" w:rsidRDefault="00911AD0" w:rsidP="009F5AAA">
      <w:pPr>
        <w:numPr>
          <w:ilvl w:val="0"/>
          <w:numId w:val="25"/>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The spring container finds the bean’s definition from the XML file and instantiates the bean.</w:t>
      </w:r>
    </w:p>
    <w:p w:rsidR="00911AD0" w:rsidRDefault="00911AD0" w:rsidP="009F5AAA">
      <w:pPr>
        <w:numPr>
          <w:ilvl w:val="0"/>
          <w:numId w:val="25"/>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Spring populates all of the properties as specified in the bean definition (DI).</w:t>
      </w:r>
    </w:p>
    <w:p w:rsidR="00911AD0" w:rsidRDefault="00911AD0" w:rsidP="009F5AAA">
      <w:pPr>
        <w:numPr>
          <w:ilvl w:val="0"/>
          <w:numId w:val="25"/>
        </w:numPr>
        <w:shd w:val="clear" w:color="auto" w:fill="FFFFFF"/>
        <w:spacing w:after="0" w:line="240" w:lineRule="auto"/>
        <w:ind w:left="272"/>
        <w:rPr>
          <w:rFonts w:ascii="Tahoma" w:hAnsi="Tahoma" w:cs="Tahoma"/>
          <w:color w:val="333333"/>
          <w:sz w:val="20"/>
          <w:szCs w:val="20"/>
        </w:rPr>
      </w:pPr>
      <w:r>
        <w:rPr>
          <w:rFonts w:ascii="Tahoma" w:hAnsi="Tahoma" w:cs="Tahoma"/>
          <w:color w:val="333333"/>
          <w:sz w:val="20"/>
          <w:szCs w:val="20"/>
        </w:rPr>
        <w:lastRenderedPageBreak/>
        <w:t>If the bean implements</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BeanNameAware</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interface, spring passes the bean’s id to</w:t>
      </w:r>
      <w:r>
        <w:rPr>
          <w:rStyle w:val="apple-converted-space"/>
          <w:rFonts w:ascii="Tahoma" w:hAnsi="Tahoma" w:cs="Tahoma"/>
          <w:color w:val="333333"/>
          <w:sz w:val="20"/>
          <w:szCs w:val="20"/>
        </w:rPr>
        <w:t> </w:t>
      </w:r>
      <w:proofErr w:type="gramStart"/>
      <w:r>
        <w:rPr>
          <w:rStyle w:val="HTMLCode"/>
          <w:rFonts w:ascii="Lucida Console" w:eastAsiaTheme="minorEastAsia" w:hAnsi="Lucida Console"/>
          <w:color w:val="666666"/>
          <w:sz w:val="15"/>
          <w:szCs w:val="15"/>
          <w:bdr w:val="single" w:sz="6" w:space="2" w:color="E1E1E1" w:frame="1"/>
        </w:rPr>
        <w:t>setBeanName(</w:t>
      </w:r>
      <w:proofErr w:type="gramEnd"/>
      <w:r>
        <w:rPr>
          <w:rStyle w:val="HTMLCode"/>
          <w:rFonts w:ascii="Lucida Console" w:eastAsiaTheme="minorEastAsia" w:hAnsi="Lucida Console"/>
          <w:color w:val="666666"/>
          <w:sz w:val="15"/>
          <w:szCs w:val="15"/>
          <w:bdr w:val="single" w:sz="6" w:space="2" w:color="E1E1E1" w:frame="1"/>
        </w:rPr>
        <w:t>)</w:t>
      </w:r>
      <w:r>
        <w:rPr>
          <w:rStyle w:val="apple-converted-space"/>
          <w:rFonts w:ascii="Tahoma" w:hAnsi="Tahoma" w:cs="Tahoma"/>
          <w:color w:val="333333"/>
          <w:sz w:val="20"/>
          <w:szCs w:val="20"/>
        </w:rPr>
        <w:t> </w:t>
      </w:r>
      <w:r>
        <w:rPr>
          <w:rFonts w:ascii="Tahoma" w:hAnsi="Tahoma" w:cs="Tahoma"/>
          <w:color w:val="333333"/>
          <w:sz w:val="20"/>
          <w:szCs w:val="20"/>
        </w:rPr>
        <w:t>method.</w:t>
      </w:r>
    </w:p>
    <w:p w:rsidR="00911AD0" w:rsidRDefault="00911AD0" w:rsidP="009F5AAA">
      <w:pPr>
        <w:numPr>
          <w:ilvl w:val="0"/>
          <w:numId w:val="25"/>
        </w:numPr>
        <w:shd w:val="clear" w:color="auto" w:fill="FFFFFF"/>
        <w:spacing w:after="0" w:line="240" w:lineRule="auto"/>
        <w:ind w:left="272"/>
        <w:rPr>
          <w:rFonts w:ascii="Tahoma" w:hAnsi="Tahoma" w:cs="Tahoma"/>
          <w:color w:val="333333"/>
          <w:sz w:val="20"/>
          <w:szCs w:val="20"/>
        </w:rPr>
      </w:pPr>
      <w:r>
        <w:rPr>
          <w:rFonts w:ascii="Tahoma" w:hAnsi="Tahoma" w:cs="Tahoma"/>
          <w:color w:val="333333"/>
          <w:sz w:val="20"/>
          <w:szCs w:val="20"/>
        </w:rPr>
        <w:t>If Bean implements</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BeanFactoryAware</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interface, spring passes the</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beanfactory</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to</w:t>
      </w:r>
      <w:r>
        <w:rPr>
          <w:rStyle w:val="apple-converted-space"/>
          <w:rFonts w:ascii="Tahoma" w:hAnsi="Tahoma" w:cs="Tahoma"/>
          <w:color w:val="333333"/>
          <w:sz w:val="20"/>
          <w:szCs w:val="20"/>
        </w:rPr>
        <w:t> </w:t>
      </w:r>
      <w:proofErr w:type="gramStart"/>
      <w:r>
        <w:rPr>
          <w:rStyle w:val="HTMLCode"/>
          <w:rFonts w:ascii="Lucida Console" w:eastAsiaTheme="minorEastAsia" w:hAnsi="Lucida Console"/>
          <w:color w:val="666666"/>
          <w:sz w:val="15"/>
          <w:szCs w:val="15"/>
          <w:bdr w:val="single" w:sz="6" w:space="2" w:color="E1E1E1" w:frame="1"/>
        </w:rPr>
        <w:t>setBeanFactory(</w:t>
      </w:r>
      <w:proofErr w:type="gramEnd"/>
      <w:r>
        <w:rPr>
          <w:rStyle w:val="HTMLCode"/>
          <w:rFonts w:ascii="Lucida Console" w:eastAsiaTheme="minorEastAsia" w:hAnsi="Lucida Console"/>
          <w:color w:val="666666"/>
          <w:sz w:val="15"/>
          <w:szCs w:val="15"/>
          <w:bdr w:val="single" w:sz="6" w:space="2" w:color="E1E1E1" w:frame="1"/>
        </w:rPr>
        <w:t>)</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method.</w:t>
      </w:r>
    </w:p>
    <w:p w:rsidR="00911AD0" w:rsidRDefault="00911AD0" w:rsidP="009F5AAA">
      <w:pPr>
        <w:numPr>
          <w:ilvl w:val="0"/>
          <w:numId w:val="25"/>
        </w:numPr>
        <w:shd w:val="clear" w:color="auto" w:fill="FFFFFF"/>
        <w:spacing w:after="0" w:line="240" w:lineRule="auto"/>
        <w:ind w:left="272"/>
        <w:rPr>
          <w:rFonts w:ascii="Tahoma" w:hAnsi="Tahoma" w:cs="Tahoma"/>
          <w:color w:val="333333"/>
          <w:sz w:val="20"/>
          <w:szCs w:val="20"/>
        </w:rPr>
      </w:pPr>
      <w:r>
        <w:rPr>
          <w:rFonts w:ascii="Tahoma" w:hAnsi="Tahoma" w:cs="Tahoma"/>
          <w:color w:val="333333"/>
          <w:sz w:val="20"/>
          <w:szCs w:val="20"/>
        </w:rPr>
        <w:t>If there are any bean</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BeanPostProcessors</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associated with the bean, Spring calls</w:t>
      </w:r>
      <w:r>
        <w:rPr>
          <w:rStyle w:val="apple-converted-space"/>
          <w:rFonts w:ascii="Tahoma" w:hAnsi="Tahoma" w:cs="Tahoma"/>
          <w:color w:val="333333"/>
          <w:sz w:val="20"/>
          <w:szCs w:val="20"/>
        </w:rPr>
        <w:t> </w:t>
      </w:r>
      <w:proofErr w:type="gramStart"/>
      <w:r>
        <w:rPr>
          <w:rStyle w:val="HTMLCode"/>
          <w:rFonts w:ascii="Lucida Console" w:eastAsiaTheme="minorEastAsia" w:hAnsi="Lucida Console"/>
          <w:color w:val="666666"/>
          <w:sz w:val="15"/>
          <w:szCs w:val="15"/>
          <w:bdr w:val="single" w:sz="6" w:space="2" w:color="E1E1E1" w:frame="1"/>
        </w:rPr>
        <w:t>postProcesserBeforeInitialization(</w:t>
      </w:r>
      <w:proofErr w:type="gramEnd"/>
      <w:r>
        <w:rPr>
          <w:rStyle w:val="HTMLCode"/>
          <w:rFonts w:ascii="Lucida Console" w:eastAsiaTheme="minorEastAsia" w:hAnsi="Lucida Console"/>
          <w:color w:val="666666"/>
          <w:sz w:val="15"/>
          <w:szCs w:val="15"/>
          <w:bdr w:val="single" w:sz="6" w:space="2" w:color="E1E1E1" w:frame="1"/>
        </w:rPr>
        <w:t>)</w:t>
      </w:r>
      <w:r>
        <w:rPr>
          <w:rFonts w:ascii="Tahoma" w:hAnsi="Tahoma" w:cs="Tahoma"/>
          <w:color w:val="333333"/>
          <w:sz w:val="20"/>
          <w:szCs w:val="20"/>
        </w:rPr>
        <w:t>method.</w:t>
      </w:r>
    </w:p>
    <w:p w:rsidR="00911AD0" w:rsidRDefault="00911AD0" w:rsidP="009F5AAA">
      <w:pPr>
        <w:numPr>
          <w:ilvl w:val="0"/>
          <w:numId w:val="25"/>
        </w:numPr>
        <w:shd w:val="clear" w:color="auto" w:fill="FFFFFF"/>
        <w:spacing w:after="0" w:line="240" w:lineRule="auto"/>
        <w:ind w:left="272"/>
        <w:rPr>
          <w:rFonts w:ascii="Tahoma" w:hAnsi="Tahoma" w:cs="Tahoma"/>
          <w:color w:val="333333"/>
          <w:sz w:val="20"/>
          <w:szCs w:val="20"/>
        </w:rPr>
      </w:pPr>
      <w:r>
        <w:rPr>
          <w:rFonts w:ascii="Tahoma" w:hAnsi="Tahoma" w:cs="Tahoma"/>
          <w:color w:val="333333"/>
          <w:sz w:val="20"/>
          <w:szCs w:val="20"/>
        </w:rPr>
        <w:t>If the bean implements</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IntializingBean</w:t>
      </w:r>
      <w:r>
        <w:rPr>
          <w:rFonts w:ascii="Tahoma" w:hAnsi="Tahoma" w:cs="Tahoma"/>
          <w:color w:val="333333"/>
          <w:sz w:val="20"/>
          <w:szCs w:val="20"/>
        </w:rPr>
        <w:t>, its</w:t>
      </w:r>
      <w:r>
        <w:rPr>
          <w:rStyle w:val="apple-converted-space"/>
          <w:rFonts w:ascii="Tahoma" w:hAnsi="Tahoma" w:cs="Tahoma"/>
          <w:color w:val="333333"/>
          <w:sz w:val="20"/>
          <w:szCs w:val="20"/>
        </w:rPr>
        <w:t> </w:t>
      </w:r>
      <w:proofErr w:type="gramStart"/>
      <w:r>
        <w:rPr>
          <w:rStyle w:val="HTMLCode"/>
          <w:rFonts w:ascii="Lucida Console" w:eastAsiaTheme="minorEastAsia" w:hAnsi="Lucida Console"/>
          <w:color w:val="666666"/>
          <w:sz w:val="15"/>
          <w:szCs w:val="15"/>
          <w:bdr w:val="single" w:sz="6" w:space="2" w:color="E1E1E1" w:frame="1"/>
        </w:rPr>
        <w:t>afterPropertySet(</w:t>
      </w:r>
      <w:proofErr w:type="gramEnd"/>
      <w:r>
        <w:rPr>
          <w:rStyle w:val="HTMLCode"/>
          <w:rFonts w:ascii="Lucida Console" w:eastAsiaTheme="minorEastAsia" w:hAnsi="Lucida Console"/>
          <w:color w:val="666666"/>
          <w:sz w:val="15"/>
          <w:szCs w:val="15"/>
          <w:bdr w:val="single" w:sz="6" w:space="2" w:color="E1E1E1" w:frame="1"/>
        </w:rPr>
        <w:t>)</w:t>
      </w:r>
      <w:r>
        <w:rPr>
          <w:rStyle w:val="apple-converted-space"/>
          <w:rFonts w:ascii="Tahoma" w:hAnsi="Tahoma" w:cs="Tahoma"/>
          <w:color w:val="333333"/>
          <w:sz w:val="20"/>
          <w:szCs w:val="20"/>
        </w:rPr>
        <w:t> </w:t>
      </w:r>
      <w:r>
        <w:rPr>
          <w:rFonts w:ascii="Tahoma" w:hAnsi="Tahoma" w:cs="Tahoma"/>
          <w:color w:val="333333"/>
          <w:sz w:val="20"/>
          <w:szCs w:val="20"/>
        </w:rPr>
        <w:t>method is called. If the bean has init method declaration, the specified initialization method is called.</w:t>
      </w:r>
    </w:p>
    <w:p w:rsidR="00911AD0" w:rsidRDefault="00911AD0" w:rsidP="009F5AAA">
      <w:pPr>
        <w:numPr>
          <w:ilvl w:val="0"/>
          <w:numId w:val="25"/>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 xml:space="preserve">If there are any BeanPostProcessors associated with the bean, their </w:t>
      </w:r>
      <w:proofErr w:type="gramStart"/>
      <w:r>
        <w:rPr>
          <w:rFonts w:ascii="Tahoma" w:hAnsi="Tahoma" w:cs="Tahoma"/>
          <w:color w:val="333333"/>
          <w:sz w:val="20"/>
          <w:szCs w:val="20"/>
        </w:rPr>
        <w:t>postProcessAfterInitialization(</w:t>
      </w:r>
      <w:proofErr w:type="gramEnd"/>
      <w:r>
        <w:rPr>
          <w:rFonts w:ascii="Tahoma" w:hAnsi="Tahoma" w:cs="Tahoma"/>
          <w:color w:val="333333"/>
          <w:sz w:val="20"/>
          <w:szCs w:val="20"/>
        </w:rPr>
        <w:t>) methods will be called.</w:t>
      </w:r>
    </w:p>
    <w:p w:rsidR="00911AD0" w:rsidRDefault="00911AD0" w:rsidP="009F5AAA">
      <w:pPr>
        <w:numPr>
          <w:ilvl w:val="0"/>
          <w:numId w:val="25"/>
        </w:numPr>
        <w:shd w:val="clear" w:color="auto" w:fill="FFFFFF"/>
        <w:spacing w:after="0" w:line="240" w:lineRule="auto"/>
        <w:ind w:left="272"/>
        <w:rPr>
          <w:rFonts w:ascii="Tahoma" w:hAnsi="Tahoma" w:cs="Tahoma"/>
          <w:color w:val="333333"/>
          <w:sz w:val="20"/>
          <w:szCs w:val="20"/>
        </w:rPr>
      </w:pPr>
      <w:r>
        <w:rPr>
          <w:rFonts w:ascii="Tahoma" w:hAnsi="Tahoma" w:cs="Tahoma"/>
          <w:color w:val="333333"/>
          <w:sz w:val="20"/>
          <w:szCs w:val="20"/>
        </w:rPr>
        <w:t>If the bean implements</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DisposableBean</w:t>
      </w:r>
      <w:r>
        <w:rPr>
          <w:rFonts w:ascii="Tahoma" w:hAnsi="Tahoma" w:cs="Tahoma"/>
          <w:color w:val="333333"/>
          <w:sz w:val="20"/>
          <w:szCs w:val="20"/>
        </w:rPr>
        <w:t>, it will call the</w:t>
      </w:r>
      <w:r>
        <w:rPr>
          <w:rStyle w:val="apple-converted-space"/>
          <w:rFonts w:ascii="Tahoma" w:hAnsi="Tahoma" w:cs="Tahoma"/>
          <w:color w:val="333333"/>
          <w:sz w:val="20"/>
          <w:szCs w:val="20"/>
        </w:rPr>
        <w:t> </w:t>
      </w:r>
      <w:proofErr w:type="gramStart"/>
      <w:r>
        <w:rPr>
          <w:rStyle w:val="HTMLCode"/>
          <w:rFonts w:ascii="Lucida Console" w:eastAsiaTheme="minorEastAsia" w:hAnsi="Lucida Console"/>
          <w:color w:val="666666"/>
          <w:sz w:val="15"/>
          <w:szCs w:val="15"/>
          <w:bdr w:val="single" w:sz="6" w:space="2" w:color="E1E1E1" w:frame="1"/>
        </w:rPr>
        <w:t>destroy(</w:t>
      </w:r>
      <w:proofErr w:type="gramEnd"/>
      <w:r>
        <w:rPr>
          <w:rStyle w:val="HTMLCode"/>
          <w:rFonts w:ascii="Lucida Console" w:eastAsiaTheme="minorEastAsia" w:hAnsi="Lucida Console"/>
          <w:color w:val="666666"/>
          <w:sz w:val="15"/>
          <w:szCs w:val="15"/>
          <w:bdr w:val="single" w:sz="6" w:space="2" w:color="E1E1E1" w:frame="1"/>
        </w:rPr>
        <w:t>)</w:t>
      </w:r>
      <w:r>
        <w:rPr>
          <w:rStyle w:val="apple-converted-space"/>
          <w:rFonts w:ascii="Tahoma" w:hAnsi="Tahoma" w:cs="Tahoma"/>
          <w:color w:val="333333"/>
          <w:sz w:val="20"/>
          <w:szCs w:val="20"/>
        </w:rPr>
        <w:t> </w:t>
      </w:r>
      <w:r>
        <w:rPr>
          <w:rFonts w:ascii="Tahoma" w:hAnsi="Tahoma" w:cs="Tahoma"/>
          <w:color w:val="333333"/>
          <w:sz w:val="20"/>
          <w:szCs w:val="20"/>
        </w:rPr>
        <w:t>method.</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28. Which are the important beans lifecycle methods? Can you override them</w:t>
      </w:r>
      <w:proofErr w:type="gramStart"/>
      <w:r>
        <w:rPr>
          <w:rFonts w:ascii="Helvetica" w:hAnsi="Helvetica" w:cs="Helvetica"/>
          <w:b w:val="0"/>
          <w:bCs w:val="0"/>
          <w:color w:val="333333"/>
          <w:sz w:val="33"/>
          <w:szCs w:val="33"/>
        </w:rPr>
        <w:t>?</w:t>
      </w:r>
      <w:r w:rsidR="002D273E">
        <w:rPr>
          <w:rFonts w:ascii="Helvetica" w:hAnsi="Helvetica" w:cs="Helvetica"/>
          <w:b w:val="0"/>
          <w:bCs w:val="0"/>
          <w:color w:val="333333"/>
          <w:sz w:val="33"/>
          <w:szCs w:val="33"/>
        </w:rPr>
        <w:t>RRR</w:t>
      </w:r>
      <w:proofErr w:type="gramEnd"/>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There are two important bean lifecycle methods. The first one is</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setup</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which is called when the bean is loaded in to the container. The second method is the</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teardown</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method which is called when the bean is unloaded from the container.</w:t>
      </w:r>
      <w:r>
        <w:rPr>
          <w:rFonts w:ascii="Tahoma" w:hAnsi="Tahoma" w:cs="Tahoma"/>
          <w:color w:val="333333"/>
          <w:sz w:val="20"/>
          <w:szCs w:val="20"/>
        </w:rPr>
        <w:br/>
        <w:t>The</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bean</w:t>
      </w:r>
      <w:r>
        <w:rPr>
          <w:rStyle w:val="apple-converted-space"/>
          <w:rFonts w:ascii="Tahoma" w:hAnsi="Tahoma" w:cs="Tahoma"/>
          <w:color w:val="333333"/>
          <w:sz w:val="20"/>
          <w:szCs w:val="20"/>
        </w:rPr>
        <w:t> </w:t>
      </w:r>
      <w:r>
        <w:rPr>
          <w:rFonts w:ascii="Tahoma" w:hAnsi="Tahoma" w:cs="Tahoma"/>
          <w:color w:val="333333"/>
          <w:sz w:val="20"/>
          <w:szCs w:val="20"/>
        </w:rPr>
        <w:t>tag has two important attributes (</w:t>
      </w:r>
      <w:r>
        <w:rPr>
          <w:rStyle w:val="HTMLCode"/>
          <w:rFonts w:ascii="Lucida Console" w:hAnsi="Lucida Console"/>
          <w:color w:val="666666"/>
          <w:sz w:val="15"/>
          <w:szCs w:val="15"/>
          <w:bdr w:val="single" w:sz="6" w:space="2" w:color="E1E1E1" w:frame="1"/>
        </w:rPr>
        <w:t>init-method</w:t>
      </w:r>
      <w:r>
        <w:rPr>
          <w:rStyle w:val="apple-converted-space"/>
          <w:rFonts w:ascii="Tahoma" w:hAnsi="Tahoma" w:cs="Tahoma"/>
          <w:color w:val="333333"/>
          <w:sz w:val="20"/>
          <w:szCs w:val="20"/>
        </w:rPr>
        <w:t> </w:t>
      </w:r>
      <w:r>
        <w:rPr>
          <w:rFonts w:ascii="Tahoma" w:hAnsi="Tahoma" w:cs="Tahoma"/>
          <w:color w:val="333333"/>
          <w:sz w:val="20"/>
          <w:szCs w:val="20"/>
        </w:rPr>
        <w:t>and</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destroy-method</w:t>
      </w:r>
      <w:r>
        <w:rPr>
          <w:rFonts w:ascii="Tahoma" w:hAnsi="Tahoma" w:cs="Tahoma"/>
          <w:color w:val="333333"/>
          <w:sz w:val="20"/>
          <w:szCs w:val="20"/>
        </w:rPr>
        <w:t xml:space="preserve">) with which you can define your own custom initialization and destroy methods. There are also the correspondive </w:t>
      </w:r>
      <w:proofErr w:type="gramStart"/>
      <w:r>
        <w:rPr>
          <w:rFonts w:ascii="Tahoma" w:hAnsi="Tahoma" w:cs="Tahoma"/>
          <w:color w:val="333333"/>
          <w:sz w:val="20"/>
          <w:szCs w:val="20"/>
        </w:rPr>
        <w:t>annotations(</w:t>
      </w:r>
      <w:proofErr w:type="gramEnd"/>
      <w:r>
        <w:rPr>
          <w:rStyle w:val="HTMLCode"/>
          <w:rFonts w:ascii="Lucida Console" w:hAnsi="Lucida Console"/>
          <w:color w:val="666666"/>
          <w:sz w:val="15"/>
          <w:szCs w:val="15"/>
          <w:bdr w:val="single" w:sz="6" w:space="2" w:color="E1E1E1" w:frame="1"/>
        </w:rPr>
        <w:t>@PostConstruct</w:t>
      </w:r>
      <w:r>
        <w:rPr>
          <w:rStyle w:val="apple-converted-space"/>
          <w:rFonts w:ascii="Tahoma" w:hAnsi="Tahoma" w:cs="Tahoma"/>
          <w:color w:val="333333"/>
          <w:sz w:val="20"/>
          <w:szCs w:val="20"/>
        </w:rPr>
        <w:t> </w:t>
      </w:r>
      <w:r>
        <w:rPr>
          <w:rFonts w:ascii="Tahoma" w:hAnsi="Tahoma" w:cs="Tahoma"/>
          <w:color w:val="333333"/>
          <w:sz w:val="20"/>
          <w:szCs w:val="20"/>
        </w:rPr>
        <w:t>and</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@PreDestroy</w:t>
      </w:r>
      <w:r>
        <w:rPr>
          <w:rFonts w:ascii="Tahoma" w:hAnsi="Tahoma" w:cs="Tahoma"/>
          <w:color w:val="333333"/>
          <w:sz w:val="20"/>
          <w:szCs w:val="20"/>
        </w:rPr>
        <w:t>).</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 xml:space="preserve">29. What are inner beans in </w:t>
      </w:r>
      <w:proofErr w:type="gramStart"/>
      <w:r>
        <w:rPr>
          <w:rFonts w:ascii="Helvetica" w:hAnsi="Helvetica" w:cs="Helvetica"/>
          <w:b w:val="0"/>
          <w:bCs w:val="0"/>
          <w:color w:val="333333"/>
          <w:sz w:val="33"/>
          <w:szCs w:val="33"/>
        </w:rPr>
        <w:t>Spring</w:t>
      </w:r>
      <w:proofErr w:type="gramEnd"/>
      <w:r>
        <w:rPr>
          <w:rFonts w:ascii="Helvetica" w:hAnsi="Helvetica" w:cs="Helvetica"/>
          <w:b w:val="0"/>
          <w:bCs w:val="0"/>
          <w:color w:val="333333"/>
          <w:sz w:val="33"/>
          <w:szCs w:val="33"/>
        </w:rPr>
        <w:t>?</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When a bean is only used as a property of another bean it can be declared as an inner bean. Spring’s XML-based configuration metadata provides the use of</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&lt;bean/&gt;</w:t>
      </w:r>
      <w:r>
        <w:rPr>
          <w:rStyle w:val="apple-converted-space"/>
          <w:rFonts w:ascii="Tahoma" w:hAnsi="Tahoma" w:cs="Tahoma"/>
          <w:color w:val="333333"/>
          <w:sz w:val="20"/>
          <w:szCs w:val="20"/>
        </w:rPr>
        <w:t> </w:t>
      </w:r>
      <w:r>
        <w:rPr>
          <w:rFonts w:ascii="Tahoma" w:hAnsi="Tahoma" w:cs="Tahoma"/>
          <w:color w:val="333333"/>
          <w:sz w:val="20"/>
          <w:szCs w:val="20"/>
        </w:rPr>
        <w:t>element inside the</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&lt;property/&gt;</w:t>
      </w:r>
      <w:r>
        <w:rPr>
          <w:rStyle w:val="apple-converted-space"/>
          <w:rFonts w:ascii="Tahoma" w:hAnsi="Tahoma" w:cs="Tahoma"/>
          <w:color w:val="333333"/>
          <w:sz w:val="20"/>
          <w:szCs w:val="20"/>
        </w:rPr>
        <w:t> </w:t>
      </w:r>
      <w:r>
        <w:rPr>
          <w:rFonts w:ascii="Tahoma" w:hAnsi="Tahoma" w:cs="Tahoma"/>
          <w:color w:val="333333"/>
          <w:sz w:val="20"/>
          <w:szCs w:val="20"/>
        </w:rPr>
        <w:t>or</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&lt;constructor-arg/&gt;</w:t>
      </w:r>
      <w:r>
        <w:rPr>
          <w:rStyle w:val="apple-converted-space"/>
          <w:rFonts w:ascii="Tahoma" w:hAnsi="Tahoma" w:cs="Tahoma"/>
          <w:color w:val="333333"/>
          <w:sz w:val="20"/>
          <w:szCs w:val="20"/>
        </w:rPr>
        <w:t> </w:t>
      </w:r>
      <w:r>
        <w:rPr>
          <w:rFonts w:ascii="Tahoma" w:hAnsi="Tahoma" w:cs="Tahoma"/>
          <w:color w:val="333333"/>
          <w:sz w:val="20"/>
          <w:szCs w:val="20"/>
        </w:rPr>
        <w:t>elements of a bean definition, in order to define the so-called inner bean. Inner beans are always anonymous and they are always scoped as prototypes.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 xml:space="preserve">30. How can you inject a Java Collection in </w:t>
      </w:r>
      <w:proofErr w:type="gramStart"/>
      <w:r>
        <w:rPr>
          <w:rFonts w:ascii="Helvetica" w:hAnsi="Helvetica" w:cs="Helvetica"/>
          <w:b w:val="0"/>
          <w:bCs w:val="0"/>
          <w:color w:val="333333"/>
          <w:sz w:val="33"/>
          <w:szCs w:val="33"/>
        </w:rPr>
        <w:t>Spring</w:t>
      </w:r>
      <w:proofErr w:type="gramEnd"/>
      <w:r>
        <w:rPr>
          <w:rFonts w:ascii="Helvetica" w:hAnsi="Helvetica" w:cs="Helvetica"/>
          <w:b w:val="0"/>
          <w:bCs w:val="0"/>
          <w:color w:val="333333"/>
          <w:sz w:val="33"/>
          <w:szCs w:val="33"/>
        </w:rPr>
        <w:t>?</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Spring offers the following types of</w:t>
      </w:r>
      <w:r>
        <w:rPr>
          <w:rStyle w:val="apple-converted-space"/>
          <w:rFonts w:ascii="Tahoma" w:hAnsi="Tahoma" w:cs="Tahoma"/>
          <w:color w:val="333333"/>
          <w:sz w:val="20"/>
          <w:szCs w:val="20"/>
        </w:rPr>
        <w:t> </w:t>
      </w:r>
      <w:hyperlink r:id="rId136" w:history="1">
        <w:r>
          <w:rPr>
            <w:rStyle w:val="Hyperlink"/>
            <w:rFonts w:ascii="Tahoma" w:hAnsi="Tahoma" w:cs="Tahoma"/>
            <w:color w:val="326693"/>
            <w:sz w:val="20"/>
            <w:szCs w:val="20"/>
            <w:bdr w:val="none" w:sz="0" w:space="0" w:color="auto" w:frame="1"/>
          </w:rPr>
          <w:t>collection configuration elements</w:t>
        </w:r>
      </w:hyperlink>
      <w:r>
        <w:rPr>
          <w:rFonts w:ascii="Tahoma" w:hAnsi="Tahoma" w:cs="Tahoma"/>
          <w:color w:val="333333"/>
          <w:sz w:val="20"/>
          <w:szCs w:val="20"/>
        </w:rPr>
        <w:t>:</w:t>
      </w:r>
    </w:p>
    <w:p w:rsidR="00911AD0" w:rsidRDefault="00911AD0" w:rsidP="009F5AAA">
      <w:pPr>
        <w:numPr>
          <w:ilvl w:val="0"/>
          <w:numId w:val="26"/>
        </w:numPr>
        <w:shd w:val="clear" w:color="auto" w:fill="FFFFFF"/>
        <w:spacing w:after="0" w:line="240" w:lineRule="auto"/>
        <w:ind w:left="272"/>
        <w:rPr>
          <w:rFonts w:ascii="Tahoma" w:hAnsi="Tahoma" w:cs="Tahoma"/>
          <w:color w:val="333333"/>
          <w:sz w:val="20"/>
          <w:szCs w:val="20"/>
        </w:rPr>
      </w:pPr>
      <w:r>
        <w:rPr>
          <w:rFonts w:ascii="Tahoma" w:hAnsi="Tahoma" w:cs="Tahoma"/>
          <w:color w:val="333333"/>
          <w:sz w:val="20"/>
          <w:szCs w:val="20"/>
        </w:rPr>
        <w:t>The</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&lt;list&gt;</w:t>
      </w:r>
      <w:r>
        <w:rPr>
          <w:rStyle w:val="apple-converted-space"/>
          <w:rFonts w:ascii="Tahoma" w:hAnsi="Tahoma" w:cs="Tahoma"/>
          <w:color w:val="333333"/>
          <w:sz w:val="20"/>
          <w:szCs w:val="20"/>
        </w:rPr>
        <w:t> </w:t>
      </w:r>
      <w:r>
        <w:rPr>
          <w:rFonts w:ascii="Tahoma" w:hAnsi="Tahoma" w:cs="Tahoma"/>
          <w:color w:val="333333"/>
          <w:sz w:val="20"/>
          <w:szCs w:val="20"/>
        </w:rPr>
        <w:t>type is used for injecting a list of values, in the case that duplicates are allowed.</w:t>
      </w:r>
    </w:p>
    <w:p w:rsidR="00911AD0" w:rsidRDefault="00911AD0" w:rsidP="009F5AAA">
      <w:pPr>
        <w:numPr>
          <w:ilvl w:val="0"/>
          <w:numId w:val="26"/>
        </w:numPr>
        <w:shd w:val="clear" w:color="auto" w:fill="FFFFFF"/>
        <w:spacing w:after="0" w:line="240" w:lineRule="auto"/>
        <w:ind w:left="272"/>
        <w:rPr>
          <w:rFonts w:ascii="Tahoma" w:hAnsi="Tahoma" w:cs="Tahoma"/>
          <w:color w:val="333333"/>
          <w:sz w:val="20"/>
          <w:szCs w:val="20"/>
        </w:rPr>
      </w:pPr>
      <w:r>
        <w:rPr>
          <w:rFonts w:ascii="Tahoma" w:hAnsi="Tahoma" w:cs="Tahoma"/>
          <w:color w:val="333333"/>
          <w:sz w:val="20"/>
          <w:szCs w:val="20"/>
        </w:rPr>
        <w:t>The</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&lt;set&gt;</w:t>
      </w:r>
      <w:r>
        <w:rPr>
          <w:rStyle w:val="apple-converted-space"/>
          <w:rFonts w:ascii="Tahoma" w:hAnsi="Tahoma" w:cs="Tahoma"/>
          <w:color w:val="333333"/>
          <w:sz w:val="20"/>
          <w:szCs w:val="20"/>
        </w:rPr>
        <w:t> </w:t>
      </w:r>
      <w:r>
        <w:rPr>
          <w:rFonts w:ascii="Tahoma" w:hAnsi="Tahoma" w:cs="Tahoma"/>
          <w:color w:val="333333"/>
          <w:sz w:val="20"/>
          <w:szCs w:val="20"/>
        </w:rPr>
        <w:t>type is used for wiring a set of values but without any duplicates.</w:t>
      </w:r>
    </w:p>
    <w:p w:rsidR="00911AD0" w:rsidRDefault="00911AD0" w:rsidP="009F5AAA">
      <w:pPr>
        <w:numPr>
          <w:ilvl w:val="0"/>
          <w:numId w:val="26"/>
        </w:numPr>
        <w:shd w:val="clear" w:color="auto" w:fill="FFFFFF"/>
        <w:spacing w:after="0" w:line="240" w:lineRule="auto"/>
        <w:ind w:left="272"/>
        <w:rPr>
          <w:rFonts w:ascii="Tahoma" w:hAnsi="Tahoma" w:cs="Tahoma"/>
          <w:color w:val="333333"/>
          <w:sz w:val="20"/>
          <w:szCs w:val="20"/>
        </w:rPr>
      </w:pPr>
      <w:r>
        <w:rPr>
          <w:rFonts w:ascii="Tahoma" w:hAnsi="Tahoma" w:cs="Tahoma"/>
          <w:color w:val="333333"/>
          <w:sz w:val="20"/>
          <w:szCs w:val="20"/>
        </w:rPr>
        <w:t>The</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&lt;map&gt;</w:t>
      </w:r>
      <w:r>
        <w:rPr>
          <w:rStyle w:val="apple-converted-space"/>
          <w:rFonts w:ascii="Tahoma" w:hAnsi="Tahoma" w:cs="Tahoma"/>
          <w:color w:val="333333"/>
          <w:sz w:val="20"/>
          <w:szCs w:val="20"/>
        </w:rPr>
        <w:t> </w:t>
      </w:r>
      <w:r>
        <w:rPr>
          <w:rFonts w:ascii="Tahoma" w:hAnsi="Tahoma" w:cs="Tahoma"/>
          <w:color w:val="333333"/>
          <w:sz w:val="20"/>
          <w:szCs w:val="20"/>
        </w:rPr>
        <w:t>type is used to inject a collection of name-value pairs where name and value can be of any type.</w:t>
      </w:r>
    </w:p>
    <w:p w:rsidR="00911AD0" w:rsidRDefault="00911AD0" w:rsidP="009F5AAA">
      <w:pPr>
        <w:numPr>
          <w:ilvl w:val="0"/>
          <w:numId w:val="26"/>
        </w:numPr>
        <w:shd w:val="clear" w:color="auto" w:fill="FFFFFF"/>
        <w:spacing w:after="0" w:line="240" w:lineRule="auto"/>
        <w:ind w:left="272"/>
        <w:rPr>
          <w:rFonts w:ascii="Tahoma" w:hAnsi="Tahoma" w:cs="Tahoma"/>
          <w:color w:val="333333"/>
          <w:sz w:val="20"/>
          <w:szCs w:val="20"/>
        </w:rPr>
      </w:pPr>
      <w:r>
        <w:rPr>
          <w:rFonts w:ascii="Tahoma" w:hAnsi="Tahoma" w:cs="Tahoma"/>
          <w:color w:val="333333"/>
          <w:sz w:val="20"/>
          <w:szCs w:val="20"/>
        </w:rPr>
        <w:t>The</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&lt;props&gt;</w:t>
      </w:r>
      <w:r>
        <w:rPr>
          <w:rStyle w:val="apple-converted-space"/>
          <w:rFonts w:ascii="Tahoma" w:hAnsi="Tahoma" w:cs="Tahoma"/>
          <w:color w:val="333333"/>
          <w:sz w:val="20"/>
          <w:szCs w:val="20"/>
        </w:rPr>
        <w:t> </w:t>
      </w:r>
      <w:r>
        <w:rPr>
          <w:rFonts w:ascii="Tahoma" w:hAnsi="Tahoma" w:cs="Tahoma"/>
          <w:color w:val="333333"/>
          <w:sz w:val="20"/>
          <w:szCs w:val="20"/>
        </w:rPr>
        <w:t>type can be used to inject a collection of name-value pairs where the name and value are both Strings.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31. What is bean wiring?</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Wiring, or else bean wiring is the case when beans are combined together within the </w:t>
      </w:r>
      <w:proofErr w:type="gramStart"/>
      <w:r>
        <w:rPr>
          <w:rFonts w:ascii="Tahoma" w:hAnsi="Tahoma" w:cs="Tahoma"/>
          <w:color w:val="333333"/>
          <w:sz w:val="20"/>
          <w:szCs w:val="20"/>
        </w:rPr>
        <w:t>Spring</w:t>
      </w:r>
      <w:proofErr w:type="gramEnd"/>
      <w:r>
        <w:rPr>
          <w:rFonts w:ascii="Tahoma" w:hAnsi="Tahoma" w:cs="Tahoma"/>
          <w:color w:val="333333"/>
          <w:sz w:val="20"/>
          <w:szCs w:val="20"/>
        </w:rPr>
        <w:t xml:space="preserve"> container. When wiring beans, the </w:t>
      </w:r>
      <w:proofErr w:type="gramStart"/>
      <w:r>
        <w:rPr>
          <w:rFonts w:ascii="Tahoma" w:hAnsi="Tahoma" w:cs="Tahoma"/>
          <w:color w:val="333333"/>
          <w:sz w:val="20"/>
          <w:szCs w:val="20"/>
        </w:rPr>
        <w:t>Spring</w:t>
      </w:r>
      <w:proofErr w:type="gramEnd"/>
      <w:r>
        <w:rPr>
          <w:rFonts w:ascii="Tahoma" w:hAnsi="Tahoma" w:cs="Tahoma"/>
          <w:color w:val="333333"/>
          <w:sz w:val="20"/>
          <w:szCs w:val="20"/>
        </w:rPr>
        <w:t xml:space="preserve"> container needs to know what beans are needed and how the container should use dependency injection to tie them together.</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32. What is bean auto wiring?</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lastRenderedPageBreak/>
        <w:t xml:space="preserve">The </w:t>
      </w:r>
      <w:proofErr w:type="gramStart"/>
      <w:r>
        <w:rPr>
          <w:rFonts w:ascii="Tahoma" w:hAnsi="Tahoma" w:cs="Tahoma"/>
          <w:color w:val="333333"/>
          <w:sz w:val="20"/>
          <w:szCs w:val="20"/>
        </w:rPr>
        <w:t>Spring</w:t>
      </w:r>
      <w:proofErr w:type="gramEnd"/>
      <w:r>
        <w:rPr>
          <w:rFonts w:ascii="Tahoma" w:hAnsi="Tahoma" w:cs="Tahoma"/>
          <w:color w:val="333333"/>
          <w:sz w:val="20"/>
          <w:szCs w:val="20"/>
        </w:rPr>
        <w:t xml:space="preserve"> container is able to</w:t>
      </w:r>
      <w:r>
        <w:rPr>
          <w:rStyle w:val="apple-converted-space"/>
          <w:rFonts w:ascii="Tahoma" w:hAnsi="Tahoma" w:cs="Tahoma"/>
          <w:color w:val="333333"/>
          <w:sz w:val="20"/>
          <w:szCs w:val="20"/>
        </w:rPr>
        <w:t> </w:t>
      </w:r>
      <w:hyperlink r:id="rId137" w:history="1">
        <w:r>
          <w:rPr>
            <w:rStyle w:val="Hyperlink"/>
            <w:rFonts w:ascii="Tahoma" w:hAnsi="Tahoma" w:cs="Tahoma"/>
            <w:color w:val="326693"/>
            <w:sz w:val="20"/>
            <w:szCs w:val="20"/>
            <w:bdr w:val="none" w:sz="0" w:space="0" w:color="auto" w:frame="1"/>
          </w:rPr>
          <w:t>autowire relationships</w:t>
        </w:r>
      </w:hyperlink>
      <w:r>
        <w:rPr>
          <w:rStyle w:val="apple-converted-space"/>
          <w:rFonts w:ascii="Tahoma" w:hAnsi="Tahoma" w:cs="Tahoma"/>
          <w:color w:val="333333"/>
          <w:sz w:val="20"/>
          <w:szCs w:val="20"/>
        </w:rPr>
        <w:t> </w:t>
      </w:r>
      <w:r>
        <w:rPr>
          <w:rFonts w:ascii="Tahoma" w:hAnsi="Tahoma" w:cs="Tahoma"/>
          <w:color w:val="333333"/>
          <w:sz w:val="20"/>
          <w:szCs w:val="20"/>
        </w:rPr>
        <w:t xml:space="preserve">between collaborating beans. This means that it is possible to automatically let </w:t>
      </w:r>
      <w:proofErr w:type="gramStart"/>
      <w:r>
        <w:rPr>
          <w:rFonts w:ascii="Tahoma" w:hAnsi="Tahoma" w:cs="Tahoma"/>
          <w:color w:val="333333"/>
          <w:sz w:val="20"/>
          <w:szCs w:val="20"/>
        </w:rPr>
        <w:t>Spring</w:t>
      </w:r>
      <w:proofErr w:type="gramEnd"/>
      <w:r>
        <w:rPr>
          <w:rFonts w:ascii="Tahoma" w:hAnsi="Tahoma" w:cs="Tahoma"/>
          <w:color w:val="333333"/>
          <w:sz w:val="20"/>
          <w:szCs w:val="20"/>
        </w:rPr>
        <w:t xml:space="preserve"> resolve collaborators (other beans) for a bean by inspecting the contents of the</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BeanFactory</w:t>
      </w:r>
      <w:r>
        <w:rPr>
          <w:rFonts w:ascii="Tahoma" w:hAnsi="Tahoma" w:cs="Tahoma"/>
          <w:color w:val="333333"/>
          <w:sz w:val="20"/>
          <w:szCs w:val="20"/>
        </w:rPr>
        <w:t>without using</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&lt;constructor-arg&gt;</w:t>
      </w:r>
      <w:r>
        <w:rPr>
          <w:rStyle w:val="apple-converted-space"/>
          <w:rFonts w:ascii="Tahoma" w:hAnsi="Tahoma" w:cs="Tahoma"/>
          <w:color w:val="333333"/>
          <w:sz w:val="20"/>
          <w:szCs w:val="20"/>
        </w:rPr>
        <w:t> </w:t>
      </w:r>
      <w:r>
        <w:rPr>
          <w:rFonts w:ascii="Tahoma" w:hAnsi="Tahoma" w:cs="Tahoma"/>
          <w:color w:val="333333"/>
          <w:sz w:val="20"/>
          <w:szCs w:val="20"/>
        </w:rPr>
        <w:t>and</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&lt;property&gt;</w:t>
      </w:r>
      <w:r>
        <w:rPr>
          <w:rStyle w:val="apple-converted-space"/>
          <w:rFonts w:ascii="Tahoma" w:hAnsi="Tahoma" w:cs="Tahoma"/>
          <w:color w:val="333333"/>
          <w:sz w:val="20"/>
          <w:szCs w:val="20"/>
        </w:rPr>
        <w:t> </w:t>
      </w:r>
      <w:r>
        <w:rPr>
          <w:rFonts w:ascii="Tahoma" w:hAnsi="Tahoma" w:cs="Tahoma"/>
          <w:color w:val="333333"/>
          <w:sz w:val="20"/>
          <w:szCs w:val="20"/>
        </w:rPr>
        <w:t>elements.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33. Explain different modes of auto wiring?</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The autowiring functionality has five modes which can be used to instruct </w:t>
      </w:r>
      <w:proofErr w:type="gramStart"/>
      <w:r>
        <w:rPr>
          <w:rFonts w:ascii="Tahoma" w:hAnsi="Tahoma" w:cs="Tahoma"/>
          <w:color w:val="333333"/>
          <w:sz w:val="20"/>
          <w:szCs w:val="20"/>
        </w:rPr>
        <w:t>Spring</w:t>
      </w:r>
      <w:proofErr w:type="gramEnd"/>
      <w:r>
        <w:rPr>
          <w:rFonts w:ascii="Tahoma" w:hAnsi="Tahoma" w:cs="Tahoma"/>
          <w:color w:val="333333"/>
          <w:sz w:val="20"/>
          <w:szCs w:val="20"/>
        </w:rPr>
        <w:t xml:space="preserve"> container to use autowiring for dependency injection:</w:t>
      </w:r>
    </w:p>
    <w:p w:rsidR="00911AD0" w:rsidRDefault="00911AD0" w:rsidP="009F5AAA">
      <w:pPr>
        <w:numPr>
          <w:ilvl w:val="0"/>
          <w:numId w:val="27"/>
        </w:numPr>
        <w:shd w:val="clear" w:color="auto" w:fill="FFFFFF"/>
        <w:spacing w:after="0" w:line="240" w:lineRule="auto"/>
        <w:ind w:left="272"/>
        <w:rPr>
          <w:rFonts w:ascii="Tahoma" w:hAnsi="Tahoma" w:cs="Tahoma"/>
          <w:color w:val="333333"/>
          <w:sz w:val="20"/>
          <w:szCs w:val="20"/>
        </w:rPr>
      </w:pPr>
      <w:proofErr w:type="gramStart"/>
      <w:r>
        <w:rPr>
          <w:rStyle w:val="Strong"/>
          <w:rFonts w:ascii="Tahoma" w:hAnsi="Tahoma" w:cs="Tahoma"/>
          <w:color w:val="333333"/>
          <w:sz w:val="20"/>
          <w:szCs w:val="20"/>
          <w:bdr w:val="none" w:sz="0" w:space="0" w:color="auto" w:frame="1"/>
        </w:rPr>
        <w:t>no</w:t>
      </w:r>
      <w:proofErr w:type="gramEnd"/>
      <w:r>
        <w:rPr>
          <w:rStyle w:val="Strong"/>
          <w:rFonts w:ascii="Tahoma" w:hAnsi="Tahoma" w:cs="Tahoma"/>
          <w:color w:val="333333"/>
          <w:sz w:val="20"/>
          <w:szCs w:val="20"/>
          <w:bdr w:val="none" w:sz="0" w:space="0" w:color="auto" w:frame="1"/>
        </w:rPr>
        <w:t>:</w:t>
      </w:r>
      <w:r>
        <w:rPr>
          <w:rStyle w:val="apple-converted-space"/>
          <w:rFonts w:ascii="Tahoma" w:hAnsi="Tahoma" w:cs="Tahoma"/>
          <w:color w:val="333333"/>
          <w:sz w:val="20"/>
          <w:szCs w:val="20"/>
        </w:rPr>
        <w:t> </w:t>
      </w:r>
      <w:r>
        <w:rPr>
          <w:rFonts w:ascii="Tahoma" w:hAnsi="Tahoma" w:cs="Tahoma"/>
          <w:color w:val="333333"/>
          <w:sz w:val="20"/>
          <w:szCs w:val="20"/>
        </w:rPr>
        <w:t>This is default setting. Explicit bean reference should be used for wiring.</w:t>
      </w:r>
    </w:p>
    <w:p w:rsidR="00911AD0" w:rsidRDefault="00911AD0" w:rsidP="009F5AAA">
      <w:pPr>
        <w:numPr>
          <w:ilvl w:val="0"/>
          <w:numId w:val="27"/>
        </w:numPr>
        <w:shd w:val="clear" w:color="auto" w:fill="FFFFFF"/>
        <w:spacing w:after="0" w:line="240" w:lineRule="auto"/>
        <w:ind w:left="272"/>
        <w:rPr>
          <w:rFonts w:ascii="Tahoma" w:hAnsi="Tahoma" w:cs="Tahoma"/>
          <w:color w:val="333333"/>
          <w:sz w:val="20"/>
          <w:szCs w:val="20"/>
        </w:rPr>
      </w:pPr>
      <w:proofErr w:type="gramStart"/>
      <w:r>
        <w:rPr>
          <w:rStyle w:val="Strong"/>
          <w:rFonts w:ascii="Tahoma" w:hAnsi="Tahoma" w:cs="Tahoma"/>
          <w:color w:val="333333"/>
          <w:sz w:val="20"/>
          <w:szCs w:val="20"/>
          <w:bdr w:val="none" w:sz="0" w:space="0" w:color="auto" w:frame="1"/>
        </w:rPr>
        <w:t>byName</w:t>
      </w:r>
      <w:proofErr w:type="gramEnd"/>
      <w:r>
        <w:rPr>
          <w:rStyle w:val="Strong"/>
          <w:rFonts w:ascii="Tahoma" w:hAnsi="Tahoma" w:cs="Tahoma"/>
          <w:color w:val="333333"/>
          <w:sz w:val="20"/>
          <w:szCs w:val="20"/>
          <w:bdr w:val="none" w:sz="0" w:space="0" w:color="auto" w:frame="1"/>
        </w:rPr>
        <w:t>:</w:t>
      </w:r>
      <w:r>
        <w:rPr>
          <w:rStyle w:val="apple-converted-space"/>
          <w:rFonts w:ascii="Tahoma" w:hAnsi="Tahoma" w:cs="Tahoma"/>
          <w:color w:val="333333"/>
          <w:sz w:val="20"/>
          <w:szCs w:val="20"/>
        </w:rPr>
        <w:t> </w:t>
      </w:r>
      <w:r>
        <w:rPr>
          <w:rFonts w:ascii="Tahoma" w:hAnsi="Tahoma" w:cs="Tahoma"/>
          <w:color w:val="333333"/>
          <w:sz w:val="20"/>
          <w:szCs w:val="20"/>
        </w:rPr>
        <w:t>When autowiring</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byName</w:t>
      </w:r>
      <w:r>
        <w:rPr>
          <w:rFonts w:ascii="Tahoma" w:hAnsi="Tahoma" w:cs="Tahoma"/>
          <w:color w:val="333333"/>
          <w:sz w:val="20"/>
          <w:szCs w:val="20"/>
        </w:rPr>
        <w:t>, the Spring container looks at the properties of the beans on which</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autowire</w:t>
      </w:r>
      <w:r>
        <w:rPr>
          <w:rFonts w:ascii="Tahoma" w:hAnsi="Tahoma" w:cs="Tahoma"/>
          <w:color w:val="333333"/>
          <w:sz w:val="20"/>
          <w:szCs w:val="20"/>
        </w:rPr>
        <w:t>attribute is set to</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byName</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in the XML configuration file. It then tries to match and wire its properties with the beans defined by the same names in the configuration file.</w:t>
      </w:r>
    </w:p>
    <w:p w:rsidR="00911AD0" w:rsidRDefault="00911AD0" w:rsidP="009F5AAA">
      <w:pPr>
        <w:numPr>
          <w:ilvl w:val="0"/>
          <w:numId w:val="27"/>
        </w:numPr>
        <w:shd w:val="clear" w:color="auto" w:fill="FFFFFF"/>
        <w:spacing w:after="0" w:line="240" w:lineRule="auto"/>
        <w:ind w:left="272"/>
        <w:rPr>
          <w:rFonts w:ascii="Tahoma" w:hAnsi="Tahoma" w:cs="Tahoma"/>
          <w:color w:val="333333"/>
          <w:sz w:val="20"/>
          <w:szCs w:val="20"/>
        </w:rPr>
      </w:pPr>
      <w:proofErr w:type="gramStart"/>
      <w:r>
        <w:rPr>
          <w:rStyle w:val="Strong"/>
          <w:rFonts w:ascii="Tahoma" w:hAnsi="Tahoma" w:cs="Tahoma"/>
          <w:color w:val="333333"/>
          <w:sz w:val="20"/>
          <w:szCs w:val="20"/>
          <w:bdr w:val="none" w:sz="0" w:space="0" w:color="auto" w:frame="1"/>
        </w:rPr>
        <w:t>byType</w:t>
      </w:r>
      <w:proofErr w:type="gramEnd"/>
      <w:r>
        <w:rPr>
          <w:rStyle w:val="Strong"/>
          <w:rFonts w:ascii="Tahoma" w:hAnsi="Tahoma" w:cs="Tahoma"/>
          <w:color w:val="333333"/>
          <w:sz w:val="20"/>
          <w:szCs w:val="20"/>
          <w:bdr w:val="none" w:sz="0" w:space="0" w:color="auto" w:frame="1"/>
        </w:rPr>
        <w:t>:</w:t>
      </w:r>
      <w:r>
        <w:rPr>
          <w:rStyle w:val="apple-converted-space"/>
          <w:rFonts w:ascii="Tahoma" w:hAnsi="Tahoma" w:cs="Tahoma"/>
          <w:color w:val="333333"/>
          <w:sz w:val="20"/>
          <w:szCs w:val="20"/>
        </w:rPr>
        <w:t> </w:t>
      </w:r>
      <w:r>
        <w:rPr>
          <w:rFonts w:ascii="Tahoma" w:hAnsi="Tahoma" w:cs="Tahoma"/>
          <w:color w:val="333333"/>
          <w:sz w:val="20"/>
          <w:szCs w:val="20"/>
        </w:rPr>
        <w:t>When autowiring by</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datatype</w:t>
      </w:r>
      <w:r>
        <w:rPr>
          <w:rFonts w:ascii="Tahoma" w:hAnsi="Tahoma" w:cs="Tahoma"/>
          <w:color w:val="333333"/>
          <w:sz w:val="20"/>
          <w:szCs w:val="20"/>
        </w:rPr>
        <w:t>, the Spring container looks at the properties of the beans on which</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autowire</w:t>
      </w:r>
      <w:r>
        <w:rPr>
          <w:rFonts w:ascii="Tahoma" w:hAnsi="Tahoma" w:cs="Tahoma"/>
          <w:color w:val="333333"/>
          <w:sz w:val="20"/>
          <w:szCs w:val="20"/>
        </w:rPr>
        <w:t>attribute is set to</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byType</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 xml:space="preserve">in the XML configuration file. It then tries to match and wire a property if its type matches with exactly one of the beans name in configuration file. If more than one such </w:t>
      </w:r>
      <w:proofErr w:type="gramStart"/>
      <w:r>
        <w:rPr>
          <w:rFonts w:ascii="Tahoma" w:hAnsi="Tahoma" w:cs="Tahoma"/>
          <w:color w:val="333333"/>
          <w:sz w:val="20"/>
          <w:szCs w:val="20"/>
        </w:rPr>
        <w:t>beans</w:t>
      </w:r>
      <w:proofErr w:type="gramEnd"/>
      <w:r>
        <w:rPr>
          <w:rFonts w:ascii="Tahoma" w:hAnsi="Tahoma" w:cs="Tahoma"/>
          <w:color w:val="333333"/>
          <w:sz w:val="20"/>
          <w:szCs w:val="20"/>
        </w:rPr>
        <w:t xml:space="preserve"> exist, a fatal exception is thrown.</w:t>
      </w:r>
    </w:p>
    <w:p w:rsidR="00911AD0" w:rsidRDefault="00911AD0" w:rsidP="009F5AAA">
      <w:pPr>
        <w:numPr>
          <w:ilvl w:val="0"/>
          <w:numId w:val="27"/>
        </w:numPr>
        <w:shd w:val="clear" w:color="auto" w:fill="FFFFFF"/>
        <w:spacing w:after="0" w:line="240" w:lineRule="auto"/>
        <w:ind w:left="272"/>
        <w:rPr>
          <w:rFonts w:ascii="Tahoma" w:hAnsi="Tahoma" w:cs="Tahoma"/>
          <w:color w:val="333333"/>
          <w:sz w:val="20"/>
          <w:szCs w:val="20"/>
        </w:rPr>
      </w:pPr>
      <w:proofErr w:type="gramStart"/>
      <w:r>
        <w:rPr>
          <w:rStyle w:val="Strong"/>
          <w:rFonts w:ascii="Tahoma" w:hAnsi="Tahoma" w:cs="Tahoma"/>
          <w:color w:val="333333"/>
          <w:sz w:val="20"/>
          <w:szCs w:val="20"/>
          <w:bdr w:val="none" w:sz="0" w:space="0" w:color="auto" w:frame="1"/>
        </w:rPr>
        <w:t>constructor</w:t>
      </w:r>
      <w:proofErr w:type="gramEnd"/>
      <w:r>
        <w:rPr>
          <w:rStyle w:val="Strong"/>
          <w:rFonts w:ascii="Tahoma" w:hAnsi="Tahoma" w:cs="Tahoma"/>
          <w:color w:val="333333"/>
          <w:sz w:val="20"/>
          <w:szCs w:val="20"/>
          <w:bdr w:val="none" w:sz="0" w:space="0" w:color="auto" w:frame="1"/>
        </w:rPr>
        <w:t>:</w:t>
      </w:r>
      <w:r>
        <w:rPr>
          <w:rStyle w:val="apple-converted-space"/>
          <w:rFonts w:ascii="Tahoma" w:hAnsi="Tahoma" w:cs="Tahoma"/>
          <w:color w:val="333333"/>
          <w:sz w:val="20"/>
          <w:szCs w:val="20"/>
        </w:rPr>
        <w:t> </w:t>
      </w:r>
      <w:r>
        <w:rPr>
          <w:rFonts w:ascii="Tahoma" w:hAnsi="Tahoma" w:cs="Tahoma"/>
          <w:color w:val="333333"/>
          <w:sz w:val="20"/>
          <w:szCs w:val="20"/>
        </w:rPr>
        <w:t>This mode is similar to</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byType</w:t>
      </w:r>
      <w:r>
        <w:rPr>
          <w:rFonts w:ascii="Tahoma" w:hAnsi="Tahoma" w:cs="Tahoma"/>
          <w:color w:val="333333"/>
          <w:sz w:val="20"/>
          <w:szCs w:val="20"/>
        </w:rPr>
        <w:t>, but type applies to constructor arguments. If there is not exactly one bean of the constructor argument type in the container, a fatal error is raised.</w:t>
      </w:r>
    </w:p>
    <w:p w:rsidR="00911AD0" w:rsidRDefault="00911AD0" w:rsidP="009F5AAA">
      <w:pPr>
        <w:numPr>
          <w:ilvl w:val="0"/>
          <w:numId w:val="27"/>
        </w:numPr>
        <w:shd w:val="clear" w:color="auto" w:fill="FFFFFF"/>
        <w:spacing w:after="0" w:line="240" w:lineRule="auto"/>
        <w:ind w:left="272"/>
        <w:rPr>
          <w:rFonts w:ascii="Tahoma" w:hAnsi="Tahoma" w:cs="Tahoma"/>
          <w:color w:val="333333"/>
          <w:sz w:val="20"/>
          <w:szCs w:val="20"/>
        </w:rPr>
      </w:pPr>
      <w:proofErr w:type="gramStart"/>
      <w:r>
        <w:rPr>
          <w:rStyle w:val="Strong"/>
          <w:rFonts w:ascii="Tahoma" w:hAnsi="Tahoma" w:cs="Tahoma"/>
          <w:color w:val="333333"/>
          <w:sz w:val="20"/>
          <w:szCs w:val="20"/>
          <w:bdr w:val="none" w:sz="0" w:space="0" w:color="auto" w:frame="1"/>
        </w:rPr>
        <w:t>autodetect</w:t>
      </w:r>
      <w:proofErr w:type="gramEnd"/>
      <w:r>
        <w:rPr>
          <w:rStyle w:val="Strong"/>
          <w:rFonts w:ascii="Tahoma" w:hAnsi="Tahoma" w:cs="Tahoma"/>
          <w:color w:val="333333"/>
          <w:sz w:val="20"/>
          <w:szCs w:val="20"/>
          <w:bdr w:val="none" w:sz="0" w:space="0" w:color="auto" w:frame="1"/>
        </w:rPr>
        <w:t>:</w:t>
      </w:r>
      <w:r>
        <w:rPr>
          <w:rStyle w:val="apple-converted-space"/>
          <w:rFonts w:ascii="Tahoma" w:hAnsi="Tahoma" w:cs="Tahoma"/>
          <w:b/>
          <w:bCs/>
          <w:color w:val="333333"/>
          <w:sz w:val="20"/>
          <w:szCs w:val="20"/>
          <w:bdr w:val="none" w:sz="0" w:space="0" w:color="auto" w:frame="1"/>
        </w:rPr>
        <w:t> </w:t>
      </w:r>
      <w:r>
        <w:rPr>
          <w:rFonts w:ascii="Tahoma" w:hAnsi="Tahoma" w:cs="Tahoma"/>
          <w:color w:val="333333"/>
          <w:sz w:val="20"/>
          <w:szCs w:val="20"/>
        </w:rPr>
        <w:t>Spring first tries to wire using autowire by constructor, if it does not work, Spring tries to autowire by</w:t>
      </w:r>
      <w:r>
        <w:rPr>
          <w:rStyle w:val="HTMLCode"/>
          <w:rFonts w:ascii="Lucida Console" w:eastAsiaTheme="minorEastAsia" w:hAnsi="Lucida Console"/>
          <w:color w:val="666666"/>
          <w:sz w:val="15"/>
          <w:szCs w:val="15"/>
          <w:bdr w:val="single" w:sz="6" w:space="2" w:color="E1E1E1" w:frame="1"/>
        </w:rPr>
        <w:t>byType</w:t>
      </w:r>
      <w:r>
        <w:rPr>
          <w:rFonts w:ascii="Tahoma" w:hAnsi="Tahoma" w:cs="Tahoma"/>
          <w:color w:val="333333"/>
          <w:sz w:val="20"/>
          <w:szCs w:val="20"/>
        </w:rPr>
        <w:t>.</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34. Are there limitations with autowiring?</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Limitations of autowiring are:</w:t>
      </w:r>
    </w:p>
    <w:p w:rsidR="00911AD0" w:rsidRDefault="00911AD0" w:rsidP="009F5AAA">
      <w:pPr>
        <w:numPr>
          <w:ilvl w:val="0"/>
          <w:numId w:val="28"/>
        </w:numPr>
        <w:shd w:val="clear" w:color="auto" w:fill="FFFFFF"/>
        <w:spacing w:after="0" w:line="240" w:lineRule="auto"/>
        <w:ind w:left="272"/>
        <w:rPr>
          <w:rFonts w:ascii="Tahoma" w:hAnsi="Tahoma" w:cs="Tahoma"/>
          <w:color w:val="333333"/>
          <w:sz w:val="20"/>
          <w:szCs w:val="20"/>
        </w:rPr>
      </w:pPr>
      <w:r>
        <w:rPr>
          <w:rStyle w:val="Strong"/>
          <w:rFonts w:ascii="Tahoma" w:hAnsi="Tahoma" w:cs="Tahoma"/>
          <w:color w:val="333333"/>
          <w:sz w:val="20"/>
          <w:szCs w:val="20"/>
          <w:bdr w:val="none" w:sz="0" w:space="0" w:color="auto" w:frame="1"/>
        </w:rPr>
        <w:t>Overriding:</w:t>
      </w:r>
      <w:r>
        <w:rPr>
          <w:rStyle w:val="apple-converted-space"/>
          <w:rFonts w:ascii="Tahoma" w:hAnsi="Tahoma" w:cs="Tahoma"/>
          <w:b/>
          <w:bCs/>
          <w:color w:val="333333"/>
          <w:sz w:val="20"/>
          <w:szCs w:val="20"/>
          <w:bdr w:val="none" w:sz="0" w:space="0" w:color="auto" w:frame="1"/>
        </w:rPr>
        <w:t> </w:t>
      </w:r>
      <w:r>
        <w:rPr>
          <w:rFonts w:ascii="Tahoma" w:hAnsi="Tahoma" w:cs="Tahoma"/>
          <w:color w:val="333333"/>
          <w:sz w:val="20"/>
          <w:szCs w:val="20"/>
        </w:rPr>
        <w:t>You can still specify dependencies using</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&lt;constructor-arg&gt;</w:t>
      </w:r>
      <w:r>
        <w:rPr>
          <w:rStyle w:val="apple-converted-space"/>
          <w:rFonts w:ascii="Tahoma" w:hAnsi="Tahoma" w:cs="Tahoma"/>
          <w:color w:val="333333"/>
          <w:sz w:val="20"/>
          <w:szCs w:val="20"/>
        </w:rPr>
        <w:t> </w:t>
      </w:r>
      <w:r>
        <w:rPr>
          <w:rFonts w:ascii="Tahoma" w:hAnsi="Tahoma" w:cs="Tahoma"/>
          <w:color w:val="333333"/>
          <w:sz w:val="20"/>
          <w:szCs w:val="20"/>
        </w:rPr>
        <w:t>and</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&lt;property&gt;</w:t>
      </w:r>
      <w:r>
        <w:rPr>
          <w:rStyle w:val="apple-converted-space"/>
          <w:rFonts w:ascii="Tahoma" w:hAnsi="Tahoma" w:cs="Tahoma"/>
          <w:color w:val="333333"/>
          <w:sz w:val="20"/>
          <w:szCs w:val="20"/>
        </w:rPr>
        <w:t> </w:t>
      </w:r>
      <w:r>
        <w:rPr>
          <w:rFonts w:ascii="Tahoma" w:hAnsi="Tahoma" w:cs="Tahoma"/>
          <w:color w:val="333333"/>
          <w:sz w:val="20"/>
          <w:szCs w:val="20"/>
        </w:rPr>
        <w:t>settings which will always override autowiring.</w:t>
      </w:r>
    </w:p>
    <w:p w:rsidR="00911AD0" w:rsidRDefault="00911AD0" w:rsidP="009F5AAA">
      <w:pPr>
        <w:numPr>
          <w:ilvl w:val="0"/>
          <w:numId w:val="28"/>
        </w:numPr>
        <w:shd w:val="clear" w:color="auto" w:fill="FFFFFF"/>
        <w:spacing w:after="0" w:line="240" w:lineRule="auto"/>
        <w:ind w:left="272"/>
        <w:rPr>
          <w:rFonts w:ascii="Tahoma" w:hAnsi="Tahoma" w:cs="Tahoma"/>
          <w:color w:val="333333"/>
          <w:sz w:val="20"/>
          <w:szCs w:val="20"/>
        </w:rPr>
      </w:pPr>
      <w:r>
        <w:rPr>
          <w:rStyle w:val="Strong"/>
          <w:rFonts w:ascii="Tahoma" w:hAnsi="Tahoma" w:cs="Tahoma"/>
          <w:color w:val="333333"/>
          <w:sz w:val="20"/>
          <w:szCs w:val="20"/>
          <w:bdr w:val="none" w:sz="0" w:space="0" w:color="auto" w:frame="1"/>
        </w:rPr>
        <w:t>Primitive data types:</w:t>
      </w:r>
      <w:r>
        <w:rPr>
          <w:rStyle w:val="apple-converted-space"/>
          <w:rFonts w:ascii="Tahoma" w:hAnsi="Tahoma" w:cs="Tahoma"/>
          <w:color w:val="333333"/>
          <w:sz w:val="20"/>
          <w:szCs w:val="20"/>
        </w:rPr>
        <w:t> </w:t>
      </w:r>
      <w:r>
        <w:rPr>
          <w:rFonts w:ascii="Tahoma" w:hAnsi="Tahoma" w:cs="Tahoma"/>
          <w:color w:val="333333"/>
          <w:sz w:val="20"/>
          <w:szCs w:val="20"/>
        </w:rPr>
        <w:t>You cannot autowire simple properties such as primitives, Strings, and Classes.</w:t>
      </w:r>
    </w:p>
    <w:p w:rsidR="00911AD0" w:rsidRDefault="00911AD0" w:rsidP="009F5AAA">
      <w:pPr>
        <w:numPr>
          <w:ilvl w:val="0"/>
          <w:numId w:val="28"/>
        </w:numPr>
        <w:shd w:val="clear" w:color="auto" w:fill="FFFFFF"/>
        <w:spacing w:after="0" w:line="240" w:lineRule="auto"/>
        <w:ind w:left="272"/>
        <w:rPr>
          <w:rFonts w:ascii="Tahoma" w:hAnsi="Tahoma" w:cs="Tahoma"/>
          <w:color w:val="333333"/>
          <w:sz w:val="20"/>
          <w:szCs w:val="20"/>
        </w:rPr>
      </w:pPr>
      <w:r>
        <w:rPr>
          <w:rStyle w:val="Strong"/>
          <w:rFonts w:ascii="Tahoma" w:hAnsi="Tahoma" w:cs="Tahoma"/>
          <w:color w:val="333333"/>
          <w:sz w:val="20"/>
          <w:szCs w:val="20"/>
          <w:bdr w:val="none" w:sz="0" w:space="0" w:color="auto" w:frame="1"/>
        </w:rPr>
        <w:t>Confusing nature:</w:t>
      </w:r>
      <w:r>
        <w:rPr>
          <w:rStyle w:val="apple-converted-space"/>
          <w:rFonts w:ascii="Tahoma" w:hAnsi="Tahoma" w:cs="Tahoma"/>
          <w:color w:val="333333"/>
          <w:sz w:val="20"/>
          <w:szCs w:val="20"/>
        </w:rPr>
        <w:t> </w:t>
      </w:r>
      <w:r>
        <w:rPr>
          <w:rFonts w:ascii="Tahoma" w:hAnsi="Tahoma" w:cs="Tahoma"/>
          <w:color w:val="333333"/>
          <w:sz w:val="20"/>
          <w:szCs w:val="20"/>
        </w:rPr>
        <w:t>Autowiring is less exact than explicit wiring, so if possible prefer using explicit wiring.</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 xml:space="preserve">35. Can you inject null and empty string values in </w:t>
      </w:r>
      <w:proofErr w:type="gramStart"/>
      <w:r>
        <w:rPr>
          <w:rFonts w:ascii="Helvetica" w:hAnsi="Helvetica" w:cs="Helvetica"/>
          <w:b w:val="0"/>
          <w:bCs w:val="0"/>
          <w:color w:val="333333"/>
          <w:sz w:val="33"/>
          <w:szCs w:val="33"/>
        </w:rPr>
        <w:t>Spring</w:t>
      </w:r>
      <w:proofErr w:type="gramEnd"/>
      <w:r>
        <w:rPr>
          <w:rFonts w:ascii="Helvetica" w:hAnsi="Helvetica" w:cs="Helvetica"/>
          <w:b w:val="0"/>
          <w:bCs w:val="0"/>
          <w:color w:val="333333"/>
          <w:sz w:val="33"/>
          <w:szCs w:val="33"/>
        </w:rPr>
        <w:t>?</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Yes, you can.</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w:t>
      </w:r>
    </w:p>
    <w:p w:rsidR="00911AD0" w:rsidRDefault="00911AD0" w:rsidP="00911AD0">
      <w:pPr>
        <w:pStyle w:val="Heading2"/>
        <w:shd w:val="clear" w:color="auto" w:fill="FFFFFF"/>
        <w:spacing w:before="340" w:beforeAutospacing="0" w:after="136" w:afterAutospacing="0" w:line="240" w:lineRule="atLeast"/>
        <w:rPr>
          <w:rFonts w:ascii="Helvetica" w:hAnsi="Helvetica" w:cs="Helvetica"/>
          <w:b w:val="0"/>
          <w:bCs w:val="0"/>
          <w:color w:val="333333"/>
          <w:sz w:val="41"/>
          <w:szCs w:val="41"/>
        </w:rPr>
      </w:pPr>
      <w:r>
        <w:rPr>
          <w:rFonts w:ascii="Helvetica" w:hAnsi="Helvetica" w:cs="Helvetica"/>
          <w:b w:val="0"/>
          <w:bCs w:val="0"/>
          <w:color w:val="333333"/>
          <w:sz w:val="41"/>
          <w:szCs w:val="41"/>
        </w:rPr>
        <w:t>Spring Annotations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36. What is Spring Java-Based Configuration? Give some annotation example.</w:t>
      </w:r>
    </w:p>
    <w:p w:rsidR="00911AD0" w:rsidRDefault="00A143DB" w:rsidP="00911AD0">
      <w:pPr>
        <w:pStyle w:val="NormalWeb"/>
        <w:shd w:val="clear" w:color="auto" w:fill="FFFFFF"/>
        <w:spacing w:before="0" w:beforeAutospacing="0" w:after="0" w:afterAutospacing="0"/>
        <w:rPr>
          <w:rFonts w:ascii="Tahoma" w:hAnsi="Tahoma" w:cs="Tahoma"/>
          <w:color w:val="333333"/>
          <w:sz w:val="20"/>
          <w:szCs w:val="20"/>
        </w:rPr>
      </w:pPr>
      <w:hyperlink r:id="rId138" w:history="1">
        <w:r w:rsidR="00911AD0">
          <w:rPr>
            <w:rStyle w:val="Hyperlink"/>
            <w:rFonts w:ascii="Tahoma" w:hAnsi="Tahoma" w:cs="Tahoma"/>
            <w:color w:val="326693"/>
            <w:sz w:val="20"/>
            <w:szCs w:val="20"/>
            <w:bdr w:val="none" w:sz="0" w:space="0" w:color="auto" w:frame="1"/>
          </w:rPr>
          <w:t>Java based configuration</w:t>
        </w:r>
      </w:hyperlink>
      <w:r w:rsidR="00911AD0">
        <w:rPr>
          <w:rStyle w:val="apple-converted-space"/>
          <w:rFonts w:ascii="Tahoma" w:hAnsi="Tahoma" w:cs="Tahoma"/>
          <w:color w:val="333333"/>
          <w:sz w:val="20"/>
          <w:szCs w:val="20"/>
        </w:rPr>
        <w:t> </w:t>
      </w:r>
      <w:r w:rsidR="00911AD0">
        <w:rPr>
          <w:rFonts w:ascii="Tahoma" w:hAnsi="Tahoma" w:cs="Tahoma"/>
          <w:color w:val="333333"/>
          <w:sz w:val="20"/>
          <w:szCs w:val="20"/>
        </w:rPr>
        <w:t xml:space="preserve">option enables you to write most of your </w:t>
      </w:r>
      <w:proofErr w:type="gramStart"/>
      <w:r w:rsidR="00911AD0">
        <w:rPr>
          <w:rFonts w:ascii="Tahoma" w:hAnsi="Tahoma" w:cs="Tahoma"/>
          <w:color w:val="333333"/>
          <w:sz w:val="20"/>
          <w:szCs w:val="20"/>
        </w:rPr>
        <w:t>Spring</w:t>
      </w:r>
      <w:proofErr w:type="gramEnd"/>
      <w:r w:rsidR="00911AD0">
        <w:rPr>
          <w:rFonts w:ascii="Tahoma" w:hAnsi="Tahoma" w:cs="Tahoma"/>
          <w:color w:val="333333"/>
          <w:sz w:val="20"/>
          <w:szCs w:val="20"/>
        </w:rPr>
        <w:t xml:space="preserve"> configuration without XML but with the help of few Java-based annotations.</w:t>
      </w:r>
      <w:r w:rsidR="00911AD0">
        <w:rPr>
          <w:rFonts w:ascii="Tahoma" w:hAnsi="Tahoma" w:cs="Tahoma"/>
          <w:color w:val="333333"/>
          <w:sz w:val="20"/>
          <w:szCs w:val="20"/>
        </w:rPr>
        <w:br/>
        <w:t>An example is the</w:t>
      </w:r>
      <w:r w:rsidR="00911AD0">
        <w:rPr>
          <w:rStyle w:val="apple-converted-space"/>
          <w:rFonts w:ascii="Tahoma" w:hAnsi="Tahoma" w:cs="Tahoma"/>
          <w:color w:val="333333"/>
          <w:sz w:val="20"/>
          <w:szCs w:val="20"/>
        </w:rPr>
        <w:t> </w:t>
      </w:r>
      <w:r w:rsidR="00911AD0">
        <w:rPr>
          <w:rStyle w:val="HTMLCode"/>
          <w:rFonts w:ascii="Lucida Console" w:hAnsi="Lucida Console"/>
          <w:color w:val="666666"/>
          <w:sz w:val="15"/>
          <w:szCs w:val="15"/>
          <w:bdr w:val="single" w:sz="6" w:space="2" w:color="E1E1E1" w:frame="1"/>
        </w:rPr>
        <w:t>@Configuration</w:t>
      </w:r>
      <w:r w:rsidR="00911AD0">
        <w:rPr>
          <w:rStyle w:val="apple-converted-space"/>
          <w:rFonts w:ascii="Tahoma" w:hAnsi="Tahoma" w:cs="Tahoma"/>
          <w:color w:val="333333"/>
          <w:sz w:val="20"/>
          <w:szCs w:val="20"/>
        </w:rPr>
        <w:t> </w:t>
      </w:r>
      <w:proofErr w:type="gramStart"/>
      <w:r w:rsidR="00911AD0">
        <w:rPr>
          <w:rFonts w:ascii="Tahoma" w:hAnsi="Tahoma" w:cs="Tahoma"/>
          <w:color w:val="333333"/>
          <w:sz w:val="20"/>
          <w:szCs w:val="20"/>
        </w:rPr>
        <w:t>annotation, that</w:t>
      </w:r>
      <w:proofErr w:type="gramEnd"/>
      <w:r w:rsidR="00911AD0">
        <w:rPr>
          <w:rFonts w:ascii="Tahoma" w:hAnsi="Tahoma" w:cs="Tahoma"/>
          <w:color w:val="333333"/>
          <w:sz w:val="20"/>
          <w:szCs w:val="20"/>
        </w:rPr>
        <w:t xml:space="preserve"> indicates that the class can be used by the Spring IoC container as a source of bean definitions. Another example is the</w:t>
      </w:r>
      <w:r w:rsidR="00911AD0">
        <w:rPr>
          <w:rStyle w:val="HTMLCode"/>
          <w:rFonts w:ascii="Lucida Console" w:hAnsi="Lucida Console"/>
          <w:color w:val="666666"/>
          <w:sz w:val="15"/>
          <w:szCs w:val="15"/>
          <w:bdr w:val="single" w:sz="6" w:space="2" w:color="E1E1E1" w:frame="1"/>
        </w:rPr>
        <w:t>@Bean</w:t>
      </w:r>
      <w:r w:rsidR="00911AD0">
        <w:rPr>
          <w:rStyle w:val="apple-converted-space"/>
          <w:rFonts w:ascii="Tahoma" w:hAnsi="Tahoma" w:cs="Tahoma"/>
          <w:color w:val="333333"/>
          <w:sz w:val="20"/>
          <w:szCs w:val="20"/>
        </w:rPr>
        <w:t> </w:t>
      </w:r>
      <w:r w:rsidR="00911AD0">
        <w:rPr>
          <w:rFonts w:ascii="Tahoma" w:hAnsi="Tahoma" w:cs="Tahoma"/>
          <w:color w:val="333333"/>
          <w:sz w:val="20"/>
          <w:szCs w:val="20"/>
        </w:rPr>
        <w:t xml:space="preserve">annotated method that will return an object that should be registered as a bean in the </w:t>
      </w:r>
      <w:proofErr w:type="gramStart"/>
      <w:r w:rsidR="00911AD0">
        <w:rPr>
          <w:rFonts w:ascii="Tahoma" w:hAnsi="Tahoma" w:cs="Tahoma"/>
          <w:color w:val="333333"/>
          <w:sz w:val="20"/>
          <w:szCs w:val="20"/>
        </w:rPr>
        <w:t>Spring</w:t>
      </w:r>
      <w:proofErr w:type="gramEnd"/>
      <w:r w:rsidR="00911AD0">
        <w:rPr>
          <w:rFonts w:ascii="Tahoma" w:hAnsi="Tahoma" w:cs="Tahoma"/>
          <w:color w:val="333333"/>
          <w:sz w:val="20"/>
          <w:szCs w:val="20"/>
        </w:rPr>
        <w:t xml:space="preserve"> application context.</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lastRenderedPageBreak/>
        <w:t>37. What is Annotation-based container configuration?</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38. How do you turn on annotation wiring?</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Annotation wiring is not turned on in the </w:t>
      </w:r>
      <w:proofErr w:type="gramStart"/>
      <w:r>
        <w:rPr>
          <w:rFonts w:ascii="Tahoma" w:hAnsi="Tahoma" w:cs="Tahoma"/>
          <w:color w:val="333333"/>
          <w:sz w:val="20"/>
          <w:szCs w:val="20"/>
        </w:rPr>
        <w:t>Spring</w:t>
      </w:r>
      <w:proofErr w:type="gramEnd"/>
      <w:r>
        <w:rPr>
          <w:rFonts w:ascii="Tahoma" w:hAnsi="Tahoma" w:cs="Tahoma"/>
          <w:color w:val="333333"/>
          <w:sz w:val="20"/>
          <w:szCs w:val="20"/>
        </w:rPr>
        <w:t xml:space="preserve"> container by default. In order to use annotation based wiring we must enable it in our Spring configuration file by configuring</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&lt;context</w:t>
      </w:r>
      <w:proofErr w:type="gramStart"/>
      <w:r>
        <w:rPr>
          <w:rStyle w:val="HTMLCode"/>
          <w:rFonts w:ascii="Lucida Console" w:hAnsi="Lucida Console"/>
          <w:color w:val="666666"/>
          <w:sz w:val="15"/>
          <w:szCs w:val="15"/>
          <w:bdr w:val="single" w:sz="6" w:space="2" w:color="E1E1E1" w:frame="1"/>
        </w:rPr>
        <w:t>:annotation</w:t>
      </w:r>
      <w:proofErr w:type="gramEnd"/>
      <w:r>
        <w:rPr>
          <w:rStyle w:val="HTMLCode"/>
          <w:rFonts w:ascii="Lucida Console" w:hAnsi="Lucida Console"/>
          <w:color w:val="666666"/>
          <w:sz w:val="15"/>
          <w:szCs w:val="15"/>
          <w:bdr w:val="single" w:sz="6" w:space="2" w:color="E1E1E1" w:frame="1"/>
        </w:rPr>
        <w:t>-config/&gt;</w:t>
      </w:r>
      <w:r>
        <w:rPr>
          <w:rStyle w:val="apple-converted-space"/>
          <w:rFonts w:ascii="Tahoma" w:hAnsi="Tahoma" w:cs="Tahoma"/>
          <w:color w:val="333333"/>
          <w:sz w:val="20"/>
          <w:szCs w:val="20"/>
        </w:rPr>
        <w:t> </w:t>
      </w:r>
      <w:r>
        <w:rPr>
          <w:rFonts w:ascii="Tahoma" w:hAnsi="Tahoma" w:cs="Tahoma"/>
          <w:color w:val="333333"/>
          <w:sz w:val="20"/>
          <w:szCs w:val="20"/>
        </w:rPr>
        <w:t>element.</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39. @Required annotation</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This annotation simply indicates that the affected bean property must be populated at configuration time, through an explicit property value in a bean definition or through autowiring. The container throws</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BeanInitializationException</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if the affected bean property has not been populated.</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40. @Autowired annotation</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@Autowired</w:t>
      </w:r>
      <w:r>
        <w:rPr>
          <w:rStyle w:val="apple-converted-space"/>
          <w:rFonts w:ascii="Tahoma" w:hAnsi="Tahoma" w:cs="Tahoma"/>
          <w:color w:val="333333"/>
          <w:sz w:val="20"/>
          <w:szCs w:val="20"/>
        </w:rPr>
        <w:t> </w:t>
      </w:r>
      <w:r>
        <w:rPr>
          <w:rFonts w:ascii="Tahoma" w:hAnsi="Tahoma" w:cs="Tahoma"/>
          <w:color w:val="333333"/>
          <w:sz w:val="20"/>
          <w:szCs w:val="20"/>
        </w:rPr>
        <w:t>annotation provides more fine-grained control over where and how autowiring should be accomplished. It can be used to autowire bean on the setter method just like</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@Required</w:t>
      </w:r>
      <w:r>
        <w:rPr>
          <w:rStyle w:val="apple-converted-space"/>
          <w:rFonts w:ascii="Tahoma" w:hAnsi="Tahoma" w:cs="Tahoma"/>
          <w:color w:val="333333"/>
          <w:sz w:val="20"/>
          <w:szCs w:val="20"/>
        </w:rPr>
        <w:t> </w:t>
      </w:r>
      <w:r>
        <w:rPr>
          <w:rFonts w:ascii="Tahoma" w:hAnsi="Tahoma" w:cs="Tahoma"/>
          <w:color w:val="333333"/>
          <w:sz w:val="20"/>
          <w:szCs w:val="20"/>
        </w:rPr>
        <w:t>annotation, on the constructor, on a property or pn methods with arbitrary names and/or multiple arguments.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41. @Qualifier annotation</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When there are more than one beans of the same type and only one is needed to be wired with a property, the</w:t>
      </w:r>
      <w:r>
        <w:rPr>
          <w:rStyle w:val="HTMLCode"/>
          <w:rFonts w:ascii="Lucida Console" w:hAnsi="Lucida Console"/>
          <w:color w:val="666666"/>
          <w:sz w:val="15"/>
          <w:szCs w:val="15"/>
          <w:bdr w:val="single" w:sz="6" w:space="2" w:color="E1E1E1" w:frame="1"/>
        </w:rPr>
        <w:t>@Qualifier</w:t>
      </w:r>
      <w:r>
        <w:rPr>
          <w:rStyle w:val="apple-converted-space"/>
          <w:rFonts w:ascii="Tahoma" w:hAnsi="Tahoma" w:cs="Tahoma"/>
          <w:color w:val="333333"/>
          <w:sz w:val="20"/>
          <w:szCs w:val="20"/>
        </w:rPr>
        <w:t> </w:t>
      </w:r>
      <w:r>
        <w:rPr>
          <w:rFonts w:ascii="Tahoma" w:hAnsi="Tahoma" w:cs="Tahoma"/>
          <w:color w:val="333333"/>
          <w:sz w:val="20"/>
          <w:szCs w:val="20"/>
        </w:rPr>
        <w:t>annotation is used along with</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@Autowired</w:t>
      </w:r>
      <w:r>
        <w:rPr>
          <w:rStyle w:val="apple-converted-space"/>
          <w:rFonts w:ascii="Tahoma" w:hAnsi="Tahoma" w:cs="Tahoma"/>
          <w:color w:val="333333"/>
          <w:sz w:val="20"/>
          <w:szCs w:val="20"/>
        </w:rPr>
        <w:t> </w:t>
      </w:r>
      <w:r>
        <w:rPr>
          <w:rFonts w:ascii="Tahoma" w:hAnsi="Tahoma" w:cs="Tahoma"/>
          <w:color w:val="333333"/>
          <w:sz w:val="20"/>
          <w:szCs w:val="20"/>
        </w:rPr>
        <w:t>annotation to remove the confusion by specifying which exact bean will be wired.</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w:t>
      </w:r>
    </w:p>
    <w:p w:rsidR="00911AD0" w:rsidRDefault="00911AD0" w:rsidP="00911AD0">
      <w:pPr>
        <w:pStyle w:val="Heading2"/>
        <w:shd w:val="clear" w:color="auto" w:fill="FFFFFF"/>
        <w:spacing w:before="340" w:beforeAutospacing="0" w:after="136" w:afterAutospacing="0" w:line="240" w:lineRule="atLeast"/>
        <w:rPr>
          <w:rFonts w:ascii="Helvetica" w:hAnsi="Helvetica" w:cs="Helvetica"/>
          <w:b w:val="0"/>
          <w:bCs w:val="0"/>
          <w:color w:val="333333"/>
          <w:sz w:val="41"/>
          <w:szCs w:val="41"/>
        </w:rPr>
      </w:pPr>
      <w:r>
        <w:rPr>
          <w:rFonts w:ascii="Helvetica" w:hAnsi="Helvetica" w:cs="Helvetica"/>
          <w:b w:val="0"/>
          <w:bCs w:val="0"/>
          <w:color w:val="333333"/>
          <w:sz w:val="41"/>
          <w:szCs w:val="41"/>
        </w:rPr>
        <w:t>Spring Data Access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 xml:space="preserve">42. How can JDBC be used more efficiently in the </w:t>
      </w:r>
      <w:proofErr w:type="gramStart"/>
      <w:r>
        <w:rPr>
          <w:rFonts w:ascii="Helvetica" w:hAnsi="Helvetica" w:cs="Helvetica"/>
          <w:b w:val="0"/>
          <w:bCs w:val="0"/>
          <w:color w:val="333333"/>
          <w:sz w:val="33"/>
          <w:szCs w:val="33"/>
        </w:rPr>
        <w:t>Spring</w:t>
      </w:r>
      <w:proofErr w:type="gramEnd"/>
      <w:r>
        <w:rPr>
          <w:rFonts w:ascii="Helvetica" w:hAnsi="Helvetica" w:cs="Helvetica"/>
          <w:b w:val="0"/>
          <w:bCs w:val="0"/>
          <w:color w:val="333333"/>
          <w:sz w:val="33"/>
          <w:szCs w:val="33"/>
        </w:rPr>
        <w:t xml:space="preserve"> framework?</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w:t>
      </w:r>
      <w:proofErr w:type="gramStart"/>
      <w:r>
        <w:rPr>
          <w:rFonts w:ascii="Tahoma" w:hAnsi="Tahoma" w:cs="Tahoma"/>
          <w:color w:val="333333"/>
          <w:sz w:val="20"/>
          <w:szCs w:val="20"/>
        </w:rPr>
        <w:t>Spring</w:t>
      </w:r>
      <w:proofErr w:type="gramEnd"/>
      <w:r>
        <w:rPr>
          <w:rFonts w:ascii="Tahoma" w:hAnsi="Tahoma" w:cs="Tahoma"/>
          <w:color w:val="333333"/>
          <w:sz w:val="20"/>
          <w:szCs w:val="20"/>
        </w:rPr>
        <w:t xml:space="preserve"> framework, which is the</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JdbcTemplate</w:t>
      </w:r>
      <w:r>
        <w:rPr>
          <w:rStyle w:val="apple-converted-space"/>
          <w:rFonts w:ascii="Tahoma" w:hAnsi="Tahoma" w:cs="Tahoma"/>
          <w:color w:val="333333"/>
          <w:sz w:val="20"/>
          <w:szCs w:val="20"/>
        </w:rPr>
        <w:t> </w:t>
      </w:r>
      <w:r>
        <w:rPr>
          <w:rFonts w:ascii="Tahoma" w:hAnsi="Tahoma" w:cs="Tahoma"/>
          <w:color w:val="333333"/>
          <w:sz w:val="20"/>
          <w:szCs w:val="20"/>
        </w:rPr>
        <w:t>(example</w:t>
      </w:r>
      <w:r>
        <w:rPr>
          <w:rStyle w:val="apple-converted-space"/>
          <w:rFonts w:ascii="Tahoma" w:hAnsi="Tahoma" w:cs="Tahoma"/>
          <w:color w:val="333333"/>
          <w:sz w:val="20"/>
          <w:szCs w:val="20"/>
        </w:rPr>
        <w:t> </w:t>
      </w:r>
      <w:hyperlink r:id="rId139" w:history="1">
        <w:r>
          <w:rPr>
            <w:rStyle w:val="Hyperlink"/>
            <w:rFonts w:ascii="Tahoma" w:hAnsi="Tahoma" w:cs="Tahoma"/>
            <w:color w:val="326693"/>
            <w:sz w:val="20"/>
            <w:szCs w:val="20"/>
            <w:bdr w:val="none" w:sz="0" w:space="0" w:color="auto" w:frame="1"/>
          </w:rPr>
          <w:t>here</w:t>
        </w:r>
      </w:hyperlink>
      <w:r>
        <w:rPr>
          <w:rFonts w:ascii="Tahoma" w:hAnsi="Tahoma" w:cs="Tahoma"/>
          <w:color w:val="333333"/>
          <w:sz w:val="20"/>
          <w:szCs w:val="20"/>
        </w:rPr>
        <w:t>).</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43. JdbcTemplate</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Style w:val="HTMLCode"/>
          <w:rFonts w:ascii="Lucida Console" w:hAnsi="Lucida Console"/>
          <w:color w:val="666666"/>
          <w:sz w:val="15"/>
          <w:szCs w:val="15"/>
          <w:bdr w:val="single" w:sz="6" w:space="2" w:color="E1E1E1" w:frame="1"/>
        </w:rPr>
        <w:lastRenderedPageBreak/>
        <w:t>JdbcTemplate</w:t>
      </w:r>
      <w:r>
        <w:rPr>
          <w:rStyle w:val="apple-converted-space"/>
          <w:rFonts w:ascii="Tahoma" w:hAnsi="Tahoma" w:cs="Tahoma"/>
          <w:color w:val="333333"/>
          <w:sz w:val="20"/>
          <w:szCs w:val="20"/>
        </w:rPr>
        <w:t> </w:t>
      </w:r>
      <w:r>
        <w:rPr>
          <w:rFonts w:ascii="Tahoma" w:hAnsi="Tahoma" w:cs="Tahoma"/>
          <w:color w:val="333333"/>
          <w:sz w:val="20"/>
          <w:szCs w:val="20"/>
        </w:rPr>
        <w:t>class provides many convenience methods for doing things such as converting database data into primitives or objects, executing prepared and callable statements, and providing custom database error handling.</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44. Spring DAO support</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w:t>
      </w:r>
      <w:r>
        <w:rPr>
          <w:rStyle w:val="apple-converted-space"/>
          <w:rFonts w:ascii="Tahoma" w:hAnsi="Tahoma" w:cs="Tahoma"/>
          <w:color w:val="333333"/>
          <w:sz w:val="20"/>
          <w:szCs w:val="20"/>
        </w:rPr>
        <w:t> </w:t>
      </w:r>
      <w:hyperlink r:id="rId140" w:history="1">
        <w:r>
          <w:rPr>
            <w:rStyle w:val="Hyperlink"/>
            <w:rFonts w:ascii="Tahoma" w:hAnsi="Tahoma" w:cs="Tahoma"/>
            <w:color w:val="326693"/>
            <w:sz w:val="20"/>
            <w:szCs w:val="20"/>
            <w:bdr w:val="none" w:sz="0" w:space="0" w:color="auto" w:frame="1"/>
          </w:rPr>
          <w:t xml:space="preserve">Data Access Object (DAO) support in </w:t>
        </w:r>
        <w:proofErr w:type="gramStart"/>
        <w:r>
          <w:rPr>
            <w:rStyle w:val="Hyperlink"/>
            <w:rFonts w:ascii="Tahoma" w:hAnsi="Tahoma" w:cs="Tahoma"/>
            <w:color w:val="326693"/>
            <w:sz w:val="20"/>
            <w:szCs w:val="20"/>
            <w:bdr w:val="none" w:sz="0" w:space="0" w:color="auto" w:frame="1"/>
          </w:rPr>
          <w:t>Spring</w:t>
        </w:r>
        <w:proofErr w:type="gramEnd"/>
      </w:hyperlink>
      <w:r>
        <w:rPr>
          <w:rStyle w:val="apple-converted-space"/>
          <w:rFonts w:ascii="Tahoma" w:hAnsi="Tahoma" w:cs="Tahoma"/>
          <w:color w:val="333333"/>
          <w:sz w:val="20"/>
          <w:szCs w:val="20"/>
        </w:rPr>
        <w:t> </w:t>
      </w:r>
      <w:r>
        <w:rPr>
          <w:rFonts w:ascii="Tahoma" w:hAnsi="Tahoma" w:cs="Tahoma"/>
          <w:color w:val="333333"/>
          <w:sz w:val="20"/>
          <w:szCs w:val="20"/>
        </w:rPr>
        <w:t>is aimed at making it easy to work with data access technologies like JDBC, Hibernate or JDO in a consistent way. This allows us to switch between the persistence technologies fairly easily and to code without worrying about catching exceptions that are specific to each technology.</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 xml:space="preserve">45. What are the ways to access Hibernate by using </w:t>
      </w:r>
      <w:proofErr w:type="gramStart"/>
      <w:r>
        <w:rPr>
          <w:rFonts w:ascii="Helvetica" w:hAnsi="Helvetica" w:cs="Helvetica"/>
          <w:b w:val="0"/>
          <w:bCs w:val="0"/>
          <w:color w:val="333333"/>
          <w:sz w:val="33"/>
          <w:szCs w:val="33"/>
        </w:rPr>
        <w:t>Spring</w:t>
      </w:r>
      <w:proofErr w:type="gramEnd"/>
      <w:r>
        <w:rPr>
          <w:rFonts w:ascii="Helvetica" w:hAnsi="Helvetica" w:cs="Helvetica"/>
          <w:b w:val="0"/>
          <w:bCs w:val="0"/>
          <w:color w:val="333333"/>
          <w:sz w:val="33"/>
          <w:szCs w:val="33"/>
        </w:rPr>
        <w:t>?</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There are two ways to access Hibernate with </w:t>
      </w:r>
      <w:proofErr w:type="gramStart"/>
      <w:r>
        <w:rPr>
          <w:rFonts w:ascii="Tahoma" w:hAnsi="Tahoma" w:cs="Tahoma"/>
          <w:color w:val="333333"/>
          <w:sz w:val="20"/>
          <w:szCs w:val="20"/>
        </w:rPr>
        <w:t>Spring</w:t>
      </w:r>
      <w:proofErr w:type="gramEnd"/>
      <w:r>
        <w:rPr>
          <w:rFonts w:ascii="Tahoma" w:hAnsi="Tahoma" w:cs="Tahoma"/>
          <w:color w:val="333333"/>
          <w:sz w:val="20"/>
          <w:szCs w:val="20"/>
        </w:rPr>
        <w:t>:</w:t>
      </w:r>
    </w:p>
    <w:p w:rsidR="00911AD0" w:rsidRDefault="00911AD0" w:rsidP="009F5AAA">
      <w:pPr>
        <w:numPr>
          <w:ilvl w:val="0"/>
          <w:numId w:val="29"/>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Inversion of Control with a Hibernate Template and Callback.</w:t>
      </w:r>
    </w:p>
    <w:p w:rsidR="00911AD0" w:rsidRDefault="00911AD0" w:rsidP="009F5AAA">
      <w:pPr>
        <w:numPr>
          <w:ilvl w:val="0"/>
          <w:numId w:val="29"/>
        </w:numPr>
        <w:shd w:val="clear" w:color="auto" w:fill="FFFFFF"/>
        <w:spacing w:after="0" w:line="240" w:lineRule="auto"/>
        <w:ind w:left="272"/>
        <w:rPr>
          <w:rFonts w:ascii="Tahoma" w:hAnsi="Tahoma" w:cs="Tahoma"/>
          <w:color w:val="333333"/>
          <w:sz w:val="20"/>
          <w:szCs w:val="20"/>
        </w:rPr>
      </w:pPr>
      <w:r>
        <w:rPr>
          <w:rFonts w:ascii="Tahoma" w:hAnsi="Tahoma" w:cs="Tahoma"/>
          <w:color w:val="333333"/>
          <w:sz w:val="20"/>
          <w:szCs w:val="20"/>
        </w:rPr>
        <w:t>Extending</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HibernateDAOSupport</w:t>
      </w:r>
      <w:r>
        <w:rPr>
          <w:rStyle w:val="apple-converted-space"/>
          <w:rFonts w:ascii="Tahoma" w:hAnsi="Tahoma" w:cs="Tahoma"/>
          <w:color w:val="333333"/>
          <w:sz w:val="20"/>
          <w:szCs w:val="20"/>
        </w:rPr>
        <w:t> </w:t>
      </w:r>
      <w:r>
        <w:rPr>
          <w:rFonts w:ascii="Tahoma" w:hAnsi="Tahoma" w:cs="Tahoma"/>
          <w:color w:val="333333"/>
          <w:sz w:val="20"/>
          <w:szCs w:val="20"/>
        </w:rPr>
        <w:t>and Applying an AOP Interceptor node.</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 xml:space="preserve">46. ORM’s </w:t>
      </w:r>
      <w:proofErr w:type="gramStart"/>
      <w:r>
        <w:rPr>
          <w:rFonts w:ascii="Helvetica" w:hAnsi="Helvetica" w:cs="Helvetica"/>
          <w:b w:val="0"/>
          <w:bCs w:val="0"/>
          <w:color w:val="333333"/>
          <w:sz w:val="33"/>
          <w:szCs w:val="33"/>
        </w:rPr>
        <w:t>Spring</w:t>
      </w:r>
      <w:proofErr w:type="gramEnd"/>
      <w:r>
        <w:rPr>
          <w:rFonts w:ascii="Helvetica" w:hAnsi="Helvetica" w:cs="Helvetica"/>
          <w:b w:val="0"/>
          <w:bCs w:val="0"/>
          <w:color w:val="333333"/>
          <w:sz w:val="33"/>
          <w:szCs w:val="33"/>
        </w:rPr>
        <w:t xml:space="preserve"> support</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Spring supports the following ORM’s:</w:t>
      </w:r>
    </w:p>
    <w:p w:rsidR="00911AD0" w:rsidRDefault="00911AD0" w:rsidP="009F5AAA">
      <w:pPr>
        <w:numPr>
          <w:ilvl w:val="0"/>
          <w:numId w:val="30"/>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Hibernate</w:t>
      </w:r>
    </w:p>
    <w:p w:rsidR="00911AD0" w:rsidRDefault="00911AD0" w:rsidP="009F5AAA">
      <w:pPr>
        <w:numPr>
          <w:ilvl w:val="0"/>
          <w:numId w:val="30"/>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iBatis</w:t>
      </w:r>
    </w:p>
    <w:p w:rsidR="00911AD0" w:rsidRDefault="00911AD0" w:rsidP="009F5AAA">
      <w:pPr>
        <w:numPr>
          <w:ilvl w:val="0"/>
          <w:numId w:val="30"/>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JPA (Java Persistence API)</w:t>
      </w:r>
    </w:p>
    <w:p w:rsidR="00911AD0" w:rsidRDefault="00911AD0" w:rsidP="009F5AAA">
      <w:pPr>
        <w:numPr>
          <w:ilvl w:val="0"/>
          <w:numId w:val="30"/>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TopLink</w:t>
      </w:r>
    </w:p>
    <w:p w:rsidR="00911AD0" w:rsidRDefault="00911AD0" w:rsidP="009F5AAA">
      <w:pPr>
        <w:numPr>
          <w:ilvl w:val="0"/>
          <w:numId w:val="30"/>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JDO (Java Data Objects)</w:t>
      </w:r>
    </w:p>
    <w:p w:rsidR="00911AD0" w:rsidRDefault="00911AD0" w:rsidP="009F5AAA">
      <w:pPr>
        <w:numPr>
          <w:ilvl w:val="0"/>
          <w:numId w:val="30"/>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OJB</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 xml:space="preserve">47. How can we integrate </w:t>
      </w:r>
      <w:proofErr w:type="gramStart"/>
      <w:r>
        <w:rPr>
          <w:rFonts w:ascii="Helvetica" w:hAnsi="Helvetica" w:cs="Helvetica"/>
          <w:b w:val="0"/>
          <w:bCs w:val="0"/>
          <w:color w:val="333333"/>
          <w:sz w:val="33"/>
          <w:szCs w:val="33"/>
        </w:rPr>
        <w:t>Spring</w:t>
      </w:r>
      <w:proofErr w:type="gramEnd"/>
      <w:r>
        <w:rPr>
          <w:rFonts w:ascii="Helvetica" w:hAnsi="Helvetica" w:cs="Helvetica"/>
          <w:b w:val="0"/>
          <w:bCs w:val="0"/>
          <w:color w:val="333333"/>
          <w:sz w:val="33"/>
          <w:szCs w:val="33"/>
        </w:rPr>
        <w:t xml:space="preserve"> and Hibernate using HibernateDaoSupport?</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Use Spring’s</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SessionFactory</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called</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LocalSessionFactory</w:t>
      </w:r>
      <w:r>
        <w:rPr>
          <w:rFonts w:ascii="Tahoma" w:hAnsi="Tahoma" w:cs="Tahoma"/>
          <w:color w:val="333333"/>
          <w:sz w:val="20"/>
          <w:szCs w:val="20"/>
        </w:rPr>
        <w:t>. The integration process is of 3 steps:</w:t>
      </w:r>
    </w:p>
    <w:p w:rsidR="00911AD0" w:rsidRDefault="00911AD0" w:rsidP="009F5AAA">
      <w:pPr>
        <w:numPr>
          <w:ilvl w:val="0"/>
          <w:numId w:val="31"/>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Configure the Hibernate SessionFactory</w:t>
      </w:r>
    </w:p>
    <w:p w:rsidR="00911AD0" w:rsidRDefault="00911AD0" w:rsidP="009F5AAA">
      <w:pPr>
        <w:numPr>
          <w:ilvl w:val="0"/>
          <w:numId w:val="31"/>
        </w:numPr>
        <w:shd w:val="clear" w:color="auto" w:fill="FFFFFF"/>
        <w:spacing w:after="0" w:line="240" w:lineRule="auto"/>
        <w:ind w:left="272"/>
        <w:rPr>
          <w:rFonts w:ascii="Tahoma" w:hAnsi="Tahoma" w:cs="Tahoma"/>
          <w:color w:val="333333"/>
          <w:sz w:val="20"/>
          <w:szCs w:val="20"/>
        </w:rPr>
      </w:pPr>
      <w:r>
        <w:rPr>
          <w:rFonts w:ascii="Tahoma" w:hAnsi="Tahoma" w:cs="Tahoma"/>
          <w:color w:val="333333"/>
          <w:sz w:val="20"/>
          <w:szCs w:val="20"/>
        </w:rPr>
        <w:t>Extend a DAO Implementation from</w:t>
      </w:r>
      <w:r>
        <w:rPr>
          <w:rStyle w:val="apple-converted-space"/>
          <w:rFonts w:ascii="Tahoma" w:hAnsi="Tahoma" w:cs="Tahoma"/>
          <w:color w:val="333333"/>
          <w:sz w:val="20"/>
          <w:szCs w:val="20"/>
        </w:rPr>
        <w:t> </w:t>
      </w:r>
      <w:r>
        <w:rPr>
          <w:rStyle w:val="HTMLCode"/>
          <w:rFonts w:ascii="Lucida Console" w:eastAsiaTheme="minorEastAsia" w:hAnsi="Lucida Console"/>
          <w:color w:val="666666"/>
          <w:sz w:val="15"/>
          <w:szCs w:val="15"/>
          <w:bdr w:val="single" w:sz="6" w:space="2" w:color="E1E1E1" w:frame="1"/>
        </w:rPr>
        <w:t>HibernateDaoSupport</w:t>
      </w:r>
    </w:p>
    <w:p w:rsidR="00911AD0" w:rsidRDefault="00911AD0" w:rsidP="009F5AAA">
      <w:pPr>
        <w:numPr>
          <w:ilvl w:val="0"/>
          <w:numId w:val="31"/>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Wire in Transaction Support with AOP</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48. Types of the transaction management Spring support</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Spring supports two types of transaction management:</w:t>
      </w:r>
    </w:p>
    <w:p w:rsidR="00911AD0" w:rsidRDefault="00911AD0" w:rsidP="009F5AAA">
      <w:pPr>
        <w:numPr>
          <w:ilvl w:val="0"/>
          <w:numId w:val="32"/>
        </w:numPr>
        <w:shd w:val="clear" w:color="auto" w:fill="FFFFFF"/>
        <w:spacing w:after="0" w:line="240" w:lineRule="auto"/>
        <w:ind w:left="272"/>
        <w:rPr>
          <w:rFonts w:ascii="Tahoma" w:hAnsi="Tahoma" w:cs="Tahoma"/>
          <w:color w:val="333333"/>
          <w:sz w:val="20"/>
          <w:szCs w:val="20"/>
        </w:rPr>
      </w:pPr>
      <w:r>
        <w:rPr>
          <w:rStyle w:val="Strong"/>
          <w:rFonts w:ascii="Tahoma" w:hAnsi="Tahoma" w:cs="Tahoma"/>
          <w:color w:val="333333"/>
          <w:sz w:val="20"/>
          <w:szCs w:val="20"/>
          <w:bdr w:val="none" w:sz="0" w:space="0" w:color="auto" w:frame="1"/>
        </w:rPr>
        <w:t>Programmatic transaction management:</w:t>
      </w:r>
      <w:r>
        <w:rPr>
          <w:rStyle w:val="apple-converted-space"/>
          <w:rFonts w:ascii="Tahoma" w:hAnsi="Tahoma" w:cs="Tahoma"/>
          <w:color w:val="333333"/>
          <w:sz w:val="20"/>
          <w:szCs w:val="20"/>
        </w:rPr>
        <w:t> </w:t>
      </w:r>
      <w:r>
        <w:rPr>
          <w:rFonts w:ascii="Tahoma" w:hAnsi="Tahoma" w:cs="Tahoma"/>
          <w:color w:val="333333"/>
          <w:sz w:val="20"/>
          <w:szCs w:val="20"/>
        </w:rPr>
        <w:t>This means that you have managed the transaction with the help of programming. That gives you extreme flexibility, but it is difficult to maintain.</w:t>
      </w:r>
    </w:p>
    <w:p w:rsidR="00911AD0" w:rsidRDefault="00911AD0" w:rsidP="009F5AAA">
      <w:pPr>
        <w:numPr>
          <w:ilvl w:val="0"/>
          <w:numId w:val="32"/>
        </w:numPr>
        <w:shd w:val="clear" w:color="auto" w:fill="FFFFFF"/>
        <w:spacing w:after="0" w:line="240" w:lineRule="auto"/>
        <w:ind w:left="272"/>
        <w:rPr>
          <w:rFonts w:ascii="Tahoma" w:hAnsi="Tahoma" w:cs="Tahoma"/>
          <w:color w:val="333333"/>
          <w:sz w:val="20"/>
          <w:szCs w:val="20"/>
        </w:rPr>
      </w:pPr>
      <w:r>
        <w:rPr>
          <w:rStyle w:val="Strong"/>
          <w:rFonts w:ascii="Tahoma" w:hAnsi="Tahoma" w:cs="Tahoma"/>
          <w:color w:val="333333"/>
          <w:sz w:val="20"/>
          <w:szCs w:val="20"/>
          <w:bdr w:val="none" w:sz="0" w:space="0" w:color="auto" w:frame="1"/>
        </w:rPr>
        <w:t>Declarative transaction management:</w:t>
      </w:r>
      <w:r>
        <w:rPr>
          <w:rStyle w:val="apple-converted-space"/>
          <w:rFonts w:ascii="Tahoma" w:hAnsi="Tahoma" w:cs="Tahoma"/>
          <w:color w:val="333333"/>
          <w:sz w:val="20"/>
          <w:szCs w:val="20"/>
        </w:rPr>
        <w:t> </w:t>
      </w:r>
      <w:r>
        <w:rPr>
          <w:rFonts w:ascii="Tahoma" w:hAnsi="Tahoma" w:cs="Tahoma"/>
          <w:color w:val="333333"/>
          <w:sz w:val="20"/>
          <w:szCs w:val="20"/>
        </w:rPr>
        <w:t>This means you separate</w:t>
      </w:r>
      <w:r>
        <w:rPr>
          <w:rStyle w:val="apple-converted-space"/>
          <w:rFonts w:ascii="Tahoma" w:hAnsi="Tahoma" w:cs="Tahoma"/>
          <w:color w:val="333333"/>
          <w:sz w:val="20"/>
          <w:szCs w:val="20"/>
        </w:rPr>
        <w:t> </w:t>
      </w:r>
      <w:hyperlink r:id="rId141" w:history="1">
        <w:r>
          <w:rPr>
            <w:rStyle w:val="Hyperlink"/>
            <w:rFonts w:ascii="Tahoma" w:hAnsi="Tahoma" w:cs="Tahoma"/>
            <w:color w:val="326693"/>
            <w:sz w:val="20"/>
            <w:szCs w:val="20"/>
            <w:bdr w:val="none" w:sz="0" w:space="0" w:color="auto" w:frame="1"/>
          </w:rPr>
          <w:t>transaction management from the business code</w:t>
        </w:r>
      </w:hyperlink>
      <w:r>
        <w:rPr>
          <w:rFonts w:ascii="Tahoma" w:hAnsi="Tahoma" w:cs="Tahoma"/>
          <w:color w:val="333333"/>
          <w:sz w:val="20"/>
          <w:szCs w:val="20"/>
        </w:rPr>
        <w:t>. You only use annotations or XML based configuration to manage the transactions.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49. What are the benefits of the Spring Framework’s transaction management?</w:t>
      </w:r>
    </w:p>
    <w:p w:rsidR="00911AD0" w:rsidRDefault="00911AD0" w:rsidP="009F5AAA">
      <w:pPr>
        <w:numPr>
          <w:ilvl w:val="0"/>
          <w:numId w:val="33"/>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lastRenderedPageBreak/>
        <w:t>It provides a consistent programming model across different transaction APIs such as JTA, JDBC, Hibernate, JPA, and JDO.</w:t>
      </w:r>
    </w:p>
    <w:p w:rsidR="00911AD0" w:rsidRDefault="00911AD0" w:rsidP="009F5AAA">
      <w:pPr>
        <w:numPr>
          <w:ilvl w:val="0"/>
          <w:numId w:val="33"/>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It provides a simpler API for programmatic transaction management than a number of complex transaction APIs such as JTA.</w:t>
      </w:r>
    </w:p>
    <w:p w:rsidR="00911AD0" w:rsidRDefault="00911AD0" w:rsidP="009F5AAA">
      <w:pPr>
        <w:numPr>
          <w:ilvl w:val="0"/>
          <w:numId w:val="33"/>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It supports declarative transaction management.</w:t>
      </w:r>
    </w:p>
    <w:p w:rsidR="00911AD0" w:rsidRDefault="00911AD0" w:rsidP="009F5AAA">
      <w:pPr>
        <w:numPr>
          <w:ilvl w:val="0"/>
          <w:numId w:val="33"/>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 xml:space="preserve">It integrates very well with </w:t>
      </w:r>
      <w:proofErr w:type="gramStart"/>
      <w:r>
        <w:rPr>
          <w:rFonts w:ascii="Tahoma" w:hAnsi="Tahoma" w:cs="Tahoma"/>
          <w:color w:val="333333"/>
          <w:sz w:val="20"/>
          <w:szCs w:val="20"/>
        </w:rPr>
        <w:t>Spring’s</w:t>
      </w:r>
      <w:proofErr w:type="gramEnd"/>
      <w:r>
        <w:rPr>
          <w:rFonts w:ascii="Tahoma" w:hAnsi="Tahoma" w:cs="Tahoma"/>
          <w:color w:val="333333"/>
          <w:sz w:val="20"/>
          <w:szCs w:val="20"/>
        </w:rPr>
        <w:t xml:space="preserve"> various data access abstractions.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50. Which Transaction management type is more preferable?</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w:t>
      </w:r>
    </w:p>
    <w:p w:rsidR="00911AD0" w:rsidRDefault="00911AD0" w:rsidP="00911AD0">
      <w:pPr>
        <w:pStyle w:val="Heading2"/>
        <w:shd w:val="clear" w:color="auto" w:fill="FFFFFF"/>
        <w:spacing w:before="340" w:beforeAutospacing="0" w:after="136" w:afterAutospacing="0" w:line="240" w:lineRule="atLeast"/>
        <w:rPr>
          <w:rFonts w:ascii="Helvetica" w:hAnsi="Helvetica" w:cs="Helvetica"/>
          <w:b w:val="0"/>
          <w:bCs w:val="0"/>
          <w:color w:val="333333"/>
          <w:sz w:val="41"/>
          <w:szCs w:val="41"/>
        </w:rPr>
      </w:pPr>
      <w:r>
        <w:rPr>
          <w:rFonts w:ascii="Helvetica" w:hAnsi="Helvetica" w:cs="Helvetica"/>
          <w:b w:val="0"/>
          <w:bCs w:val="0"/>
          <w:color w:val="333333"/>
          <w:sz w:val="41"/>
          <w:szCs w:val="41"/>
        </w:rPr>
        <w:t>Spring Aspect Oriented Programming (AOP)</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51. Explain AOP</w:t>
      </w:r>
    </w:p>
    <w:p w:rsidR="00911AD0" w:rsidRDefault="00A143DB" w:rsidP="00911AD0">
      <w:pPr>
        <w:pStyle w:val="NormalWeb"/>
        <w:shd w:val="clear" w:color="auto" w:fill="FFFFFF"/>
        <w:spacing w:before="0" w:beforeAutospacing="0" w:after="0" w:afterAutospacing="0"/>
        <w:rPr>
          <w:rFonts w:ascii="Tahoma" w:hAnsi="Tahoma" w:cs="Tahoma"/>
          <w:color w:val="333333"/>
          <w:sz w:val="20"/>
          <w:szCs w:val="20"/>
        </w:rPr>
      </w:pPr>
      <w:hyperlink r:id="rId142" w:history="1">
        <w:r w:rsidR="00911AD0">
          <w:rPr>
            <w:rStyle w:val="Hyperlink"/>
            <w:rFonts w:ascii="Tahoma" w:hAnsi="Tahoma" w:cs="Tahoma"/>
            <w:color w:val="326693"/>
            <w:sz w:val="20"/>
            <w:szCs w:val="20"/>
            <w:bdr w:val="none" w:sz="0" w:space="0" w:color="auto" w:frame="1"/>
          </w:rPr>
          <w:t>Aspect-oriented programming</w:t>
        </w:r>
      </w:hyperlink>
      <w:r w:rsidR="00911AD0">
        <w:rPr>
          <w:rFonts w:ascii="Tahoma" w:hAnsi="Tahoma" w:cs="Tahoma"/>
          <w:color w:val="333333"/>
          <w:sz w:val="20"/>
          <w:szCs w:val="20"/>
        </w:rPr>
        <w:t>, or AOP, is a programming technique that allows programmers to modularize crosscutting concerns, or behavior that cuts across the typical divisions of responsibility, such as logging and transaction management.</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52. Aspect</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xml:space="preserve">The core construct of AOP is the aspect, which encapsulates behaviors affecting multiple classes into reusable modules. It </w:t>
      </w:r>
      <w:proofErr w:type="gramStart"/>
      <w:r>
        <w:rPr>
          <w:rFonts w:ascii="Tahoma" w:hAnsi="Tahoma" w:cs="Tahoma"/>
          <w:color w:val="333333"/>
          <w:sz w:val="20"/>
          <w:szCs w:val="20"/>
        </w:rPr>
        <w:t>ia</w:t>
      </w:r>
      <w:proofErr w:type="gramEnd"/>
      <w:r>
        <w:rPr>
          <w:rFonts w:ascii="Tahoma" w:hAnsi="Tahoma" w:cs="Tahoma"/>
          <w:color w:val="333333"/>
          <w:sz w:val="20"/>
          <w:szCs w:val="20"/>
        </w:rPr>
        <w:t xml:space="preserve"> a module which has a set of APIs providing cross-cutting requirements. For example, a logging module would be called AOP aspect for logging. An application can have any number of aspects depending on the requirement. In Spring AOP, aspects are implemented using regular classes annotated with the</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@Aspect</w:t>
      </w:r>
      <w:r>
        <w:rPr>
          <w:rStyle w:val="apple-converted-space"/>
          <w:rFonts w:ascii="Tahoma" w:hAnsi="Tahoma" w:cs="Tahoma"/>
          <w:color w:val="333333"/>
          <w:sz w:val="20"/>
          <w:szCs w:val="20"/>
        </w:rPr>
        <w:t> </w:t>
      </w:r>
      <w:r>
        <w:rPr>
          <w:rFonts w:ascii="Tahoma" w:hAnsi="Tahoma" w:cs="Tahoma"/>
          <w:color w:val="333333"/>
          <w:sz w:val="20"/>
          <w:szCs w:val="20"/>
        </w:rPr>
        <w:t>annotation (</w:t>
      </w:r>
      <w:r>
        <w:rPr>
          <w:rStyle w:val="HTMLCode"/>
          <w:rFonts w:ascii="Lucida Console" w:hAnsi="Lucida Console"/>
          <w:color w:val="666666"/>
          <w:sz w:val="15"/>
          <w:szCs w:val="15"/>
          <w:bdr w:val="single" w:sz="6" w:space="2" w:color="E1E1E1" w:frame="1"/>
        </w:rPr>
        <w:t>@AspectJ</w:t>
      </w:r>
      <w:r>
        <w:rPr>
          <w:rStyle w:val="apple-converted-space"/>
          <w:rFonts w:ascii="Tahoma" w:hAnsi="Tahoma" w:cs="Tahoma"/>
          <w:color w:val="333333"/>
          <w:sz w:val="20"/>
          <w:szCs w:val="20"/>
        </w:rPr>
        <w:t> </w:t>
      </w:r>
      <w:r>
        <w:rPr>
          <w:rFonts w:ascii="Tahoma" w:hAnsi="Tahoma" w:cs="Tahoma"/>
          <w:color w:val="333333"/>
          <w:sz w:val="20"/>
          <w:szCs w:val="20"/>
        </w:rPr>
        <w:t>style).</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53. What is the difference between concern and cross-cutting concern in Spring AOP</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 Concern is behavior we want to have in a module of an application. A Concern may be defined as a functionality we want to implement.</w:t>
      </w:r>
      <w:r>
        <w:rPr>
          <w:rFonts w:ascii="Tahoma" w:hAnsi="Tahoma" w:cs="Tahoma"/>
          <w:color w:val="333333"/>
          <w:sz w:val="20"/>
          <w:szCs w:val="20"/>
        </w:rPr>
        <w:br/>
        <w:t>The cross-cutting concern is a concern which is applicable throughout the application and it affects the entire application. For example, logging,</w:t>
      </w:r>
      <w:r>
        <w:rPr>
          <w:rStyle w:val="apple-converted-space"/>
          <w:rFonts w:ascii="Tahoma" w:hAnsi="Tahoma" w:cs="Tahoma"/>
          <w:color w:val="333333"/>
          <w:sz w:val="20"/>
          <w:szCs w:val="20"/>
        </w:rPr>
        <w:t> </w:t>
      </w:r>
      <w:hyperlink r:id="rId143" w:history="1">
        <w:r>
          <w:rPr>
            <w:rStyle w:val="Hyperlink"/>
            <w:rFonts w:ascii="Tahoma" w:hAnsi="Tahoma" w:cs="Tahoma"/>
            <w:color w:val="326693"/>
            <w:sz w:val="20"/>
            <w:szCs w:val="20"/>
            <w:bdr w:val="none" w:sz="0" w:space="0" w:color="auto" w:frame="1"/>
          </w:rPr>
          <w:t>security</w:t>
        </w:r>
      </w:hyperlink>
      <w:r>
        <w:rPr>
          <w:rStyle w:val="apple-converted-space"/>
          <w:rFonts w:ascii="Tahoma" w:hAnsi="Tahoma" w:cs="Tahoma"/>
          <w:color w:val="333333"/>
          <w:sz w:val="20"/>
          <w:szCs w:val="20"/>
        </w:rPr>
        <w:t> </w:t>
      </w:r>
      <w:r>
        <w:rPr>
          <w:rFonts w:ascii="Tahoma" w:hAnsi="Tahoma" w:cs="Tahoma"/>
          <w:color w:val="333333"/>
          <w:sz w:val="20"/>
          <w:szCs w:val="20"/>
        </w:rPr>
        <w:t xml:space="preserve">and data transfer are the concerns which are needed in almost every module of an </w:t>
      </w:r>
      <w:proofErr w:type="gramStart"/>
      <w:r>
        <w:rPr>
          <w:rFonts w:ascii="Tahoma" w:hAnsi="Tahoma" w:cs="Tahoma"/>
          <w:color w:val="333333"/>
          <w:sz w:val="20"/>
          <w:szCs w:val="20"/>
        </w:rPr>
        <w:t>application,</w:t>
      </w:r>
      <w:proofErr w:type="gramEnd"/>
      <w:r>
        <w:rPr>
          <w:rFonts w:ascii="Tahoma" w:hAnsi="Tahoma" w:cs="Tahoma"/>
          <w:color w:val="333333"/>
          <w:sz w:val="20"/>
          <w:szCs w:val="20"/>
        </w:rPr>
        <w:t xml:space="preserve"> hence they are cross-cutting concerns.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54. Join point</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 join point represents a point in an application where we can plug-in an AOP aspect. It is the actual place in the application where an action will be taken using Spring AOP framework.</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55. Advice</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lastRenderedPageBreak/>
        <w:t>The advice is the actual action that will be taken either before or after the method execution. This is actual piece of code that is invoked during the program execution by the Spring AOP framework.</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Spring aspects can work with five kinds of advice:</w:t>
      </w:r>
    </w:p>
    <w:p w:rsidR="00911AD0" w:rsidRDefault="00911AD0" w:rsidP="009F5AAA">
      <w:pPr>
        <w:numPr>
          <w:ilvl w:val="0"/>
          <w:numId w:val="34"/>
        </w:numPr>
        <w:shd w:val="clear" w:color="auto" w:fill="FFFFFF"/>
        <w:spacing w:after="0" w:line="240" w:lineRule="auto"/>
        <w:ind w:left="272"/>
        <w:rPr>
          <w:rFonts w:ascii="Tahoma" w:hAnsi="Tahoma" w:cs="Tahoma"/>
          <w:color w:val="333333"/>
          <w:sz w:val="20"/>
          <w:szCs w:val="20"/>
        </w:rPr>
      </w:pPr>
      <w:proofErr w:type="gramStart"/>
      <w:r>
        <w:rPr>
          <w:rStyle w:val="Strong"/>
          <w:rFonts w:ascii="Tahoma" w:hAnsi="Tahoma" w:cs="Tahoma"/>
          <w:color w:val="333333"/>
          <w:sz w:val="20"/>
          <w:szCs w:val="20"/>
          <w:bdr w:val="none" w:sz="0" w:space="0" w:color="auto" w:frame="1"/>
        </w:rPr>
        <w:t>before</w:t>
      </w:r>
      <w:proofErr w:type="gramEnd"/>
      <w:r>
        <w:rPr>
          <w:rStyle w:val="Strong"/>
          <w:rFonts w:ascii="Tahoma" w:hAnsi="Tahoma" w:cs="Tahoma"/>
          <w:color w:val="333333"/>
          <w:sz w:val="20"/>
          <w:szCs w:val="20"/>
          <w:bdr w:val="none" w:sz="0" w:space="0" w:color="auto" w:frame="1"/>
        </w:rPr>
        <w:t>:</w:t>
      </w:r>
      <w:r>
        <w:rPr>
          <w:rStyle w:val="apple-converted-space"/>
          <w:rFonts w:ascii="Tahoma" w:hAnsi="Tahoma" w:cs="Tahoma"/>
          <w:color w:val="333333"/>
          <w:sz w:val="20"/>
          <w:szCs w:val="20"/>
        </w:rPr>
        <w:t> </w:t>
      </w:r>
      <w:r>
        <w:rPr>
          <w:rFonts w:ascii="Tahoma" w:hAnsi="Tahoma" w:cs="Tahoma"/>
          <w:color w:val="333333"/>
          <w:sz w:val="20"/>
          <w:szCs w:val="20"/>
        </w:rPr>
        <w:t>Run advice before the a method execution.</w:t>
      </w:r>
    </w:p>
    <w:p w:rsidR="00911AD0" w:rsidRDefault="00911AD0" w:rsidP="009F5AAA">
      <w:pPr>
        <w:numPr>
          <w:ilvl w:val="0"/>
          <w:numId w:val="34"/>
        </w:numPr>
        <w:shd w:val="clear" w:color="auto" w:fill="FFFFFF"/>
        <w:spacing w:after="0" w:line="240" w:lineRule="auto"/>
        <w:ind w:left="272"/>
        <w:rPr>
          <w:rFonts w:ascii="Tahoma" w:hAnsi="Tahoma" w:cs="Tahoma"/>
          <w:color w:val="333333"/>
          <w:sz w:val="20"/>
          <w:szCs w:val="20"/>
        </w:rPr>
      </w:pPr>
      <w:proofErr w:type="gramStart"/>
      <w:r>
        <w:rPr>
          <w:rStyle w:val="Strong"/>
          <w:rFonts w:ascii="Tahoma" w:hAnsi="Tahoma" w:cs="Tahoma"/>
          <w:color w:val="333333"/>
          <w:sz w:val="20"/>
          <w:szCs w:val="20"/>
          <w:bdr w:val="none" w:sz="0" w:space="0" w:color="auto" w:frame="1"/>
        </w:rPr>
        <w:t>after</w:t>
      </w:r>
      <w:proofErr w:type="gramEnd"/>
      <w:r>
        <w:rPr>
          <w:rStyle w:val="Strong"/>
          <w:rFonts w:ascii="Tahoma" w:hAnsi="Tahoma" w:cs="Tahoma"/>
          <w:color w:val="333333"/>
          <w:sz w:val="20"/>
          <w:szCs w:val="20"/>
          <w:bdr w:val="none" w:sz="0" w:space="0" w:color="auto" w:frame="1"/>
        </w:rPr>
        <w:t>:</w:t>
      </w:r>
      <w:r>
        <w:rPr>
          <w:rStyle w:val="apple-converted-space"/>
          <w:rFonts w:ascii="Tahoma" w:hAnsi="Tahoma" w:cs="Tahoma"/>
          <w:color w:val="333333"/>
          <w:sz w:val="20"/>
          <w:szCs w:val="20"/>
        </w:rPr>
        <w:t> </w:t>
      </w:r>
      <w:r>
        <w:rPr>
          <w:rFonts w:ascii="Tahoma" w:hAnsi="Tahoma" w:cs="Tahoma"/>
          <w:color w:val="333333"/>
          <w:sz w:val="20"/>
          <w:szCs w:val="20"/>
        </w:rPr>
        <w:t>Run advice after the a method execution regardless of its outcome.</w:t>
      </w:r>
    </w:p>
    <w:p w:rsidR="00911AD0" w:rsidRDefault="00911AD0" w:rsidP="009F5AAA">
      <w:pPr>
        <w:numPr>
          <w:ilvl w:val="0"/>
          <w:numId w:val="34"/>
        </w:numPr>
        <w:shd w:val="clear" w:color="auto" w:fill="FFFFFF"/>
        <w:spacing w:after="0" w:line="240" w:lineRule="auto"/>
        <w:ind w:left="272"/>
        <w:rPr>
          <w:rFonts w:ascii="Tahoma" w:hAnsi="Tahoma" w:cs="Tahoma"/>
          <w:color w:val="333333"/>
          <w:sz w:val="20"/>
          <w:szCs w:val="20"/>
        </w:rPr>
      </w:pPr>
      <w:proofErr w:type="gramStart"/>
      <w:r>
        <w:rPr>
          <w:rStyle w:val="Strong"/>
          <w:rFonts w:ascii="Tahoma" w:hAnsi="Tahoma" w:cs="Tahoma"/>
          <w:color w:val="333333"/>
          <w:sz w:val="20"/>
          <w:szCs w:val="20"/>
          <w:bdr w:val="none" w:sz="0" w:space="0" w:color="auto" w:frame="1"/>
        </w:rPr>
        <w:t>after-returning</w:t>
      </w:r>
      <w:proofErr w:type="gramEnd"/>
      <w:r>
        <w:rPr>
          <w:rStyle w:val="Strong"/>
          <w:rFonts w:ascii="Tahoma" w:hAnsi="Tahoma" w:cs="Tahoma"/>
          <w:color w:val="333333"/>
          <w:sz w:val="20"/>
          <w:szCs w:val="20"/>
          <w:bdr w:val="none" w:sz="0" w:space="0" w:color="auto" w:frame="1"/>
        </w:rPr>
        <w:t>:</w:t>
      </w:r>
      <w:r>
        <w:rPr>
          <w:rStyle w:val="apple-converted-space"/>
          <w:rFonts w:ascii="Tahoma" w:hAnsi="Tahoma" w:cs="Tahoma"/>
          <w:color w:val="333333"/>
          <w:sz w:val="20"/>
          <w:szCs w:val="20"/>
        </w:rPr>
        <w:t> </w:t>
      </w:r>
      <w:r>
        <w:rPr>
          <w:rFonts w:ascii="Tahoma" w:hAnsi="Tahoma" w:cs="Tahoma"/>
          <w:color w:val="333333"/>
          <w:sz w:val="20"/>
          <w:szCs w:val="20"/>
        </w:rPr>
        <w:t>Run advice after the a method execution only if method completes successfully.</w:t>
      </w:r>
    </w:p>
    <w:p w:rsidR="00911AD0" w:rsidRDefault="00911AD0" w:rsidP="009F5AAA">
      <w:pPr>
        <w:numPr>
          <w:ilvl w:val="0"/>
          <w:numId w:val="34"/>
        </w:numPr>
        <w:shd w:val="clear" w:color="auto" w:fill="FFFFFF"/>
        <w:spacing w:after="0" w:line="240" w:lineRule="auto"/>
        <w:ind w:left="272"/>
        <w:rPr>
          <w:rFonts w:ascii="Tahoma" w:hAnsi="Tahoma" w:cs="Tahoma"/>
          <w:color w:val="333333"/>
          <w:sz w:val="20"/>
          <w:szCs w:val="20"/>
        </w:rPr>
      </w:pPr>
      <w:proofErr w:type="gramStart"/>
      <w:r>
        <w:rPr>
          <w:rStyle w:val="Strong"/>
          <w:rFonts w:ascii="Tahoma" w:hAnsi="Tahoma" w:cs="Tahoma"/>
          <w:color w:val="333333"/>
          <w:sz w:val="20"/>
          <w:szCs w:val="20"/>
          <w:bdr w:val="none" w:sz="0" w:space="0" w:color="auto" w:frame="1"/>
        </w:rPr>
        <w:t>after-throwing</w:t>
      </w:r>
      <w:proofErr w:type="gramEnd"/>
      <w:r>
        <w:rPr>
          <w:rStyle w:val="Strong"/>
          <w:rFonts w:ascii="Tahoma" w:hAnsi="Tahoma" w:cs="Tahoma"/>
          <w:color w:val="333333"/>
          <w:sz w:val="20"/>
          <w:szCs w:val="20"/>
          <w:bdr w:val="none" w:sz="0" w:space="0" w:color="auto" w:frame="1"/>
        </w:rPr>
        <w:t>:</w:t>
      </w:r>
      <w:r>
        <w:rPr>
          <w:rStyle w:val="apple-converted-space"/>
          <w:rFonts w:ascii="Tahoma" w:hAnsi="Tahoma" w:cs="Tahoma"/>
          <w:color w:val="333333"/>
          <w:sz w:val="20"/>
          <w:szCs w:val="20"/>
        </w:rPr>
        <w:t> </w:t>
      </w:r>
      <w:r>
        <w:rPr>
          <w:rFonts w:ascii="Tahoma" w:hAnsi="Tahoma" w:cs="Tahoma"/>
          <w:color w:val="333333"/>
          <w:sz w:val="20"/>
          <w:szCs w:val="20"/>
        </w:rPr>
        <w:t>Run advice after the a method execution only if method exits by throwing an exception.</w:t>
      </w:r>
    </w:p>
    <w:p w:rsidR="00911AD0" w:rsidRDefault="00911AD0" w:rsidP="009F5AAA">
      <w:pPr>
        <w:numPr>
          <w:ilvl w:val="0"/>
          <w:numId w:val="34"/>
        </w:numPr>
        <w:shd w:val="clear" w:color="auto" w:fill="FFFFFF"/>
        <w:spacing w:after="0" w:line="240" w:lineRule="auto"/>
        <w:ind w:left="272"/>
        <w:rPr>
          <w:rFonts w:ascii="Tahoma" w:hAnsi="Tahoma" w:cs="Tahoma"/>
          <w:color w:val="333333"/>
          <w:sz w:val="20"/>
          <w:szCs w:val="20"/>
        </w:rPr>
      </w:pPr>
      <w:proofErr w:type="gramStart"/>
      <w:r>
        <w:rPr>
          <w:rStyle w:val="Strong"/>
          <w:rFonts w:ascii="Tahoma" w:hAnsi="Tahoma" w:cs="Tahoma"/>
          <w:color w:val="333333"/>
          <w:sz w:val="20"/>
          <w:szCs w:val="20"/>
          <w:bdr w:val="none" w:sz="0" w:space="0" w:color="auto" w:frame="1"/>
        </w:rPr>
        <w:t>around</w:t>
      </w:r>
      <w:proofErr w:type="gramEnd"/>
      <w:r>
        <w:rPr>
          <w:rStyle w:val="Strong"/>
          <w:rFonts w:ascii="Tahoma" w:hAnsi="Tahoma" w:cs="Tahoma"/>
          <w:color w:val="333333"/>
          <w:sz w:val="20"/>
          <w:szCs w:val="20"/>
          <w:bdr w:val="none" w:sz="0" w:space="0" w:color="auto" w:frame="1"/>
        </w:rPr>
        <w:t>:</w:t>
      </w:r>
      <w:r>
        <w:rPr>
          <w:rStyle w:val="apple-converted-space"/>
          <w:rFonts w:ascii="Tahoma" w:hAnsi="Tahoma" w:cs="Tahoma"/>
          <w:color w:val="333333"/>
          <w:sz w:val="20"/>
          <w:szCs w:val="20"/>
        </w:rPr>
        <w:t> </w:t>
      </w:r>
      <w:r>
        <w:rPr>
          <w:rFonts w:ascii="Tahoma" w:hAnsi="Tahoma" w:cs="Tahoma"/>
          <w:color w:val="333333"/>
          <w:sz w:val="20"/>
          <w:szCs w:val="20"/>
        </w:rPr>
        <w:t>Run advice before and after the advised method is invoked.</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56. Pointcut</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 pointcut is a set of one or more joinpoints where an advice should be executed. You can specify pointcuts using expressions or patterns.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57. What is Introduction?</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An Introduction allows us to add new methods or attributes to existing classes.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58. What is Target object?</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 target object is an object being advised by one or more aspects. It will always be a proxy object. It is also referred to as the advised object.</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59. What is a Proxy?</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A proxy is an object that is created after applying advice to a target object. When you think of client objects the target object and the proxy object are the same.</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60. What are the different types of AutoProxying?</w:t>
      </w:r>
    </w:p>
    <w:p w:rsidR="00911AD0" w:rsidRDefault="00911AD0" w:rsidP="009F5AAA">
      <w:pPr>
        <w:numPr>
          <w:ilvl w:val="0"/>
          <w:numId w:val="35"/>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BeanNameAutoProxyCreator</w:t>
      </w:r>
    </w:p>
    <w:p w:rsidR="00911AD0" w:rsidRDefault="00911AD0" w:rsidP="009F5AAA">
      <w:pPr>
        <w:numPr>
          <w:ilvl w:val="0"/>
          <w:numId w:val="35"/>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DefaultAdvisorAutoProxyCreator</w:t>
      </w:r>
    </w:p>
    <w:p w:rsidR="00911AD0" w:rsidRDefault="00911AD0" w:rsidP="009F5AAA">
      <w:pPr>
        <w:numPr>
          <w:ilvl w:val="0"/>
          <w:numId w:val="35"/>
        </w:numPr>
        <w:shd w:val="clear" w:color="auto" w:fill="FFFFFF"/>
        <w:spacing w:after="68" w:line="240" w:lineRule="auto"/>
        <w:ind w:left="272"/>
        <w:rPr>
          <w:rFonts w:ascii="Tahoma" w:hAnsi="Tahoma" w:cs="Tahoma"/>
          <w:color w:val="333333"/>
          <w:sz w:val="20"/>
          <w:szCs w:val="20"/>
        </w:rPr>
      </w:pPr>
      <w:r>
        <w:rPr>
          <w:rFonts w:ascii="Tahoma" w:hAnsi="Tahoma" w:cs="Tahoma"/>
          <w:color w:val="333333"/>
          <w:sz w:val="20"/>
          <w:szCs w:val="20"/>
        </w:rPr>
        <w:t>Metadata autoproxying</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 xml:space="preserve">61. What is </w:t>
      </w:r>
      <w:proofErr w:type="gramStart"/>
      <w:r>
        <w:rPr>
          <w:rFonts w:ascii="Helvetica" w:hAnsi="Helvetica" w:cs="Helvetica"/>
          <w:b w:val="0"/>
          <w:bCs w:val="0"/>
          <w:color w:val="333333"/>
          <w:sz w:val="33"/>
          <w:szCs w:val="33"/>
        </w:rPr>
        <w:t>Weaving</w:t>
      </w:r>
      <w:proofErr w:type="gramEnd"/>
      <w:r>
        <w:rPr>
          <w:rFonts w:ascii="Helvetica" w:hAnsi="Helvetica" w:cs="Helvetica"/>
          <w:b w:val="0"/>
          <w:bCs w:val="0"/>
          <w:color w:val="333333"/>
          <w:sz w:val="33"/>
          <w:szCs w:val="33"/>
        </w:rPr>
        <w:t>? What are the different points where weaving can be applied?</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Weaving is the process of linking aspects with other application types or objects to create an advised object.</w:t>
      </w:r>
      <w:r>
        <w:rPr>
          <w:rFonts w:ascii="Tahoma" w:hAnsi="Tahoma" w:cs="Tahoma"/>
          <w:color w:val="333333"/>
          <w:sz w:val="20"/>
          <w:szCs w:val="20"/>
        </w:rPr>
        <w:br/>
        <w:t>Weaving can be done at compile time, at load time, or at runtime.</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62. Explain XML Schema-based aspect implementation?</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In this implementation case, aspects are implemented using regular classes along with XML based configuration.</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lastRenderedPageBreak/>
        <w:t>63. Explain annotation-based (@AspectJ based) aspect implementation</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This implementation case (</w:t>
      </w:r>
      <w:r>
        <w:rPr>
          <w:rStyle w:val="HTMLCode"/>
          <w:rFonts w:ascii="Lucida Console" w:hAnsi="Lucida Console"/>
          <w:color w:val="666666"/>
          <w:sz w:val="15"/>
          <w:szCs w:val="15"/>
          <w:bdr w:val="single" w:sz="6" w:space="2" w:color="E1E1E1" w:frame="1"/>
        </w:rPr>
        <w:t>@AspectJ</w:t>
      </w:r>
      <w:r>
        <w:rPr>
          <w:rStyle w:val="apple-converted-space"/>
          <w:rFonts w:ascii="Tahoma" w:hAnsi="Tahoma" w:cs="Tahoma"/>
          <w:color w:val="333333"/>
          <w:sz w:val="20"/>
          <w:szCs w:val="20"/>
        </w:rPr>
        <w:t> </w:t>
      </w:r>
      <w:r>
        <w:rPr>
          <w:rFonts w:ascii="Tahoma" w:hAnsi="Tahoma" w:cs="Tahoma"/>
          <w:color w:val="333333"/>
          <w:sz w:val="20"/>
          <w:szCs w:val="20"/>
        </w:rPr>
        <w:t>based implementation) refers to a style of declaring aspects as regular Java classes annotated with Java 5 annotations.</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 </w:t>
      </w:r>
    </w:p>
    <w:p w:rsidR="00911AD0" w:rsidRDefault="00911AD0" w:rsidP="00911AD0">
      <w:pPr>
        <w:pStyle w:val="Heading2"/>
        <w:shd w:val="clear" w:color="auto" w:fill="FFFFFF"/>
        <w:spacing w:before="340" w:beforeAutospacing="0" w:after="136" w:afterAutospacing="0" w:line="240" w:lineRule="atLeast"/>
        <w:rPr>
          <w:rFonts w:ascii="Helvetica" w:hAnsi="Helvetica" w:cs="Helvetica"/>
          <w:b w:val="0"/>
          <w:bCs w:val="0"/>
          <w:color w:val="333333"/>
          <w:sz w:val="41"/>
          <w:szCs w:val="41"/>
        </w:rPr>
      </w:pPr>
      <w:r>
        <w:rPr>
          <w:rFonts w:ascii="Helvetica" w:hAnsi="Helvetica" w:cs="Helvetica"/>
          <w:b w:val="0"/>
          <w:bCs w:val="0"/>
          <w:color w:val="333333"/>
          <w:sz w:val="41"/>
          <w:szCs w:val="41"/>
        </w:rPr>
        <w:t>Spring Model View Controller (MVC)</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64. What is Spring MVC framework?</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Spring comes with a</w:t>
      </w:r>
      <w:r>
        <w:rPr>
          <w:rStyle w:val="apple-converted-space"/>
          <w:rFonts w:ascii="Tahoma" w:hAnsi="Tahoma" w:cs="Tahoma"/>
          <w:color w:val="333333"/>
          <w:sz w:val="20"/>
          <w:szCs w:val="20"/>
        </w:rPr>
        <w:t> </w:t>
      </w:r>
      <w:hyperlink r:id="rId144" w:history="1">
        <w:r>
          <w:rPr>
            <w:rStyle w:val="Hyperlink"/>
            <w:rFonts w:ascii="Tahoma" w:hAnsi="Tahoma" w:cs="Tahoma"/>
            <w:color w:val="326693"/>
            <w:sz w:val="20"/>
            <w:szCs w:val="20"/>
            <w:bdr w:val="none" w:sz="0" w:space="0" w:color="auto" w:frame="1"/>
          </w:rPr>
          <w:t>full-featured MVC framework for building web applications</w:t>
        </w:r>
      </w:hyperlink>
      <w:r>
        <w:rPr>
          <w:rFonts w:ascii="Tahoma" w:hAnsi="Tahoma" w:cs="Tahoma"/>
          <w:color w:val="333333"/>
          <w:sz w:val="20"/>
          <w:szCs w:val="20"/>
        </w:rPr>
        <w:t xml:space="preserve">. Although </w:t>
      </w:r>
      <w:proofErr w:type="gramStart"/>
      <w:r>
        <w:rPr>
          <w:rFonts w:ascii="Tahoma" w:hAnsi="Tahoma" w:cs="Tahoma"/>
          <w:color w:val="333333"/>
          <w:sz w:val="20"/>
          <w:szCs w:val="20"/>
        </w:rPr>
        <w:t>Spring</w:t>
      </w:r>
      <w:proofErr w:type="gramEnd"/>
      <w:r>
        <w:rPr>
          <w:rFonts w:ascii="Tahoma" w:hAnsi="Tahoma" w:cs="Tahoma"/>
          <w:color w:val="333333"/>
          <w:sz w:val="20"/>
          <w:szCs w:val="20"/>
        </w:rPr>
        <w:t xml:space="preserve"> can easily be integrated with other MVC frameworks, such as Struts, Spring’s MVC framework uses IoC to provide a clean separation of controller logic from business objects. It also allows to declaratively </w:t>
      </w:r>
      <w:proofErr w:type="gramStart"/>
      <w:r>
        <w:rPr>
          <w:rFonts w:ascii="Tahoma" w:hAnsi="Tahoma" w:cs="Tahoma"/>
          <w:color w:val="333333"/>
          <w:sz w:val="20"/>
          <w:szCs w:val="20"/>
        </w:rPr>
        <w:t>bind</w:t>
      </w:r>
      <w:proofErr w:type="gramEnd"/>
      <w:r>
        <w:rPr>
          <w:rFonts w:ascii="Tahoma" w:hAnsi="Tahoma" w:cs="Tahoma"/>
          <w:color w:val="333333"/>
          <w:sz w:val="20"/>
          <w:szCs w:val="20"/>
        </w:rPr>
        <w:t xml:space="preserve"> request parameters to business objects.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65. DispatcherServlet</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 Spring Web MVC framework is designed around a</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DispatcherServlet</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that handles all the HTTP requests and responses.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66. WebApplicationContext</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WebApplicationContext</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is an extension of the plain</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ApplicationContext</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that has some extra features necessary for web applications. It differs from a normal</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ApplicationContext</w:t>
      </w:r>
      <w:r>
        <w:rPr>
          <w:rStyle w:val="apple-converted-space"/>
          <w:rFonts w:ascii="Lucida Console" w:hAnsi="Lucida Console" w:cs="Courier New"/>
          <w:color w:val="666666"/>
          <w:sz w:val="15"/>
          <w:szCs w:val="15"/>
          <w:bdr w:val="single" w:sz="6" w:space="2" w:color="E1E1E1" w:frame="1"/>
        </w:rPr>
        <w:t> </w:t>
      </w:r>
      <w:r>
        <w:rPr>
          <w:rFonts w:ascii="Tahoma" w:hAnsi="Tahoma" w:cs="Tahoma"/>
          <w:color w:val="333333"/>
          <w:sz w:val="20"/>
          <w:szCs w:val="20"/>
        </w:rPr>
        <w:t>in that it is capable of resolving themes, and that it knows which servlet it is associated with.</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67. What is Controller in Spring MVC framework?</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68. @Controller annotation</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The</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@Controller</w:t>
      </w:r>
      <w:r>
        <w:rPr>
          <w:rStyle w:val="apple-converted-space"/>
          <w:rFonts w:ascii="Tahoma" w:hAnsi="Tahoma" w:cs="Tahoma"/>
          <w:color w:val="333333"/>
          <w:sz w:val="20"/>
          <w:szCs w:val="20"/>
        </w:rPr>
        <w:t> </w:t>
      </w:r>
      <w:r>
        <w:rPr>
          <w:rFonts w:ascii="Tahoma" w:hAnsi="Tahoma" w:cs="Tahoma"/>
          <w:color w:val="333333"/>
          <w:sz w:val="20"/>
          <w:szCs w:val="20"/>
        </w:rPr>
        <w:t>annotation indicates that a particular class serves the role of a controller. Spring does not require you to extend any controller base class or reference the Servlet API.</w:t>
      </w:r>
    </w:p>
    <w:p w:rsidR="00911AD0" w:rsidRDefault="00911AD0" w:rsidP="00911AD0">
      <w:pPr>
        <w:pStyle w:val="Heading3"/>
        <w:shd w:val="clear" w:color="auto" w:fill="FFFFFF"/>
        <w:spacing w:before="340" w:beforeAutospacing="0" w:after="136" w:afterAutospacing="0"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69. @RequestMapping annotation</w:t>
      </w:r>
    </w:p>
    <w:p w:rsidR="00911AD0" w:rsidRDefault="00911AD0" w:rsidP="00911AD0">
      <w:pPr>
        <w:pStyle w:val="NormalWeb"/>
        <w:shd w:val="clear" w:color="auto" w:fill="FFFFFF"/>
        <w:spacing w:before="0" w:beforeAutospacing="0" w:after="0" w:afterAutospacing="0"/>
        <w:rPr>
          <w:rFonts w:ascii="Tahoma" w:hAnsi="Tahoma" w:cs="Tahoma"/>
          <w:color w:val="333333"/>
          <w:sz w:val="20"/>
          <w:szCs w:val="20"/>
        </w:rPr>
      </w:pPr>
      <w:r>
        <w:rPr>
          <w:rStyle w:val="HTMLCode"/>
          <w:rFonts w:ascii="Lucida Console" w:hAnsi="Lucida Console"/>
          <w:color w:val="666666"/>
          <w:sz w:val="15"/>
          <w:szCs w:val="15"/>
          <w:bdr w:val="single" w:sz="6" w:space="2" w:color="E1E1E1" w:frame="1"/>
        </w:rPr>
        <w:t>@RequestMapping</w:t>
      </w:r>
      <w:r>
        <w:rPr>
          <w:rStyle w:val="apple-converted-space"/>
          <w:rFonts w:ascii="Tahoma" w:hAnsi="Tahoma" w:cs="Tahoma"/>
          <w:color w:val="333333"/>
          <w:sz w:val="20"/>
          <w:szCs w:val="20"/>
        </w:rPr>
        <w:t> </w:t>
      </w:r>
      <w:r>
        <w:rPr>
          <w:rFonts w:ascii="Tahoma" w:hAnsi="Tahoma" w:cs="Tahoma"/>
          <w:color w:val="333333"/>
          <w:sz w:val="20"/>
          <w:szCs w:val="20"/>
        </w:rPr>
        <w:t>annotation is used to map a URL to either an entire class or a particular handler method.</w:t>
      </w:r>
    </w:p>
    <w:p w:rsidR="00911AD0" w:rsidRDefault="00911AD0" w:rsidP="00911AD0">
      <w:pPr>
        <w:jc w:val="both"/>
      </w:pPr>
    </w:p>
    <w:p w:rsidR="009F5AAA" w:rsidRDefault="009F5AAA" w:rsidP="00911AD0">
      <w:pPr>
        <w:jc w:val="both"/>
      </w:pPr>
    </w:p>
    <w:p w:rsidR="009F5AAA" w:rsidRDefault="009F5AAA" w:rsidP="00911AD0">
      <w:pPr>
        <w:jc w:val="both"/>
      </w:pPr>
      <w:r>
        <w:lastRenderedPageBreak/>
        <w:t xml:space="preserve">Source: </w:t>
      </w:r>
      <w:hyperlink r:id="rId145" w:history="1">
        <w:r w:rsidRPr="00D37E61">
          <w:rPr>
            <w:rStyle w:val="Hyperlink"/>
          </w:rPr>
          <w:t>http://www.developersbook.com/spring/interview-questions/spring-interview-questions-faqs.php</w:t>
        </w:r>
      </w:hyperlink>
    </w:p>
    <w:p w:rsidR="009F5AAA" w:rsidRDefault="009F5AAA" w:rsidP="00911AD0">
      <w:pPr>
        <w:jc w:val="both"/>
      </w:pPr>
    </w:p>
    <w:p w:rsidR="009F5AAA" w:rsidRDefault="009F5AAA" w:rsidP="00911AD0">
      <w:pPr>
        <w:jc w:val="both"/>
      </w:pPr>
    </w:p>
    <w:p w:rsidR="009F5AAA" w:rsidRDefault="009F5AAA" w:rsidP="009F5AAA">
      <w:pPr>
        <w:pStyle w:val="que"/>
        <w:spacing w:before="54" w:beforeAutospacing="0" w:after="240" w:afterAutospacing="0"/>
        <w:rPr>
          <w:rFonts w:ascii="Trebuchet MS" w:hAnsi="Trebuchet MS"/>
          <w:b/>
          <w:bCs/>
          <w:color w:val="0863A5"/>
          <w:sz w:val="18"/>
          <w:szCs w:val="18"/>
        </w:rPr>
      </w:pPr>
      <w:r>
        <w:rPr>
          <w:rStyle w:val="queindex"/>
          <w:rFonts w:ascii="Trebuchet MS" w:hAnsi="Trebuchet MS"/>
          <w:b/>
          <w:bCs/>
          <w:color w:val="414141"/>
          <w:sz w:val="18"/>
          <w:szCs w:val="18"/>
        </w:rPr>
        <w:t>1.</w:t>
      </w:r>
      <w:r>
        <w:rPr>
          <w:rFonts w:ascii="Trebuchet MS" w:hAnsi="Trebuchet MS"/>
          <w:b/>
          <w:bCs/>
          <w:color w:val="0863A5"/>
          <w:sz w:val="18"/>
          <w:szCs w:val="18"/>
        </w:rPr>
        <w:t>  What is IOC (or Dependency Injection)?</w:t>
      </w:r>
      <w:r>
        <w:rPr>
          <w:rStyle w:val="apple-converted-space"/>
          <w:rFonts w:ascii="Trebuchet MS" w:hAnsi="Trebuchet MS"/>
          <w:b/>
          <w:bCs/>
          <w:color w:val="0863A5"/>
          <w:sz w:val="18"/>
          <w:szCs w:val="18"/>
        </w:rPr>
        <w:t> </w:t>
      </w:r>
    </w:p>
    <w:p w:rsidR="009F5AAA" w:rsidRDefault="009F5AAA" w:rsidP="009F5AAA">
      <w:pPr>
        <w:pStyle w:val="medlist"/>
        <w:spacing w:before="54" w:beforeAutospacing="0" w:after="54" w:afterAutospacing="0"/>
        <w:rPr>
          <w:rFonts w:ascii="Trebuchet MS" w:hAnsi="Trebuchet MS"/>
          <w:color w:val="000000"/>
          <w:sz w:val="18"/>
          <w:szCs w:val="18"/>
        </w:rPr>
      </w:pPr>
      <w:r>
        <w:rPr>
          <w:rStyle w:val="queindex"/>
          <w:rFonts w:ascii="Trebuchet MS" w:hAnsi="Trebuchet MS"/>
          <w:color w:val="414141"/>
          <w:sz w:val="18"/>
          <w:szCs w:val="18"/>
        </w:rPr>
        <w:t xml:space="preserve">The basic concept of the Inversion of Control pattern (also known as dependency injection) is that you do not create your objects but describe how they should be created. You don't directly connect your components and services together in code but describe which services are needed by which components in a configuration file. A container (in the case of the </w:t>
      </w:r>
      <w:proofErr w:type="gramStart"/>
      <w:r>
        <w:rPr>
          <w:rStyle w:val="queindex"/>
          <w:rFonts w:ascii="Trebuchet MS" w:hAnsi="Trebuchet MS"/>
          <w:color w:val="414141"/>
          <w:sz w:val="18"/>
          <w:szCs w:val="18"/>
        </w:rPr>
        <w:t>Spring</w:t>
      </w:r>
      <w:proofErr w:type="gramEnd"/>
      <w:r>
        <w:rPr>
          <w:rStyle w:val="queindex"/>
          <w:rFonts w:ascii="Trebuchet MS" w:hAnsi="Trebuchet MS"/>
          <w:color w:val="414141"/>
          <w:sz w:val="18"/>
          <w:szCs w:val="18"/>
        </w:rPr>
        <w:t xml:space="preserve"> framework, the IOC container) is then responsible for hooking it all up.</w:t>
      </w:r>
      <w:r>
        <w:rPr>
          <w:rFonts w:ascii="Trebuchet MS" w:hAnsi="Trebuchet MS"/>
          <w:color w:val="414141"/>
          <w:sz w:val="18"/>
          <w:szCs w:val="18"/>
        </w:rPr>
        <w:br/>
      </w:r>
      <w:r>
        <w:rPr>
          <w:rFonts w:ascii="Trebuchet MS" w:hAnsi="Trebuchet MS"/>
          <w:color w:val="414141"/>
          <w:sz w:val="18"/>
          <w:szCs w:val="18"/>
        </w:rPr>
        <w:br/>
      </w:r>
      <w:r>
        <w:rPr>
          <w:rStyle w:val="queindex"/>
          <w:rFonts w:ascii="Trebuchet MS" w:hAnsi="Trebuchet MS"/>
          <w:color w:val="414141"/>
          <w:sz w:val="18"/>
          <w:szCs w:val="18"/>
        </w:rPr>
        <w:t xml:space="preserve">i.e., Applying </w:t>
      </w:r>
      <w:proofErr w:type="gramStart"/>
      <w:r>
        <w:rPr>
          <w:rStyle w:val="queindex"/>
          <w:rFonts w:ascii="Trebuchet MS" w:hAnsi="Trebuchet MS"/>
          <w:color w:val="414141"/>
          <w:sz w:val="18"/>
          <w:szCs w:val="18"/>
        </w:rPr>
        <w:t>IoC,</w:t>
      </w:r>
      <w:proofErr w:type="gramEnd"/>
      <w:r>
        <w:rPr>
          <w:rStyle w:val="queindex"/>
          <w:rFonts w:ascii="Trebuchet MS" w:hAnsi="Trebuchet MS"/>
          <w:color w:val="414141"/>
          <w:sz w:val="18"/>
          <w:szCs w:val="18"/>
        </w:rPr>
        <w:t xml:space="preserve"> objects are given their dependencies at creation time by some external entity that coordinates each object in the system. That is, dependencies are injected into objects. So, </w:t>
      </w:r>
      <w:proofErr w:type="gramStart"/>
      <w:r>
        <w:rPr>
          <w:rStyle w:val="queindex"/>
          <w:rFonts w:ascii="Trebuchet MS" w:hAnsi="Trebuchet MS"/>
          <w:color w:val="414141"/>
          <w:sz w:val="18"/>
          <w:szCs w:val="18"/>
        </w:rPr>
        <w:t>IoC</w:t>
      </w:r>
      <w:proofErr w:type="gramEnd"/>
      <w:r>
        <w:rPr>
          <w:rStyle w:val="queindex"/>
          <w:rFonts w:ascii="Trebuchet MS" w:hAnsi="Trebuchet MS"/>
          <w:color w:val="414141"/>
          <w:sz w:val="18"/>
          <w:szCs w:val="18"/>
        </w:rPr>
        <w:t xml:space="preserve"> means an inversion of responsibility with regard to how an object obtains references to collaborating objects.</w:t>
      </w:r>
      <w:r>
        <w:rPr>
          <w:rStyle w:val="apple-converted-space"/>
          <w:rFonts w:ascii="Trebuchet MS" w:hAnsi="Trebuchet MS"/>
          <w:color w:val="414141"/>
          <w:sz w:val="18"/>
          <w:szCs w:val="18"/>
        </w:rPr>
        <w:t> </w:t>
      </w:r>
    </w:p>
    <w:p w:rsidR="009F5AAA" w:rsidRDefault="009F5AAA" w:rsidP="009F5AAA">
      <w:pPr>
        <w:rPr>
          <w:rFonts w:ascii="Times New Roman" w:hAnsi="Times New Roman"/>
          <w:sz w:val="24"/>
          <w:szCs w:val="24"/>
        </w:rPr>
      </w:pPr>
      <w:r>
        <w:rPr>
          <w:color w:val="000000"/>
          <w:sz w:val="27"/>
          <w:szCs w:val="27"/>
        </w:rPr>
        <w:br/>
      </w:r>
      <w:r>
        <w:rPr>
          <w:color w:val="000000"/>
          <w:sz w:val="27"/>
          <w:szCs w:val="27"/>
        </w:rPr>
        <w:br/>
      </w:r>
    </w:p>
    <w:p w:rsidR="009F5AAA" w:rsidRDefault="009F5AAA" w:rsidP="009F5AAA">
      <w:pPr>
        <w:pStyle w:val="hint"/>
        <w:pBdr>
          <w:top w:val="single" w:sz="6" w:space="3" w:color="84C1FF"/>
          <w:left w:val="single" w:sz="6" w:space="11" w:color="84C1FF"/>
          <w:bottom w:val="single" w:sz="6" w:space="3" w:color="84C1FF"/>
          <w:right w:val="single" w:sz="6" w:space="0" w:color="84C1FF"/>
        </w:pBdr>
        <w:shd w:val="clear" w:color="auto" w:fill="F0FBFF"/>
        <w:ind w:left="136" w:right="136"/>
        <w:jc w:val="center"/>
        <w:rPr>
          <w:rFonts w:ascii="Arial" w:hAnsi="Arial" w:cs="Arial"/>
          <w:color w:val="333333"/>
          <w:sz w:val="18"/>
          <w:szCs w:val="18"/>
        </w:rPr>
      </w:pPr>
      <w:r>
        <w:rPr>
          <w:rFonts w:ascii="Arial" w:hAnsi="Arial" w:cs="Arial"/>
          <w:color w:val="333333"/>
          <w:sz w:val="18"/>
          <w:szCs w:val="18"/>
        </w:rPr>
        <w:t xml:space="preserve">New to </w:t>
      </w:r>
      <w:proofErr w:type="gramStart"/>
      <w:r>
        <w:rPr>
          <w:rFonts w:ascii="Arial" w:hAnsi="Arial" w:cs="Arial"/>
          <w:color w:val="333333"/>
          <w:sz w:val="18"/>
          <w:szCs w:val="18"/>
        </w:rPr>
        <w:t>Spring ?</w:t>
      </w:r>
      <w:proofErr w:type="gramEnd"/>
      <w:r>
        <w:rPr>
          <w:rFonts w:ascii="Arial" w:hAnsi="Arial" w:cs="Arial"/>
          <w:color w:val="333333"/>
          <w:sz w:val="18"/>
          <w:szCs w:val="18"/>
        </w:rPr>
        <w:t xml:space="preserve"> Check</w:t>
      </w:r>
      <w:r>
        <w:rPr>
          <w:rStyle w:val="apple-converted-space"/>
          <w:rFonts w:ascii="Arial" w:hAnsi="Arial" w:cs="Arial"/>
          <w:color w:val="333333"/>
          <w:sz w:val="18"/>
          <w:szCs w:val="18"/>
        </w:rPr>
        <w:t> </w:t>
      </w:r>
      <w:hyperlink r:id="rId146" w:history="1">
        <w:r>
          <w:rPr>
            <w:rStyle w:val="Hyperlink"/>
            <w:rFonts w:ascii="Arial" w:hAnsi="Arial" w:cs="Arial"/>
            <w:b/>
            <w:bCs/>
            <w:color w:val="0863A5"/>
            <w:sz w:val="22"/>
            <w:szCs w:val="22"/>
          </w:rPr>
          <w:t>Spring tutorial</w:t>
        </w:r>
      </w:hyperlink>
    </w:p>
    <w:p w:rsidR="009F5AAA" w:rsidRDefault="009F5AAA" w:rsidP="009F5AAA">
      <w:pPr>
        <w:pStyle w:val="que"/>
        <w:spacing w:before="54" w:beforeAutospacing="0" w:after="54" w:afterAutospacing="0"/>
        <w:rPr>
          <w:rFonts w:ascii="Trebuchet MS" w:hAnsi="Trebuchet MS"/>
          <w:b/>
          <w:bCs/>
          <w:color w:val="0863A5"/>
          <w:sz w:val="18"/>
          <w:szCs w:val="18"/>
        </w:rPr>
      </w:pPr>
      <w:r>
        <w:rPr>
          <w:rStyle w:val="queindex"/>
          <w:rFonts w:ascii="Trebuchet MS" w:hAnsi="Trebuchet MS"/>
          <w:b/>
          <w:bCs/>
          <w:color w:val="414141"/>
          <w:sz w:val="18"/>
          <w:szCs w:val="18"/>
        </w:rPr>
        <w:t>2. </w:t>
      </w:r>
      <w:r>
        <w:rPr>
          <w:rFonts w:ascii="Trebuchet MS" w:hAnsi="Trebuchet MS"/>
          <w:b/>
          <w:bCs/>
          <w:color w:val="0863A5"/>
          <w:sz w:val="18"/>
          <w:szCs w:val="18"/>
        </w:rPr>
        <w:t>What are the different types of IOC (dependency injection</w:t>
      </w:r>
      <w:proofErr w:type="gramStart"/>
      <w:r>
        <w:rPr>
          <w:rFonts w:ascii="Trebuchet MS" w:hAnsi="Trebuchet MS"/>
          <w:b/>
          <w:bCs/>
          <w:color w:val="0863A5"/>
          <w:sz w:val="18"/>
          <w:szCs w:val="18"/>
        </w:rPr>
        <w:t>) ?</w:t>
      </w:r>
      <w:r>
        <w:rPr>
          <w:rStyle w:val="apple-converted-space"/>
          <w:rFonts w:ascii="Trebuchet MS" w:hAnsi="Trebuchet MS"/>
          <w:b/>
          <w:bCs/>
          <w:color w:val="0863A5"/>
          <w:sz w:val="18"/>
          <w:szCs w:val="18"/>
        </w:rPr>
        <w:t> </w:t>
      </w:r>
      <w:proofErr w:type="gramEnd"/>
    </w:p>
    <w:p w:rsidR="009F5AAA" w:rsidRDefault="009F5AAA" w:rsidP="009F5AAA">
      <w:pPr>
        <w:pStyle w:val="medlist"/>
        <w:spacing w:before="54" w:beforeAutospacing="0" w:after="54" w:afterAutospacing="0"/>
        <w:rPr>
          <w:rFonts w:ascii="Trebuchet MS" w:hAnsi="Trebuchet MS"/>
          <w:color w:val="000000"/>
          <w:sz w:val="18"/>
          <w:szCs w:val="18"/>
        </w:rPr>
      </w:pPr>
      <w:r>
        <w:rPr>
          <w:rStyle w:val="queindex"/>
          <w:rFonts w:ascii="Trebuchet MS" w:hAnsi="Trebuchet MS"/>
          <w:color w:val="414141"/>
          <w:sz w:val="18"/>
          <w:szCs w:val="18"/>
        </w:rPr>
        <w:t>There are three types of dependency injection:</w:t>
      </w:r>
    </w:p>
    <w:p w:rsidR="009F5AAA" w:rsidRDefault="009F5AAA" w:rsidP="009F5AAA">
      <w:pPr>
        <w:numPr>
          <w:ilvl w:val="0"/>
          <w:numId w:val="36"/>
        </w:numPr>
        <w:spacing w:before="100" w:beforeAutospacing="1" w:after="100" w:afterAutospacing="1" w:line="240" w:lineRule="auto"/>
        <w:rPr>
          <w:rFonts w:ascii="Trebuchet MS" w:hAnsi="Trebuchet MS"/>
          <w:color w:val="414141"/>
          <w:sz w:val="18"/>
          <w:szCs w:val="18"/>
        </w:rPr>
      </w:pPr>
      <w:r>
        <w:rPr>
          <w:rFonts w:ascii="Trebuchet MS" w:hAnsi="Trebuchet MS"/>
          <w:b/>
          <w:bCs/>
          <w:color w:val="414141"/>
          <w:sz w:val="18"/>
          <w:szCs w:val="18"/>
        </w:rPr>
        <w:t>Constructor Injection</w:t>
      </w:r>
      <w:r>
        <w:rPr>
          <w:rStyle w:val="apple-converted-space"/>
          <w:rFonts w:ascii="Trebuchet MS" w:hAnsi="Trebuchet MS"/>
          <w:color w:val="414141"/>
          <w:sz w:val="18"/>
          <w:szCs w:val="18"/>
        </w:rPr>
        <w:t> </w:t>
      </w:r>
      <w:r>
        <w:rPr>
          <w:rFonts w:ascii="Trebuchet MS" w:hAnsi="Trebuchet MS"/>
          <w:color w:val="414141"/>
          <w:sz w:val="18"/>
          <w:szCs w:val="18"/>
        </w:rPr>
        <w:t>(e.g. Pico container, Spring etc): Dependencies are provided as constructor parameters.</w:t>
      </w:r>
    </w:p>
    <w:p w:rsidR="009F5AAA" w:rsidRDefault="009F5AAA" w:rsidP="009F5AAA">
      <w:pPr>
        <w:numPr>
          <w:ilvl w:val="0"/>
          <w:numId w:val="36"/>
        </w:numPr>
        <w:spacing w:before="100" w:beforeAutospacing="1" w:after="100" w:afterAutospacing="1" w:line="240" w:lineRule="auto"/>
        <w:rPr>
          <w:rFonts w:ascii="Trebuchet MS" w:hAnsi="Trebuchet MS"/>
          <w:color w:val="414141"/>
          <w:sz w:val="18"/>
          <w:szCs w:val="18"/>
        </w:rPr>
      </w:pPr>
      <w:r>
        <w:rPr>
          <w:rFonts w:ascii="Trebuchet MS" w:hAnsi="Trebuchet MS"/>
          <w:b/>
          <w:bCs/>
          <w:color w:val="414141"/>
          <w:sz w:val="18"/>
          <w:szCs w:val="18"/>
        </w:rPr>
        <w:t>Setter Injection</w:t>
      </w:r>
      <w:r>
        <w:rPr>
          <w:rStyle w:val="apple-converted-space"/>
          <w:rFonts w:ascii="Trebuchet MS" w:hAnsi="Trebuchet MS"/>
          <w:color w:val="414141"/>
          <w:sz w:val="18"/>
          <w:szCs w:val="18"/>
        </w:rPr>
        <w:t> </w:t>
      </w:r>
      <w:r>
        <w:rPr>
          <w:rFonts w:ascii="Trebuchet MS" w:hAnsi="Trebuchet MS"/>
          <w:color w:val="414141"/>
          <w:sz w:val="18"/>
          <w:szCs w:val="18"/>
        </w:rPr>
        <w:t xml:space="preserve">(e.g. </w:t>
      </w:r>
      <w:proofErr w:type="gramStart"/>
      <w:r>
        <w:rPr>
          <w:rFonts w:ascii="Trebuchet MS" w:hAnsi="Trebuchet MS"/>
          <w:color w:val="414141"/>
          <w:sz w:val="18"/>
          <w:szCs w:val="18"/>
        </w:rPr>
        <w:t>Spring</w:t>
      </w:r>
      <w:proofErr w:type="gramEnd"/>
      <w:r>
        <w:rPr>
          <w:rFonts w:ascii="Trebuchet MS" w:hAnsi="Trebuchet MS"/>
          <w:color w:val="414141"/>
          <w:sz w:val="18"/>
          <w:szCs w:val="18"/>
        </w:rPr>
        <w:t>): Dependencies are assigned through JavaBeans properties (ex: setter methods).</w:t>
      </w:r>
    </w:p>
    <w:p w:rsidR="009F5AAA" w:rsidRDefault="009F5AAA" w:rsidP="009F5AAA">
      <w:pPr>
        <w:numPr>
          <w:ilvl w:val="0"/>
          <w:numId w:val="36"/>
        </w:numPr>
        <w:spacing w:before="100" w:beforeAutospacing="1" w:after="100" w:afterAutospacing="1" w:line="240" w:lineRule="auto"/>
        <w:rPr>
          <w:rFonts w:ascii="Trebuchet MS" w:hAnsi="Trebuchet MS"/>
          <w:color w:val="414141"/>
          <w:sz w:val="18"/>
          <w:szCs w:val="18"/>
        </w:rPr>
      </w:pPr>
      <w:r>
        <w:rPr>
          <w:rFonts w:ascii="Trebuchet MS" w:hAnsi="Trebuchet MS"/>
          <w:b/>
          <w:bCs/>
          <w:color w:val="414141"/>
          <w:sz w:val="18"/>
          <w:szCs w:val="18"/>
        </w:rPr>
        <w:t>Interface Injection</w:t>
      </w:r>
      <w:r>
        <w:rPr>
          <w:rStyle w:val="apple-converted-space"/>
          <w:rFonts w:ascii="Trebuchet MS" w:hAnsi="Trebuchet MS"/>
          <w:b/>
          <w:bCs/>
          <w:color w:val="414141"/>
          <w:sz w:val="18"/>
          <w:szCs w:val="18"/>
        </w:rPr>
        <w:t> </w:t>
      </w:r>
      <w:r>
        <w:rPr>
          <w:rFonts w:ascii="Trebuchet MS" w:hAnsi="Trebuchet MS"/>
          <w:color w:val="414141"/>
          <w:sz w:val="18"/>
          <w:szCs w:val="18"/>
        </w:rPr>
        <w:t>(e.g. Avalon): Injection is done through an interface.</w:t>
      </w:r>
    </w:p>
    <w:p w:rsidR="009F5AAA" w:rsidRDefault="009F5AAA" w:rsidP="009F5AAA">
      <w:pPr>
        <w:ind w:left="720"/>
        <w:rPr>
          <w:rFonts w:ascii="Trebuchet MS" w:hAnsi="Trebuchet MS"/>
          <w:color w:val="414141"/>
          <w:sz w:val="18"/>
          <w:szCs w:val="18"/>
        </w:rPr>
      </w:pPr>
      <w:r>
        <w:rPr>
          <w:rStyle w:val="Emphasis"/>
          <w:rFonts w:ascii="Trebuchet MS" w:hAnsi="Trebuchet MS"/>
          <w:color w:val="414141"/>
          <w:sz w:val="18"/>
          <w:szCs w:val="18"/>
        </w:rPr>
        <w:t>Note: Spring supports only Constructor and Setter Injection</w:t>
      </w:r>
    </w:p>
    <w:p w:rsidR="009F5AAA" w:rsidRDefault="009F5AAA" w:rsidP="009F5AAA">
      <w:pPr>
        <w:spacing w:after="240"/>
        <w:rPr>
          <w:rStyle w:val="queindex"/>
          <w:rFonts w:ascii="Times New Roman" w:hAnsi="Times New Roman"/>
        </w:rPr>
      </w:pPr>
    </w:p>
    <w:p w:rsidR="009F5AAA" w:rsidRDefault="009F5AAA" w:rsidP="009F5AAA">
      <w:pPr>
        <w:pStyle w:val="que"/>
        <w:spacing w:before="54" w:beforeAutospacing="0" w:after="54" w:afterAutospacing="0"/>
        <w:rPr>
          <w:rFonts w:ascii="Trebuchet MS" w:hAnsi="Trebuchet MS"/>
          <w:b/>
          <w:bCs/>
          <w:color w:val="0863A5"/>
        </w:rPr>
      </w:pPr>
      <w:r>
        <w:rPr>
          <w:rStyle w:val="queindex"/>
          <w:rFonts w:ascii="Trebuchet MS" w:hAnsi="Trebuchet MS"/>
          <w:b/>
          <w:bCs/>
          <w:color w:val="414141"/>
          <w:sz w:val="18"/>
          <w:szCs w:val="18"/>
        </w:rPr>
        <w:t>3. </w:t>
      </w:r>
      <w:r>
        <w:rPr>
          <w:rFonts w:ascii="Trebuchet MS" w:hAnsi="Trebuchet MS"/>
          <w:b/>
          <w:bCs/>
          <w:color w:val="0863A5"/>
          <w:sz w:val="18"/>
          <w:szCs w:val="18"/>
        </w:rPr>
        <w:t>What are the benefits of IOC (Dependency Injection)?</w:t>
      </w:r>
    </w:p>
    <w:p w:rsidR="009F5AAA" w:rsidRDefault="009F5AAA" w:rsidP="009F5AAA">
      <w:pPr>
        <w:pStyle w:val="medlist"/>
        <w:spacing w:before="54" w:beforeAutospacing="0" w:after="54" w:afterAutospacing="0"/>
        <w:rPr>
          <w:rFonts w:ascii="Trebuchet MS" w:hAnsi="Trebuchet MS"/>
          <w:color w:val="414141"/>
          <w:sz w:val="18"/>
          <w:szCs w:val="18"/>
        </w:rPr>
      </w:pPr>
      <w:r>
        <w:rPr>
          <w:rFonts w:ascii="Trebuchet MS" w:hAnsi="Trebuchet MS"/>
          <w:color w:val="414141"/>
          <w:sz w:val="18"/>
          <w:szCs w:val="18"/>
        </w:rPr>
        <w:t>Benefits of IOC (Dependency Injection) are as follows:</w:t>
      </w: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9F5AAA" w:rsidTr="009F5AAA">
        <w:trPr>
          <w:tblCellSpacing w:w="0" w:type="dxa"/>
        </w:trPr>
        <w:tc>
          <w:tcPr>
            <w:tcW w:w="0" w:type="auto"/>
            <w:shd w:val="clear" w:color="auto" w:fill="FAFAFA"/>
            <w:vAlign w:val="center"/>
            <w:hideMark/>
          </w:tcPr>
          <w:p w:rsidR="009F5AAA" w:rsidRDefault="009F5AAA">
            <w:pPr>
              <w:rPr>
                <w:rFonts w:ascii="Arial" w:hAnsi="Arial" w:cs="Arial"/>
                <w:color w:val="000000"/>
                <w:sz w:val="14"/>
                <w:szCs w:val="14"/>
              </w:rPr>
            </w:pPr>
          </w:p>
        </w:tc>
      </w:tr>
    </w:tbl>
    <w:p w:rsidR="009F5AAA" w:rsidRDefault="009F5AAA" w:rsidP="009F5AAA">
      <w:pPr>
        <w:pStyle w:val="medlist"/>
        <w:numPr>
          <w:ilvl w:val="0"/>
          <w:numId w:val="37"/>
        </w:numPr>
        <w:spacing w:before="54" w:beforeAutospacing="0" w:after="54" w:afterAutospacing="0"/>
        <w:rPr>
          <w:rFonts w:ascii="Trebuchet MS" w:hAnsi="Trebuchet MS"/>
          <w:color w:val="414141"/>
          <w:sz w:val="18"/>
          <w:szCs w:val="18"/>
        </w:rPr>
      </w:pPr>
      <w:r>
        <w:rPr>
          <w:rFonts w:ascii="Trebuchet MS" w:hAnsi="Trebuchet MS"/>
          <w:color w:val="414141"/>
          <w:sz w:val="18"/>
          <w:szCs w:val="18"/>
        </w:rPr>
        <w:t>Minimizes the amount of code in your application. With IOC containers you do not care about how services are created and how you get references to the ones you need. You can also easily add additional services by adding a new constructor or a setter method with little or no extra configuration.</w:t>
      </w:r>
    </w:p>
    <w:p w:rsidR="009F5AAA" w:rsidRDefault="009F5AAA" w:rsidP="009F5AAA">
      <w:pPr>
        <w:pStyle w:val="medlist"/>
        <w:numPr>
          <w:ilvl w:val="0"/>
          <w:numId w:val="37"/>
        </w:numPr>
        <w:spacing w:before="54" w:beforeAutospacing="0" w:after="54" w:afterAutospacing="0"/>
        <w:rPr>
          <w:rFonts w:ascii="Trebuchet MS" w:hAnsi="Trebuchet MS"/>
          <w:color w:val="414141"/>
          <w:sz w:val="18"/>
          <w:szCs w:val="18"/>
        </w:rPr>
      </w:pPr>
      <w:r>
        <w:rPr>
          <w:rFonts w:ascii="Trebuchet MS" w:hAnsi="Trebuchet MS"/>
          <w:color w:val="414141"/>
          <w:sz w:val="18"/>
          <w:szCs w:val="18"/>
        </w:rPr>
        <w:t>Make your application more testable by not requiring any singletons or JNDI lookup mechanisms in your unit test cases. IOC containers make unit testing and switching implementations very easy by manually allowing you to inject your own objects into the object under test.</w:t>
      </w:r>
    </w:p>
    <w:p w:rsidR="009F5AAA" w:rsidRDefault="009F5AAA" w:rsidP="009F5AAA">
      <w:pPr>
        <w:pStyle w:val="medlist"/>
        <w:numPr>
          <w:ilvl w:val="0"/>
          <w:numId w:val="37"/>
        </w:numPr>
        <w:spacing w:before="54" w:beforeAutospacing="0" w:after="54" w:afterAutospacing="0"/>
        <w:rPr>
          <w:rFonts w:ascii="Trebuchet MS" w:hAnsi="Trebuchet MS"/>
          <w:color w:val="414141"/>
          <w:sz w:val="18"/>
          <w:szCs w:val="18"/>
        </w:rPr>
      </w:pPr>
      <w:r>
        <w:rPr>
          <w:rFonts w:ascii="Trebuchet MS" w:hAnsi="Trebuchet MS"/>
          <w:color w:val="414141"/>
          <w:sz w:val="18"/>
          <w:szCs w:val="18"/>
        </w:rPr>
        <w:t>Loose coupling is promoted with minimal effort and least intrusive mechanism. The factory design pattern is more intrusive because components or services need to be requested explicitly whereas in IOC the dependency is injected into requesting piece of code. Also some containers promote the design to interfaces not to implementations design concept by encouraging managed objects to implement a well-defined service interface of your own.</w:t>
      </w:r>
    </w:p>
    <w:p w:rsidR="009F5AAA" w:rsidRDefault="009F5AAA" w:rsidP="009F5AAA">
      <w:pPr>
        <w:pStyle w:val="medlist"/>
        <w:numPr>
          <w:ilvl w:val="0"/>
          <w:numId w:val="37"/>
        </w:numPr>
        <w:spacing w:before="54" w:beforeAutospacing="0" w:after="54" w:afterAutospacing="0"/>
        <w:rPr>
          <w:rFonts w:ascii="Trebuchet MS" w:hAnsi="Trebuchet MS"/>
          <w:color w:val="414141"/>
          <w:sz w:val="18"/>
          <w:szCs w:val="18"/>
        </w:rPr>
      </w:pPr>
      <w:r>
        <w:rPr>
          <w:rFonts w:ascii="Trebuchet MS" w:hAnsi="Trebuchet MS"/>
          <w:color w:val="414141"/>
          <w:sz w:val="18"/>
          <w:szCs w:val="18"/>
        </w:rPr>
        <w:lastRenderedPageBreak/>
        <w:t>IOC containers support eager instantiation and lazy loading of services. Containers also provide support for instantiation of managed objects, cyclical dependencies, life cycles management, and dependency resolution between managed objects etc.</w:t>
      </w: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tblPr>
      <w:tblGrid>
        <w:gridCol w:w="2363"/>
      </w:tblGrid>
      <w:tr w:rsidR="009F5AAA" w:rsidTr="009F5AAA">
        <w:trPr>
          <w:tblCellSpacing w:w="15" w:type="dxa"/>
        </w:trPr>
        <w:tc>
          <w:tcPr>
            <w:tcW w:w="0" w:type="auto"/>
            <w:vAlign w:val="center"/>
            <w:hideMark/>
          </w:tcPr>
          <w:tbl>
            <w:tblPr>
              <w:tblpPr w:leftFromText="45" w:rightFromText="45" w:vertAnchor="text"/>
              <w:tblW w:w="1250" w:type="pct"/>
              <w:tblBorders>
                <w:top w:val="single" w:sz="6" w:space="0" w:color="EFEFEF"/>
                <w:left w:val="single" w:sz="6" w:space="0" w:color="EFEFEF"/>
                <w:bottom w:val="single" w:sz="6" w:space="0" w:color="EFEFEF"/>
                <w:right w:val="single" w:sz="6" w:space="0" w:color="EFEFEF"/>
              </w:tblBorders>
              <w:tblCellMar>
                <w:top w:w="15" w:type="dxa"/>
                <w:left w:w="15" w:type="dxa"/>
                <w:bottom w:w="15" w:type="dxa"/>
                <w:right w:w="15" w:type="dxa"/>
              </w:tblCellMar>
              <w:tblLook w:val="04A0"/>
            </w:tblPr>
            <w:tblGrid>
              <w:gridCol w:w="911"/>
            </w:tblGrid>
            <w:tr w:rsidR="009F5AAA">
              <w:tc>
                <w:tcPr>
                  <w:tcW w:w="0" w:type="auto"/>
                  <w:tcBorders>
                    <w:top w:val="single" w:sz="6" w:space="0" w:color="ADD2E2"/>
                    <w:left w:val="single" w:sz="6" w:space="0" w:color="ADD2E2"/>
                    <w:bottom w:val="single" w:sz="6" w:space="0" w:color="ADD2E2"/>
                    <w:right w:val="single" w:sz="6" w:space="0" w:color="ADD2E2"/>
                  </w:tcBorders>
                  <w:shd w:val="clear" w:color="auto" w:fill="EFF3F7"/>
                  <w:tcMar>
                    <w:top w:w="54" w:type="dxa"/>
                    <w:left w:w="54" w:type="dxa"/>
                    <w:bottom w:w="54" w:type="dxa"/>
                    <w:right w:w="54" w:type="dxa"/>
                  </w:tcMar>
                  <w:vAlign w:val="center"/>
                  <w:hideMark/>
                </w:tcPr>
                <w:p w:rsidR="009F5AAA" w:rsidRDefault="009F5AAA">
                  <w:pPr>
                    <w:jc w:val="center"/>
                    <w:rPr>
                      <w:rFonts w:ascii="Trebuchet MS" w:hAnsi="Trebuchet MS"/>
                      <w:b/>
                      <w:bCs/>
                      <w:color w:val="414141"/>
                      <w:sz w:val="15"/>
                      <w:szCs w:val="15"/>
                    </w:rPr>
                  </w:pPr>
                  <w:r>
                    <w:rPr>
                      <w:rFonts w:ascii="Trebuchet MS" w:hAnsi="Trebuchet MS"/>
                      <w:b/>
                      <w:bCs/>
                      <w:color w:val="414141"/>
                      <w:sz w:val="15"/>
                      <w:szCs w:val="15"/>
                    </w:rPr>
                    <w:t>Don't Miss...</w:t>
                  </w:r>
                </w:p>
              </w:tc>
            </w:tr>
            <w:tr w:rsidR="009F5AAA">
              <w:tc>
                <w:tcPr>
                  <w:tcW w:w="0" w:type="auto"/>
                  <w:tcBorders>
                    <w:top w:val="outset" w:sz="6" w:space="0" w:color="auto"/>
                    <w:left w:val="outset" w:sz="6" w:space="0" w:color="auto"/>
                    <w:bottom w:val="outset" w:sz="6" w:space="0" w:color="auto"/>
                    <w:right w:val="outset" w:sz="6" w:space="0" w:color="auto"/>
                  </w:tcBorders>
                  <w:vAlign w:val="center"/>
                  <w:hideMark/>
                </w:tcPr>
                <w:p w:rsidR="009F5AAA" w:rsidRDefault="00A143DB">
                  <w:pPr>
                    <w:rPr>
                      <w:rFonts w:ascii="Trebuchet MS" w:hAnsi="Trebuchet MS"/>
                      <w:color w:val="414141"/>
                      <w:sz w:val="18"/>
                      <w:szCs w:val="18"/>
                    </w:rPr>
                  </w:pPr>
                  <w:hyperlink r:id="rId147" w:history="1">
                    <w:r w:rsidR="009F5AAA">
                      <w:rPr>
                        <w:rStyle w:val="Hyperlink"/>
                        <w:rFonts w:ascii="Trebuchet MS" w:hAnsi="Trebuchet MS"/>
                        <w:b/>
                        <w:bCs/>
                        <w:color w:val="FF6600"/>
                        <w:sz w:val="15"/>
                        <w:szCs w:val="15"/>
                      </w:rPr>
                      <w:t>Spring Certification article</w:t>
                    </w:r>
                  </w:hyperlink>
                </w:p>
              </w:tc>
            </w:tr>
            <w:tr w:rsidR="009F5AAA">
              <w:tc>
                <w:tcPr>
                  <w:tcW w:w="0" w:type="auto"/>
                  <w:tcBorders>
                    <w:top w:val="outset" w:sz="6" w:space="0" w:color="auto"/>
                    <w:left w:val="outset" w:sz="6" w:space="0" w:color="auto"/>
                    <w:bottom w:val="outset" w:sz="6" w:space="0" w:color="auto"/>
                    <w:right w:val="outset" w:sz="6" w:space="0" w:color="auto"/>
                  </w:tcBorders>
                  <w:vAlign w:val="center"/>
                  <w:hideMark/>
                </w:tcPr>
                <w:p w:rsidR="009F5AAA" w:rsidRDefault="00A143DB">
                  <w:pPr>
                    <w:rPr>
                      <w:rFonts w:ascii="Trebuchet MS" w:hAnsi="Trebuchet MS"/>
                      <w:color w:val="414141"/>
                      <w:sz w:val="18"/>
                      <w:szCs w:val="18"/>
                    </w:rPr>
                  </w:pPr>
                  <w:hyperlink r:id="rId148" w:history="1">
                    <w:r w:rsidR="009F5AAA">
                      <w:rPr>
                        <w:rStyle w:val="Hyperlink"/>
                        <w:rFonts w:ascii="Trebuchet MS" w:hAnsi="Trebuchet MS"/>
                        <w:b/>
                        <w:bCs/>
                        <w:color w:val="FF6600"/>
                        <w:sz w:val="15"/>
                        <w:szCs w:val="15"/>
                      </w:rPr>
                      <w:t>Spring Basic Tutorial</w:t>
                    </w:r>
                  </w:hyperlink>
                </w:p>
              </w:tc>
            </w:tr>
            <w:tr w:rsidR="009F5AAA">
              <w:tc>
                <w:tcPr>
                  <w:tcW w:w="0" w:type="auto"/>
                  <w:tcBorders>
                    <w:top w:val="outset" w:sz="6" w:space="0" w:color="auto"/>
                    <w:left w:val="outset" w:sz="6" w:space="0" w:color="auto"/>
                    <w:bottom w:val="outset" w:sz="6" w:space="0" w:color="auto"/>
                    <w:right w:val="outset" w:sz="6" w:space="0" w:color="auto"/>
                  </w:tcBorders>
                  <w:vAlign w:val="center"/>
                  <w:hideMark/>
                </w:tcPr>
                <w:p w:rsidR="009F5AAA" w:rsidRDefault="00A143DB">
                  <w:pPr>
                    <w:rPr>
                      <w:rFonts w:ascii="Trebuchet MS" w:hAnsi="Trebuchet MS"/>
                      <w:color w:val="414141"/>
                      <w:sz w:val="18"/>
                      <w:szCs w:val="18"/>
                    </w:rPr>
                  </w:pPr>
                  <w:hyperlink r:id="rId149" w:history="1">
                    <w:r w:rsidR="009F5AAA">
                      <w:rPr>
                        <w:rStyle w:val="Hyperlink"/>
                        <w:rFonts w:ascii="Trebuchet MS" w:hAnsi="Trebuchet MS"/>
                        <w:b/>
                        <w:bCs/>
                        <w:color w:val="FF6600"/>
                        <w:sz w:val="15"/>
                        <w:szCs w:val="15"/>
                      </w:rPr>
                      <w:t>JSF Basic Tutorial</w:t>
                    </w:r>
                  </w:hyperlink>
                </w:p>
              </w:tc>
            </w:tr>
            <w:tr w:rsidR="009F5AAA">
              <w:tc>
                <w:tcPr>
                  <w:tcW w:w="0" w:type="auto"/>
                  <w:tcBorders>
                    <w:top w:val="outset" w:sz="6" w:space="0" w:color="auto"/>
                    <w:left w:val="outset" w:sz="6" w:space="0" w:color="auto"/>
                    <w:bottom w:val="outset" w:sz="6" w:space="0" w:color="auto"/>
                    <w:right w:val="outset" w:sz="6" w:space="0" w:color="auto"/>
                  </w:tcBorders>
                  <w:vAlign w:val="center"/>
                  <w:hideMark/>
                </w:tcPr>
                <w:p w:rsidR="009F5AAA" w:rsidRDefault="00A143DB">
                  <w:pPr>
                    <w:rPr>
                      <w:rFonts w:ascii="Trebuchet MS" w:hAnsi="Trebuchet MS"/>
                      <w:color w:val="414141"/>
                      <w:sz w:val="18"/>
                      <w:szCs w:val="18"/>
                    </w:rPr>
                  </w:pPr>
                  <w:hyperlink r:id="rId150" w:history="1">
                    <w:r w:rsidR="009F5AAA">
                      <w:rPr>
                        <w:rStyle w:val="Hyperlink"/>
                        <w:rFonts w:ascii="Trebuchet MS" w:hAnsi="Trebuchet MS"/>
                        <w:b/>
                        <w:bCs/>
                        <w:color w:val="FF6600"/>
                        <w:sz w:val="15"/>
                        <w:szCs w:val="15"/>
                      </w:rPr>
                      <w:t>JSF-Spring2.0 Integration</w:t>
                    </w:r>
                  </w:hyperlink>
                </w:p>
              </w:tc>
            </w:tr>
            <w:tr w:rsidR="009F5AAA">
              <w:tc>
                <w:tcPr>
                  <w:tcW w:w="0" w:type="auto"/>
                  <w:tcBorders>
                    <w:top w:val="outset" w:sz="6" w:space="0" w:color="auto"/>
                    <w:left w:val="outset" w:sz="6" w:space="0" w:color="auto"/>
                    <w:bottom w:val="outset" w:sz="6" w:space="0" w:color="auto"/>
                    <w:right w:val="outset" w:sz="6" w:space="0" w:color="auto"/>
                  </w:tcBorders>
                  <w:vAlign w:val="center"/>
                  <w:hideMark/>
                </w:tcPr>
                <w:p w:rsidR="009F5AAA" w:rsidRDefault="00A143DB">
                  <w:pPr>
                    <w:rPr>
                      <w:rFonts w:ascii="Trebuchet MS" w:hAnsi="Trebuchet MS"/>
                      <w:color w:val="414141"/>
                      <w:sz w:val="18"/>
                      <w:szCs w:val="18"/>
                    </w:rPr>
                  </w:pPr>
                  <w:hyperlink r:id="rId151" w:history="1">
                    <w:r w:rsidR="009F5AAA">
                      <w:rPr>
                        <w:rStyle w:val="Hyperlink"/>
                        <w:rFonts w:ascii="Trebuchet MS" w:hAnsi="Trebuchet MS"/>
                        <w:b/>
                        <w:bCs/>
                        <w:color w:val="FF6600"/>
                        <w:sz w:val="15"/>
                        <w:szCs w:val="15"/>
                      </w:rPr>
                      <w:t>Spring-iBatis Integration</w:t>
                    </w:r>
                  </w:hyperlink>
                </w:p>
              </w:tc>
            </w:tr>
          </w:tbl>
          <w:p w:rsidR="009F5AAA" w:rsidRDefault="009F5AAA">
            <w:pPr>
              <w:rPr>
                <w:sz w:val="24"/>
                <w:szCs w:val="24"/>
              </w:rPr>
            </w:pPr>
          </w:p>
        </w:tc>
      </w:tr>
    </w:tbl>
    <w:p w:rsidR="009F5AAA" w:rsidRDefault="009F5AAA" w:rsidP="009F5AAA">
      <w:pPr>
        <w:pStyle w:val="que"/>
        <w:spacing w:before="54" w:beforeAutospacing="0" w:after="54" w:afterAutospacing="0"/>
        <w:rPr>
          <w:rFonts w:ascii="Trebuchet MS" w:hAnsi="Trebuchet MS"/>
          <w:b/>
          <w:bCs/>
          <w:color w:val="0863A5"/>
          <w:sz w:val="18"/>
          <w:szCs w:val="18"/>
        </w:rPr>
      </w:pPr>
      <w:r>
        <w:rPr>
          <w:rStyle w:val="queindex"/>
          <w:rFonts w:ascii="Trebuchet MS" w:hAnsi="Trebuchet MS"/>
          <w:b/>
          <w:bCs/>
          <w:color w:val="414141"/>
          <w:sz w:val="18"/>
          <w:szCs w:val="18"/>
        </w:rPr>
        <w:t>4. </w:t>
      </w:r>
      <w:r>
        <w:rPr>
          <w:rStyle w:val="apple-converted-space"/>
          <w:rFonts w:ascii="Trebuchet MS" w:hAnsi="Trebuchet MS"/>
          <w:b/>
          <w:bCs/>
          <w:color w:val="0863A5"/>
          <w:sz w:val="18"/>
          <w:szCs w:val="18"/>
        </w:rPr>
        <w:t> </w:t>
      </w:r>
      <w:r>
        <w:rPr>
          <w:rFonts w:ascii="Trebuchet MS" w:hAnsi="Trebuchet MS"/>
          <w:b/>
          <w:bCs/>
          <w:color w:val="0863A5"/>
          <w:sz w:val="18"/>
          <w:szCs w:val="18"/>
        </w:rPr>
        <w:t xml:space="preserve">What is </w:t>
      </w:r>
      <w:proofErr w:type="gramStart"/>
      <w:r>
        <w:rPr>
          <w:rFonts w:ascii="Trebuchet MS" w:hAnsi="Trebuchet MS"/>
          <w:b/>
          <w:bCs/>
          <w:color w:val="0863A5"/>
          <w:sz w:val="18"/>
          <w:szCs w:val="18"/>
        </w:rPr>
        <w:t>Spring ?</w:t>
      </w:r>
      <w:proofErr w:type="gramEnd"/>
    </w:p>
    <w:p w:rsidR="009F5AAA" w:rsidRDefault="009F5AAA" w:rsidP="009F5AAA">
      <w:pPr>
        <w:pStyle w:val="medlist"/>
        <w:spacing w:before="54" w:beforeAutospacing="0" w:after="54" w:afterAutospacing="0"/>
        <w:rPr>
          <w:rFonts w:ascii="Trebuchet MS" w:hAnsi="Trebuchet MS"/>
          <w:color w:val="414141"/>
          <w:sz w:val="18"/>
          <w:szCs w:val="18"/>
        </w:rPr>
      </w:pPr>
      <w:r>
        <w:rPr>
          <w:rFonts w:ascii="Trebuchet MS" w:hAnsi="Trebuchet MS"/>
          <w:color w:val="414141"/>
          <w:sz w:val="18"/>
          <w:szCs w:val="18"/>
        </w:rPr>
        <w:t xml:space="preserve">Spring is an open source framework created to address the complexity of enterprise application development. One of the chief advantages of the </w:t>
      </w:r>
      <w:proofErr w:type="gramStart"/>
      <w:r>
        <w:rPr>
          <w:rFonts w:ascii="Trebuchet MS" w:hAnsi="Trebuchet MS"/>
          <w:color w:val="414141"/>
          <w:sz w:val="18"/>
          <w:szCs w:val="18"/>
        </w:rPr>
        <w:t>Spring</w:t>
      </w:r>
      <w:proofErr w:type="gramEnd"/>
      <w:r>
        <w:rPr>
          <w:rFonts w:ascii="Trebuchet MS" w:hAnsi="Trebuchet MS"/>
          <w:color w:val="414141"/>
          <w:sz w:val="18"/>
          <w:szCs w:val="18"/>
        </w:rPr>
        <w:t xml:space="preserve"> framework is its layered architecture, which allows you to be selective about which of its components you use while also providing a cohesive framework for J2EE application development.</w:t>
      </w:r>
    </w:p>
    <w:p w:rsidR="009F5AAA" w:rsidRDefault="009F5AAA" w:rsidP="009F5AAA">
      <w:pPr>
        <w:rPr>
          <w:rStyle w:val="queindex"/>
          <w:rFonts w:ascii="Times New Roman" w:hAnsi="Times New Roman"/>
        </w:rPr>
      </w:pPr>
    </w:p>
    <w:p w:rsidR="009F5AAA" w:rsidRDefault="009F5AAA" w:rsidP="009F5AAA">
      <w:pPr>
        <w:pStyle w:val="que"/>
        <w:spacing w:before="54" w:beforeAutospacing="0" w:after="54" w:afterAutospacing="0"/>
        <w:rPr>
          <w:rFonts w:ascii="Trebuchet MS" w:hAnsi="Trebuchet MS"/>
          <w:b/>
          <w:bCs/>
          <w:color w:val="0863A5"/>
        </w:rPr>
      </w:pPr>
      <w:r>
        <w:rPr>
          <w:rStyle w:val="queindex"/>
          <w:rFonts w:ascii="Trebuchet MS" w:hAnsi="Trebuchet MS"/>
          <w:b/>
          <w:bCs/>
          <w:color w:val="414141"/>
          <w:sz w:val="18"/>
          <w:szCs w:val="18"/>
        </w:rPr>
        <w:t>5. </w:t>
      </w:r>
      <w:r>
        <w:rPr>
          <w:rFonts w:ascii="Trebuchet MS" w:hAnsi="Trebuchet MS"/>
          <w:b/>
          <w:bCs/>
          <w:color w:val="0863A5"/>
          <w:sz w:val="18"/>
          <w:szCs w:val="18"/>
        </w:rPr>
        <w:t xml:space="preserve">What are the advantages of </w:t>
      </w:r>
      <w:proofErr w:type="gramStart"/>
      <w:r>
        <w:rPr>
          <w:rFonts w:ascii="Trebuchet MS" w:hAnsi="Trebuchet MS"/>
          <w:b/>
          <w:bCs/>
          <w:color w:val="0863A5"/>
          <w:sz w:val="18"/>
          <w:szCs w:val="18"/>
        </w:rPr>
        <w:t>Spring</w:t>
      </w:r>
      <w:proofErr w:type="gramEnd"/>
      <w:r>
        <w:rPr>
          <w:rFonts w:ascii="Trebuchet MS" w:hAnsi="Trebuchet MS"/>
          <w:b/>
          <w:bCs/>
          <w:color w:val="0863A5"/>
          <w:sz w:val="18"/>
          <w:szCs w:val="18"/>
        </w:rPr>
        <w:t xml:space="preserve"> framework?</w:t>
      </w:r>
    </w:p>
    <w:p w:rsidR="009F5AAA" w:rsidRDefault="009F5AAA" w:rsidP="009F5AAA">
      <w:pPr>
        <w:pStyle w:val="medlist"/>
        <w:spacing w:before="54" w:beforeAutospacing="0" w:after="54" w:afterAutospacing="0"/>
        <w:rPr>
          <w:rFonts w:ascii="Trebuchet MS" w:hAnsi="Trebuchet MS"/>
          <w:color w:val="414141"/>
          <w:sz w:val="18"/>
          <w:szCs w:val="18"/>
        </w:rPr>
      </w:pPr>
      <w:r>
        <w:rPr>
          <w:rFonts w:ascii="Trebuchet MS" w:hAnsi="Trebuchet MS"/>
          <w:color w:val="414141"/>
          <w:sz w:val="18"/>
          <w:szCs w:val="18"/>
        </w:rPr>
        <w:t xml:space="preserve">The advantages of </w:t>
      </w:r>
      <w:proofErr w:type="gramStart"/>
      <w:r>
        <w:rPr>
          <w:rFonts w:ascii="Trebuchet MS" w:hAnsi="Trebuchet MS"/>
          <w:color w:val="414141"/>
          <w:sz w:val="18"/>
          <w:szCs w:val="18"/>
        </w:rPr>
        <w:t>Spring</w:t>
      </w:r>
      <w:proofErr w:type="gramEnd"/>
      <w:r>
        <w:rPr>
          <w:rFonts w:ascii="Trebuchet MS" w:hAnsi="Trebuchet MS"/>
          <w:color w:val="414141"/>
          <w:sz w:val="18"/>
          <w:szCs w:val="18"/>
        </w:rPr>
        <w:t xml:space="preserve"> are as follows:</w:t>
      </w:r>
    </w:p>
    <w:p w:rsidR="009F5AAA" w:rsidRDefault="009F5AAA" w:rsidP="009F5AAA">
      <w:pPr>
        <w:numPr>
          <w:ilvl w:val="0"/>
          <w:numId w:val="38"/>
        </w:numPr>
        <w:spacing w:before="100" w:beforeAutospacing="1" w:after="100" w:afterAutospacing="1" w:line="240" w:lineRule="auto"/>
        <w:rPr>
          <w:rFonts w:ascii="Trebuchet MS" w:hAnsi="Trebuchet MS"/>
          <w:color w:val="414141"/>
          <w:sz w:val="18"/>
          <w:szCs w:val="18"/>
        </w:rPr>
      </w:pPr>
      <w:r>
        <w:rPr>
          <w:rFonts w:ascii="Trebuchet MS" w:hAnsi="Trebuchet MS"/>
          <w:color w:val="414141"/>
          <w:sz w:val="18"/>
          <w:szCs w:val="18"/>
        </w:rPr>
        <w:t>Spring has layered architecture. Use what you need and leave you don't need now.</w:t>
      </w:r>
    </w:p>
    <w:p w:rsidR="009F5AAA" w:rsidRDefault="009F5AAA" w:rsidP="009F5AAA">
      <w:pPr>
        <w:numPr>
          <w:ilvl w:val="0"/>
          <w:numId w:val="38"/>
        </w:numPr>
        <w:spacing w:before="100" w:beforeAutospacing="1" w:after="100" w:afterAutospacing="1" w:line="240" w:lineRule="auto"/>
        <w:rPr>
          <w:rFonts w:ascii="Trebuchet MS" w:hAnsi="Trebuchet MS"/>
          <w:color w:val="414141"/>
          <w:sz w:val="18"/>
          <w:szCs w:val="18"/>
        </w:rPr>
      </w:pPr>
      <w:r>
        <w:rPr>
          <w:rFonts w:ascii="Trebuchet MS" w:hAnsi="Trebuchet MS"/>
          <w:color w:val="414141"/>
          <w:sz w:val="18"/>
          <w:szCs w:val="18"/>
        </w:rPr>
        <w:t>Spring Enables POJO Programming. There is no behind the scene magic here. POJO programming enables continuous integration and testability.</w:t>
      </w:r>
    </w:p>
    <w:p w:rsidR="009F5AAA" w:rsidRDefault="009F5AAA" w:rsidP="009F5AAA">
      <w:pPr>
        <w:numPr>
          <w:ilvl w:val="0"/>
          <w:numId w:val="38"/>
        </w:numPr>
        <w:spacing w:before="100" w:beforeAutospacing="1" w:after="100" w:afterAutospacing="1" w:line="240" w:lineRule="auto"/>
        <w:rPr>
          <w:rFonts w:ascii="Trebuchet MS" w:hAnsi="Trebuchet MS"/>
          <w:color w:val="414141"/>
          <w:sz w:val="18"/>
          <w:szCs w:val="18"/>
        </w:rPr>
      </w:pPr>
      <w:r>
        <w:rPr>
          <w:rFonts w:ascii="Trebuchet MS" w:hAnsi="Trebuchet MS"/>
          <w:color w:val="414141"/>
          <w:sz w:val="18"/>
          <w:szCs w:val="18"/>
        </w:rPr>
        <w:t>Dependency Injection and Inversion of Control Simplifies JDBC</w:t>
      </w:r>
    </w:p>
    <w:p w:rsidR="009F5AAA" w:rsidRDefault="009F5AAA" w:rsidP="009F5AAA">
      <w:pPr>
        <w:numPr>
          <w:ilvl w:val="0"/>
          <w:numId w:val="38"/>
        </w:numPr>
        <w:spacing w:before="100" w:beforeAutospacing="1" w:after="100" w:afterAutospacing="1" w:line="240" w:lineRule="auto"/>
        <w:rPr>
          <w:rFonts w:ascii="Trebuchet MS" w:hAnsi="Trebuchet MS"/>
          <w:color w:val="414141"/>
          <w:sz w:val="18"/>
          <w:szCs w:val="18"/>
        </w:rPr>
      </w:pPr>
      <w:r>
        <w:rPr>
          <w:rFonts w:ascii="Trebuchet MS" w:hAnsi="Trebuchet MS"/>
          <w:color w:val="414141"/>
          <w:sz w:val="18"/>
          <w:szCs w:val="18"/>
        </w:rPr>
        <w:t>Open source and no vendor lock-in.</w:t>
      </w:r>
    </w:p>
    <w:p w:rsidR="009F5AAA" w:rsidRDefault="009F5AAA" w:rsidP="009F5AAA">
      <w:pPr>
        <w:pStyle w:val="que"/>
        <w:spacing w:before="54" w:beforeAutospacing="0" w:after="54" w:afterAutospacing="0"/>
        <w:rPr>
          <w:rFonts w:ascii="Trebuchet MS" w:hAnsi="Trebuchet MS"/>
          <w:b/>
          <w:bCs/>
          <w:color w:val="0863A5"/>
          <w:sz w:val="18"/>
          <w:szCs w:val="18"/>
        </w:rPr>
      </w:pPr>
      <w:r>
        <w:rPr>
          <w:rStyle w:val="queindex"/>
          <w:rFonts w:ascii="Trebuchet MS" w:hAnsi="Trebuchet MS"/>
          <w:b/>
          <w:bCs/>
          <w:color w:val="414141"/>
          <w:sz w:val="18"/>
          <w:szCs w:val="18"/>
        </w:rPr>
        <w:t>6. </w:t>
      </w:r>
      <w:r>
        <w:rPr>
          <w:rFonts w:ascii="Trebuchet MS" w:hAnsi="Trebuchet MS"/>
          <w:b/>
          <w:bCs/>
          <w:color w:val="0863A5"/>
          <w:sz w:val="18"/>
          <w:szCs w:val="18"/>
        </w:rPr>
        <w:t xml:space="preserve">What are features of </w:t>
      </w:r>
      <w:proofErr w:type="gramStart"/>
      <w:r>
        <w:rPr>
          <w:rFonts w:ascii="Trebuchet MS" w:hAnsi="Trebuchet MS"/>
          <w:b/>
          <w:bCs/>
          <w:color w:val="0863A5"/>
          <w:sz w:val="18"/>
          <w:szCs w:val="18"/>
        </w:rPr>
        <w:t>Spring ?</w:t>
      </w:r>
      <w:proofErr w:type="gramEnd"/>
    </w:p>
    <w:p w:rsidR="009F5AAA" w:rsidRDefault="009F5AAA" w:rsidP="009F5AAA">
      <w:pPr>
        <w:numPr>
          <w:ilvl w:val="0"/>
          <w:numId w:val="39"/>
        </w:numPr>
        <w:spacing w:before="100" w:beforeAutospacing="1" w:after="100" w:afterAutospacing="1" w:line="240" w:lineRule="auto"/>
        <w:rPr>
          <w:rFonts w:ascii="Trebuchet MS" w:hAnsi="Trebuchet MS"/>
          <w:b/>
          <w:bCs/>
          <w:color w:val="000066"/>
          <w:sz w:val="16"/>
          <w:szCs w:val="16"/>
        </w:rPr>
      </w:pPr>
      <w:r>
        <w:rPr>
          <w:rFonts w:ascii="Trebuchet MS" w:hAnsi="Trebuchet MS"/>
          <w:b/>
          <w:bCs/>
          <w:color w:val="000066"/>
          <w:sz w:val="16"/>
          <w:szCs w:val="16"/>
        </w:rPr>
        <w:t>Lightweight:</w:t>
      </w:r>
    </w:p>
    <w:p w:rsidR="009F5AAA" w:rsidRDefault="009F5AAA" w:rsidP="009F5AAA">
      <w:pPr>
        <w:pStyle w:val="medlist"/>
        <w:spacing w:before="54" w:beforeAutospacing="0" w:after="54" w:afterAutospacing="0"/>
        <w:ind w:left="720"/>
        <w:rPr>
          <w:rFonts w:ascii="Trebuchet MS" w:hAnsi="Trebuchet MS"/>
          <w:color w:val="414141"/>
          <w:sz w:val="18"/>
          <w:szCs w:val="18"/>
        </w:rPr>
      </w:pPr>
      <w:proofErr w:type="gramStart"/>
      <w:r>
        <w:rPr>
          <w:rFonts w:ascii="Trebuchet MS" w:hAnsi="Trebuchet MS"/>
          <w:color w:val="414141"/>
          <w:sz w:val="18"/>
          <w:szCs w:val="18"/>
        </w:rPr>
        <w:t>spring</w:t>
      </w:r>
      <w:proofErr w:type="gramEnd"/>
      <w:r>
        <w:rPr>
          <w:rFonts w:ascii="Trebuchet MS" w:hAnsi="Trebuchet MS"/>
          <w:color w:val="414141"/>
          <w:sz w:val="18"/>
          <w:szCs w:val="18"/>
        </w:rPr>
        <w:t xml:space="preserve"> is lightweight when it comes to size and transparency. The basic version of spring framework is around 1MB. And the processing overhead is also very negligible.</w:t>
      </w:r>
    </w:p>
    <w:p w:rsidR="009F5AAA" w:rsidRDefault="009F5AAA" w:rsidP="009F5AAA">
      <w:pPr>
        <w:numPr>
          <w:ilvl w:val="0"/>
          <w:numId w:val="39"/>
        </w:numPr>
        <w:spacing w:before="100" w:beforeAutospacing="1" w:after="100" w:afterAutospacing="1" w:line="240" w:lineRule="auto"/>
        <w:rPr>
          <w:rFonts w:ascii="Trebuchet MS" w:hAnsi="Trebuchet MS"/>
          <w:b/>
          <w:bCs/>
          <w:color w:val="000066"/>
          <w:sz w:val="16"/>
          <w:szCs w:val="16"/>
        </w:rPr>
      </w:pPr>
      <w:r>
        <w:rPr>
          <w:rFonts w:ascii="Trebuchet MS" w:hAnsi="Trebuchet MS"/>
          <w:b/>
          <w:bCs/>
          <w:color w:val="000066"/>
          <w:sz w:val="16"/>
          <w:szCs w:val="16"/>
        </w:rPr>
        <w:t>Inversion of control (IOC):</w:t>
      </w:r>
    </w:p>
    <w:p w:rsidR="009F5AAA" w:rsidRDefault="009F5AAA" w:rsidP="009F5AAA">
      <w:pPr>
        <w:pStyle w:val="medlist"/>
        <w:spacing w:before="54" w:beforeAutospacing="0" w:after="54" w:afterAutospacing="0"/>
        <w:ind w:left="720"/>
        <w:rPr>
          <w:rFonts w:ascii="Trebuchet MS" w:hAnsi="Trebuchet MS"/>
          <w:color w:val="414141"/>
          <w:sz w:val="18"/>
          <w:szCs w:val="18"/>
        </w:rPr>
      </w:pPr>
      <w:r>
        <w:rPr>
          <w:rFonts w:ascii="Trebuchet MS" w:hAnsi="Trebuchet MS"/>
          <w:color w:val="414141"/>
          <w:sz w:val="18"/>
          <w:szCs w:val="18"/>
        </w:rPr>
        <w:t>Loose coupling is achieved in spring using the technique Inversion of Control. The objects give their dependencies instead of creating or looking for dependent objects.</w:t>
      </w:r>
    </w:p>
    <w:p w:rsidR="009F5AAA" w:rsidRDefault="009F5AAA" w:rsidP="009F5AAA">
      <w:pPr>
        <w:numPr>
          <w:ilvl w:val="0"/>
          <w:numId w:val="39"/>
        </w:numPr>
        <w:spacing w:before="100" w:beforeAutospacing="1" w:after="100" w:afterAutospacing="1" w:line="240" w:lineRule="auto"/>
        <w:rPr>
          <w:rFonts w:ascii="Trebuchet MS" w:hAnsi="Trebuchet MS"/>
          <w:b/>
          <w:bCs/>
          <w:color w:val="000066"/>
          <w:sz w:val="16"/>
          <w:szCs w:val="16"/>
        </w:rPr>
      </w:pPr>
      <w:r>
        <w:rPr>
          <w:rFonts w:ascii="Trebuchet MS" w:hAnsi="Trebuchet MS"/>
          <w:b/>
          <w:bCs/>
          <w:color w:val="000066"/>
          <w:sz w:val="16"/>
          <w:szCs w:val="16"/>
        </w:rPr>
        <w:t>Aspect oriented (AOP):</w:t>
      </w:r>
    </w:p>
    <w:p w:rsidR="009F5AAA" w:rsidRDefault="009F5AAA" w:rsidP="009F5AAA">
      <w:pPr>
        <w:pStyle w:val="medlist"/>
        <w:spacing w:before="54" w:beforeAutospacing="0" w:after="54" w:afterAutospacing="0"/>
        <w:ind w:left="720"/>
        <w:rPr>
          <w:rFonts w:ascii="Trebuchet MS" w:hAnsi="Trebuchet MS"/>
          <w:color w:val="414141"/>
          <w:sz w:val="18"/>
          <w:szCs w:val="18"/>
        </w:rPr>
      </w:pPr>
      <w:r>
        <w:rPr>
          <w:rFonts w:ascii="Trebuchet MS" w:hAnsi="Trebuchet MS"/>
          <w:color w:val="414141"/>
          <w:sz w:val="18"/>
          <w:szCs w:val="18"/>
        </w:rPr>
        <w:t>Spring supports Aspect oriented programming and enables cohesive development by separating application business logic from system services.</w:t>
      </w:r>
    </w:p>
    <w:p w:rsidR="009F5AAA" w:rsidRDefault="009F5AAA" w:rsidP="009F5AAA">
      <w:pPr>
        <w:numPr>
          <w:ilvl w:val="0"/>
          <w:numId w:val="39"/>
        </w:numPr>
        <w:spacing w:before="100" w:beforeAutospacing="1" w:after="100" w:afterAutospacing="1" w:line="240" w:lineRule="auto"/>
        <w:rPr>
          <w:rFonts w:ascii="Trebuchet MS" w:hAnsi="Trebuchet MS"/>
          <w:b/>
          <w:bCs/>
          <w:color w:val="000066"/>
          <w:sz w:val="16"/>
          <w:szCs w:val="16"/>
        </w:rPr>
      </w:pPr>
      <w:r>
        <w:rPr>
          <w:rFonts w:ascii="Trebuchet MS" w:hAnsi="Trebuchet MS"/>
          <w:b/>
          <w:bCs/>
          <w:color w:val="000066"/>
          <w:sz w:val="16"/>
          <w:szCs w:val="16"/>
        </w:rPr>
        <w:t>Container:</w:t>
      </w:r>
    </w:p>
    <w:p w:rsidR="009F5AAA" w:rsidRDefault="009F5AAA" w:rsidP="009F5AAA">
      <w:pPr>
        <w:pStyle w:val="medlist"/>
        <w:spacing w:before="54" w:beforeAutospacing="0" w:after="54" w:afterAutospacing="0"/>
        <w:ind w:left="720"/>
        <w:rPr>
          <w:rFonts w:ascii="Trebuchet MS" w:hAnsi="Trebuchet MS"/>
          <w:color w:val="414141"/>
          <w:sz w:val="18"/>
          <w:szCs w:val="18"/>
        </w:rPr>
      </w:pPr>
      <w:r>
        <w:rPr>
          <w:rFonts w:ascii="Trebuchet MS" w:hAnsi="Trebuchet MS"/>
          <w:color w:val="414141"/>
          <w:sz w:val="18"/>
          <w:szCs w:val="18"/>
        </w:rPr>
        <w:t>Spring contains and manages the life cycle and configuration of application objects.</w:t>
      </w:r>
    </w:p>
    <w:p w:rsidR="009F5AAA" w:rsidRDefault="009F5AAA" w:rsidP="009F5AAA">
      <w:pPr>
        <w:numPr>
          <w:ilvl w:val="0"/>
          <w:numId w:val="39"/>
        </w:numPr>
        <w:spacing w:before="100" w:beforeAutospacing="1" w:after="100" w:afterAutospacing="1" w:line="240" w:lineRule="auto"/>
        <w:rPr>
          <w:rFonts w:ascii="Trebuchet MS" w:hAnsi="Trebuchet MS"/>
          <w:b/>
          <w:bCs/>
          <w:color w:val="000066"/>
          <w:sz w:val="16"/>
          <w:szCs w:val="16"/>
        </w:rPr>
      </w:pPr>
      <w:r>
        <w:rPr>
          <w:rFonts w:ascii="Trebuchet MS" w:hAnsi="Trebuchet MS"/>
          <w:b/>
          <w:bCs/>
          <w:color w:val="000066"/>
          <w:sz w:val="16"/>
          <w:szCs w:val="16"/>
        </w:rPr>
        <w:t>MVC Framework:</w:t>
      </w:r>
    </w:p>
    <w:p w:rsidR="009F5AAA" w:rsidRDefault="009F5AAA" w:rsidP="009F5AAA">
      <w:pPr>
        <w:pStyle w:val="medlist"/>
        <w:spacing w:before="54" w:beforeAutospacing="0" w:after="54" w:afterAutospacing="0"/>
        <w:ind w:left="720"/>
        <w:rPr>
          <w:rFonts w:ascii="Trebuchet MS" w:hAnsi="Trebuchet MS"/>
          <w:color w:val="414141"/>
          <w:sz w:val="18"/>
          <w:szCs w:val="18"/>
        </w:rPr>
      </w:pPr>
      <w:r>
        <w:rPr>
          <w:rFonts w:ascii="Trebuchet MS" w:hAnsi="Trebuchet MS"/>
          <w:color w:val="414141"/>
          <w:sz w:val="18"/>
          <w:szCs w:val="18"/>
        </w:rPr>
        <w:t xml:space="preserve">Spring comes with MVC web application framework, built on core </w:t>
      </w:r>
      <w:proofErr w:type="gramStart"/>
      <w:r>
        <w:rPr>
          <w:rFonts w:ascii="Trebuchet MS" w:hAnsi="Trebuchet MS"/>
          <w:color w:val="414141"/>
          <w:sz w:val="18"/>
          <w:szCs w:val="18"/>
        </w:rPr>
        <w:t>Spring</w:t>
      </w:r>
      <w:proofErr w:type="gramEnd"/>
      <w:r>
        <w:rPr>
          <w:rFonts w:ascii="Trebuchet MS" w:hAnsi="Trebuchet MS"/>
          <w:color w:val="414141"/>
          <w:sz w:val="18"/>
          <w:szCs w:val="18"/>
        </w:rPr>
        <w:t xml:space="preserve"> functionality. This framework is highly configurable via strategy interfaces, and accommodates multiple view technologies like JSP, Velocity, Tiles, iText, and POI. But other frameworks can be easily used instead of Spring MVC Framework.</w:t>
      </w:r>
    </w:p>
    <w:p w:rsidR="009F5AAA" w:rsidRDefault="009F5AAA" w:rsidP="009F5AAA">
      <w:pPr>
        <w:numPr>
          <w:ilvl w:val="0"/>
          <w:numId w:val="39"/>
        </w:numPr>
        <w:spacing w:before="100" w:beforeAutospacing="1" w:after="100" w:afterAutospacing="1" w:line="240" w:lineRule="auto"/>
        <w:rPr>
          <w:rFonts w:ascii="Trebuchet MS" w:hAnsi="Trebuchet MS"/>
          <w:b/>
          <w:bCs/>
          <w:color w:val="000066"/>
          <w:sz w:val="16"/>
          <w:szCs w:val="16"/>
        </w:rPr>
      </w:pPr>
      <w:r>
        <w:rPr>
          <w:rFonts w:ascii="Trebuchet MS" w:hAnsi="Trebuchet MS"/>
          <w:b/>
          <w:bCs/>
          <w:color w:val="000066"/>
          <w:sz w:val="16"/>
          <w:szCs w:val="16"/>
        </w:rPr>
        <w:t>Transaction Management:</w:t>
      </w:r>
    </w:p>
    <w:p w:rsidR="009F5AAA" w:rsidRDefault="009F5AAA" w:rsidP="009F5AAA">
      <w:pPr>
        <w:pStyle w:val="medlist"/>
        <w:spacing w:before="54" w:beforeAutospacing="0" w:after="54" w:afterAutospacing="0"/>
        <w:ind w:left="720"/>
        <w:rPr>
          <w:rFonts w:ascii="Trebuchet MS" w:hAnsi="Trebuchet MS"/>
          <w:color w:val="414141"/>
          <w:sz w:val="18"/>
          <w:szCs w:val="18"/>
        </w:rPr>
      </w:pPr>
      <w:r>
        <w:rPr>
          <w:rFonts w:ascii="Trebuchet MS" w:hAnsi="Trebuchet MS"/>
          <w:color w:val="414141"/>
          <w:sz w:val="18"/>
          <w:szCs w:val="18"/>
        </w:rPr>
        <w:t xml:space="preserve">Spring framework provides a generic abstraction layer for transaction management. </w:t>
      </w:r>
      <w:proofErr w:type="gramStart"/>
      <w:r>
        <w:rPr>
          <w:rFonts w:ascii="Trebuchet MS" w:hAnsi="Trebuchet MS"/>
          <w:color w:val="414141"/>
          <w:sz w:val="18"/>
          <w:szCs w:val="18"/>
        </w:rPr>
        <w:t>This allowing the developer to add the pluggable transaction managers, and making it easy to demarcate transactions without dealing with low-level issues.</w:t>
      </w:r>
      <w:proofErr w:type="gramEnd"/>
      <w:r>
        <w:rPr>
          <w:rFonts w:ascii="Trebuchet MS" w:hAnsi="Trebuchet MS"/>
          <w:color w:val="414141"/>
          <w:sz w:val="18"/>
          <w:szCs w:val="18"/>
        </w:rPr>
        <w:t xml:space="preserve"> Spring's transaction support is not tied to J2EE environments and it can be also used in container less environments.</w:t>
      </w:r>
    </w:p>
    <w:p w:rsidR="009F5AAA" w:rsidRDefault="009F5AAA" w:rsidP="009F5AAA">
      <w:pPr>
        <w:numPr>
          <w:ilvl w:val="0"/>
          <w:numId w:val="39"/>
        </w:numPr>
        <w:spacing w:before="100" w:beforeAutospacing="1" w:after="100" w:afterAutospacing="1" w:line="240" w:lineRule="auto"/>
        <w:rPr>
          <w:rFonts w:ascii="Trebuchet MS" w:hAnsi="Trebuchet MS"/>
          <w:b/>
          <w:bCs/>
          <w:color w:val="000066"/>
          <w:sz w:val="16"/>
          <w:szCs w:val="16"/>
        </w:rPr>
      </w:pPr>
      <w:r>
        <w:rPr>
          <w:rFonts w:ascii="Trebuchet MS" w:hAnsi="Trebuchet MS"/>
          <w:b/>
          <w:bCs/>
          <w:color w:val="000066"/>
          <w:sz w:val="16"/>
          <w:szCs w:val="16"/>
        </w:rPr>
        <w:lastRenderedPageBreak/>
        <w:t>JDBC Exception Handling:</w:t>
      </w:r>
    </w:p>
    <w:p w:rsidR="009F5AAA" w:rsidRDefault="009F5AAA" w:rsidP="009F5AAA">
      <w:pPr>
        <w:pStyle w:val="medlist"/>
        <w:spacing w:before="54" w:beforeAutospacing="0" w:after="54" w:afterAutospacing="0"/>
        <w:ind w:left="720"/>
        <w:rPr>
          <w:rFonts w:ascii="Trebuchet MS" w:hAnsi="Trebuchet MS"/>
          <w:color w:val="414141"/>
          <w:sz w:val="18"/>
          <w:szCs w:val="18"/>
        </w:rPr>
      </w:pPr>
      <w:r>
        <w:rPr>
          <w:rFonts w:ascii="Trebuchet MS" w:hAnsi="Trebuchet MS"/>
          <w:color w:val="414141"/>
          <w:sz w:val="18"/>
          <w:szCs w:val="18"/>
        </w:rPr>
        <w:t xml:space="preserve">The JDBC abstraction layer of the </w:t>
      </w:r>
      <w:proofErr w:type="gramStart"/>
      <w:r>
        <w:rPr>
          <w:rFonts w:ascii="Trebuchet MS" w:hAnsi="Trebuchet MS"/>
          <w:color w:val="414141"/>
          <w:sz w:val="18"/>
          <w:szCs w:val="18"/>
        </w:rPr>
        <w:t>Spring</w:t>
      </w:r>
      <w:proofErr w:type="gramEnd"/>
      <w:r>
        <w:rPr>
          <w:rFonts w:ascii="Trebuchet MS" w:hAnsi="Trebuchet MS"/>
          <w:color w:val="414141"/>
          <w:sz w:val="18"/>
          <w:szCs w:val="18"/>
        </w:rPr>
        <w:t xml:space="preserve"> offers a meaningful exception hierarchy, which simplifies the error handling strategy. Integration with Hibernate, JDO, and iBATIS: Spring provides best Integration services with Hibernate, JDO and iBATIS</w:t>
      </w:r>
    </w:p>
    <w:p w:rsidR="009F5AAA" w:rsidRDefault="009F5AAA" w:rsidP="009F5AAA">
      <w:pPr>
        <w:pStyle w:val="que"/>
        <w:spacing w:before="54" w:beforeAutospacing="0" w:after="54" w:afterAutospacing="0"/>
        <w:rPr>
          <w:rFonts w:ascii="Trebuchet MS" w:hAnsi="Trebuchet MS"/>
          <w:b/>
          <w:bCs/>
          <w:color w:val="0863A5"/>
          <w:sz w:val="18"/>
          <w:szCs w:val="18"/>
        </w:rPr>
      </w:pPr>
      <w:r>
        <w:rPr>
          <w:rStyle w:val="queindex"/>
          <w:rFonts w:ascii="Trebuchet MS" w:hAnsi="Trebuchet MS"/>
          <w:b/>
          <w:bCs/>
          <w:color w:val="414141"/>
          <w:sz w:val="18"/>
          <w:szCs w:val="18"/>
        </w:rPr>
        <w:t>7. </w:t>
      </w:r>
      <w:r>
        <w:rPr>
          <w:rFonts w:ascii="Trebuchet MS" w:hAnsi="Trebuchet MS"/>
          <w:b/>
          <w:bCs/>
          <w:color w:val="0863A5"/>
          <w:sz w:val="18"/>
          <w:szCs w:val="18"/>
        </w:rPr>
        <w:t xml:space="preserve">How many modules are there in </w:t>
      </w:r>
      <w:proofErr w:type="gramStart"/>
      <w:r>
        <w:rPr>
          <w:rFonts w:ascii="Trebuchet MS" w:hAnsi="Trebuchet MS"/>
          <w:b/>
          <w:bCs/>
          <w:color w:val="0863A5"/>
          <w:sz w:val="18"/>
          <w:szCs w:val="18"/>
        </w:rPr>
        <w:t>Spring</w:t>
      </w:r>
      <w:proofErr w:type="gramEnd"/>
      <w:r>
        <w:rPr>
          <w:rFonts w:ascii="Trebuchet MS" w:hAnsi="Trebuchet MS"/>
          <w:b/>
          <w:bCs/>
          <w:color w:val="0863A5"/>
          <w:sz w:val="18"/>
          <w:szCs w:val="18"/>
        </w:rPr>
        <w:t>? What are they?</w:t>
      </w:r>
    </w:p>
    <w:p w:rsidR="009F5AAA" w:rsidRDefault="009F5AAA" w:rsidP="009F5AAA">
      <w:pPr>
        <w:jc w:val="right"/>
        <w:rPr>
          <w:rFonts w:ascii="Arial" w:hAnsi="Arial" w:cs="Arial"/>
          <w:color w:val="000000"/>
          <w:sz w:val="14"/>
          <w:szCs w:val="14"/>
        </w:rPr>
      </w:pPr>
      <w:r>
        <w:rPr>
          <w:rFonts w:ascii="Arial" w:hAnsi="Arial" w:cs="Arial"/>
          <w:color w:val="000000"/>
          <w:sz w:val="14"/>
          <w:szCs w:val="14"/>
        </w:rPr>
        <w:t>(</w:t>
      </w:r>
      <w:r>
        <w:rPr>
          <w:rFonts w:ascii="Arial" w:hAnsi="Arial" w:cs="Arial"/>
          <w:b/>
          <w:bCs/>
          <w:color w:val="000000"/>
          <w:sz w:val="14"/>
          <w:szCs w:val="14"/>
        </w:rPr>
        <w:t xml:space="preserve">Roll over to view the </w:t>
      </w:r>
      <w:proofErr w:type="gramStart"/>
      <w:r>
        <w:rPr>
          <w:rFonts w:ascii="Arial" w:hAnsi="Arial" w:cs="Arial"/>
          <w:b/>
          <w:bCs/>
          <w:color w:val="000000"/>
          <w:sz w:val="14"/>
          <w:szCs w:val="14"/>
        </w:rPr>
        <w:t>Image</w:t>
      </w:r>
      <w:r>
        <w:rPr>
          <w:rStyle w:val="apple-converted-space"/>
          <w:rFonts w:ascii="Arial" w:hAnsi="Arial" w:cs="Arial"/>
          <w:color w:val="000000"/>
          <w:sz w:val="14"/>
          <w:szCs w:val="14"/>
        </w:rPr>
        <w:t> </w:t>
      </w:r>
      <w:r>
        <w:rPr>
          <w:rFonts w:ascii="Arial" w:hAnsi="Arial" w:cs="Arial"/>
          <w:color w:val="000000"/>
          <w:sz w:val="14"/>
          <w:szCs w:val="14"/>
        </w:rPr>
        <w:t>)</w:t>
      </w:r>
      <w:proofErr w:type="gramEnd"/>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tblPr>
      <w:tblGrid>
        <w:gridCol w:w="3420"/>
      </w:tblGrid>
      <w:tr w:rsidR="009F5AAA" w:rsidTr="009F5AAA">
        <w:trPr>
          <w:tblCellSpacing w:w="15" w:type="dxa"/>
        </w:trPr>
        <w:tc>
          <w:tcPr>
            <w:tcW w:w="0" w:type="auto"/>
            <w:vAlign w:val="center"/>
            <w:hideMark/>
          </w:tcPr>
          <w:p w:rsidR="009F5AAA" w:rsidRDefault="009F5AAA">
            <w:pPr>
              <w:rPr>
                <w:sz w:val="24"/>
                <w:szCs w:val="24"/>
              </w:rPr>
            </w:pPr>
            <w:bookmarkStart w:id="1305" w:name="quickView|he|diaView"/>
            <w:r>
              <w:rPr>
                <w:noProof/>
                <w:color w:val="0863A5"/>
              </w:rPr>
              <w:drawing>
                <wp:inline distT="0" distB="0" distL="0" distR="0">
                  <wp:extent cx="2087880" cy="1311275"/>
                  <wp:effectExtent l="19050" t="0" r="7620" b="0"/>
                  <wp:docPr id="96" name="Picture 96" descr="Spring Framework Modules">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pring Framework Modules">
                            <a:hlinkClick r:id="rId145"/>
                          </pic:cNvPr>
                          <pic:cNvPicPr>
                            <a:picLocks noChangeAspect="1" noChangeArrowheads="1"/>
                          </pic:cNvPicPr>
                        </pic:nvPicPr>
                        <pic:blipFill>
                          <a:blip r:embed="rId152"/>
                          <a:srcRect/>
                          <a:stretch>
                            <a:fillRect/>
                          </a:stretch>
                        </pic:blipFill>
                        <pic:spPr bwMode="auto">
                          <a:xfrm>
                            <a:off x="0" y="0"/>
                            <a:ext cx="2087880" cy="1311275"/>
                          </a:xfrm>
                          <a:prstGeom prst="rect">
                            <a:avLst/>
                          </a:prstGeom>
                          <a:noFill/>
                          <a:ln w="9525">
                            <a:noFill/>
                            <a:miter lim="800000"/>
                            <a:headEnd/>
                            <a:tailEnd/>
                          </a:ln>
                        </pic:spPr>
                      </pic:pic>
                    </a:graphicData>
                  </a:graphic>
                </wp:inline>
              </w:drawing>
            </w:r>
            <w:bookmarkEnd w:id="1305"/>
          </w:p>
        </w:tc>
      </w:tr>
    </w:tbl>
    <w:p w:rsidR="009F5AAA" w:rsidRDefault="009F5AAA" w:rsidP="009F5AAA">
      <w:pPr>
        <w:pStyle w:val="medlist"/>
        <w:spacing w:before="54" w:beforeAutospacing="0" w:after="54" w:afterAutospacing="0"/>
        <w:rPr>
          <w:rFonts w:ascii="Trebuchet MS" w:hAnsi="Trebuchet MS"/>
        </w:rPr>
      </w:pPr>
      <w:r>
        <w:rPr>
          <w:rFonts w:ascii="Trebuchet MS" w:hAnsi="Trebuchet MS"/>
          <w:color w:val="414141"/>
          <w:sz w:val="18"/>
          <w:szCs w:val="18"/>
        </w:rPr>
        <w:t>       Spring comprises of seven modules. They are</w:t>
      </w:r>
      <w:proofErr w:type="gramStart"/>
      <w:r>
        <w:rPr>
          <w:rFonts w:ascii="Trebuchet MS" w:hAnsi="Trebuchet MS"/>
          <w:color w:val="414141"/>
          <w:sz w:val="18"/>
          <w:szCs w:val="18"/>
        </w:rPr>
        <w:t>..</w:t>
      </w:r>
      <w:proofErr w:type="gramEnd"/>
    </w:p>
    <w:p w:rsidR="009F5AAA" w:rsidRDefault="009F5AAA" w:rsidP="009F5AAA">
      <w:pPr>
        <w:numPr>
          <w:ilvl w:val="0"/>
          <w:numId w:val="40"/>
        </w:numPr>
        <w:spacing w:before="100" w:beforeAutospacing="1" w:after="100" w:afterAutospacing="1" w:line="240" w:lineRule="auto"/>
        <w:rPr>
          <w:rFonts w:ascii="Trebuchet MS" w:hAnsi="Trebuchet MS"/>
          <w:b/>
          <w:bCs/>
          <w:color w:val="000066"/>
          <w:sz w:val="16"/>
          <w:szCs w:val="16"/>
        </w:rPr>
      </w:pPr>
      <w:r>
        <w:rPr>
          <w:rFonts w:ascii="Trebuchet MS" w:hAnsi="Trebuchet MS"/>
          <w:b/>
          <w:bCs/>
          <w:color w:val="000066"/>
          <w:sz w:val="16"/>
          <w:szCs w:val="16"/>
        </w:rPr>
        <w:t>The core container:</w:t>
      </w:r>
    </w:p>
    <w:p w:rsidR="009F5AAA" w:rsidRDefault="009F5AAA" w:rsidP="009F5AAA">
      <w:pPr>
        <w:spacing w:beforeAutospacing="1" w:after="0" w:afterAutospacing="1"/>
        <w:ind w:left="720"/>
        <w:rPr>
          <w:rFonts w:ascii="Trebuchet MS" w:hAnsi="Trebuchet MS"/>
          <w:color w:val="414141"/>
          <w:sz w:val="18"/>
          <w:szCs w:val="18"/>
        </w:rPr>
      </w:pPr>
      <w:r>
        <w:rPr>
          <w:rFonts w:ascii="Trebuchet MS" w:hAnsi="Trebuchet MS"/>
          <w:color w:val="414141"/>
          <w:sz w:val="18"/>
          <w:szCs w:val="18"/>
        </w:rPr>
        <w:t xml:space="preserve">The core container provides the essential functionality of the </w:t>
      </w:r>
      <w:proofErr w:type="gramStart"/>
      <w:r>
        <w:rPr>
          <w:rFonts w:ascii="Trebuchet MS" w:hAnsi="Trebuchet MS"/>
          <w:color w:val="414141"/>
          <w:sz w:val="18"/>
          <w:szCs w:val="18"/>
        </w:rPr>
        <w:t>Spring</w:t>
      </w:r>
      <w:proofErr w:type="gramEnd"/>
      <w:r>
        <w:rPr>
          <w:rFonts w:ascii="Trebuchet MS" w:hAnsi="Trebuchet MS"/>
          <w:color w:val="414141"/>
          <w:sz w:val="18"/>
          <w:szCs w:val="18"/>
        </w:rPr>
        <w:t xml:space="preserve"> framework. A primary component of the core container is the</w:t>
      </w:r>
      <w:r>
        <w:rPr>
          <w:rStyle w:val="apple-converted-space"/>
          <w:rFonts w:ascii="Trebuchet MS" w:hAnsi="Trebuchet MS"/>
          <w:color w:val="414141"/>
          <w:sz w:val="18"/>
          <w:szCs w:val="18"/>
        </w:rPr>
        <w:t> </w:t>
      </w:r>
      <w:r>
        <w:rPr>
          <w:rStyle w:val="HTMLCode"/>
          <w:rFonts w:eastAsiaTheme="minorEastAsia"/>
          <w:color w:val="222222"/>
          <w:sz w:val="16"/>
          <w:szCs w:val="16"/>
        </w:rPr>
        <w:t>BeanFactory</w:t>
      </w:r>
      <w:r>
        <w:rPr>
          <w:rFonts w:ascii="Trebuchet MS" w:hAnsi="Trebuchet MS"/>
          <w:color w:val="414141"/>
          <w:sz w:val="18"/>
          <w:szCs w:val="18"/>
        </w:rPr>
        <w:t>, an implementation of the Factory pattern. The</w:t>
      </w:r>
      <w:r>
        <w:rPr>
          <w:rStyle w:val="apple-converted-space"/>
          <w:rFonts w:ascii="Trebuchet MS" w:hAnsi="Trebuchet MS"/>
          <w:color w:val="414141"/>
          <w:sz w:val="18"/>
          <w:szCs w:val="18"/>
        </w:rPr>
        <w:t> </w:t>
      </w:r>
      <w:r>
        <w:rPr>
          <w:rStyle w:val="HTMLCode"/>
          <w:rFonts w:eastAsiaTheme="minorEastAsia"/>
          <w:color w:val="222222"/>
          <w:sz w:val="16"/>
          <w:szCs w:val="16"/>
        </w:rPr>
        <w:t>BeanFactory</w:t>
      </w:r>
      <w:r>
        <w:rPr>
          <w:rStyle w:val="apple-converted-space"/>
          <w:rFonts w:ascii="Trebuchet MS" w:hAnsi="Trebuchet MS"/>
          <w:color w:val="414141"/>
          <w:sz w:val="18"/>
          <w:szCs w:val="18"/>
        </w:rPr>
        <w:t> </w:t>
      </w:r>
      <w:r>
        <w:rPr>
          <w:rFonts w:ascii="Trebuchet MS" w:hAnsi="Trebuchet MS"/>
          <w:color w:val="414141"/>
          <w:sz w:val="18"/>
          <w:szCs w:val="18"/>
        </w:rPr>
        <w:t>applies the</w:t>
      </w:r>
      <w:r>
        <w:rPr>
          <w:rStyle w:val="apple-converted-space"/>
          <w:rFonts w:ascii="Trebuchet MS" w:hAnsi="Trebuchet MS"/>
          <w:color w:val="414141"/>
          <w:sz w:val="18"/>
          <w:szCs w:val="18"/>
        </w:rPr>
        <w:t> </w:t>
      </w:r>
      <w:r>
        <w:rPr>
          <w:rStyle w:val="Emphasis"/>
          <w:rFonts w:ascii="Trebuchet MS" w:hAnsi="Trebuchet MS"/>
          <w:color w:val="414141"/>
          <w:sz w:val="18"/>
          <w:szCs w:val="18"/>
        </w:rPr>
        <w:t>Inversion of Control</w:t>
      </w:r>
      <w:r>
        <w:rPr>
          <w:rStyle w:val="apple-converted-space"/>
          <w:rFonts w:ascii="Trebuchet MS" w:hAnsi="Trebuchet MS"/>
          <w:color w:val="414141"/>
          <w:sz w:val="18"/>
          <w:szCs w:val="18"/>
        </w:rPr>
        <w:t> </w:t>
      </w:r>
      <w:r>
        <w:rPr>
          <w:rFonts w:ascii="Trebuchet MS" w:hAnsi="Trebuchet MS"/>
          <w:color w:val="414141"/>
          <w:sz w:val="18"/>
          <w:szCs w:val="18"/>
        </w:rPr>
        <w:t>(IOC) pattern to separate an application's configuration and dependency specification from the actual application code.</w:t>
      </w:r>
    </w:p>
    <w:p w:rsidR="009F5AAA" w:rsidRDefault="009F5AAA" w:rsidP="009F5AAA">
      <w:pPr>
        <w:numPr>
          <w:ilvl w:val="0"/>
          <w:numId w:val="40"/>
        </w:numPr>
        <w:spacing w:before="100" w:beforeAutospacing="1" w:after="100" w:afterAutospacing="1" w:line="240" w:lineRule="auto"/>
        <w:rPr>
          <w:rFonts w:ascii="Trebuchet MS" w:hAnsi="Trebuchet MS"/>
          <w:b/>
          <w:bCs/>
          <w:color w:val="000066"/>
          <w:sz w:val="16"/>
          <w:szCs w:val="16"/>
        </w:rPr>
      </w:pPr>
      <w:r>
        <w:rPr>
          <w:rFonts w:ascii="Trebuchet MS" w:hAnsi="Trebuchet MS"/>
          <w:b/>
          <w:bCs/>
          <w:color w:val="000066"/>
          <w:sz w:val="16"/>
          <w:szCs w:val="16"/>
        </w:rPr>
        <w:t>Spring context:</w:t>
      </w:r>
    </w:p>
    <w:p w:rsidR="009F5AAA" w:rsidRDefault="009F5AAA" w:rsidP="009F5AAA">
      <w:pPr>
        <w:spacing w:before="100" w:beforeAutospacing="1" w:after="100" w:afterAutospacing="1"/>
        <w:ind w:left="720"/>
        <w:rPr>
          <w:rFonts w:ascii="Trebuchet MS" w:hAnsi="Trebuchet MS"/>
          <w:color w:val="414141"/>
          <w:sz w:val="18"/>
          <w:szCs w:val="18"/>
        </w:rPr>
      </w:pPr>
      <w:r>
        <w:rPr>
          <w:rFonts w:ascii="Trebuchet MS" w:hAnsi="Trebuchet MS"/>
          <w:color w:val="414141"/>
          <w:sz w:val="18"/>
          <w:szCs w:val="18"/>
        </w:rPr>
        <w:t xml:space="preserve">The </w:t>
      </w:r>
      <w:proofErr w:type="gramStart"/>
      <w:r>
        <w:rPr>
          <w:rFonts w:ascii="Trebuchet MS" w:hAnsi="Trebuchet MS"/>
          <w:color w:val="414141"/>
          <w:sz w:val="18"/>
          <w:szCs w:val="18"/>
        </w:rPr>
        <w:t>Spring</w:t>
      </w:r>
      <w:proofErr w:type="gramEnd"/>
      <w:r>
        <w:rPr>
          <w:rFonts w:ascii="Trebuchet MS" w:hAnsi="Trebuchet MS"/>
          <w:color w:val="414141"/>
          <w:sz w:val="18"/>
          <w:szCs w:val="18"/>
        </w:rPr>
        <w:t xml:space="preserve"> context is a configuration file that provides context information to the Spring framework. The </w:t>
      </w:r>
      <w:proofErr w:type="gramStart"/>
      <w:r>
        <w:rPr>
          <w:rFonts w:ascii="Trebuchet MS" w:hAnsi="Trebuchet MS"/>
          <w:color w:val="414141"/>
          <w:sz w:val="18"/>
          <w:szCs w:val="18"/>
        </w:rPr>
        <w:t>Spring</w:t>
      </w:r>
      <w:proofErr w:type="gramEnd"/>
      <w:r>
        <w:rPr>
          <w:rFonts w:ascii="Trebuchet MS" w:hAnsi="Trebuchet MS"/>
          <w:color w:val="414141"/>
          <w:sz w:val="18"/>
          <w:szCs w:val="18"/>
        </w:rPr>
        <w:t xml:space="preserve"> context includes enterprise services such as JNDI, EJB, e-mail, internalization, validation, and scheduling functionality.</w:t>
      </w:r>
    </w:p>
    <w:p w:rsidR="009F5AAA" w:rsidRDefault="009F5AAA" w:rsidP="009F5AAA">
      <w:pPr>
        <w:numPr>
          <w:ilvl w:val="0"/>
          <w:numId w:val="40"/>
        </w:numPr>
        <w:spacing w:before="100" w:beforeAutospacing="1" w:after="100" w:afterAutospacing="1" w:line="240" w:lineRule="auto"/>
        <w:rPr>
          <w:rFonts w:ascii="Trebuchet MS" w:hAnsi="Trebuchet MS"/>
          <w:b/>
          <w:bCs/>
          <w:color w:val="000066"/>
          <w:sz w:val="16"/>
          <w:szCs w:val="16"/>
        </w:rPr>
      </w:pPr>
      <w:r>
        <w:rPr>
          <w:rFonts w:ascii="Trebuchet MS" w:hAnsi="Trebuchet MS"/>
          <w:b/>
          <w:bCs/>
          <w:color w:val="000066"/>
          <w:sz w:val="16"/>
          <w:szCs w:val="16"/>
        </w:rPr>
        <w:t>Spring AOP:</w:t>
      </w:r>
    </w:p>
    <w:p w:rsidR="009F5AAA" w:rsidRDefault="009F5AAA" w:rsidP="009F5AAA">
      <w:pPr>
        <w:spacing w:before="100" w:beforeAutospacing="1" w:after="100" w:afterAutospacing="1"/>
        <w:ind w:left="720"/>
        <w:rPr>
          <w:rFonts w:ascii="Trebuchet MS" w:hAnsi="Trebuchet MS"/>
          <w:color w:val="414141"/>
          <w:sz w:val="18"/>
          <w:szCs w:val="18"/>
        </w:rPr>
      </w:pPr>
      <w:r>
        <w:rPr>
          <w:rFonts w:ascii="Trebuchet MS" w:hAnsi="Trebuchet MS"/>
          <w:color w:val="414141"/>
          <w:sz w:val="18"/>
          <w:szCs w:val="18"/>
        </w:rPr>
        <w:t xml:space="preserve">The Spring AOP module integrates aspect-oriented programming functionality directly into the </w:t>
      </w:r>
      <w:proofErr w:type="gramStart"/>
      <w:r>
        <w:rPr>
          <w:rFonts w:ascii="Trebuchet MS" w:hAnsi="Trebuchet MS"/>
          <w:color w:val="414141"/>
          <w:sz w:val="18"/>
          <w:szCs w:val="18"/>
        </w:rPr>
        <w:t>Spring</w:t>
      </w:r>
      <w:proofErr w:type="gramEnd"/>
      <w:r>
        <w:rPr>
          <w:rFonts w:ascii="Trebuchet MS" w:hAnsi="Trebuchet MS"/>
          <w:color w:val="414141"/>
          <w:sz w:val="18"/>
          <w:szCs w:val="18"/>
        </w:rPr>
        <w:t xml:space="preserve"> framework, through its configuration management feature. As a result you can easily AOP-enable any object managed by the </w:t>
      </w:r>
      <w:proofErr w:type="gramStart"/>
      <w:r>
        <w:rPr>
          <w:rFonts w:ascii="Trebuchet MS" w:hAnsi="Trebuchet MS"/>
          <w:color w:val="414141"/>
          <w:sz w:val="18"/>
          <w:szCs w:val="18"/>
        </w:rPr>
        <w:t>Spring</w:t>
      </w:r>
      <w:proofErr w:type="gramEnd"/>
      <w:r>
        <w:rPr>
          <w:rFonts w:ascii="Trebuchet MS" w:hAnsi="Trebuchet MS"/>
          <w:color w:val="414141"/>
          <w:sz w:val="18"/>
          <w:szCs w:val="18"/>
        </w:rPr>
        <w:t xml:space="preserve"> framework. The Spring AOP module provides transaction management services for objects in any Spring-based application. With Spring AOP you can incorporate declarative transaction management into your applications without relying on EJB components.</w:t>
      </w:r>
    </w:p>
    <w:p w:rsidR="009F5AAA" w:rsidRDefault="009F5AAA" w:rsidP="009F5AAA">
      <w:pPr>
        <w:numPr>
          <w:ilvl w:val="0"/>
          <w:numId w:val="40"/>
        </w:numPr>
        <w:spacing w:before="100" w:beforeAutospacing="1" w:after="100" w:afterAutospacing="1" w:line="240" w:lineRule="auto"/>
        <w:rPr>
          <w:rFonts w:ascii="Trebuchet MS" w:hAnsi="Trebuchet MS"/>
          <w:b/>
          <w:bCs/>
          <w:color w:val="000066"/>
          <w:sz w:val="16"/>
          <w:szCs w:val="16"/>
        </w:rPr>
      </w:pPr>
      <w:r>
        <w:rPr>
          <w:rFonts w:ascii="Trebuchet MS" w:hAnsi="Trebuchet MS"/>
          <w:b/>
          <w:bCs/>
          <w:color w:val="000066"/>
          <w:sz w:val="16"/>
          <w:szCs w:val="16"/>
        </w:rPr>
        <w:t>Spring DAO:</w:t>
      </w:r>
    </w:p>
    <w:p w:rsidR="009F5AAA" w:rsidRDefault="009F5AAA" w:rsidP="009F5AAA">
      <w:pPr>
        <w:spacing w:before="100" w:beforeAutospacing="1" w:after="100" w:afterAutospacing="1"/>
        <w:ind w:left="720"/>
        <w:rPr>
          <w:rFonts w:ascii="Trebuchet MS" w:hAnsi="Trebuchet MS"/>
          <w:color w:val="414141"/>
          <w:sz w:val="18"/>
          <w:szCs w:val="18"/>
        </w:rPr>
      </w:pPr>
      <w:r>
        <w:rPr>
          <w:rFonts w:ascii="Trebuchet MS" w:hAnsi="Trebuchet MS"/>
          <w:color w:val="414141"/>
          <w:sz w:val="18"/>
          <w:szCs w:val="18"/>
        </w:rPr>
        <w:t xml:space="preserve">The Spring JDBC DAO abstraction layer offers a meaningful exception hierarchy for managing the exception handling and error messages thrown by different database vendors. The exception hierarchy simplifies error handling and greatly reduces the amount of exception code you need to write, such as opening and closing connections. Spring DAO's JDBC-oriented exceptions comply </w:t>
      </w:r>
      <w:proofErr w:type="gramStart"/>
      <w:r>
        <w:rPr>
          <w:rFonts w:ascii="Trebuchet MS" w:hAnsi="Trebuchet MS"/>
          <w:color w:val="414141"/>
          <w:sz w:val="18"/>
          <w:szCs w:val="18"/>
        </w:rPr>
        <w:t>to</w:t>
      </w:r>
      <w:proofErr w:type="gramEnd"/>
      <w:r>
        <w:rPr>
          <w:rFonts w:ascii="Trebuchet MS" w:hAnsi="Trebuchet MS"/>
          <w:color w:val="414141"/>
          <w:sz w:val="18"/>
          <w:szCs w:val="18"/>
        </w:rPr>
        <w:t xml:space="preserve"> its generic DAO exception hierarchy.</w:t>
      </w:r>
    </w:p>
    <w:p w:rsidR="009F5AAA" w:rsidRDefault="009F5AAA" w:rsidP="009F5AAA">
      <w:pPr>
        <w:numPr>
          <w:ilvl w:val="0"/>
          <w:numId w:val="40"/>
        </w:numPr>
        <w:spacing w:before="100" w:beforeAutospacing="1" w:after="100" w:afterAutospacing="1" w:line="240" w:lineRule="auto"/>
        <w:rPr>
          <w:rFonts w:ascii="Trebuchet MS" w:hAnsi="Trebuchet MS"/>
          <w:b/>
          <w:bCs/>
          <w:color w:val="000066"/>
          <w:sz w:val="16"/>
          <w:szCs w:val="16"/>
        </w:rPr>
      </w:pPr>
      <w:r>
        <w:rPr>
          <w:rFonts w:ascii="Trebuchet MS" w:hAnsi="Trebuchet MS"/>
          <w:b/>
          <w:bCs/>
          <w:color w:val="000066"/>
          <w:sz w:val="16"/>
          <w:szCs w:val="16"/>
        </w:rPr>
        <w:t>Spring ORM:</w:t>
      </w:r>
    </w:p>
    <w:p w:rsidR="009F5AAA" w:rsidRDefault="009F5AAA" w:rsidP="009F5AAA">
      <w:pPr>
        <w:spacing w:before="100" w:beforeAutospacing="1" w:after="100" w:afterAutospacing="1"/>
        <w:ind w:left="720"/>
        <w:rPr>
          <w:rFonts w:ascii="Trebuchet MS" w:hAnsi="Trebuchet MS"/>
          <w:color w:val="414141"/>
          <w:sz w:val="18"/>
          <w:szCs w:val="18"/>
        </w:rPr>
      </w:pPr>
      <w:r>
        <w:rPr>
          <w:rFonts w:ascii="Trebuchet MS" w:hAnsi="Trebuchet MS"/>
          <w:color w:val="414141"/>
          <w:sz w:val="18"/>
          <w:szCs w:val="18"/>
        </w:rPr>
        <w:t xml:space="preserve">The </w:t>
      </w:r>
      <w:proofErr w:type="gramStart"/>
      <w:r>
        <w:rPr>
          <w:rFonts w:ascii="Trebuchet MS" w:hAnsi="Trebuchet MS"/>
          <w:color w:val="414141"/>
          <w:sz w:val="18"/>
          <w:szCs w:val="18"/>
        </w:rPr>
        <w:t>Spring</w:t>
      </w:r>
      <w:proofErr w:type="gramEnd"/>
      <w:r>
        <w:rPr>
          <w:rFonts w:ascii="Trebuchet MS" w:hAnsi="Trebuchet MS"/>
          <w:color w:val="414141"/>
          <w:sz w:val="18"/>
          <w:szCs w:val="18"/>
        </w:rPr>
        <w:t xml:space="preserve"> framework plugs into several ORM frameworks to provide its Object Relational tool, including JDO, Hibernate, and iBatis SQL Maps. All of these comply </w:t>
      </w:r>
      <w:proofErr w:type="gramStart"/>
      <w:r>
        <w:rPr>
          <w:rFonts w:ascii="Trebuchet MS" w:hAnsi="Trebuchet MS"/>
          <w:color w:val="414141"/>
          <w:sz w:val="18"/>
          <w:szCs w:val="18"/>
        </w:rPr>
        <w:t>to</w:t>
      </w:r>
      <w:proofErr w:type="gramEnd"/>
      <w:r>
        <w:rPr>
          <w:rFonts w:ascii="Trebuchet MS" w:hAnsi="Trebuchet MS"/>
          <w:color w:val="414141"/>
          <w:sz w:val="18"/>
          <w:szCs w:val="18"/>
        </w:rPr>
        <w:t xml:space="preserve"> Spring's generic transaction and DAO exception hierarchies.</w:t>
      </w:r>
    </w:p>
    <w:p w:rsidR="009F5AAA" w:rsidRDefault="009F5AAA" w:rsidP="009F5AAA">
      <w:pPr>
        <w:numPr>
          <w:ilvl w:val="0"/>
          <w:numId w:val="40"/>
        </w:numPr>
        <w:spacing w:before="100" w:beforeAutospacing="1" w:after="100" w:afterAutospacing="1" w:line="240" w:lineRule="auto"/>
        <w:rPr>
          <w:rFonts w:ascii="Trebuchet MS" w:hAnsi="Trebuchet MS"/>
          <w:b/>
          <w:bCs/>
          <w:color w:val="000066"/>
          <w:sz w:val="16"/>
          <w:szCs w:val="16"/>
        </w:rPr>
      </w:pPr>
      <w:r>
        <w:rPr>
          <w:rFonts w:ascii="Trebuchet MS" w:hAnsi="Trebuchet MS"/>
          <w:b/>
          <w:bCs/>
          <w:color w:val="000066"/>
          <w:sz w:val="16"/>
          <w:szCs w:val="16"/>
        </w:rPr>
        <w:t>Spring Web module:</w:t>
      </w:r>
    </w:p>
    <w:p w:rsidR="009F5AAA" w:rsidRDefault="009F5AAA" w:rsidP="009F5AAA">
      <w:pPr>
        <w:spacing w:before="100" w:beforeAutospacing="1" w:after="100" w:afterAutospacing="1"/>
        <w:ind w:left="720"/>
        <w:rPr>
          <w:rFonts w:ascii="Trebuchet MS" w:hAnsi="Trebuchet MS"/>
          <w:color w:val="414141"/>
          <w:sz w:val="18"/>
          <w:szCs w:val="18"/>
        </w:rPr>
      </w:pPr>
      <w:r>
        <w:rPr>
          <w:rFonts w:ascii="Trebuchet MS" w:hAnsi="Trebuchet MS"/>
          <w:color w:val="414141"/>
          <w:sz w:val="18"/>
          <w:szCs w:val="18"/>
        </w:rPr>
        <w:t xml:space="preserve">The Web context module builds on top of the application context module, providing contexts for Web-based applications. As a result, the </w:t>
      </w:r>
      <w:proofErr w:type="gramStart"/>
      <w:r>
        <w:rPr>
          <w:rFonts w:ascii="Trebuchet MS" w:hAnsi="Trebuchet MS"/>
          <w:color w:val="414141"/>
          <w:sz w:val="18"/>
          <w:szCs w:val="18"/>
        </w:rPr>
        <w:t>Spring</w:t>
      </w:r>
      <w:proofErr w:type="gramEnd"/>
      <w:r>
        <w:rPr>
          <w:rFonts w:ascii="Trebuchet MS" w:hAnsi="Trebuchet MS"/>
          <w:color w:val="414141"/>
          <w:sz w:val="18"/>
          <w:szCs w:val="18"/>
        </w:rPr>
        <w:t xml:space="preserve"> framework supports integration with Jakarta Struts. The Web </w:t>
      </w:r>
      <w:r>
        <w:rPr>
          <w:rFonts w:ascii="Trebuchet MS" w:hAnsi="Trebuchet MS"/>
          <w:color w:val="414141"/>
          <w:sz w:val="18"/>
          <w:szCs w:val="18"/>
        </w:rPr>
        <w:lastRenderedPageBreak/>
        <w:t>module also eases the tasks of handling multi-part requests and binding request parameters to domain objects.</w:t>
      </w:r>
    </w:p>
    <w:p w:rsidR="009F5AAA" w:rsidRDefault="009F5AAA" w:rsidP="009F5AAA">
      <w:pPr>
        <w:numPr>
          <w:ilvl w:val="0"/>
          <w:numId w:val="40"/>
        </w:numPr>
        <w:spacing w:before="100" w:beforeAutospacing="1" w:after="100" w:afterAutospacing="1" w:line="240" w:lineRule="auto"/>
        <w:rPr>
          <w:rFonts w:ascii="Trebuchet MS" w:hAnsi="Trebuchet MS"/>
          <w:b/>
          <w:bCs/>
          <w:color w:val="000066"/>
          <w:sz w:val="16"/>
          <w:szCs w:val="16"/>
        </w:rPr>
      </w:pPr>
      <w:r>
        <w:rPr>
          <w:rFonts w:ascii="Trebuchet MS" w:hAnsi="Trebuchet MS"/>
          <w:b/>
          <w:bCs/>
          <w:color w:val="000066"/>
          <w:sz w:val="16"/>
          <w:szCs w:val="16"/>
        </w:rPr>
        <w:t>Spring MVC framework:</w:t>
      </w:r>
    </w:p>
    <w:p w:rsidR="009F5AAA" w:rsidRDefault="009F5AAA" w:rsidP="009F5AAA">
      <w:pPr>
        <w:spacing w:before="100" w:beforeAutospacing="1" w:after="100" w:afterAutospacing="1"/>
        <w:ind w:left="720"/>
        <w:rPr>
          <w:rFonts w:ascii="Trebuchet MS" w:hAnsi="Trebuchet MS"/>
          <w:color w:val="414141"/>
          <w:sz w:val="18"/>
          <w:szCs w:val="18"/>
        </w:rPr>
      </w:pPr>
      <w:r>
        <w:rPr>
          <w:rFonts w:ascii="Trebuchet MS" w:hAnsi="Trebuchet MS"/>
          <w:color w:val="414141"/>
          <w:sz w:val="18"/>
          <w:szCs w:val="18"/>
        </w:rPr>
        <w:t>The Model-View-Controller (MVC) framework is a full-featured MVC implementation for building Web applications. The MVC framework is highly configurable via strategy interfaces and accommodates numerous view technologies including JSP, Velocity, Tiles, iText, and POI.</w:t>
      </w:r>
    </w:p>
    <w:p w:rsidR="009F5AAA" w:rsidRDefault="009F5AAA" w:rsidP="009F5AAA">
      <w:pPr>
        <w:pStyle w:val="que"/>
        <w:spacing w:before="54" w:beforeAutospacing="0" w:after="54" w:afterAutospacing="0"/>
        <w:rPr>
          <w:rFonts w:ascii="Trebuchet MS" w:hAnsi="Trebuchet MS"/>
          <w:b/>
          <w:bCs/>
          <w:color w:val="0863A5"/>
          <w:sz w:val="18"/>
          <w:szCs w:val="18"/>
        </w:rPr>
      </w:pPr>
      <w:r>
        <w:rPr>
          <w:rStyle w:val="queindex"/>
          <w:rFonts w:ascii="Trebuchet MS" w:hAnsi="Trebuchet MS"/>
          <w:b/>
          <w:bCs/>
          <w:color w:val="414141"/>
          <w:sz w:val="18"/>
          <w:szCs w:val="18"/>
        </w:rPr>
        <w:t>8. </w:t>
      </w:r>
      <w:r>
        <w:rPr>
          <w:rFonts w:ascii="Trebuchet MS" w:hAnsi="Trebuchet MS"/>
          <w:b/>
          <w:bCs/>
          <w:color w:val="0863A5"/>
          <w:sz w:val="18"/>
          <w:szCs w:val="18"/>
        </w:rPr>
        <w:t>What are the types of Dependency Injection Spring supports?&gt;</w:t>
      </w:r>
    </w:p>
    <w:p w:rsidR="009F5AAA" w:rsidRDefault="009F5AAA" w:rsidP="009F5AAA">
      <w:pPr>
        <w:numPr>
          <w:ilvl w:val="0"/>
          <w:numId w:val="41"/>
        </w:numPr>
        <w:spacing w:before="100" w:beforeAutospacing="1" w:after="100" w:afterAutospacing="1" w:line="240" w:lineRule="auto"/>
        <w:rPr>
          <w:rFonts w:ascii="Trebuchet MS" w:hAnsi="Trebuchet MS"/>
          <w:b/>
          <w:bCs/>
          <w:color w:val="000066"/>
          <w:sz w:val="16"/>
          <w:szCs w:val="16"/>
        </w:rPr>
      </w:pPr>
      <w:r>
        <w:rPr>
          <w:rFonts w:ascii="Trebuchet MS" w:hAnsi="Trebuchet MS"/>
          <w:b/>
          <w:bCs/>
          <w:color w:val="000066"/>
          <w:sz w:val="16"/>
          <w:szCs w:val="16"/>
        </w:rPr>
        <w:t>Setter Injection:</w:t>
      </w:r>
    </w:p>
    <w:p w:rsidR="009F5AAA" w:rsidRDefault="009F5AAA" w:rsidP="009F5AAA">
      <w:pPr>
        <w:spacing w:before="100" w:beforeAutospacing="1" w:after="100" w:afterAutospacing="1"/>
        <w:ind w:left="720"/>
        <w:rPr>
          <w:rFonts w:ascii="Trebuchet MS" w:hAnsi="Trebuchet MS"/>
          <w:color w:val="414141"/>
          <w:sz w:val="18"/>
          <w:szCs w:val="18"/>
        </w:rPr>
      </w:pPr>
      <w:r>
        <w:rPr>
          <w:rFonts w:ascii="Trebuchet MS" w:hAnsi="Trebuchet MS"/>
          <w:color w:val="414141"/>
          <w:sz w:val="18"/>
          <w:szCs w:val="18"/>
        </w:rPr>
        <w:t>Setter-based DI is realized by calling setter methods on your beans after invoking a no-argument constructor or no-argument static factory method to instantiate your bean.</w:t>
      </w:r>
    </w:p>
    <w:p w:rsidR="009F5AAA" w:rsidRDefault="009F5AAA" w:rsidP="009F5AAA">
      <w:pPr>
        <w:spacing w:after="0"/>
        <w:ind w:left="720"/>
        <w:rPr>
          <w:rFonts w:ascii="Trebuchet MS" w:hAnsi="Trebuchet MS"/>
          <w:color w:val="414141"/>
          <w:sz w:val="18"/>
          <w:szCs w:val="18"/>
        </w:rPr>
      </w:pPr>
    </w:p>
    <w:p w:rsidR="009F5AAA" w:rsidRDefault="009F5AAA" w:rsidP="009F5AAA">
      <w:pPr>
        <w:numPr>
          <w:ilvl w:val="0"/>
          <w:numId w:val="41"/>
        </w:numPr>
        <w:spacing w:before="100" w:beforeAutospacing="1" w:after="100" w:afterAutospacing="1" w:line="240" w:lineRule="auto"/>
        <w:rPr>
          <w:rFonts w:ascii="Trebuchet MS" w:hAnsi="Trebuchet MS"/>
          <w:b/>
          <w:bCs/>
          <w:color w:val="000066"/>
          <w:sz w:val="16"/>
          <w:szCs w:val="16"/>
        </w:rPr>
      </w:pPr>
      <w:r>
        <w:rPr>
          <w:rFonts w:ascii="Trebuchet MS" w:hAnsi="Trebuchet MS"/>
          <w:b/>
          <w:bCs/>
          <w:color w:val="000066"/>
          <w:sz w:val="16"/>
          <w:szCs w:val="16"/>
        </w:rPr>
        <w:t>Constructor Injection:</w:t>
      </w:r>
    </w:p>
    <w:p w:rsidR="009F5AAA" w:rsidRDefault="009F5AAA" w:rsidP="009F5AAA">
      <w:pPr>
        <w:spacing w:before="100" w:beforeAutospacing="1" w:after="100" w:afterAutospacing="1"/>
        <w:ind w:left="720"/>
        <w:rPr>
          <w:rFonts w:ascii="Trebuchet MS" w:hAnsi="Trebuchet MS"/>
          <w:color w:val="414141"/>
          <w:sz w:val="18"/>
          <w:szCs w:val="18"/>
        </w:rPr>
      </w:pPr>
      <w:r>
        <w:rPr>
          <w:rFonts w:ascii="Trebuchet MS" w:hAnsi="Trebuchet MS"/>
          <w:color w:val="414141"/>
          <w:sz w:val="18"/>
          <w:szCs w:val="18"/>
        </w:rPr>
        <w:t>Constructor-based DI is realized by invoking a constructor with a number of arguments, each representing a collaborator.</w:t>
      </w:r>
    </w:p>
    <w:p w:rsidR="009F5AAA" w:rsidRDefault="009F5AAA" w:rsidP="009F5AAA">
      <w:pPr>
        <w:pStyle w:val="hint"/>
        <w:pBdr>
          <w:top w:val="single" w:sz="6" w:space="3" w:color="84C1FF"/>
          <w:left w:val="single" w:sz="6" w:space="11" w:color="84C1FF"/>
          <w:bottom w:val="single" w:sz="6" w:space="3" w:color="84C1FF"/>
          <w:right w:val="single" w:sz="6" w:space="0" w:color="84C1FF"/>
        </w:pBdr>
        <w:shd w:val="clear" w:color="auto" w:fill="F0FBFF"/>
        <w:ind w:left="136" w:right="136"/>
        <w:jc w:val="center"/>
        <w:rPr>
          <w:rFonts w:ascii="Arial" w:hAnsi="Arial" w:cs="Arial"/>
          <w:color w:val="333333"/>
          <w:sz w:val="18"/>
          <w:szCs w:val="18"/>
        </w:rPr>
      </w:pPr>
      <w:r>
        <w:rPr>
          <w:rFonts w:ascii="Arial" w:hAnsi="Arial" w:cs="Arial"/>
          <w:color w:val="333333"/>
          <w:sz w:val="18"/>
          <w:szCs w:val="18"/>
        </w:rPr>
        <w:t xml:space="preserve">Are you a Spring Certified </w:t>
      </w:r>
      <w:proofErr w:type="gramStart"/>
      <w:r>
        <w:rPr>
          <w:rFonts w:ascii="Arial" w:hAnsi="Arial" w:cs="Arial"/>
          <w:color w:val="333333"/>
          <w:sz w:val="18"/>
          <w:szCs w:val="18"/>
        </w:rPr>
        <w:t>developer ?</w:t>
      </w:r>
      <w:r>
        <w:rPr>
          <w:rStyle w:val="apple-converted-space"/>
          <w:rFonts w:ascii="Arial" w:hAnsi="Arial" w:cs="Arial"/>
          <w:color w:val="333333"/>
          <w:sz w:val="18"/>
          <w:szCs w:val="18"/>
        </w:rPr>
        <w:t> </w:t>
      </w:r>
      <w:proofErr w:type="gramEnd"/>
      <w:r w:rsidR="00A143DB">
        <w:fldChar w:fldCharType="begin"/>
      </w:r>
      <w:r w:rsidR="00A143DB">
        <w:instrText>HYPERLINK "http://www.developersbook.com/certifications/spring/spring-certification.php"</w:instrText>
      </w:r>
      <w:r w:rsidR="00A143DB">
        <w:fldChar w:fldCharType="separate"/>
      </w:r>
      <w:r>
        <w:rPr>
          <w:rStyle w:val="Hyperlink"/>
          <w:rFonts w:ascii="Arial" w:hAnsi="Arial" w:cs="Arial"/>
          <w:b/>
          <w:bCs/>
          <w:color w:val="0863A5"/>
          <w:sz w:val="22"/>
          <w:szCs w:val="22"/>
        </w:rPr>
        <w:t>Spring Certification</w:t>
      </w:r>
      <w:r w:rsidR="00A143DB">
        <w:fldChar w:fldCharType="end"/>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5224"/>
      </w:tblGrid>
      <w:tr w:rsidR="009F5AAA" w:rsidTr="009F5AAA">
        <w:trPr>
          <w:tblCellSpacing w:w="15" w:type="dxa"/>
        </w:trPr>
        <w:tc>
          <w:tcPr>
            <w:tcW w:w="0" w:type="auto"/>
            <w:vAlign w:val="center"/>
            <w:hideMark/>
          </w:tcPr>
          <w:p w:rsidR="009F5AAA" w:rsidRDefault="009F5AAA" w:rsidP="009F5AAA">
            <w:pPr>
              <w:pStyle w:val="Heading2"/>
              <w:spacing w:before="190" w:beforeAutospacing="0" w:after="0" w:afterAutospacing="0"/>
              <w:ind w:right="163"/>
              <w:rPr>
                <w:rFonts w:ascii="Arial" w:hAnsi="Arial" w:cs="Arial"/>
                <w:b w:val="0"/>
                <w:bCs w:val="0"/>
                <w:color w:val="003399"/>
                <w:sz w:val="34"/>
                <w:szCs w:val="34"/>
              </w:rPr>
            </w:pPr>
            <w:r>
              <w:rPr>
                <w:rFonts w:ascii="Arial" w:hAnsi="Arial" w:cs="Arial"/>
                <w:b w:val="0"/>
                <w:bCs w:val="0"/>
                <w:color w:val="003399"/>
                <w:sz w:val="34"/>
                <w:szCs w:val="34"/>
              </w:rPr>
              <w:t>People who read this, also read:-</w:t>
            </w:r>
          </w:p>
          <w:p w:rsidR="009F5AAA" w:rsidRDefault="00A143DB" w:rsidP="009F5AAA">
            <w:pPr>
              <w:numPr>
                <w:ilvl w:val="0"/>
                <w:numId w:val="42"/>
              </w:numPr>
              <w:pBdr>
                <w:bottom w:val="single" w:sz="6" w:space="5" w:color="BFBFBF"/>
              </w:pBdr>
              <w:spacing w:before="82" w:after="82" w:line="240" w:lineRule="auto"/>
              <w:ind w:left="0"/>
              <w:rPr>
                <w:rFonts w:ascii="Trebuchet MS" w:hAnsi="Trebuchet MS" w:cs="Times New Roman"/>
                <w:color w:val="666666"/>
                <w:sz w:val="18"/>
                <w:szCs w:val="18"/>
              </w:rPr>
            </w:pPr>
            <w:hyperlink r:id="rId153" w:history="1">
              <w:r w:rsidR="009F5AAA">
                <w:rPr>
                  <w:rStyle w:val="Hyperlink"/>
                  <w:rFonts w:ascii="Trebuchet MS" w:hAnsi="Trebuchet MS"/>
                  <w:b/>
                  <w:bCs/>
                  <w:color w:val="FF6600"/>
                  <w:sz w:val="19"/>
                  <w:szCs w:val="19"/>
                </w:rPr>
                <w:t>Webservices Interview Questions</w:t>
              </w:r>
            </w:hyperlink>
          </w:p>
          <w:p w:rsidR="009F5AAA" w:rsidRDefault="00A143DB" w:rsidP="009F5AAA">
            <w:pPr>
              <w:numPr>
                <w:ilvl w:val="0"/>
                <w:numId w:val="42"/>
              </w:numPr>
              <w:pBdr>
                <w:bottom w:val="single" w:sz="6" w:space="5" w:color="BFBFBF"/>
              </w:pBdr>
              <w:spacing w:before="82" w:after="82" w:line="240" w:lineRule="auto"/>
              <w:ind w:left="0"/>
              <w:rPr>
                <w:rFonts w:ascii="Trebuchet MS" w:hAnsi="Trebuchet MS"/>
                <w:color w:val="666666"/>
                <w:sz w:val="18"/>
                <w:szCs w:val="18"/>
              </w:rPr>
            </w:pPr>
            <w:hyperlink r:id="rId154" w:history="1">
              <w:r w:rsidR="009F5AAA">
                <w:rPr>
                  <w:rStyle w:val="Hyperlink"/>
                  <w:rFonts w:ascii="Trebuchet MS" w:hAnsi="Trebuchet MS"/>
                  <w:b/>
                  <w:bCs/>
                  <w:color w:val="FF6600"/>
                  <w:sz w:val="19"/>
                  <w:szCs w:val="19"/>
                </w:rPr>
                <w:t>JSF-MyFaces Tag Reference</w:t>
              </w:r>
            </w:hyperlink>
          </w:p>
          <w:p w:rsidR="009F5AAA" w:rsidRDefault="00A143DB" w:rsidP="009F5AAA">
            <w:pPr>
              <w:numPr>
                <w:ilvl w:val="0"/>
                <w:numId w:val="42"/>
              </w:numPr>
              <w:pBdr>
                <w:bottom w:val="single" w:sz="6" w:space="5" w:color="BFBFBF"/>
              </w:pBdr>
              <w:spacing w:before="82" w:after="82" w:line="240" w:lineRule="auto"/>
              <w:ind w:left="0"/>
              <w:rPr>
                <w:rFonts w:ascii="Trebuchet MS" w:hAnsi="Trebuchet MS"/>
                <w:color w:val="666666"/>
                <w:sz w:val="18"/>
                <w:szCs w:val="18"/>
              </w:rPr>
            </w:pPr>
            <w:hyperlink r:id="rId155" w:history="1">
              <w:r w:rsidR="009F5AAA">
                <w:rPr>
                  <w:rStyle w:val="Hyperlink"/>
                  <w:rFonts w:ascii="Trebuchet MS" w:hAnsi="Trebuchet MS"/>
                  <w:b/>
                  <w:bCs/>
                  <w:color w:val="FF6600"/>
                  <w:sz w:val="19"/>
                  <w:szCs w:val="19"/>
                </w:rPr>
                <w:t>Struts Tutorial</w:t>
              </w:r>
            </w:hyperlink>
          </w:p>
          <w:p w:rsidR="009F5AAA" w:rsidRDefault="00A143DB" w:rsidP="009F5AAA">
            <w:pPr>
              <w:numPr>
                <w:ilvl w:val="0"/>
                <w:numId w:val="42"/>
              </w:numPr>
              <w:pBdr>
                <w:bottom w:val="single" w:sz="6" w:space="5" w:color="BFBFBF"/>
              </w:pBdr>
              <w:spacing w:before="82" w:after="82" w:line="240" w:lineRule="auto"/>
              <w:ind w:left="0"/>
              <w:rPr>
                <w:rFonts w:ascii="Trebuchet MS" w:hAnsi="Trebuchet MS"/>
                <w:color w:val="666666"/>
                <w:sz w:val="18"/>
                <w:szCs w:val="18"/>
              </w:rPr>
            </w:pPr>
            <w:hyperlink r:id="rId156" w:history="1">
              <w:r w:rsidR="009F5AAA">
                <w:rPr>
                  <w:rStyle w:val="Hyperlink"/>
                  <w:rFonts w:ascii="Trebuchet MS" w:hAnsi="Trebuchet MS"/>
                  <w:b/>
                  <w:bCs/>
                  <w:color w:val="FF6600"/>
                  <w:sz w:val="19"/>
                  <w:szCs w:val="19"/>
                </w:rPr>
                <w:t>Integrating Hibernate with Spring</w:t>
              </w:r>
            </w:hyperlink>
          </w:p>
          <w:p w:rsidR="009F5AAA" w:rsidRDefault="00A143DB" w:rsidP="009F5AAA">
            <w:pPr>
              <w:numPr>
                <w:ilvl w:val="0"/>
                <w:numId w:val="42"/>
              </w:numPr>
              <w:spacing w:before="82" w:after="82" w:line="240" w:lineRule="auto"/>
              <w:ind w:left="0"/>
              <w:rPr>
                <w:rFonts w:ascii="Trebuchet MS" w:hAnsi="Trebuchet MS"/>
                <w:color w:val="666666"/>
                <w:sz w:val="18"/>
                <w:szCs w:val="18"/>
              </w:rPr>
            </w:pPr>
            <w:hyperlink r:id="rId157" w:history="1">
              <w:r w:rsidR="009F5AAA">
                <w:rPr>
                  <w:rStyle w:val="Hyperlink"/>
                  <w:rFonts w:ascii="Trebuchet MS" w:hAnsi="Trebuchet MS"/>
                  <w:b/>
                  <w:bCs/>
                  <w:color w:val="FF6600"/>
                  <w:sz w:val="19"/>
                  <w:szCs w:val="19"/>
                </w:rPr>
                <w:t>EJB Interview Questions</w:t>
              </w:r>
            </w:hyperlink>
          </w:p>
        </w:tc>
      </w:tr>
    </w:tbl>
    <w:p w:rsidR="009F5AAA" w:rsidRDefault="009F5AAA" w:rsidP="009F5AAA">
      <w:pPr>
        <w:pStyle w:val="que"/>
        <w:spacing w:before="54" w:beforeAutospacing="0" w:after="54" w:afterAutospacing="0"/>
        <w:rPr>
          <w:rFonts w:ascii="Trebuchet MS" w:hAnsi="Trebuchet MS"/>
          <w:b/>
          <w:bCs/>
          <w:color w:val="0863A5"/>
          <w:sz w:val="18"/>
          <w:szCs w:val="18"/>
        </w:rPr>
      </w:pPr>
      <w:r>
        <w:rPr>
          <w:rStyle w:val="queindex"/>
          <w:rFonts w:ascii="Trebuchet MS" w:hAnsi="Trebuchet MS"/>
          <w:b/>
          <w:bCs/>
          <w:color w:val="414141"/>
          <w:sz w:val="18"/>
          <w:szCs w:val="18"/>
        </w:rPr>
        <w:t>9. </w:t>
      </w:r>
      <w:r>
        <w:rPr>
          <w:rFonts w:ascii="Trebuchet MS" w:hAnsi="Trebuchet MS"/>
          <w:b/>
          <w:bCs/>
          <w:color w:val="0863A5"/>
          <w:sz w:val="18"/>
          <w:szCs w:val="18"/>
        </w:rPr>
        <w:t xml:space="preserve">What is Bean </w:t>
      </w:r>
      <w:proofErr w:type="gramStart"/>
      <w:r>
        <w:rPr>
          <w:rFonts w:ascii="Trebuchet MS" w:hAnsi="Trebuchet MS"/>
          <w:b/>
          <w:bCs/>
          <w:color w:val="0863A5"/>
          <w:sz w:val="18"/>
          <w:szCs w:val="18"/>
        </w:rPr>
        <w:t>Factory ?</w:t>
      </w:r>
      <w:proofErr w:type="gramEnd"/>
    </w:p>
    <w:p w:rsidR="009F5AAA" w:rsidRDefault="009F5AAA" w:rsidP="009F5AAA">
      <w:pPr>
        <w:pStyle w:val="medlist"/>
        <w:spacing w:before="54" w:beforeAutospacing="0" w:after="54" w:afterAutospacing="0"/>
        <w:rPr>
          <w:rFonts w:ascii="Trebuchet MS" w:hAnsi="Trebuchet MS"/>
          <w:color w:val="414141"/>
          <w:sz w:val="18"/>
          <w:szCs w:val="18"/>
        </w:rPr>
      </w:pPr>
      <w:r>
        <w:rPr>
          <w:rFonts w:ascii="Trebuchet MS" w:hAnsi="Trebuchet MS"/>
          <w:color w:val="414141"/>
          <w:sz w:val="18"/>
          <w:szCs w:val="18"/>
        </w:rPr>
        <w:t>A BeanFactory is like a factory class that contains a collection of beans. The BeanFactory holds Bean Definitions of multiple beans within itself and then instantiates the bean whenever asked for by clients.</w:t>
      </w:r>
    </w:p>
    <w:p w:rsidR="009F5AAA" w:rsidRDefault="009F5AAA" w:rsidP="009F5AAA">
      <w:pPr>
        <w:numPr>
          <w:ilvl w:val="0"/>
          <w:numId w:val="43"/>
        </w:numPr>
        <w:spacing w:before="100" w:beforeAutospacing="1" w:after="100" w:afterAutospacing="1" w:line="240" w:lineRule="auto"/>
        <w:rPr>
          <w:rFonts w:ascii="Trebuchet MS" w:hAnsi="Trebuchet MS"/>
          <w:color w:val="414141"/>
          <w:sz w:val="18"/>
          <w:szCs w:val="18"/>
        </w:rPr>
      </w:pPr>
      <w:r>
        <w:rPr>
          <w:rFonts w:ascii="Trebuchet MS" w:hAnsi="Trebuchet MS"/>
          <w:color w:val="414141"/>
          <w:sz w:val="18"/>
          <w:szCs w:val="18"/>
        </w:rPr>
        <w:t>BeanFactory is able to create associations between collaborating objects as they are instantiated. This removes the burden of configuration from bean itself and the beans client.</w:t>
      </w:r>
    </w:p>
    <w:p w:rsidR="009F5AAA" w:rsidRDefault="009F5AAA" w:rsidP="009F5AAA">
      <w:pPr>
        <w:numPr>
          <w:ilvl w:val="0"/>
          <w:numId w:val="43"/>
        </w:numPr>
        <w:spacing w:before="100" w:beforeAutospacing="1" w:after="100" w:afterAutospacing="1" w:line="240" w:lineRule="auto"/>
        <w:rPr>
          <w:rFonts w:ascii="Trebuchet MS" w:hAnsi="Trebuchet MS"/>
          <w:color w:val="414141"/>
          <w:sz w:val="18"/>
          <w:szCs w:val="18"/>
        </w:rPr>
      </w:pPr>
      <w:r>
        <w:rPr>
          <w:rFonts w:ascii="Trebuchet MS" w:hAnsi="Trebuchet MS"/>
          <w:color w:val="414141"/>
          <w:sz w:val="18"/>
          <w:szCs w:val="18"/>
        </w:rPr>
        <w:t>BeanFactory also takes part in the life cycle of a bean, making calls to custom initialization and destruction methods.</w:t>
      </w:r>
    </w:p>
    <w:p w:rsidR="009F5AAA" w:rsidRDefault="009F5AAA" w:rsidP="009F5AAA">
      <w:pPr>
        <w:spacing w:after="0"/>
        <w:rPr>
          <w:rStyle w:val="queindex"/>
          <w:rFonts w:ascii="Times New Roman" w:hAnsi="Times New Roman"/>
        </w:rPr>
      </w:pPr>
    </w:p>
    <w:p w:rsidR="009F5AAA" w:rsidRDefault="009F5AAA" w:rsidP="009F5AAA">
      <w:pPr>
        <w:pStyle w:val="que"/>
        <w:spacing w:before="54" w:beforeAutospacing="0" w:after="54" w:afterAutospacing="0"/>
        <w:rPr>
          <w:rFonts w:ascii="Trebuchet MS" w:hAnsi="Trebuchet MS"/>
          <w:b/>
          <w:bCs/>
          <w:color w:val="0863A5"/>
        </w:rPr>
      </w:pPr>
      <w:r>
        <w:rPr>
          <w:rStyle w:val="queindex"/>
          <w:rFonts w:ascii="Trebuchet MS" w:hAnsi="Trebuchet MS"/>
          <w:b/>
          <w:bCs/>
          <w:color w:val="414141"/>
          <w:sz w:val="18"/>
          <w:szCs w:val="18"/>
        </w:rPr>
        <w:t>10. </w:t>
      </w:r>
      <w:r>
        <w:rPr>
          <w:rFonts w:ascii="Trebuchet MS" w:hAnsi="Trebuchet MS"/>
          <w:b/>
          <w:bCs/>
          <w:color w:val="0863A5"/>
          <w:sz w:val="18"/>
          <w:szCs w:val="18"/>
        </w:rPr>
        <w:t>What is Application Context?</w:t>
      </w:r>
    </w:p>
    <w:p w:rsidR="009F5AAA" w:rsidRDefault="009F5AAA" w:rsidP="009F5AAA">
      <w:pPr>
        <w:pStyle w:val="medlist"/>
        <w:spacing w:before="54" w:beforeAutospacing="0" w:after="54" w:afterAutospacing="0"/>
        <w:rPr>
          <w:rFonts w:ascii="Trebuchet MS" w:hAnsi="Trebuchet MS"/>
          <w:color w:val="414141"/>
          <w:sz w:val="18"/>
          <w:szCs w:val="18"/>
        </w:rPr>
      </w:pPr>
      <w:r>
        <w:rPr>
          <w:rFonts w:ascii="Trebuchet MS" w:hAnsi="Trebuchet MS"/>
          <w:color w:val="414141"/>
          <w:sz w:val="18"/>
          <w:szCs w:val="18"/>
        </w:rPr>
        <w:t xml:space="preserve">A bean factory is fine to simple applications, but to take advantage of the full power of the </w:t>
      </w:r>
      <w:proofErr w:type="gramStart"/>
      <w:r>
        <w:rPr>
          <w:rFonts w:ascii="Trebuchet MS" w:hAnsi="Trebuchet MS"/>
          <w:color w:val="414141"/>
          <w:sz w:val="18"/>
          <w:szCs w:val="18"/>
        </w:rPr>
        <w:t>Spring</w:t>
      </w:r>
      <w:proofErr w:type="gramEnd"/>
      <w:r>
        <w:rPr>
          <w:rFonts w:ascii="Trebuchet MS" w:hAnsi="Trebuchet MS"/>
          <w:color w:val="414141"/>
          <w:sz w:val="18"/>
          <w:szCs w:val="18"/>
        </w:rPr>
        <w:t xml:space="preserve"> framework, you may want to move up to Springs more advanced container, the application context. On the surface, an application context is same as a bean factory.Both load bean definitions, wire beans together, and dispense beans upon request. But it also provides:</w:t>
      </w:r>
    </w:p>
    <w:p w:rsidR="009F5AAA" w:rsidRDefault="009F5AAA" w:rsidP="009F5AAA">
      <w:pPr>
        <w:numPr>
          <w:ilvl w:val="0"/>
          <w:numId w:val="44"/>
        </w:numPr>
        <w:spacing w:before="100" w:beforeAutospacing="1" w:after="100" w:afterAutospacing="1" w:line="240" w:lineRule="auto"/>
        <w:rPr>
          <w:rFonts w:ascii="Trebuchet MS" w:hAnsi="Trebuchet MS"/>
          <w:color w:val="414141"/>
          <w:sz w:val="18"/>
          <w:szCs w:val="18"/>
        </w:rPr>
      </w:pPr>
      <w:r>
        <w:rPr>
          <w:rFonts w:ascii="Trebuchet MS" w:hAnsi="Trebuchet MS"/>
          <w:color w:val="414141"/>
          <w:sz w:val="18"/>
          <w:szCs w:val="18"/>
        </w:rPr>
        <w:t>A means for resolving text messages, including support for internationalization.</w:t>
      </w:r>
    </w:p>
    <w:p w:rsidR="009F5AAA" w:rsidRDefault="009F5AAA" w:rsidP="009F5AAA">
      <w:pPr>
        <w:numPr>
          <w:ilvl w:val="0"/>
          <w:numId w:val="44"/>
        </w:numPr>
        <w:spacing w:before="100" w:beforeAutospacing="1" w:after="100" w:afterAutospacing="1" w:line="240" w:lineRule="auto"/>
        <w:rPr>
          <w:rFonts w:ascii="Trebuchet MS" w:hAnsi="Trebuchet MS"/>
          <w:color w:val="414141"/>
          <w:sz w:val="18"/>
          <w:szCs w:val="18"/>
        </w:rPr>
      </w:pPr>
      <w:r>
        <w:rPr>
          <w:rFonts w:ascii="Trebuchet MS" w:hAnsi="Trebuchet MS"/>
          <w:color w:val="414141"/>
          <w:sz w:val="18"/>
          <w:szCs w:val="18"/>
        </w:rPr>
        <w:t>A generic way to load file resources.</w:t>
      </w:r>
    </w:p>
    <w:p w:rsidR="009F5AAA" w:rsidRDefault="009F5AAA" w:rsidP="009F5AAA">
      <w:pPr>
        <w:numPr>
          <w:ilvl w:val="0"/>
          <w:numId w:val="44"/>
        </w:numPr>
        <w:spacing w:before="100" w:beforeAutospacing="1" w:after="100" w:afterAutospacing="1" w:line="240" w:lineRule="auto"/>
        <w:rPr>
          <w:rFonts w:ascii="Trebuchet MS" w:hAnsi="Trebuchet MS"/>
          <w:color w:val="414141"/>
          <w:sz w:val="18"/>
          <w:szCs w:val="18"/>
        </w:rPr>
      </w:pPr>
      <w:r>
        <w:rPr>
          <w:rFonts w:ascii="Trebuchet MS" w:hAnsi="Trebuchet MS"/>
          <w:color w:val="414141"/>
          <w:sz w:val="18"/>
          <w:szCs w:val="18"/>
        </w:rPr>
        <w:t>Events to beans that are registered as listeners.</w:t>
      </w:r>
    </w:p>
    <w:p w:rsidR="009F5AAA" w:rsidRDefault="009F5AAA" w:rsidP="009F5AAA">
      <w:pPr>
        <w:spacing w:after="0"/>
        <w:rPr>
          <w:rStyle w:val="queindex"/>
          <w:rFonts w:ascii="Times New Roman" w:hAnsi="Times New Roman"/>
        </w:rPr>
      </w:pPr>
    </w:p>
    <w:p w:rsidR="009F5AAA" w:rsidRDefault="009F5AAA" w:rsidP="009F5AAA">
      <w:pPr>
        <w:pStyle w:val="que"/>
        <w:spacing w:before="54" w:beforeAutospacing="0" w:after="54" w:afterAutospacing="0"/>
        <w:rPr>
          <w:rFonts w:ascii="Trebuchet MS" w:hAnsi="Trebuchet MS"/>
          <w:b/>
          <w:bCs/>
          <w:color w:val="0863A5"/>
        </w:rPr>
      </w:pPr>
      <w:r>
        <w:rPr>
          <w:rStyle w:val="queindex"/>
          <w:rFonts w:ascii="Trebuchet MS" w:hAnsi="Trebuchet MS"/>
          <w:b/>
          <w:bCs/>
          <w:color w:val="414141"/>
          <w:sz w:val="18"/>
          <w:szCs w:val="18"/>
        </w:rPr>
        <w:t>11. </w:t>
      </w:r>
      <w:r>
        <w:rPr>
          <w:rFonts w:ascii="Trebuchet MS" w:hAnsi="Trebuchet MS"/>
          <w:b/>
          <w:bCs/>
          <w:color w:val="0863A5"/>
          <w:sz w:val="18"/>
          <w:szCs w:val="18"/>
        </w:rPr>
        <w:t xml:space="preserve">What is the difference between Bean Factory and Application </w:t>
      </w:r>
      <w:proofErr w:type="gramStart"/>
      <w:r>
        <w:rPr>
          <w:rFonts w:ascii="Trebuchet MS" w:hAnsi="Trebuchet MS"/>
          <w:b/>
          <w:bCs/>
          <w:color w:val="0863A5"/>
          <w:sz w:val="18"/>
          <w:szCs w:val="18"/>
        </w:rPr>
        <w:t>Context ?</w:t>
      </w:r>
      <w:proofErr w:type="gramEnd"/>
      <w:r>
        <w:rPr>
          <w:rFonts w:ascii="Trebuchet MS" w:hAnsi="Trebuchet MS"/>
          <w:b/>
          <w:bCs/>
          <w:color w:val="0863A5"/>
          <w:sz w:val="18"/>
          <w:szCs w:val="18"/>
        </w:rPr>
        <w:t xml:space="preserve">  </w:t>
      </w:r>
    </w:p>
    <w:p w:rsidR="009F5AAA" w:rsidRDefault="009F5AAA" w:rsidP="009F5AAA">
      <w:pPr>
        <w:pStyle w:val="medlist"/>
        <w:spacing w:before="54" w:beforeAutospacing="0" w:after="54" w:afterAutospacing="0"/>
        <w:rPr>
          <w:rFonts w:ascii="Trebuchet MS" w:hAnsi="Trebuchet MS"/>
          <w:color w:val="414141"/>
          <w:sz w:val="18"/>
          <w:szCs w:val="18"/>
        </w:rPr>
      </w:pPr>
      <w:r>
        <w:rPr>
          <w:rFonts w:ascii="Trebuchet MS" w:hAnsi="Trebuchet MS"/>
          <w:color w:val="414141"/>
          <w:sz w:val="18"/>
          <w:szCs w:val="18"/>
        </w:rPr>
        <w:t>On the surface, an application context is same as a bean factory. But application context offers much more</w:t>
      </w:r>
      <w:proofErr w:type="gramStart"/>
      <w:r>
        <w:rPr>
          <w:rFonts w:ascii="Trebuchet MS" w:hAnsi="Trebuchet MS"/>
          <w:color w:val="414141"/>
          <w:sz w:val="18"/>
          <w:szCs w:val="18"/>
        </w:rPr>
        <w:t>..</w:t>
      </w:r>
      <w:proofErr w:type="gramEnd"/>
    </w:p>
    <w:p w:rsidR="009F5AAA" w:rsidRDefault="009F5AAA" w:rsidP="009F5AAA">
      <w:pPr>
        <w:numPr>
          <w:ilvl w:val="0"/>
          <w:numId w:val="45"/>
        </w:numPr>
        <w:spacing w:before="100" w:beforeAutospacing="1" w:after="100" w:afterAutospacing="1" w:line="240" w:lineRule="auto"/>
        <w:rPr>
          <w:rFonts w:ascii="Trebuchet MS" w:hAnsi="Trebuchet MS"/>
          <w:color w:val="414141"/>
          <w:sz w:val="18"/>
          <w:szCs w:val="18"/>
        </w:rPr>
      </w:pPr>
      <w:r>
        <w:rPr>
          <w:rFonts w:ascii="Trebuchet MS" w:hAnsi="Trebuchet MS"/>
          <w:color w:val="414141"/>
          <w:sz w:val="18"/>
          <w:szCs w:val="18"/>
        </w:rPr>
        <w:t>Application contexts provide a means for resolving text messages, including support for i18n of those messages.</w:t>
      </w:r>
    </w:p>
    <w:p w:rsidR="009F5AAA" w:rsidRDefault="009F5AAA" w:rsidP="009F5AAA">
      <w:pPr>
        <w:numPr>
          <w:ilvl w:val="0"/>
          <w:numId w:val="45"/>
        </w:numPr>
        <w:spacing w:before="100" w:beforeAutospacing="1" w:after="100" w:afterAutospacing="1" w:line="240" w:lineRule="auto"/>
        <w:rPr>
          <w:rFonts w:ascii="Trebuchet MS" w:hAnsi="Trebuchet MS"/>
          <w:color w:val="414141"/>
          <w:sz w:val="18"/>
          <w:szCs w:val="18"/>
        </w:rPr>
      </w:pPr>
      <w:r>
        <w:rPr>
          <w:rFonts w:ascii="Trebuchet MS" w:hAnsi="Trebuchet MS"/>
          <w:color w:val="414141"/>
          <w:sz w:val="18"/>
          <w:szCs w:val="18"/>
        </w:rPr>
        <w:t>Application contexts provide a generic way to load file resources, such as images.</w:t>
      </w:r>
    </w:p>
    <w:p w:rsidR="009F5AAA" w:rsidRDefault="009F5AAA" w:rsidP="009F5AAA">
      <w:pPr>
        <w:numPr>
          <w:ilvl w:val="0"/>
          <w:numId w:val="45"/>
        </w:numPr>
        <w:spacing w:before="100" w:beforeAutospacing="1" w:after="100" w:afterAutospacing="1" w:line="240" w:lineRule="auto"/>
        <w:rPr>
          <w:rFonts w:ascii="Trebuchet MS" w:hAnsi="Trebuchet MS"/>
          <w:color w:val="414141"/>
          <w:sz w:val="18"/>
          <w:szCs w:val="18"/>
        </w:rPr>
      </w:pPr>
      <w:r>
        <w:rPr>
          <w:rFonts w:ascii="Trebuchet MS" w:hAnsi="Trebuchet MS"/>
          <w:color w:val="414141"/>
          <w:sz w:val="18"/>
          <w:szCs w:val="18"/>
        </w:rPr>
        <w:t>Application contexts can publish events to beans that are registered as listeners.</w:t>
      </w:r>
    </w:p>
    <w:p w:rsidR="009F5AAA" w:rsidRDefault="009F5AAA" w:rsidP="009F5AAA">
      <w:pPr>
        <w:numPr>
          <w:ilvl w:val="0"/>
          <w:numId w:val="45"/>
        </w:numPr>
        <w:spacing w:before="100" w:beforeAutospacing="1" w:after="100" w:afterAutospacing="1" w:line="240" w:lineRule="auto"/>
        <w:rPr>
          <w:rFonts w:ascii="Trebuchet MS" w:hAnsi="Trebuchet MS"/>
          <w:color w:val="414141"/>
          <w:sz w:val="18"/>
          <w:szCs w:val="18"/>
        </w:rPr>
      </w:pPr>
      <w:r>
        <w:rPr>
          <w:rFonts w:ascii="Trebuchet MS" w:hAnsi="Trebuchet MS"/>
          <w:color w:val="414141"/>
          <w:sz w:val="18"/>
          <w:szCs w:val="18"/>
        </w:rPr>
        <w:t>Certain operations on the container or beans in the container, which have to be handled in a programmatic fashion with a bean factory, can be handled declaratively in an application context.</w:t>
      </w:r>
    </w:p>
    <w:p w:rsidR="009F5AAA" w:rsidRDefault="009F5AAA" w:rsidP="009F5AAA">
      <w:pPr>
        <w:numPr>
          <w:ilvl w:val="0"/>
          <w:numId w:val="45"/>
        </w:numPr>
        <w:spacing w:before="100" w:beforeAutospacing="1" w:after="100" w:afterAutospacing="1" w:line="240" w:lineRule="auto"/>
        <w:rPr>
          <w:rFonts w:ascii="Trebuchet MS" w:hAnsi="Trebuchet MS"/>
          <w:color w:val="414141"/>
          <w:sz w:val="18"/>
          <w:szCs w:val="18"/>
        </w:rPr>
      </w:pPr>
      <w:r>
        <w:rPr>
          <w:rFonts w:ascii="Trebuchet MS" w:hAnsi="Trebuchet MS"/>
          <w:color w:val="414141"/>
          <w:sz w:val="18"/>
          <w:szCs w:val="18"/>
        </w:rPr>
        <w:t>ResourceLoader support: Spring’s Resource interface us a flexible generic abstraction for handling low-level resources. An application context itself is a ResourceLoader, Hence provides an application with access to deployment-specific Resource instances.</w:t>
      </w:r>
    </w:p>
    <w:p w:rsidR="009F5AAA" w:rsidRDefault="009F5AAA" w:rsidP="009F5AAA">
      <w:pPr>
        <w:numPr>
          <w:ilvl w:val="0"/>
          <w:numId w:val="45"/>
        </w:numPr>
        <w:spacing w:before="100" w:beforeAutospacing="1" w:after="100" w:afterAutospacing="1" w:line="240" w:lineRule="auto"/>
        <w:rPr>
          <w:rFonts w:ascii="Trebuchet MS" w:hAnsi="Trebuchet MS"/>
          <w:color w:val="414141"/>
          <w:sz w:val="18"/>
          <w:szCs w:val="18"/>
        </w:rPr>
      </w:pPr>
      <w:r>
        <w:rPr>
          <w:rFonts w:ascii="Trebuchet MS" w:hAnsi="Trebuchet MS"/>
          <w:color w:val="414141"/>
          <w:sz w:val="18"/>
          <w:szCs w:val="18"/>
        </w:rPr>
        <w:t>MessageSource support: The application context implements MessageSource, an interface used to obtain localized messages, with the actual implementation being pluggable</w:t>
      </w:r>
    </w:p>
    <w:p w:rsidR="009F5AAA" w:rsidRDefault="009F5AAA" w:rsidP="00911AD0">
      <w:pPr>
        <w:jc w:val="both"/>
      </w:pPr>
    </w:p>
    <w:p w:rsidR="009F5AAA" w:rsidRDefault="009F5AAA" w:rsidP="00911AD0">
      <w:pPr>
        <w:jc w:val="both"/>
      </w:pPr>
      <w:r>
        <w:t xml:space="preserve">Source: </w:t>
      </w:r>
      <w:r w:rsidRPr="009F5AAA">
        <w:t>http://career.guru99.com/top-50-spring-questions-and-answers/</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Following interview questions are for freshers and experienced users</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1)  What is a spring?</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Spring is set to be a framework which helps Java programmer for development of code and it provides IOC container, Dependency Injector, MVC flow and many other APIs for the java programmer.</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 xml:space="preserve">2) What are Advices in </w:t>
      </w:r>
      <w:proofErr w:type="gramStart"/>
      <w:r>
        <w:rPr>
          <w:rStyle w:val="Strong"/>
          <w:rFonts w:ascii="inherit" w:hAnsi="inherit"/>
          <w:color w:val="000000"/>
          <w:bdr w:val="none" w:sz="0" w:space="0" w:color="auto" w:frame="1"/>
        </w:rPr>
        <w:t>Spring</w:t>
      </w:r>
      <w:proofErr w:type="gramEnd"/>
      <w:r>
        <w:rPr>
          <w:rStyle w:val="Strong"/>
          <w:rFonts w:ascii="inherit" w:hAnsi="inherit"/>
          <w:color w:val="000000"/>
          <w:bdr w:val="none" w:sz="0" w:space="0" w:color="auto" w:frame="1"/>
        </w:rPr>
        <w:t>?</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It is the execution of an aspect. Advice is like making your application learn a new trick. They are usually introduced at joinpoints.</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 xml:space="preserve">3) What is the default scope of bean in </w:t>
      </w:r>
      <w:proofErr w:type="gramStart"/>
      <w:r>
        <w:rPr>
          <w:rStyle w:val="Strong"/>
          <w:rFonts w:ascii="inherit" w:hAnsi="inherit"/>
          <w:color w:val="000000"/>
          <w:bdr w:val="none" w:sz="0" w:space="0" w:color="auto" w:frame="1"/>
        </w:rPr>
        <w:t>Spring</w:t>
      </w:r>
      <w:proofErr w:type="gramEnd"/>
      <w:r>
        <w:rPr>
          <w:rStyle w:val="Strong"/>
          <w:rFonts w:ascii="inherit" w:hAnsi="inherit"/>
          <w:color w:val="000000"/>
          <w:bdr w:val="none" w:sz="0" w:space="0" w:color="auto" w:frame="1"/>
        </w:rPr>
        <w:t xml:space="preserve"> framework?</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 xml:space="preserve">The default scope of bean is Singleton for </w:t>
      </w:r>
      <w:proofErr w:type="gramStart"/>
      <w:r>
        <w:rPr>
          <w:rFonts w:ascii="inherit" w:hAnsi="inherit"/>
        </w:rPr>
        <w:t>Spring</w:t>
      </w:r>
      <w:proofErr w:type="gramEnd"/>
      <w:r>
        <w:rPr>
          <w:rFonts w:ascii="inherit" w:hAnsi="inherit"/>
        </w:rPr>
        <w:t xml:space="preserve"> framework.</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 xml:space="preserve">4) Name the types of transaction management that are supported by </w:t>
      </w:r>
      <w:proofErr w:type="gramStart"/>
      <w:r>
        <w:rPr>
          <w:rStyle w:val="Strong"/>
          <w:rFonts w:ascii="inherit" w:hAnsi="inherit"/>
          <w:color w:val="000000"/>
          <w:bdr w:val="none" w:sz="0" w:space="0" w:color="auto" w:frame="1"/>
        </w:rPr>
        <w:t>Spring</w:t>
      </w:r>
      <w:proofErr w:type="gramEnd"/>
      <w:r>
        <w:rPr>
          <w:rStyle w:val="Strong"/>
          <w:rFonts w:ascii="inherit" w:hAnsi="inherit"/>
          <w:color w:val="000000"/>
          <w:bdr w:val="none" w:sz="0" w:space="0" w:color="auto" w:frame="1"/>
        </w:rPr>
        <w:t>?</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 xml:space="preserve">Transaction management supported by Spring </w:t>
      </w:r>
      <w:proofErr w:type="gramStart"/>
      <w:r>
        <w:rPr>
          <w:rFonts w:ascii="inherit" w:hAnsi="inherit"/>
        </w:rPr>
        <w:t>are :</w:t>
      </w:r>
      <w:proofErr w:type="gramEnd"/>
    </w:p>
    <w:p w:rsidR="009F5AAA" w:rsidRDefault="009F5AAA" w:rsidP="009F5AAA">
      <w:pPr>
        <w:numPr>
          <w:ilvl w:val="0"/>
          <w:numId w:val="46"/>
        </w:numPr>
        <w:spacing w:after="0" w:line="240" w:lineRule="auto"/>
        <w:ind w:left="335" w:firstLine="0"/>
        <w:textAlignment w:val="baseline"/>
        <w:rPr>
          <w:rFonts w:ascii="inherit" w:hAnsi="inherit"/>
        </w:rPr>
      </w:pPr>
      <w:r>
        <w:rPr>
          <w:rFonts w:ascii="inherit" w:hAnsi="inherit"/>
        </w:rPr>
        <w:t> Declarative transaction management.</w:t>
      </w:r>
    </w:p>
    <w:p w:rsidR="009F5AAA" w:rsidRDefault="009F5AAA" w:rsidP="009F5AAA">
      <w:pPr>
        <w:numPr>
          <w:ilvl w:val="0"/>
          <w:numId w:val="46"/>
        </w:numPr>
        <w:spacing w:after="0" w:line="240" w:lineRule="auto"/>
        <w:ind w:left="335" w:firstLine="0"/>
        <w:textAlignment w:val="baseline"/>
        <w:rPr>
          <w:rFonts w:ascii="inherit" w:hAnsi="inherit"/>
        </w:rPr>
      </w:pPr>
      <w:r>
        <w:rPr>
          <w:rFonts w:ascii="inherit" w:hAnsi="inherit"/>
        </w:rPr>
        <w:t> Programmatic transaction management.</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 xml:space="preserve">5) Is Singleton beans are </w:t>
      </w:r>
      <w:proofErr w:type="gramStart"/>
      <w:r>
        <w:rPr>
          <w:rStyle w:val="Strong"/>
          <w:rFonts w:ascii="inherit" w:hAnsi="inherit"/>
          <w:color w:val="000000"/>
          <w:bdr w:val="none" w:sz="0" w:space="0" w:color="auto" w:frame="1"/>
        </w:rPr>
        <w:t>thread</w:t>
      </w:r>
      <w:proofErr w:type="gramEnd"/>
      <w:r>
        <w:rPr>
          <w:rStyle w:val="Strong"/>
          <w:rFonts w:ascii="inherit" w:hAnsi="inherit"/>
          <w:color w:val="000000"/>
          <w:bdr w:val="none" w:sz="0" w:space="0" w:color="auto" w:frame="1"/>
        </w:rPr>
        <w:t xml:space="preserve"> safe in Spring Framework?</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 xml:space="preserve">No, singleton beans are not thread-safe in </w:t>
      </w:r>
      <w:proofErr w:type="gramStart"/>
      <w:r>
        <w:rPr>
          <w:rFonts w:ascii="inherit" w:hAnsi="inherit"/>
        </w:rPr>
        <w:t>Spring</w:t>
      </w:r>
      <w:proofErr w:type="gramEnd"/>
      <w:r>
        <w:rPr>
          <w:rFonts w:ascii="inherit" w:hAnsi="inherit"/>
        </w:rPr>
        <w:t xml:space="preserve"> framework.</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6) What are the benefits of Spring Framework?</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 xml:space="preserve">Following are the benefits of </w:t>
      </w:r>
      <w:proofErr w:type="gramStart"/>
      <w:r>
        <w:rPr>
          <w:rFonts w:ascii="inherit" w:hAnsi="inherit"/>
        </w:rPr>
        <w:t>Spring</w:t>
      </w:r>
      <w:proofErr w:type="gramEnd"/>
      <w:r>
        <w:rPr>
          <w:rFonts w:ascii="inherit" w:hAnsi="inherit"/>
        </w:rPr>
        <w:t xml:space="preserve"> framework:</w:t>
      </w:r>
    </w:p>
    <w:p w:rsidR="009F5AAA" w:rsidRDefault="009F5AAA" w:rsidP="009F5AAA">
      <w:pPr>
        <w:numPr>
          <w:ilvl w:val="0"/>
          <w:numId w:val="47"/>
        </w:numPr>
        <w:spacing w:after="0" w:line="240" w:lineRule="auto"/>
        <w:ind w:left="335" w:firstLine="0"/>
        <w:textAlignment w:val="baseline"/>
        <w:rPr>
          <w:rFonts w:ascii="inherit" w:hAnsi="inherit"/>
        </w:rPr>
      </w:pPr>
      <w:r>
        <w:rPr>
          <w:rFonts w:ascii="inherit" w:hAnsi="inherit"/>
        </w:rPr>
        <w:t>Extensive usage of Components</w:t>
      </w:r>
    </w:p>
    <w:p w:rsidR="009F5AAA" w:rsidRDefault="009F5AAA" w:rsidP="009F5AAA">
      <w:pPr>
        <w:numPr>
          <w:ilvl w:val="0"/>
          <w:numId w:val="47"/>
        </w:numPr>
        <w:spacing w:after="0" w:line="240" w:lineRule="auto"/>
        <w:ind w:left="335" w:firstLine="0"/>
        <w:textAlignment w:val="baseline"/>
        <w:rPr>
          <w:rFonts w:ascii="inherit" w:hAnsi="inherit"/>
        </w:rPr>
      </w:pPr>
      <w:r>
        <w:rPr>
          <w:rFonts w:ascii="inherit" w:hAnsi="inherit"/>
        </w:rPr>
        <w:lastRenderedPageBreak/>
        <w:t>Reusability</w:t>
      </w:r>
    </w:p>
    <w:p w:rsidR="009F5AAA" w:rsidRDefault="009F5AAA" w:rsidP="009F5AAA">
      <w:pPr>
        <w:numPr>
          <w:ilvl w:val="0"/>
          <w:numId w:val="47"/>
        </w:numPr>
        <w:spacing w:after="0" w:line="240" w:lineRule="auto"/>
        <w:ind w:left="335" w:firstLine="0"/>
        <w:textAlignment w:val="baseline"/>
        <w:rPr>
          <w:rFonts w:ascii="inherit" w:hAnsi="inherit"/>
        </w:rPr>
      </w:pPr>
      <w:r>
        <w:rPr>
          <w:rFonts w:ascii="inherit" w:hAnsi="inherit"/>
        </w:rPr>
        <w:t>Decoupling</w:t>
      </w:r>
    </w:p>
    <w:p w:rsidR="009F5AAA" w:rsidRDefault="009F5AAA" w:rsidP="009F5AAA">
      <w:pPr>
        <w:numPr>
          <w:ilvl w:val="0"/>
          <w:numId w:val="47"/>
        </w:numPr>
        <w:spacing w:after="0" w:line="240" w:lineRule="auto"/>
        <w:ind w:left="335" w:firstLine="0"/>
        <w:textAlignment w:val="baseline"/>
        <w:rPr>
          <w:rFonts w:ascii="inherit" w:hAnsi="inherit"/>
        </w:rPr>
      </w:pPr>
      <w:r>
        <w:rPr>
          <w:rFonts w:ascii="inherit" w:hAnsi="inherit"/>
        </w:rPr>
        <w:t>Reduces coding effort by using pattern implementations such as singleton, factory, service locator etc.</w:t>
      </w:r>
    </w:p>
    <w:p w:rsidR="009F5AAA" w:rsidRDefault="009F5AAA" w:rsidP="009F5AAA">
      <w:pPr>
        <w:numPr>
          <w:ilvl w:val="0"/>
          <w:numId w:val="47"/>
        </w:numPr>
        <w:spacing w:after="0" w:line="240" w:lineRule="auto"/>
        <w:ind w:left="335" w:firstLine="0"/>
        <w:textAlignment w:val="baseline"/>
        <w:rPr>
          <w:rFonts w:ascii="inherit" w:hAnsi="inherit"/>
        </w:rPr>
      </w:pPr>
      <w:r>
        <w:rPr>
          <w:rFonts w:ascii="inherit" w:hAnsi="inherit"/>
        </w:rPr>
        <w:t>Removal of leaking connections</w:t>
      </w:r>
    </w:p>
    <w:p w:rsidR="009F5AAA" w:rsidRDefault="009F5AAA" w:rsidP="009F5AAA">
      <w:pPr>
        <w:numPr>
          <w:ilvl w:val="0"/>
          <w:numId w:val="47"/>
        </w:numPr>
        <w:spacing w:after="0" w:line="240" w:lineRule="auto"/>
        <w:ind w:left="335" w:firstLine="0"/>
        <w:textAlignment w:val="baseline"/>
        <w:rPr>
          <w:rFonts w:ascii="inherit" w:hAnsi="inherit"/>
        </w:rPr>
      </w:pPr>
      <w:r>
        <w:rPr>
          <w:rFonts w:ascii="inherit" w:hAnsi="inherit"/>
        </w:rPr>
        <w:t>Declarative transaction management</w:t>
      </w:r>
    </w:p>
    <w:p w:rsidR="009F5AAA" w:rsidRDefault="009F5AAA" w:rsidP="009F5AAA">
      <w:pPr>
        <w:numPr>
          <w:ilvl w:val="0"/>
          <w:numId w:val="47"/>
        </w:numPr>
        <w:spacing w:after="0" w:line="240" w:lineRule="auto"/>
        <w:ind w:left="335" w:firstLine="0"/>
        <w:textAlignment w:val="baseline"/>
        <w:rPr>
          <w:rFonts w:ascii="inherit" w:hAnsi="inherit"/>
        </w:rPr>
      </w:pPr>
      <w:r>
        <w:rPr>
          <w:rFonts w:ascii="inherit" w:hAnsi="inherit"/>
        </w:rPr>
        <w:t>Easy to integrate with third party tools and technologies.</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7) What is Bean Factory?</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Bean Factory is core of the spring framework and, it is a Lightweight container which loads bean definitions and manages your beans.  Beans are configured using XML file and manage singleton defined bean. It is also responsible for life cycle methods and injects dependencies. It also removes adhoc singletons and factories.</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8) Define Bean Wiring?</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Bean wiring is the creation of associations between application components that are between the beans in a particular spring container.</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9) What is called Spring MVC?</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A Spring MVC is a single shared controller instance and it is used to handle request type controllers, interceptors which run in the </w:t>
      </w:r>
      <w:proofErr w:type="gramStart"/>
      <w:r>
        <w:rPr>
          <w:rFonts w:ascii="inherit" w:hAnsi="inherit"/>
        </w:rPr>
        <w:t>IoC</w:t>
      </w:r>
      <w:proofErr w:type="gramEnd"/>
      <w:r>
        <w:rPr>
          <w:rFonts w:ascii="inherit" w:hAnsi="inherit"/>
        </w:rPr>
        <w:t> container. It also allows multiple Dispatcher Servlets which can share application context interface but not class based interface.</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10) Why Spring framework is needed?</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Spring framework is needed because it is –</w:t>
      </w:r>
    </w:p>
    <w:p w:rsidR="009F5AAA" w:rsidRDefault="009F5AAA" w:rsidP="009F5AAA">
      <w:pPr>
        <w:numPr>
          <w:ilvl w:val="0"/>
          <w:numId w:val="48"/>
        </w:numPr>
        <w:spacing w:after="0" w:line="240" w:lineRule="auto"/>
        <w:ind w:left="335" w:firstLine="0"/>
        <w:textAlignment w:val="baseline"/>
        <w:rPr>
          <w:rFonts w:ascii="inherit" w:hAnsi="inherit"/>
        </w:rPr>
      </w:pPr>
      <w:r>
        <w:rPr>
          <w:rFonts w:ascii="inherit" w:hAnsi="inherit"/>
        </w:rPr>
        <w:t>Very Light Weight Container</w:t>
      </w:r>
    </w:p>
    <w:p w:rsidR="009F5AAA" w:rsidRDefault="009F5AAA" w:rsidP="009F5AAA">
      <w:pPr>
        <w:numPr>
          <w:ilvl w:val="0"/>
          <w:numId w:val="48"/>
        </w:numPr>
        <w:spacing w:after="0" w:line="240" w:lineRule="auto"/>
        <w:ind w:left="335" w:firstLine="0"/>
        <w:textAlignment w:val="baseline"/>
        <w:rPr>
          <w:rFonts w:ascii="inherit" w:hAnsi="inherit"/>
        </w:rPr>
      </w:pPr>
      <w:r>
        <w:rPr>
          <w:rFonts w:ascii="inherit" w:hAnsi="inherit"/>
        </w:rPr>
        <w:t>Framework</w:t>
      </w:r>
    </w:p>
    <w:p w:rsidR="009F5AAA" w:rsidRDefault="009F5AAA" w:rsidP="009F5AAA">
      <w:pPr>
        <w:numPr>
          <w:ilvl w:val="0"/>
          <w:numId w:val="48"/>
        </w:numPr>
        <w:spacing w:after="0" w:line="240" w:lineRule="auto"/>
        <w:ind w:left="335" w:firstLine="0"/>
        <w:textAlignment w:val="baseline"/>
        <w:rPr>
          <w:rFonts w:ascii="inherit" w:hAnsi="inherit"/>
        </w:rPr>
      </w:pPr>
      <w:r>
        <w:rPr>
          <w:rFonts w:ascii="inherit" w:hAnsi="inherit"/>
        </w:rPr>
        <w:t>IOC</w:t>
      </w:r>
    </w:p>
    <w:p w:rsidR="009F5AAA" w:rsidRDefault="009F5AAA" w:rsidP="009F5AAA">
      <w:pPr>
        <w:numPr>
          <w:ilvl w:val="0"/>
          <w:numId w:val="48"/>
        </w:numPr>
        <w:spacing w:after="0" w:line="240" w:lineRule="auto"/>
        <w:ind w:left="335" w:firstLine="0"/>
        <w:textAlignment w:val="baseline"/>
        <w:rPr>
          <w:rFonts w:ascii="inherit" w:hAnsi="inherit"/>
        </w:rPr>
      </w:pPr>
      <w:r>
        <w:rPr>
          <w:rFonts w:ascii="inherit" w:hAnsi="inherit"/>
        </w:rPr>
        <w:t>AOP</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11) Name the various modules used in spring framework?</w:t>
      </w:r>
    </w:p>
    <w:p w:rsidR="009F5AAA" w:rsidRDefault="009F5AAA" w:rsidP="009F5AAA">
      <w:pPr>
        <w:numPr>
          <w:ilvl w:val="0"/>
          <w:numId w:val="49"/>
        </w:numPr>
        <w:spacing w:after="0" w:line="240" w:lineRule="auto"/>
        <w:ind w:left="335" w:firstLine="0"/>
        <w:textAlignment w:val="baseline"/>
        <w:rPr>
          <w:rFonts w:ascii="inherit" w:hAnsi="inherit"/>
        </w:rPr>
      </w:pPr>
      <w:r>
        <w:rPr>
          <w:rFonts w:ascii="inherit" w:hAnsi="inherit"/>
        </w:rPr>
        <w:t>AOP module (Aspect Oriented Programming)</w:t>
      </w:r>
    </w:p>
    <w:p w:rsidR="009F5AAA" w:rsidRDefault="009F5AAA" w:rsidP="009F5AAA">
      <w:pPr>
        <w:numPr>
          <w:ilvl w:val="0"/>
          <w:numId w:val="49"/>
        </w:numPr>
        <w:spacing w:after="0" w:line="240" w:lineRule="auto"/>
        <w:ind w:left="335" w:firstLine="0"/>
        <w:textAlignment w:val="baseline"/>
        <w:rPr>
          <w:rFonts w:ascii="inherit" w:hAnsi="inherit"/>
        </w:rPr>
      </w:pPr>
      <w:r>
        <w:rPr>
          <w:rFonts w:ascii="inherit" w:hAnsi="inherit"/>
        </w:rPr>
        <w:t>JDBC abstraction and DAO module</w:t>
      </w:r>
    </w:p>
    <w:p w:rsidR="009F5AAA" w:rsidRDefault="009F5AAA" w:rsidP="009F5AAA">
      <w:pPr>
        <w:numPr>
          <w:ilvl w:val="0"/>
          <w:numId w:val="49"/>
        </w:numPr>
        <w:spacing w:after="0" w:line="240" w:lineRule="auto"/>
        <w:ind w:left="335" w:firstLine="0"/>
        <w:textAlignment w:val="baseline"/>
        <w:rPr>
          <w:rFonts w:ascii="inherit" w:hAnsi="inherit"/>
        </w:rPr>
      </w:pPr>
      <w:r>
        <w:rPr>
          <w:rFonts w:ascii="inherit" w:hAnsi="inherit"/>
        </w:rPr>
        <w:t>The Core container module</w:t>
      </w:r>
    </w:p>
    <w:p w:rsidR="009F5AAA" w:rsidRDefault="009F5AAA" w:rsidP="009F5AAA">
      <w:pPr>
        <w:numPr>
          <w:ilvl w:val="0"/>
          <w:numId w:val="49"/>
        </w:numPr>
        <w:spacing w:after="0" w:line="240" w:lineRule="auto"/>
        <w:ind w:left="335" w:firstLine="0"/>
        <w:textAlignment w:val="baseline"/>
        <w:rPr>
          <w:rFonts w:ascii="inherit" w:hAnsi="inherit"/>
        </w:rPr>
      </w:pPr>
      <w:r>
        <w:rPr>
          <w:rFonts w:ascii="inherit" w:hAnsi="inherit"/>
        </w:rPr>
        <w:t>MVC framework module</w:t>
      </w:r>
    </w:p>
    <w:p w:rsidR="009F5AAA" w:rsidRDefault="009F5AAA" w:rsidP="009F5AAA">
      <w:pPr>
        <w:numPr>
          <w:ilvl w:val="0"/>
          <w:numId w:val="49"/>
        </w:numPr>
        <w:spacing w:after="0" w:line="240" w:lineRule="auto"/>
        <w:ind w:left="335" w:firstLine="0"/>
        <w:textAlignment w:val="baseline"/>
        <w:rPr>
          <w:rFonts w:ascii="inherit" w:hAnsi="inherit"/>
        </w:rPr>
      </w:pPr>
      <w:r>
        <w:rPr>
          <w:rFonts w:ascii="inherit" w:hAnsi="inherit"/>
        </w:rPr>
        <w:t>Application context module</w:t>
      </w:r>
    </w:p>
    <w:p w:rsidR="009F5AAA" w:rsidRDefault="009F5AAA" w:rsidP="009F5AAA">
      <w:pPr>
        <w:numPr>
          <w:ilvl w:val="0"/>
          <w:numId w:val="49"/>
        </w:numPr>
        <w:spacing w:after="0" w:line="240" w:lineRule="auto"/>
        <w:ind w:left="335" w:firstLine="0"/>
        <w:textAlignment w:val="baseline"/>
        <w:rPr>
          <w:rFonts w:ascii="inherit" w:hAnsi="inherit"/>
        </w:rPr>
      </w:pPr>
      <w:r>
        <w:rPr>
          <w:rFonts w:ascii="inherit" w:hAnsi="inherit"/>
        </w:rPr>
        <w:t>O/R mapping integration module (Object/Relational)</w:t>
      </w:r>
    </w:p>
    <w:p w:rsidR="009F5AAA" w:rsidRDefault="009F5AAA" w:rsidP="009F5AAA">
      <w:pPr>
        <w:numPr>
          <w:ilvl w:val="0"/>
          <w:numId w:val="49"/>
        </w:numPr>
        <w:spacing w:after="0" w:line="240" w:lineRule="auto"/>
        <w:ind w:left="335" w:firstLine="0"/>
        <w:textAlignment w:val="baseline"/>
        <w:rPr>
          <w:rFonts w:ascii="inherit" w:hAnsi="inherit"/>
        </w:rPr>
      </w:pPr>
      <w:r>
        <w:rPr>
          <w:rFonts w:ascii="inherit" w:hAnsi="inherit"/>
        </w:rPr>
        <w:t>Web module</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 xml:space="preserve">12) Explain the RowCallbackHandler in </w:t>
      </w:r>
      <w:proofErr w:type="gramStart"/>
      <w:r>
        <w:rPr>
          <w:rStyle w:val="Strong"/>
          <w:rFonts w:ascii="inherit" w:hAnsi="inherit"/>
          <w:color w:val="000000"/>
          <w:bdr w:val="none" w:sz="0" w:space="0" w:color="auto" w:frame="1"/>
        </w:rPr>
        <w:t>Spring</w:t>
      </w:r>
      <w:proofErr w:type="gramEnd"/>
      <w:r>
        <w:rPr>
          <w:rStyle w:val="Strong"/>
          <w:rFonts w:ascii="inherit" w:hAnsi="inherit"/>
          <w:color w:val="000000"/>
          <w:bdr w:val="none" w:sz="0" w:space="0" w:color="auto" w:frame="1"/>
        </w:rPr>
        <w:t>?</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The RowCallbackHandler is called for each row in ResultSet and is used to read values from the ResultSet.</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13) Define Application context module?</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 xml:space="preserve">This is a very important module and supplies various necessary services like EJB integration, remoting, JNDI access and scheduling. It transforms spring into a framework. It also broadens </w:t>
      </w:r>
      <w:r>
        <w:rPr>
          <w:rFonts w:ascii="inherit" w:hAnsi="inherit"/>
        </w:rPr>
        <w:lastRenderedPageBreak/>
        <w:t>the idea of BeanFactory by application of lifecycle events, providing support for internationalization messages and validation.</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14) Write about AOP module?</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 xml:space="preserve">AOP module is utilized for creating aspects for </w:t>
      </w:r>
      <w:proofErr w:type="gramStart"/>
      <w:r>
        <w:rPr>
          <w:rFonts w:ascii="inherit" w:hAnsi="inherit"/>
        </w:rPr>
        <w:t>Spring</w:t>
      </w:r>
      <w:proofErr w:type="gramEnd"/>
      <w:r>
        <w:rPr>
          <w:rFonts w:ascii="inherit" w:hAnsi="inherit"/>
        </w:rPr>
        <w:t xml:space="preserve"> applications. It also enables support for metadata programming in </w:t>
      </w:r>
      <w:proofErr w:type="gramStart"/>
      <w:r>
        <w:rPr>
          <w:rFonts w:ascii="inherit" w:hAnsi="inherit"/>
        </w:rPr>
        <w:t>Spring</w:t>
      </w:r>
      <w:proofErr w:type="gramEnd"/>
      <w:r>
        <w:rPr>
          <w:rFonts w:ascii="inherit" w:hAnsi="inherit"/>
        </w:rPr>
        <w:t>.</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15) What is a BeanFactory Interface?</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Bean factory interface is used to provide configuration framework for object creation and basic functionality around object management.</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16) State the differences between ApplicationContext and BeanFactory in spring?</w:t>
      </w:r>
    </w:p>
    <w:p w:rsidR="009F5AAA" w:rsidRDefault="009F5AAA" w:rsidP="009F5AAA">
      <w:pPr>
        <w:numPr>
          <w:ilvl w:val="0"/>
          <w:numId w:val="50"/>
        </w:numPr>
        <w:spacing w:after="0" w:line="240" w:lineRule="auto"/>
        <w:ind w:left="335" w:firstLine="0"/>
        <w:textAlignment w:val="baseline"/>
        <w:rPr>
          <w:rFonts w:ascii="inherit" w:hAnsi="inherit"/>
        </w:rPr>
      </w:pPr>
      <w:r>
        <w:rPr>
          <w:rFonts w:ascii="inherit" w:hAnsi="inherit"/>
        </w:rPr>
        <w:t>ApplicationContext allows more than one config files to exist while BeanFactory only permits one.</w:t>
      </w:r>
    </w:p>
    <w:p w:rsidR="009F5AAA" w:rsidRDefault="009F5AAA" w:rsidP="009F5AAA">
      <w:pPr>
        <w:numPr>
          <w:ilvl w:val="0"/>
          <w:numId w:val="50"/>
        </w:numPr>
        <w:spacing w:after="0" w:line="240" w:lineRule="auto"/>
        <w:ind w:left="335" w:firstLine="0"/>
        <w:textAlignment w:val="baseline"/>
        <w:rPr>
          <w:rFonts w:ascii="inherit" w:hAnsi="inherit"/>
        </w:rPr>
      </w:pPr>
      <w:r>
        <w:rPr>
          <w:rFonts w:ascii="inherit" w:hAnsi="inherit"/>
        </w:rPr>
        <w:t>ApplicationContext can print events to beans registered as listeners. This feature is not supported by BeanFactory.</w:t>
      </w:r>
    </w:p>
    <w:p w:rsidR="009F5AAA" w:rsidRDefault="009F5AAA" w:rsidP="009F5AAA">
      <w:pPr>
        <w:numPr>
          <w:ilvl w:val="0"/>
          <w:numId w:val="50"/>
        </w:numPr>
        <w:spacing w:after="0" w:line="240" w:lineRule="auto"/>
        <w:ind w:left="335" w:firstLine="0"/>
        <w:textAlignment w:val="baseline"/>
        <w:rPr>
          <w:rFonts w:ascii="inherit" w:hAnsi="inherit"/>
        </w:rPr>
      </w:pPr>
      <w:r>
        <w:rPr>
          <w:rFonts w:ascii="inherit" w:hAnsi="inherit"/>
        </w:rPr>
        <w:t>ApplicationContext also provides support for application of lifecycle events, internationalization messages and validation and also provides services like EJB integration, remoting, JNDI access and scheduling. These features too are not supported by Bean Factory.</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17) What is Auto Wiring?</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Autowiring is used to build relationships between the collaborating beans. Spring container can automatically resolve collaborators for beans.</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18) What are the different Modes of Autowiring?</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Autowiring has five different modes:</w:t>
      </w:r>
    </w:p>
    <w:p w:rsidR="009F5AAA" w:rsidRDefault="009F5AAA" w:rsidP="009F5AAA">
      <w:pPr>
        <w:numPr>
          <w:ilvl w:val="0"/>
          <w:numId w:val="51"/>
        </w:numPr>
        <w:spacing w:after="0" w:line="240" w:lineRule="auto"/>
        <w:ind w:left="335" w:firstLine="0"/>
        <w:textAlignment w:val="baseline"/>
        <w:rPr>
          <w:rFonts w:ascii="inherit" w:hAnsi="inherit"/>
        </w:rPr>
      </w:pPr>
      <w:r>
        <w:rPr>
          <w:rFonts w:ascii="inherit" w:hAnsi="inherit"/>
        </w:rPr>
        <w:t>no: no autowire</w:t>
      </w:r>
    </w:p>
    <w:p w:rsidR="009F5AAA" w:rsidRDefault="009F5AAA" w:rsidP="009F5AAA">
      <w:pPr>
        <w:numPr>
          <w:ilvl w:val="0"/>
          <w:numId w:val="51"/>
        </w:numPr>
        <w:spacing w:after="0" w:line="240" w:lineRule="auto"/>
        <w:ind w:left="335" w:firstLine="0"/>
        <w:textAlignment w:val="baseline"/>
        <w:rPr>
          <w:rFonts w:ascii="inherit" w:hAnsi="inherit"/>
        </w:rPr>
      </w:pPr>
      <w:r>
        <w:rPr>
          <w:rFonts w:ascii="inherit" w:hAnsi="inherit"/>
        </w:rPr>
        <w:t>byName : Autowiring that can be done by property name</w:t>
      </w:r>
    </w:p>
    <w:p w:rsidR="009F5AAA" w:rsidRDefault="009F5AAA" w:rsidP="009F5AAA">
      <w:pPr>
        <w:numPr>
          <w:ilvl w:val="0"/>
          <w:numId w:val="51"/>
        </w:numPr>
        <w:spacing w:after="0" w:line="240" w:lineRule="auto"/>
        <w:ind w:left="335" w:firstLine="0"/>
        <w:textAlignment w:val="baseline"/>
        <w:rPr>
          <w:rFonts w:ascii="inherit" w:hAnsi="inherit"/>
        </w:rPr>
      </w:pPr>
      <w:r>
        <w:rPr>
          <w:rFonts w:ascii="inherit" w:hAnsi="inherit"/>
        </w:rPr>
        <w:t>byType : property type as autowired</w:t>
      </w:r>
    </w:p>
    <w:p w:rsidR="009F5AAA" w:rsidRDefault="009F5AAA" w:rsidP="009F5AAA">
      <w:pPr>
        <w:numPr>
          <w:ilvl w:val="0"/>
          <w:numId w:val="51"/>
        </w:numPr>
        <w:spacing w:after="0" w:line="240" w:lineRule="auto"/>
        <w:ind w:left="335" w:firstLine="0"/>
        <w:textAlignment w:val="baseline"/>
        <w:rPr>
          <w:rFonts w:ascii="inherit" w:hAnsi="inherit"/>
        </w:rPr>
      </w:pPr>
      <w:r>
        <w:rPr>
          <w:rFonts w:ascii="inherit" w:hAnsi="inherit"/>
        </w:rPr>
        <w:t>constructor: It is similar to byType and it is property is in constructor</w:t>
      </w:r>
    </w:p>
    <w:p w:rsidR="009F5AAA" w:rsidRDefault="009F5AAA" w:rsidP="009F5AAA">
      <w:pPr>
        <w:numPr>
          <w:ilvl w:val="0"/>
          <w:numId w:val="51"/>
        </w:numPr>
        <w:spacing w:after="0" w:line="240" w:lineRule="auto"/>
        <w:ind w:left="335" w:firstLine="0"/>
        <w:textAlignment w:val="baseline"/>
        <w:rPr>
          <w:rFonts w:ascii="inherit" w:hAnsi="inherit"/>
        </w:rPr>
      </w:pPr>
      <w:r>
        <w:rPr>
          <w:rFonts w:ascii="inherit" w:hAnsi="inherit"/>
        </w:rPr>
        <w:t>autodetect :  Spring is allowed to select autowiring from byType or constructor</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19) How to start using spring?</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 xml:space="preserve">Following steps needs to be done to start with the </w:t>
      </w:r>
      <w:proofErr w:type="gramStart"/>
      <w:r>
        <w:rPr>
          <w:rFonts w:ascii="inherit" w:hAnsi="inherit"/>
        </w:rPr>
        <w:t>Spring</w:t>
      </w:r>
      <w:proofErr w:type="gramEnd"/>
      <w:r>
        <w:rPr>
          <w:rFonts w:ascii="inherit" w:hAnsi="inherit"/>
        </w:rPr>
        <w:t>:</w:t>
      </w:r>
    </w:p>
    <w:p w:rsidR="009F5AAA" w:rsidRDefault="009F5AAA" w:rsidP="009F5AAA">
      <w:pPr>
        <w:numPr>
          <w:ilvl w:val="0"/>
          <w:numId w:val="52"/>
        </w:numPr>
        <w:spacing w:after="0" w:line="240" w:lineRule="auto"/>
        <w:ind w:left="335" w:firstLine="0"/>
        <w:textAlignment w:val="baseline"/>
        <w:rPr>
          <w:rFonts w:ascii="inherit" w:hAnsi="inherit"/>
        </w:rPr>
      </w:pPr>
      <w:r>
        <w:rPr>
          <w:rFonts w:ascii="inherit" w:hAnsi="inherit"/>
        </w:rPr>
        <w:t>Download Spring and its dependent file from spring’s site.</w:t>
      </w:r>
    </w:p>
    <w:p w:rsidR="009F5AAA" w:rsidRDefault="009F5AAA" w:rsidP="009F5AAA">
      <w:pPr>
        <w:numPr>
          <w:ilvl w:val="0"/>
          <w:numId w:val="52"/>
        </w:numPr>
        <w:spacing w:after="0" w:line="240" w:lineRule="auto"/>
        <w:ind w:left="335" w:firstLine="0"/>
        <w:textAlignment w:val="baseline"/>
        <w:rPr>
          <w:rFonts w:ascii="inherit" w:hAnsi="inherit"/>
        </w:rPr>
      </w:pPr>
      <w:r>
        <w:rPr>
          <w:rFonts w:ascii="inherit" w:hAnsi="inherit"/>
        </w:rPr>
        <w:t>Create application context xml to define beans and its dependencies</w:t>
      </w:r>
    </w:p>
    <w:p w:rsidR="009F5AAA" w:rsidRDefault="009F5AAA" w:rsidP="009F5AAA">
      <w:pPr>
        <w:numPr>
          <w:ilvl w:val="0"/>
          <w:numId w:val="52"/>
        </w:numPr>
        <w:spacing w:after="0" w:line="240" w:lineRule="auto"/>
        <w:ind w:left="335" w:firstLine="0"/>
        <w:textAlignment w:val="baseline"/>
        <w:rPr>
          <w:rFonts w:ascii="inherit" w:hAnsi="inherit"/>
        </w:rPr>
      </w:pPr>
      <w:r>
        <w:rPr>
          <w:rFonts w:ascii="inherit" w:hAnsi="inherit"/>
        </w:rPr>
        <w:t>Integrate application context xml with web.xml</w:t>
      </w:r>
    </w:p>
    <w:p w:rsidR="009F5AAA" w:rsidRDefault="009F5AAA" w:rsidP="009F5AAA">
      <w:pPr>
        <w:numPr>
          <w:ilvl w:val="0"/>
          <w:numId w:val="52"/>
        </w:numPr>
        <w:spacing w:after="0" w:line="240" w:lineRule="auto"/>
        <w:ind w:left="335" w:firstLine="0"/>
        <w:textAlignment w:val="baseline"/>
        <w:rPr>
          <w:rFonts w:ascii="inherit" w:hAnsi="inherit"/>
        </w:rPr>
      </w:pPr>
      <w:r>
        <w:rPr>
          <w:rFonts w:ascii="inherit" w:hAnsi="inherit"/>
        </w:rPr>
        <w:t>Deploy and Run the application</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20) What are the methods of bean life cycle?</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There are two important methods of Bean life cycle:</w:t>
      </w:r>
    </w:p>
    <w:p w:rsidR="009F5AAA" w:rsidRDefault="009F5AAA" w:rsidP="009F5AAA">
      <w:pPr>
        <w:numPr>
          <w:ilvl w:val="0"/>
          <w:numId w:val="53"/>
        </w:numPr>
        <w:spacing w:after="0" w:line="240" w:lineRule="auto"/>
        <w:ind w:left="335" w:firstLine="0"/>
        <w:textAlignment w:val="baseline"/>
        <w:rPr>
          <w:rFonts w:ascii="inherit" w:hAnsi="inherit"/>
        </w:rPr>
      </w:pPr>
      <w:r>
        <w:rPr>
          <w:rFonts w:ascii="inherit" w:hAnsi="inherit"/>
        </w:rPr>
        <w:t>Setup – called when bean is loaded into container</w:t>
      </w:r>
    </w:p>
    <w:p w:rsidR="009F5AAA" w:rsidRDefault="009F5AAA" w:rsidP="009F5AAA">
      <w:pPr>
        <w:numPr>
          <w:ilvl w:val="0"/>
          <w:numId w:val="53"/>
        </w:numPr>
        <w:spacing w:after="0" w:line="240" w:lineRule="auto"/>
        <w:ind w:left="335" w:firstLine="0"/>
        <w:textAlignment w:val="baseline"/>
        <w:rPr>
          <w:rFonts w:ascii="inherit" w:hAnsi="inherit"/>
        </w:rPr>
      </w:pPr>
      <w:r>
        <w:rPr>
          <w:rFonts w:ascii="inherit" w:hAnsi="inherit"/>
        </w:rPr>
        <w:t>Teardown – called when bean is unloaded into container</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21) What are the different types of events of Listeners?</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Following are the different types of events of listeners:</w:t>
      </w:r>
    </w:p>
    <w:p w:rsidR="009F5AAA" w:rsidRDefault="009F5AAA" w:rsidP="009F5AAA">
      <w:pPr>
        <w:numPr>
          <w:ilvl w:val="0"/>
          <w:numId w:val="54"/>
        </w:numPr>
        <w:spacing w:after="0" w:line="240" w:lineRule="auto"/>
        <w:ind w:left="335" w:firstLine="0"/>
        <w:textAlignment w:val="baseline"/>
        <w:rPr>
          <w:rFonts w:ascii="inherit" w:hAnsi="inherit"/>
        </w:rPr>
      </w:pPr>
      <w:r>
        <w:rPr>
          <w:rFonts w:ascii="inherit" w:hAnsi="inherit"/>
        </w:rPr>
        <w:lastRenderedPageBreak/>
        <w:t>ContextClosedEvent – This event is called when the context is closed.</w:t>
      </w:r>
    </w:p>
    <w:p w:rsidR="009F5AAA" w:rsidRDefault="009F5AAA" w:rsidP="009F5AAA">
      <w:pPr>
        <w:numPr>
          <w:ilvl w:val="0"/>
          <w:numId w:val="54"/>
        </w:numPr>
        <w:spacing w:after="0" w:line="240" w:lineRule="auto"/>
        <w:ind w:left="335" w:firstLine="0"/>
        <w:textAlignment w:val="baseline"/>
        <w:rPr>
          <w:rFonts w:ascii="inherit" w:hAnsi="inherit"/>
        </w:rPr>
      </w:pPr>
      <w:r>
        <w:rPr>
          <w:rFonts w:ascii="inherit" w:hAnsi="inherit"/>
        </w:rPr>
        <w:t>ContextRefreshedEvent – This event is called when context is initialized or refreshed</w:t>
      </w:r>
    </w:p>
    <w:p w:rsidR="009F5AAA" w:rsidRDefault="009F5AAA" w:rsidP="009F5AAA">
      <w:pPr>
        <w:numPr>
          <w:ilvl w:val="0"/>
          <w:numId w:val="54"/>
        </w:numPr>
        <w:spacing w:after="0" w:line="240" w:lineRule="auto"/>
        <w:ind w:left="335" w:firstLine="0"/>
        <w:textAlignment w:val="baseline"/>
        <w:rPr>
          <w:rFonts w:ascii="inherit" w:hAnsi="inherit"/>
        </w:rPr>
      </w:pPr>
      <w:r>
        <w:rPr>
          <w:rFonts w:ascii="inherit" w:hAnsi="inherit"/>
        </w:rPr>
        <w:t>RequestHandledEvent – This event is called when the web context handles request</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22) Differentiate between singleton and prototype bean?</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 xml:space="preserve">Singleton means only one bean is defined per object instance while Prototype means one definition to more than one object instances in </w:t>
      </w:r>
      <w:proofErr w:type="gramStart"/>
      <w:r>
        <w:rPr>
          <w:rFonts w:ascii="inherit" w:hAnsi="inherit"/>
        </w:rPr>
        <w:t>Spring</w:t>
      </w:r>
      <w:proofErr w:type="gramEnd"/>
      <w:r>
        <w:rPr>
          <w:rFonts w:ascii="inherit" w:hAnsi="inherit"/>
        </w:rPr>
        <w:t>.</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23) What are the types of Dependency Injection?</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Two types of dependency injection are supported by spring framework:</w:t>
      </w:r>
    </w:p>
    <w:p w:rsidR="009F5AAA" w:rsidRDefault="009F5AAA" w:rsidP="009F5AAA">
      <w:pPr>
        <w:numPr>
          <w:ilvl w:val="0"/>
          <w:numId w:val="55"/>
        </w:numPr>
        <w:spacing w:after="0" w:line="240" w:lineRule="auto"/>
        <w:ind w:left="335" w:firstLine="0"/>
        <w:textAlignment w:val="baseline"/>
        <w:rPr>
          <w:rFonts w:ascii="inherit" w:hAnsi="inherit"/>
        </w:rPr>
      </w:pPr>
      <w:r>
        <w:rPr>
          <w:rFonts w:ascii="inherit" w:hAnsi="inherit"/>
        </w:rPr>
        <w:t>Setter Injection</w:t>
      </w:r>
    </w:p>
    <w:p w:rsidR="009F5AAA" w:rsidRDefault="009F5AAA" w:rsidP="009F5AAA">
      <w:pPr>
        <w:numPr>
          <w:ilvl w:val="0"/>
          <w:numId w:val="55"/>
        </w:numPr>
        <w:spacing w:after="0" w:line="240" w:lineRule="auto"/>
        <w:ind w:left="335" w:firstLine="0"/>
        <w:textAlignment w:val="baseline"/>
        <w:rPr>
          <w:rFonts w:ascii="inherit" w:hAnsi="inherit"/>
        </w:rPr>
      </w:pPr>
      <w:r>
        <w:rPr>
          <w:rFonts w:ascii="inherit" w:hAnsi="inherit"/>
        </w:rPr>
        <w:t>Constructor Injection</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24) Write about Core container module?</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 xml:space="preserve">Core container module is responsible for the basic functionality of the spring framework. The whole </w:t>
      </w:r>
      <w:proofErr w:type="gramStart"/>
      <w:r>
        <w:rPr>
          <w:rFonts w:ascii="inherit" w:hAnsi="inherit"/>
        </w:rPr>
        <w:t>Spring</w:t>
      </w:r>
      <w:proofErr w:type="gramEnd"/>
      <w:r>
        <w:rPr>
          <w:rFonts w:ascii="inherit" w:hAnsi="inherit"/>
        </w:rPr>
        <w:t xml:space="preserve"> framework is built with this module as a base.</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25) What is AOP module?</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This AOP module is used for spring enabled application. Support has been provided AOP alliance to ensure the interoperability between spring and other AOP frameworks.</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It instructs spring to add annotations to the source code and tell how to apply aspects.</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26) What is AOP Alliance?</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AOP alliance is an open-source project which is aimed at promoting adoption of AOP. The AOP alliance’s goal is to define a common set of components and interfaces so as to improve interoperability among different AOP implementations.</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27) What is called spring configuration file?</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Spring configuration file is an XML file and it contains class information. It also describes how these classes are configured and interact with each other.</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28) What are different types of Autowire?</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There are four different types of Auto wire:</w:t>
      </w:r>
    </w:p>
    <w:p w:rsidR="009F5AAA" w:rsidRDefault="009F5AAA" w:rsidP="009F5AAA">
      <w:pPr>
        <w:numPr>
          <w:ilvl w:val="0"/>
          <w:numId w:val="56"/>
        </w:numPr>
        <w:spacing w:after="0" w:line="240" w:lineRule="auto"/>
        <w:ind w:left="335" w:firstLine="0"/>
        <w:textAlignment w:val="baseline"/>
        <w:rPr>
          <w:rFonts w:ascii="inherit" w:hAnsi="inherit"/>
        </w:rPr>
      </w:pPr>
      <w:r>
        <w:rPr>
          <w:rFonts w:ascii="inherit" w:hAnsi="inherit"/>
        </w:rPr>
        <w:t>byName</w:t>
      </w:r>
    </w:p>
    <w:p w:rsidR="009F5AAA" w:rsidRDefault="009F5AAA" w:rsidP="009F5AAA">
      <w:pPr>
        <w:numPr>
          <w:ilvl w:val="0"/>
          <w:numId w:val="56"/>
        </w:numPr>
        <w:spacing w:after="0" w:line="240" w:lineRule="auto"/>
        <w:ind w:left="335" w:firstLine="0"/>
        <w:textAlignment w:val="baseline"/>
        <w:rPr>
          <w:rFonts w:ascii="inherit" w:hAnsi="inherit"/>
        </w:rPr>
      </w:pPr>
      <w:r>
        <w:rPr>
          <w:rFonts w:ascii="inherit" w:hAnsi="inherit"/>
        </w:rPr>
        <w:t>byType</w:t>
      </w:r>
    </w:p>
    <w:p w:rsidR="009F5AAA" w:rsidRDefault="009F5AAA" w:rsidP="009F5AAA">
      <w:pPr>
        <w:numPr>
          <w:ilvl w:val="0"/>
          <w:numId w:val="56"/>
        </w:numPr>
        <w:spacing w:after="0" w:line="240" w:lineRule="auto"/>
        <w:ind w:left="335" w:firstLine="0"/>
        <w:textAlignment w:val="baseline"/>
        <w:rPr>
          <w:rFonts w:ascii="inherit" w:hAnsi="inherit"/>
        </w:rPr>
      </w:pPr>
      <w:r>
        <w:rPr>
          <w:rFonts w:ascii="inherit" w:hAnsi="inherit"/>
        </w:rPr>
        <w:t>constructor</w:t>
      </w:r>
    </w:p>
    <w:p w:rsidR="009F5AAA" w:rsidRDefault="009F5AAA" w:rsidP="009F5AAA">
      <w:pPr>
        <w:numPr>
          <w:ilvl w:val="0"/>
          <w:numId w:val="56"/>
        </w:numPr>
        <w:spacing w:after="0" w:line="240" w:lineRule="auto"/>
        <w:ind w:left="335" w:firstLine="0"/>
        <w:textAlignment w:val="baseline"/>
        <w:rPr>
          <w:rFonts w:ascii="inherit" w:hAnsi="inherit"/>
        </w:rPr>
      </w:pPr>
      <w:r>
        <w:rPr>
          <w:rFonts w:ascii="inherit" w:hAnsi="inherit"/>
        </w:rPr>
        <w:t>autodetect</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29) What are the types of the transaction management that is supported by spring?</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Following are the types of transaction management that has been supported by spring:</w:t>
      </w:r>
    </w:p>
    <w:p w:rsidR="009F5AAA" w:rsidRDefault="009F5AAA" w:rsidP="009F5AAA">
      <w:pPr>
        <w:numPr>
          <w:ilvl w:val="0"/>
          <w:numId w:val="57"/>
        </w:numPr>
        <w:spacing w:after="0" w:line="240" w:lineRule="auto"/>
        <w:ind w:left="335" w:firstLine="0"/>
        <w:textAlignment w:val="baseline"/>
        <w:rPr>
          <w:rFonts w:ascii="inherit" w:hAnsi="inherit"/>
        </w:rPr>
      </w:pPr>
      <w:r>
        <w:rPr>
          <w:rFonts w:ascii="inherit" w:hAnsi="inherit"/>
        </w:rPr>
        <w:t>declarative</w:t>
      </w:r>
    </w:p>
    <w:p w:rsidR="009F5AAA" w:rsidRDefault="009F5AAA" w:rsidP="009F5AAA">
      <w:pPr>
        <w:numPr>
          <w:ilvl w:val="0"/>
          <w:numId w:val="57"/>
        </w:numPr>
        <w:spacing w:after="0" w:line="240" w:lineRule="auto"/>
        <w:ind w:left="335" w:firstLine="0"/>
        <w:textAlignment w:val="baseline"/>
        <w:rPr>
          <w:rFonts w:ascii="inherit" w:hAnsi="inherit"/>
        </w:rPr>
      </w:pPr>
      <w:r>
        <w:rPr>
          <w:rFonts w:ascii="inherit" w:hAnsi="inherit"/>
        </w:rPr>
        <w:t>programmatically</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30) When are declarative and programmatic transaction management used?</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lastRenderedPageBreak/>
        <w:t>When only a small amount of transactional operations is there, it is advised to use Programmatic transaction management. But if there is a big amount of transactional operations to be taken care of, declarative transaction management is preferred.</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31) What is IOC?</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IOC (Inversion of Control pattern) is also known as dependency injection. IOC directs the programmers to depict how to create objects instead of actually creating them. But in this design pattern, this control has been given to assembler and assembler will instantiate required class if needed.</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32) Write about the different types of Listener related events?</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The different types of events related to listeners are:</w:t>
      </w:r>
    </w:p>
    <w:p w:rsidR="009F5AAA" w:rsidRDefault="009F5AAA" w:rsidP="009F5AAA">
      <w:pPr>
        <w:numPr>
          <w:ilvl w:val="0"/>
          <w:numId w:val="58"/>
        </w:numPr>
        <w:spacing w:after="0" w:line="240" w:lineRule="auto"/>
        <w:ind w:left="335" w:firstLine="0"/>
        <w:textAlignment w:val="baseline"/>
        <w:rPr>
          <w:rFonts w:ascii="inherit" w:hAnsi="inherit"/>
        </w:rPr>
      </w:pPr>
      <w:r>
        <w:rPr>
          <w:rFonts w:ascii="inherit" w:hAnsi="inherit"/>
        </w:rPr>
        <w:t>ContextRefreshedEvent – This gets called when the context is refreshed or initialized.</w:t>
      </w:r>
    </w:p>
    <w:p w:rsidR="009F5AAA" w:rsidRDefault="009F5AAA" w:rsidP="009F5AAA">
      <w:pPr>
        <w:numPr>
          <w:ilvl w:val="0"/>
          <w:numId w:val="58"/>
        </w:numPr>
        <w:spacing w:after="0" w:line="240" w:lineRule="auto"/>
        <w:ind w:left="335" w:firstLine="0"/>
        <w:textAlignment w:val="baseline"/>
        <w:rPr>
          <w:rFonts w:ascii="inherit" w:hAnsi="inherit"/>
        </w:rPr>
      </w:pPr>
      <w:r>
        <w:rPr>
          <w:rFonts w:ascii="inherit" w:hAnsi="inherit"/>
        </w:rPr>
        <w:t>RequestHandledEvent – This gets called when the web context is handling a request.</w:t>
      </w:r>
    </w:p>
    <w:p w:rsidR="009F5AAA" w:rsidRDefault="009F5AAA" w:rsidP="009F5AAA">
      <w:pPr>
        <w:numPr>
          <w:ilvl w:val="0"/>
          <w:numId w:val="58"/>
        </w:numPr>
        <w:spacing w:after="0" w:line="240" w:lineRule="auto"/>
        <w:ind w:left="335" w:firstLine="0"/>
        <w:textAlignment w:val="baseline"/>
        <w:rPr>
          <w:rFonts w:ascii="inherit" w:hAnsi="inherit"/>
        </w:rPr>
      </w:pPr>
      <w:r>
        <w:rPr>
          <w:rFonts w:ascii="inherit" w:hAnsi="inherit"/>
        </w:rPr>
        <w:t>ContextClosedEvent – This gets called when the context gets closed.</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33) What is an Aspect?</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Aspect is also called as logging which is required throughout the application. Logging or aspect is a cross cutting functionality in an application using AOP.</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34) What is a Joinpoint?</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The point where an aspect can be introduced in the application is known as a joinpoint. This point could be a field being modified, a method being called or even an exception being thrown. At these points, the new aspect’s code can be added to introduce a new behavior to the application.</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Aspect code can be inserted at this point into normal flow of application to change the current behavior.</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35) What is called an Advice?</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Advice will tell application on new behavior and it is the implementation of an aspect. It is inserted into an application at the joinpoint.</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Advice is the implementation of an aspect. It is something like telling your application of a new behavior. Generally, the advice is inserted into an application at joinpoints.</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36) What is a Pointcut?</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Pointcut is used to allow where the advice can be applied.</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37) What is weaving?</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Weaving is used to create new proxy object by applying aspects to target object.</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38) What is difference between singleton and prototype bean?</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lastRenderedPageBreak/>
        <w:t>Singleton Bean – Single bean definition to a single object instance per Spring IOC container</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Prototype Bean – Single bean definition to any number of object instances per Spring IOC Container</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39) In what points, can weaving be applied?</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Following are the points where weaving can be applied:</w:t>
      </w:r>
    </w:p>
    <w:p w:rsidR="009F5AAA" w:rsidRDefault="009F5AAA" w:rsidP="009F5AAA">
      <w:pPr>
        <w:numPr>
          <w:ilvl w:val="0"/>
          <w:numId w:val="59"/>
        </w:numPr>
        <w:spacing w:after="0" w:line="240" w:lineRule="auto"/>
        <w:ind w:left="335" w:firstLine="0"/>
        <w:textAlignment w:val="baseline"/>
        <w:rPr>
          <w:rFonts w:ascii="inherit" w:hAnsi="inherit"/>
        </w:rPr>
      </w:pPr>
      <w:r>
        <w:rPr>
          <w:rFonts w:ascii="inherit" w:hAnsi="inherit"/>
        </w:rPr>
        <w:t>Compile Time</w:t>
      </w:r>
    </w:p>
    <w:p w:rsidR="009F5AAA" w:rsidRDefault="009F5AAA" w:rsidP="009F5AAA">
      <w:pPr>
        <w:numPr>
          <w:ilvl w:val="0"/>
          <w:numId w:val="59"/>
        </w:numPr>
        <w:spacing w:after="0" w:line="240" w:lineRule="auto"/>
        <w:ind w:left="335" w:firstLine="0"/>
        <w:textAlignment w:val="baseline"/>
        <w:rPr>
          <w:rFonts w:ascii="inherit" w:hAnsi="inherit"/>
        </w:rPr>
      </w:pPr>
      <w:r>
        <w:rPr>
          <w:rFonts w:ascii="inherit" w:hAnsi="inherit"/>
        </w:rPr>
        <w:t>Class load Time</w:t>
      </w:r>
    </w:p>
    <w:p w:rsidR="009F5AAA" w:rsidRDefault="009F5AAA" w:rsidP="009F5AAA">
      <w:pPr>
        <w:numPr>
          <w:ilvl w:val="0"/>
          <w:numId w:val="59"/>
        </w:numPr>
        <w:spacing w:after="0" w:line="240" w:lineRule="auto"/>
        <w:ind w:left="335" w:firstLine="0"/>
        <w:textAlignment w:val="baseline"/>
        <w:rPr>
          <w:rFonts w:ascii="inherit" w:hAnsi="inherit"/>
        </w:rPr>
      </w:pPr>
      <w:r>
        <w:rPr>
          <w:rFonts w:ascii="inherit" w:hAnsi="inherit"/>
        </w:rPr>
        <w:t>Runtime</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40) What are the different types of AutoProxying?</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Following are the different types of AutoProxying:</w:t>
      </w:r>
    </w:p>
    <w:p w:rsidR="009F5AAA" w:rsidRDefault="009F5AAA" w:rsidP="009F5AAA">
      <w:pPr>
        <w:numPr>
          <w:ilvl w:val="0"/>
          <w:numId w:val="60"/>
        </w:numPr>
        <w:spacing w:after="0" w:line="240" w:lineRule="auto"/>
        <w:ind w:left="335" w:firstLine="0"/>
        <w:textAlignment w:val="baseline"/>
        <w:rPr>
          <w:rFonts w:ascii="inherit" w:hAnsi="inherit"/>
        </w:rPr>
      </w:pPr>
      <w:r>
        <w:rPr>
          <w:rFonts w:ascii="inherit" w:hAnsi="inherit"/>
        </w:rPr>
        <w:t>BeanNameAutoProxyCreator</w:t>
      </w:r>
    </w:p>
    <w:p w:rsidR="009F5AAA" w:rsidRDefault="009F5AAA" w:rsidP="009F5AAA">
      <w:pPr>
        <w:numPr>
          <w:ilvl w:val="0"/>
          <w:numId w:val="60"/>
        </w:numPr>
        <w:spacing w:after="0" w:line="240" w:lineRule="auto"/>
        <w:ind w:left="335" w:firstLine="0"/>
        <w:textAlignment w:val="baseline"/>
        <w:rPr>
          <w:rFonts w:ascii="inherit" w:hAnsi="inherit"/>
        </w:rPr>
      </w:pPr>
      <w:r>
        <w:rPr>
          <w:rFonts w:ascii="inherit" w:hAnsi="inherit"/>
        </w:rPr>
        <w:t>DefaultAdvisorAutoProxyCreator</w:t>
      </w:r>
    </w:p>
    <w:p w:rsidR="009F5AAA" w:rsidRDefault="009F5AAA" w:rsidP="009F5AAA">
      <w:pPr>
        <w:numPr>
          <w:ilvl w:val="0"/>
          <w:numId w:val="60"/>
        </w:numPr>
        <w:spacing w:after="0" w:line="240" w:lineRule="auto"/>
        <w:ind w:left="335" w:firstLine="0"/>
        <w:textAlignment w:val="baseline"/>
        <w:rPr>
          <w:rFonts w:ascii="inherit" w:hAnsi="inherit"/>
        </w:rPr>
      </w:pPr>
      <w:r>
        <w:rPr>
          <w:rFonts w:ascii="inherit" w:hAnsi="inherit"/>
        </w:rPr>
        <w:t>Metadata autoproxying</w:t>
      </w:r>
    </w:p>
    <w:p w:rsidR="009F5AAA" w:rsidRDefault="009F5AAA" w:rsidP="009F5AAA">
      <w:pPr>
        <w:pStyle w:val="NormalWeb"/>
        <w:spacing w:before="0" w:beforeAutospacing="0" w:after="0" w:afterAutospacing="0"/>
        <w:textAlignment w:val="baseline"/>
        <w:rPr>
          <w:rFonts w:ascii="inherit" w:hAnsi="inherit"/>
        </w:rPr>
      </w:pPr>
      <w:r>
        <w:rPr>
          <w:rStyle w:val="Strong"/>
          <w:rFonts w:ascii="inherit" w:hAnsi="inherit"/>
          <w:color w:val="000000"/>
          <w:bdr w:val="none" w:sz="0" w:space="0" w:color="auto" w:frame="1"/>
        </w:rPr>
        <w:t>41) How can beans be made singleton or prototype?</w:t>
      </w:r>
    </w:p>
    <w:p w:rsidR="009F5AAA" w:rsidRDefault="009F5AAA" w:rsidP="009F5AAA">
      <w:pPr>
        <w:pStyle w:val="NormalWeb"/>
        <w:spacing w:before="204" w:beforeAutospacing="0" w:after="204" w:afterAutospacing="0"/>
        <w:textAlignment w:val="baseline"/>
        <w:rPr>
          <w:rFonts w:ascii="inherit" w:hAnsi="inherit"/>
        </w:rPr>
      </w:pPr>
      <w:r>
        <w:rPr>
          <w:rFonts w:ascii="inherit" w:hAnsi="inherit"/>
        </w:rPr>
        <w:t>The bean tag has an attribute called ‘singleton’. The bean is singleton if its value is ‘TRUE’, otherwise the bean is a prototype.</w:t>
      </w:r>
    </w:p>
    <w:p w:rsidR="009F5AAA" w:rsidRDefault="009F5AAA" w:rsidP="009F5AAA">
      <w:pPr>
        <w:rPr>
          <w:ins w:id="1306" w:author="Unknown"/>
          <w:rFonts w:ascii="Times New Roman" w:hAnsi="Times New Roman"/>
        </w:rPr>
      </w:pPr>
      <w:ins w:id="1307" w:author="Unknown">
        <w:r>
          <w:br w:type="textWrapping" w:clear="all"/>
        </w:r>
      </w:ins>
    </w:p>
    <w:p w:rsidR="009F5AAA" w:rsidRDefault="009F5AAA" w:rsidP="009F5AAA">
      <w:pPr>
        <w:pStyle w:val="NormalWeb"/>
        <w:spacing w:before="0" w:beforeAutospacing="0" w:after="0" w:afterAutospacing="0"/>
        <w:textAlignment w:val="baseline"/>
        <w:rPr>
          <w:ins w:id="1308" w:author="Unknown"/>
          <w:rFonts w:ascii="inherit" w:hAnsi="inherit"/>
        </w:rPr>
      </w:pPr>
      <w:ins w:id="1309" w:author="Unknown">
        <w:r>
          <w:rPr>
            <w:rStyle w:val="Strong"/>
            <w:rFonts w:ascii="inherit" w:hAnsi="inherit"/>
            <w:color w:val="000000"/>
            <w:bdr w:val="none" w:sz="0" w:space="0" w:color="auto" w:frame="1"/>
          </w:rPr>
          <w:t>42) What classes are used to Control the database connection?</w:t>
        </w:r>
      </w:ins>
    </w:p>
    <w:p w:rsidR="009F5AAA" w:rsidRDefault="009F5AAA" w:rsidP="009F5AAA">
      <w:pPr>
        <w:pStyle w:val="NormalWeb"/>
        <w:spacing w:before="204" w:beforeAutospacing="0" w:after="204" w:afterAutospacing="0"/>
        <w:textAlignment w:val="baseline"/>
        <w:rPr>
          <w:ins w:id="1310" w:author="Unknown"/>
          <w:rFonts w:ascii="inherit" w:hAnsi="inherit"/>
        </w:rPr>
      </w:pPr>
      <w:ins w:id="1311" w:author="Unknown">
        <w:r>
          <w:rPr>
            <w:rFonts w:ascii="inherit" w:hAnsi="inherit"/>
          </w:rPr>
          <w:t>Following are the classes that are used to control database connection:</w:t>
        </w:r>
      </w:ins>
    </w:p>
    <w:p w:rsidR="009F5AAA" w:rsidRDefault="009F5AAA" w:rsidP="009F5AAA">
      <w:pPr>
        <w:numPr>
          <w:ilvl w:val="0"/>
          <w:numId w:val="61"/>
        </w:numPr>
        <w:spacing w:after="0" w:line="240" w:lineRule="auto"/>
        <w:ind w:left="335" w:firstLine="0"/>
        <w:textAlignment w:val="baseline"/>
        <w:rPr>
          <w:ins w:id="1312" w:author="Unknown"/>
          <w:rFonts w:ascii="inherit" w:hAnsi="inherit"/>
        </w:rPr>
      </w:pPr>
      <w:ins w:id="1313" w:author="Unknown">
        <w:r>
          <w:rPr>
            <w:rFonts w:ascii="inherit" w:hAnsi="inherit"/>
          </w:rPr>
          <w:t>Data Source Utils</w:t>
        </w:r>
      </w:ins>
    </w:p>
    <w:p w:rsidR="009F5AAA" w:rsidRDefault="009F5AAA" w:rsidP="009F5AAA">
      <w:pPr>
        <w:numPr>
          <w:ilvl w:val="0"/>
          <w:numId w:val="61"/>
        </w:numPr>
        <w:spacing w:after="0" w:line="240" w:lineRule="auto"/>
        <w:ind w:left="335" w:firstLine="0"/>
        <w:textAlignment w:val="baseline"/>
        <w:rPr>
          <w:ins w:id="1314" w:author="Unknown"/>
          <w:rFonts w:ascii="inherit" w:hAnsi="inherit"/>
        </w:rPr>
      </w:pPr>
      <w:ins w:id="1315" w:author="Unknown">
        <w:r>
          <w:rPr>
            <w:rFonts w:ascii="inherit" w:hAnsi="inherit"/>
          </w:rPr>
          <w:t>SmartData Source</w:t>
        </w:r>
      </w:ins>
    </w:p>
    <w:p w:rsidR="009F5AAA" w:rsidRDefault="009F5AAA" w:rsidP="009F5AAA">
      <w:pPr>
        <w:numPr>
          <w:ilvl w:val="0"/>
          <w:numId w:val="61"/>
        </w:numPr>
        <w:spacing w:after="0" w:line="240" w:lineRule="auto"/>
        <w:ind w:left="335" w:firstLine="0"/>
        <w:textAlignment w:val="baseline"/>
        <w:rPr>
          <w:ins w:id="1316" w:author="Unknown"/>
          <w:rFonts w:ascii="inherit" w:hAnsi="inherit"/>
        </w:rPr>
      </w:pPr>
      <w:ins w:id="1317" w:author="Unknown">
        <w:r>
          <w:rPr>
            <w:rFonts w:ascii="inherit" w:hAnsi="inherit"/>
          </w:rPr>
          <w:t>AbstractData Source</w:t>
        </w:r>
      </w:ins>
    </w:p>
    <w:p w:rsidR="009F5AAA" w:rsidRDefault="009F5AAA" w:rsidP="009F5AAA">
      <w:pPr>
        <w:numPr>
          <w:ilvl w:val="0"/>
          <w:numId w:val="61"/>
        </w:numPr>
        <w:spacing w:after="0" w:line="240" w:lineRule="auto"/>
        <w:ind w:left="335" w:firstLine="0"/>
        <w:textAlignment w:val="baseline"/>
        <w:rPr>
          <w:ins w:id="1318" w:author="Unknown"/>
          <w:rFonts w:ascii="inherit" w:hAnsi="inherit"/>
        </w:rPr>
      </w:pPr>
      <w:ins w:id="1319" w:author="Unknown">
        <w:r>
          <w:rPr>
            <w:rFonts w:ascii="inherit" w:hAnsi="inherit"/>
          </w:rPr>
          <w:t>SingleConnection DataSource</w:t>
        </w:r>
      </w:ins>
    </w:p>
    <w:p w:rsidR="009F5AAA" w:rsidRDefault="009F5AAA" w:rsidP="009F5AAA">
      <w:pPr>
        <w:numPr>
          <w:ilvl w:val="0"/>
          <w:numId w:val="61"/>
        </w:numPr>
        <w:spacing w:after="0" w:line="240" w:lineRule="auto"/>
        <w:ind w:left="335" w:firstLine="0"/>
        <w:textAlignment w:val="baseline"/>
        <w:rPr>
          <w:ins w:id="1320" w:author="Unknown"/>
          <w:rFonts w:ascii="inherit" w:hAnsi="inherit"/>
        </w:rPr>
      </w:pPr>
      <w:ins w:id="1321" w:author="Unknown">
        <w:r>
          <w:rPr>
            <w:rFonts w:ascii="inherit" w:hAnsi="inherit"/>
          </w:rPr>
          <w:t>DriverManager DataSource</w:t>
        </w:r>
      </w:ins>
    </w:p>
    <w:p w:rsidR="009F5AAA" w:rsidRDefault="009F5AAA" w:rsidP="009F5AAA">
      <w:pPr>
        <w:numPr>
          <w:ilvl w:val="0"/>
          <w:numId w:val="61"/>
        </w:numPr>
        <w:spacing w:after="0" w:line="240" w:lineRule="auto"/>
        <w:ind w:left="335" w:firstLine="0"/>
        <w:textAlignment w:val="baseline"/>
        <w:rPr>
          <w:ins w:id="1322" w:author="Unknown"/>
          <w:rFonts w:ascii="inherit" w:hAnsi="inherit"/>
        </w:rPr>
      </w:pPr>
      <w:ins w:id="1323" w:author="Unknown">
        <w:r>
          <w:rPr>
            <w:rFonts w:ascii="inherit" w:hAnsi="inherit"/>
          </w:rPr>
          <w:t>TransactionAware DataSourceProxy</w:t>
        </w:r>
      </w:ins>
    </w:p>
    <w:p w:rsidR="009F5AAA" w:rsidRDefault="009F5AAA" w:rsidP="009F5AAA">
      <w:pPr>
        <w:numPr>
          <w:ilvl w:val="0"/>
          <w:numId w:val="61"/>
        </w:numPr>
        <w:spacing w:after="0" w:line="240" w:lineRule="auto"/>
        <w:ind w:left="335" w:firstLine="0"/>
        <w:textAlignment w:val="baseline"/>
        <w:rPr>
          <w:ins w:id="1324" w:author="Unknown"/>
          <w:rFonts w:ascii="inherit" w:hAnsi="inherit"/>
        </w:rPr>
      </w:pPr>
      <w:ins w:id="1325" w:author="Unknown">
        <w:r>
          <w:rPr>
            <w:rFonts w:ascii="inherit" w:hAnsi="inherit"/>
          </w:rPr>
          <w:t>DataSource  TransactionManager</w:t>
        </w:r>
      </w:ins>
    </w:p>
    <w:p w:rsidR="009F5AAA" w:rsidRDefault="009F5AAA" w:rsidP="009F5AAA">
      <w:pPr>
        <w:pStyle w:val="NormalWeb"/>
        <w:spacing w:before="0" w:beforeAutospacing="0" w:after="0" w:afterAutospacing="0"/>
        <w:textAlignment w:val="baseline"/>
        <w:rPr>
          <w:ins w:id="1326" w:author="Unknown"/>
          <w:rFonts w:ascii="inherit" w:hAnsi="inherit"/>
        </w:rPr>
      </w:pPr>
      <w:ins w:id="1327" w:author="Unknown">
        <w:r>
          <w:rPr>
            <w:rStyle w:val="Strong"/>
            <w:rFonts w:ascii="inherit" w:hAnsi="inherit"/>
            <w:color w:val="000000"/>
            <w:bdr w:val="none" w:sz="0" w:space="0" w:color="auto" w:frame="1"/>
          </w:rPr>
          <w:t xml:space="preserve">43) Describe about DAO in </w:t>
        </w:r>
        <w:proofErr w:type="gramStart"/>
        <w:r>
          <w:rPr>
            <w:rStyle w:val="Strong"/>
            <w:rFonts w:ascii="inherit" w:hAnsi="inherit"/>
            <w:color w:val="000000"/>
            <w:bdr w:val="none" w:sz="0" w:space="0" w:color="auto" w:frame="1"/>
          </w:rPr>
          <w:t>Spring</w:t>
        </w:r>
        <w:proofErr w:type="gramEnd"/>
        <w:r>
          <w:rPr>
            <w:rStyle w:val="Strong"/>
            <w:rFonts w:ascii="inherit" w:hAnsi="inherit"/>
            <w:color w:val="000000"/>
            <w:bdr w:val="none" w:sz="0" w:space="0" w:color="auto" w:frame="1"/>
          </w:rPr>
          <w:t xml:space="preserve"> framework?</w:t>
        </w:r>
      </w:ins>
    </w:p>
    <w:p w:rsidR="009F5AAA" w:rsidRDefault="009F5AAA" w:rsidP="009F5AAA">
      <w:pPr>
        <w:pStyle w:val="NormalWeb"/>
        <w:spacing w:before="204" w:beforeAutospacing="0" w:after="204" w:afterAutospacing="0"/>
        <w:textAlignment w:val="baseline"/>
        <w:rPr>
          <w:ins w:id="1328" w:author="Unknown"/>
          <w:rFonts w:ascii="inherit" w:hAnsi="inherit"/>
        </w:rPr>
      </w:pPr>
      <w:ins w:id="1329" w:author="Unknown">
        <w:r>
          <w:rPr>
            <w:rFonts w:ascii="inherit" w:hAnsi="inherit"/>
          </w:rPr>
          <w:t>DAO is used to provide integration of Java database connectivity and Object relational mapping objects. DAO is spring framework provides connection for JDBC, hibernate, JDO, JPA, Common client interface and Oracle.</w:t>
        </w:r>
      </w:ins>
    </w:p>
    <w:p w:rsidR="009F5AAA" w:rsidRDefault="009F5AAA" w:rsidP="009F5AAA">
      <w:pPr>
        <w:pStyle w:val="NormalWeb"/>
        <w:spacing w:before="0" w:beforeAutospacing="0" w:after="0" w:afterAutospacing="0"/>
        <w:textAlignment w:val="baseline"/>
        <w:rPr>
          <w:ins w:id="1330" w:author="Unknown"/>
          <w:rFonts w:ascii="inherit" w:hAnsi="inherit"/>
        </w:rPr>
      </w:pPr>
      <w:ins w:id="1331" w:author="Unknown">
        <w:r>
          <w:rPr>
            <w:rStyle w:val="Strong"/>
            <w:rFonts w:ascii="inherit" w:hAnsi="inherit"/>
            <w:color w:val="000000"/>
            <w:bdr w:val="none" w:sz="0" w:space="0" w:color="auto" w:frame="1"/>
          </w:rPr>
          <w:t>44) What is Autoproxying?</w:t>
        </w:r>
      </w:ins>
    </w:p>
    <w:p w:rsidR="009F5AAA" w:rsidRDefault="009F5AAA" w:rsidP="009F5AAA">
      <w:pPr>
        <w:pStyle w:val="NormalWeb"/>
        <w:spacing w:before="204" w:beforeAutospacing="0" w:after="204" w:afterAutospacing="0"/>
        <w:textAlignment w:val="baseline"/>
        <w:rPr>
          <w:ins w:id="1332" w:author="Unknown"/>
          <w:rFonts w:ascii="inherit" w:hAnsi="inherit"/>
        </w:rPr>
      </w:pPr>
      <w:ins w:id="1333" w:author="Unknown">
        <w:r>
          <w:rPr>
            <w:rFonts w:ascii="inherit" w:hAnsi="inherit"/>
          </w:rPr>
          <w:t>Autoproxying is used to create proxy automatically for the spring users. It provides following two classes to support this automatic proxy creation:</w:t>
        </w:r>
      </w:ins>
    </w:p>
    <w:p w:rsidR="009F5AAA" w:rsidRDefault="009F5AAA" w:rsidP="009F5AAA">
      <w:pPr>
        <w:numPr>
          <w:ilvl w:val="0"/>
          <w:numId w:val="62"/>
        </w:numPr>
        <w:spacing w:after="0" w:line="240" w:lineRule="auto"/>
        <w:ind w:left="335" w:firstLine="0"/>
        <w:textAlignment w:val="baseline"/>
        <w:rPr>
          <w:ins w:id="1334" w:author="Unknown"/>
          <w:rFonts w:ascii="inherit" w:hAnsi="inherit"/>
        </w:rPr>
      </w:pPr>
      <w:ins w:id="1335" w:author="Unknown">
        <w:r>
          <w:rPr>
            <w:rFonts w:ascii="inherit" w:hAnsi="inherit"/>
          </w:rPr>
          <w:t>BeanNameAutoProxyCreator</w:t>
        </w:r>
      </w:ins>
    </w:p>
    <w:p w:rsidR="009F5AAA" w:rsidRDefault="009F5AAA" w:rsidP="009F5AAA">
      <w:pPr>
        <w:numPr>
          <w:ilvl w:val="0"/>
          <w:numId w:val="62"/>
        </w:numPr>
        <w:spacing w:after="0" w:line="240" w:lineRule="auto"/>
        <w:ind w:left="335" w:firstLine="0"/>
        <w:textAlignment w:val="baseline"/>
        <w:rPr>
          <w:ins w:id="1336" w:author="Unknown"/>
          <w:rFonts w:ascii="inherit" w:hAnsi="inherit"/>
        </w:rPr>
      </w:pPr>
      <w:ins w:id="1337" w:author="Unknown">
        <w:r>
          <w:rPr>
            <w:rFonts w:ascii="inherit" w:hAnsi="inherit"/>
          </w:rPr>
          <w:t>DefaultAdvisorAutoProxyCreator</w:t>
        </w:r>
      </w:ins>
    </w:p>
    <w:p w:rsidR="009F5AAA" w:rsidRDefault="009F5AAA" w:rsidP="009F5AAA">
      <w:pPr>
        <w:pStyle w:val="NormalWeb"/>
        <w:spacing w:before="0" w:beforeAutospacing="0" w:after="0" w:afterAutospacing="0"/>
        <w:textAlignment w:val="baseline"/>
        <w:rPr>
          <w:ins w:id="1338" w:author="Unknown"/>
          <w:rFonts w:ascii="inherit" w:hAnsi="inherit"/>
        </w:rPr>
      </w:pPr>
      <w:ins w:id="1339" w:author="Unknown">
        <w:r>
          <w:rPr>
            <w:rStyle w:val="Strong"/>
            <w:rFonts w:ascii="inherit" w:hAnsi="inherit"/>
            <w:color w:val="000000"/>
            <w:bdr w:val="none" w:sz="0" w:space="0" w:color="auto" w:frame="1"/>
          </w:rPr>
          <w:lastRenderedPageBreak/>
          <w:t>45) What is Metadata Autoproxying?</w:t>
        </w:r>
      </w:ins>
    </w:p>
    <w:p w:rsidR="009F5AAA" w:rsidRDefault="009F5AAA" w:rsidP="009F5AAA">
      <w:pPr>
        <w:pStyle w:val="NormalWeb"/>
        <w:spacing w:before="204" w:beforeAutospacing="0" w:after="204" w:afterAutospacing="0"/>
        <w:textAlignment w:val="baseline"/>
        <w:rPr>
          <w:ins w:id="1340" w:author="Unknown"/>
          <w:rFonts w:ascii="inherit" w:hAnsi="inherit"/>
        </w:rPr>
      </w:pPr>
      <w:ins w:id="1341" w:author="Unknown">
        <w:r>
          <w:rPr>
            <w:rFonts w:ascii="inherit" w:hAnsi="inherit"/>
          </w:rPr>
          <w:t>Metadata Autoproxying can be performed inspiring which can be driven by metadata. This is determined by source level attributes and keeps metadata inside the source code.</w:t>
        </w:r>
      </w:ins>
    </w:p>
    <w:p w:rsidR="009F5AAA" w:rsidRDefault="009F5AAA" w:rsidP="009F5AAA">
      <w:pPr>
        <w:pStyle w:val="NormalWeb"/>
        <w:spacing w:before="204" w:beforeAutospacing="0" w:after="204" w:afterAutospacing="0"/>
        <w:textAlignment w:val="baseline"/>
        <w:rPr>
          <w:ins w:id="1342" w:author="Unknown"/>
          <w:rFonts w:ascii="inherit" w:hAnsi="inherit"/>
        </w:rPr>
      </w:pPr>
      <w:ins w:id="1343" w:author="Unknown">
        <w:r>
          <w:rPr>
            <w:rFonts w:ascii="inherit" w:hAnsi="inherit"/>
          </w:rPr>
          <w:t>This maintains metadata in one place and mainly used for declarative transaction support.</w:t>
        </w:r>
      </w:ins>
    </w:p>
    <w:p w:rsidR="009F5AAA" w:rsidRDefault="009F5AAA" w:rsidP="009F5AAA">
      <w:pPr>
        <w:pStyle w:val="NormalWeb"/>
        <w:spacing w:before="0" w:beforeAutospacing="0" w:after="0" w:afterAutospacing="0"/>
        <w:textAlignment w:val="baseline"/>
        <w:rPr>
          <w:ins w:id="1344" w:author="Unknown"/>
          <w:rFonts w:ascii="inherit" w:hAnsi="inherit"/>
        </w:rPr>
      </w:pPr>
      <w:ins w:id="1345" w:author="Unknown">
        <w:r>
          <w:rPr>
            <w:rStyle w:val="Strong"/>
            <w:rFonts w:ascii="inherit" w:hAnsi="inherit"/>
            <w:color w:val="000000"/>
            <w:bdr w:val="none" w:sz="0" w:space="0" w:color="auto" w:frame="1"/>
          </w:rPr>
          <w:t xml:space="preserve">46) What is ‘Throws advice’ in </w:t>
        </w:r>
        <w:proofErr w:type="gramStart"/>
        <w:r>
          <w:rPr>
            <w:rStyle w:val="Strong"/>
            <w:rFonts w:ascii="inherit" w:hAnsi="inherit"/>
            <w:color w:val="000000"/>
            <w:bdr w:val="none" w:sz="0" w:space="0" w:color="auto" w:frame="1"/>
          </w:rPr>
          <w:t>Spring</w:t>
        </w:r>
        <w:proofErr w:type="gramEnd"/>
        <w:r>
          <w:rPr>
            <w:rStyle w:val="Strong"/>
            <w:rFonts w:ascii="inherit" w:hAnsi="inherit"/>
            <w:color w:val="000000"/>
            <w:bdr w:val="none" w:sz="0" w:space="0" w:color="auto" w:frame="1"/>
          </w:rPr>
          <w:t>?</w:t>
        </w:r>
      </w:ins>
    </w:p>
    <w:p w:rsidR="009F5AAA" w:rsidRDefault="009F5AAA" w:rsidP="009F5AAA">
      <w:pPr>
        <w:pStyle w:val="NormalWeb"/>
        <w:spacing w:before="204" w:beforeAutospacing="0" w:after="204" w:afterAutospacing="0"/>
        <w:textAlignment w:val="baseline"/>
        <w:rPr>
          <w:ins w:id="1346" w:author="Unknown"/>
          <w:rFonts w:ascii="inherit" w:hAnsi="inherit"/>
        </w:rPr>
      </w:pPr>
      <w:ins w:id="1347" w:author="Unknown">
        <w:r>
          <w:rPr>
            <w:rFonts w:ascii="inherit" w:hAnsi="inherit"/>
          </w:rPr>
          <w:t>‘Throws Advice’ define the behavior when an exception occurs. It is an interface and it has no methods which need to be implemented.</w:t>
        </w:r>
      </w:ins>
    </w:p>
    <w:p w:rsidR="009F5AAA" w:rsidRDefault="009F5AAA" w:rsidP="009F5AAA">
      <w:pPr>
        <w:pStyle w:val="NormalWeb"/>
        <w:spacing w:before="204" w:beforeAutospacing="0" w:after="204" w:afterAutospacing="0"/>
        <w:textAlignment w:val="baseline"/>
        <w:rPr>
          <w:ins w:id="1348" w:author="Unknown"/>
          <w:rFonts w:ascii="inherit" w:hAnsi="inherit"/>
        </w:rPr>
      </w:pPr>
      <w:ins w:id="1349" w:author="Unknown">
        <w:r>
          <w:rPr>
            <w:rFonts w:ascii="inherit" w:hAnsi="inherit"/>
          </w:rPr>
          <w:t>A class that implements this interface should have method with this signature:</w:t>
        </w:r>
      </w:ins>
    </w:p>
    <w:p w:rsidR="009F5AAA" w:rsidRDefault="009F5AAA" w:rsidP="009F5AAA">
      <w:pPr>
        <w:numPr>
          <w:ilvl w:val="0"/>
          <w:numId w:val="63"/>
        </w:numPr>
        <w:spacing w:after="0" w:line="240" w:lineRule="auto"/>
        <w:ind w:left="335" w:firstLine="0"/>
        <w:textAlignment w:val="baseline"/>
        <w:rPr>
          <w:ins w:id="1350" w:author="Unknown"/>
          <w:rFonts w:ascii="inherit" w:hAnsi="inherit"/>
        </w:rPr>
      </w:pPr>
      <w:ins w:id="1351" w:author="Unknown">
        <w:r>
          <w:rPr>
            <w:rFonts w:ascii="inherit" w:hAnsi="inherit"/>
          </w:rPr>
          <w:t>Void samplethrow (Throw table t)</w:t>
        </w:r>
      </w:ins>
    </w:p>
    <w:p w:rsidR="009F5AAA" w:rsidRDefault="009F5AAA" w:rsidP="009F5AAA">
      <w:pPr>
        <w:numPr>
          <w:ilvl w:val="0"/>
          <w:numId w:val="63"/>
        </w:numPr>
        <w:spacing w:after="0" w:line="240" w:lineRule="auto"/>
        <w:ind w:left="335" w:firstLine="0"/>
        <w:textAlignment w:val="baseline"/>
        <w:rPr>
          <w:ins w:id="1352" w:author="Unknown"/>
          <w:rFonts w:ascii="inherit" w:hAnsi="inherit"/>
        </w:rPr>
      </w:pPr>
      <w:ins w:id="1353" w:author="Unknown">
        <w:r>
          <w:rPr>
            <w:rFonts w:ascii="inherit" w:hAnsi="inherit"/>
          </w:rPr>
          <w:t>Void samplethrow(Method m, Object[] o, Object target, Throw tablet)</w:t>
        </w:r>
      </w:ins>
    </w:p>
    <w:p w:rsidR="009F5AAA" w:rsidRDefault="009F5AAA" w:rsidP="009F5AAA">
      <w:pPr>
        <w:pStyle w:val="NormalWeb"/>
        <w:spacing w:before="0" w:beforeAutospacing="0" w:after="0" w:afterAutospacing="0"/>
        <w:textAlignment w:val="baseline"/>
        <w:rPr>
          <w:ins w:id="1354" w:author="Unknown"/>
          <w:rFonts w:ascii="inherit" w:hAnsi="inherit"/>
        </w:rPr>
      </w:pPr>
      <w:ins w:id="1355" w:author="Unknown">
        <w:r>
          <w:rPr>
            <w:rStyle w:val="Strong"/>
            <w:rFonts w:ascii="inherit" w:hAnsi="inherit"/>
            <w:color w:val="000000"/>
            <w:bdr w:val="none" w:sz="0" w:space="0" w:color="auto" w:frame="1"/>
          </w:rPr>
          <w:t>47) What are the various editors used in spring work?</w:t>
        </w:r>
      </w:ins>
    </w:p>
    <w:p w:rsidR="009F5AAA" w:rsidRDefault="009F5AAA" w:rsidP="009F5AAA">
      <w:pPr>
        <w:pStyle w:val="NormalWeb"/>
        <w:spacing w:before="204" w:beforeAutospacing="0" w:after="204" w:afterAutospacing="0"/>
        <w:textAlignment w:val="baseline"/>
        <w:rPr>
          <w:ins w:id="1356" w:author="Unknown"/>
          <w:rFonts w:ascii="inherit" w:hAnsi="inherit"/>
        </w:rPr>
      </w:pPr>
      <w:ins w:id="1357" w:author="Unknown">
        <w:r>
          <w:rPr>
            <w:rFonts w:ascii="inherit" w:hAnsi="inherit"/>
          </w:rPr>
          <w:t>The various custom editors provided by the Spring Framework are:</w:t>
        </w:r>
      </w:ins>
    </w:p>
    <w:p w:rsidR="009F5AAA" w:rsidRDefault="009F5AAA" w:rsidP="009F5AAA">
      <w:pPr>
        <w:numPr>
          <w:ilvl w:val="0"/>
          <w:numId w:val="64"/>
        </w:numPr>
        <w:spacing w:after="0" w:line="240" w:lineRule="auto"/>
        <w:ind w:left="335" w:firstLine="0"/>
        <w:textAlignment w:val="baseline"/>
        <w:rPr>
          <w:ins w:id="1358" w:author="Unknown"/>
          <w:rFonts w:ascii="inherit" w:hAnsi="inherit"/>
        </w:rPr>
      </w:pPr>
      <w:ins w:id="1359" w:author="Unknown">
        <w:r>
          <w:rPr>
            <w:rFonts w:ascii="inherit" w:hAnsi="inherit"/>
          </w:rPr>
          <w:t>PropertyEditor</w:t>
        </w:r>
      </w:ins>
    </w:p>
    <w:p w:rsidR="009F5AAA" w:rsidRDefault="009F5AAA" w:rsidP="009F5AAA">
      <w:pPr>
        <w:numPr>
          <w:ilvl w:val="0"/>
          <w:numId w:val="64"/>
        </w:numPr>
        <w:spacing w:after="0" w:line="240" w:lineRule="auto"/>
        <w:ind w:left="335" w:firstLine="0"/>
        <w:textAlignment w:val="baseline"/>
        <w:rPr>
          <w:ins w:id="1360" w:author="Unknown"/>
          <w:rFonts w:ascii="inherit" w:hAnsi="inherit"/>
        </w:rPr>
      </w:pPr>
      <w:ins w:id="1361" w:author="Unknown">
        <w:r>
          <w:rPr>
            <w:rFonts w:ascii="inherit" w:hAnsi="inherit"/>
          </w:rPr>
          <w:t>URLEditor</w:t>
        </w:r>
      </w:ins>
    </w:p>
    <w:p w:rsidR="009F5AAA" w:rsidRDefault="009F5AAA" w:rsidP="009F5AAA">
      <w:pPr>
        <w:numPr>
          <w:ilvl w:val="0"/>
          <w:numId w:val="64"/>
        </w:numPr>
        <w:spacing w:after="0" w:line="240" w:lineRule="auto"/>
        <w:ind w:left="335" w:firstLine="0"/>
        <w:textAlignment w:val="baseline"/>
        <w:rPr>
          <w:ins w:id="1362" w:author="Unknown"/>
          <w:rFonts w:ascii="inherit" w:hAnsi="inherit"/>
        </w:rPr>
      </w:pPr>
      <w:ins w:id="1363" w:author="Unknown">
        <w:r>
          <w:rPr>
            <w:rFonts w:ascii="inherit" w:hAnsi="inherit"/>
          </w:rPr>
          <w:t>ClassEditor</w:t>
        </w:r>
      </w:ins>
    </w:p>
    <w:p w:rsidR="009F5AAA" w:rsidRDefault="009F5AAA" w:rsidP="009F5AAA">
      <w:pPr>
        <w:numPr>
          <w:ilvl w:val="0"/>
          <w:numId w:val="64"/>
        </w:numPr>
        <w:spacing w:after="0" w:line="240" w:lineRule="auto"/>
        <w:ind w:left="335" w:firstLine="0"/>
        <w:textAlignment w:val="baseline"/>
        <w:rPr>
          <w:ins w:id="1364" w:author="Unknown"/>
          <w:rFonts w:ascii="inherit" w:hAnsi="inherit"/>
        </w:rPr>
      </w:pPr>
      <w:ins w:id="1365" w:author="Unknown">
        <w:r>
          <w:rPr>
            <w:rFonts w:ascii="inherit" w:hAnsi="inherit"/>
          </w:rPr>
          <w:t>CustomDateEditor</w:t>
        </w:r>
      </w:ins>
    </w:p>
    <w:p w:rsidR="009F5AAA" w:rsidRDefault="009F5AAA" w:rsidP="009F5AAA">
      <w:pPr>
        <w:numPr>
          <w:ilvl w:val="0"/>
          <w:numId w:val="64"/>
        </w:numPr>
        <w:spacing w:after="0" w:line="240" w:lineRule="auto"/>
        <w:ind w:left="335" w:firstLine="0"/>
        <w:textAlignment w:val="baseline"/>
        <w:rPr>
          <w:ins w:id="1366" w:author="Unknown"/>
          <w:rFonts w:ascii="inherit" w:hAnsi="inherit"/>
        </w:rPr>
      </w:pPr>
      <w:ins w:id="1367" w:author="Unknown">
        <w:r>
          <w:rPr>
            <w:rFonts w:ascii="inherit" w:hAnsi="inherit"/>
          </w:rPr>
          <w:t>FileEditor</w:t>
        </w:r>
      </w:ins>
    </w:p>
    <w:p w:rsidR="009F5AAA" w:rsidRDefault="009F5AAA" w:rsidP="009F5AAA">
      <w:pPr>
        <w:numPr>
          <w:ilvl w:val="0"/>
          <w:numId w:val="64"/>
        </w:numPr>
        <w:spacing w:after="0" w:line="240" w:lineRule="auto"/>
        <w:ind w:left="335" w:firstLine="0"/>
        <w:textAlignment w:val="baseline"/>
        <w:rPr>
          <w:ins w:id="1368" w:author="Unknown"/>
          <w:rFonts w:ascii="inherit" w:hAnsi="inherit"/>
        </w:rPr>
      </w:pPr>
      <w:ins w:id="1369" w:author="Unknown">
        <w:r>
          <w:rPr>
            <w:rFonts w:ascii="inherit" w:hAnsi="inherit"/>
          </w:rPr>
          <w:t>LocaleEditor</w:t>
        </w:r>
      </w:ins>
    </w:p>
    <w:p w:rsidR="009F5AAA" w:rsidRDefault="009F5AAA" w:rsidP="009F5AAA">
      <w:pPr>
        <w:numPr>
          <w:ilvl w:val="0"/>
          <w:numId w:val="64"/>
        </w:numPr>
        <w:spacing w:after="0" w:line="240" w:lineRule="auto"/>
        <w:ind w:left="335" w:firstLine="0"/>
        <w:textAlignment w:val="baseline"/>
        <w:rPr>
          <w:ins w:id="1370" w:author="Unknown"/>
          <w:rFonts w:ascii="inherit" w:hAnsi="inherit"/>
        </w:rPr>
      </w:pPr>
      <w:ins w:id="1371" w:author="Unknown">
        <w:r>
          <w:rPr>
            <w:rFonts w:ascii="inherit" w:hAnsi="inherit"/>
          </w:rPr>
          <w:t>StringArrayPropertyEditor</w:t>
        </w:r>
      </w:ins>
    </w:p>
    <w:p w:rsidR="009F5AAA" w:rsidRDefault="009F5AAA" w:rsidP="009F5AAA">
      <w:pPr>
        <w:numPr>
          <w:ilvl w:val="0"/>
          <w:numId w:val="64"/>
        </w:numPr>
        <w:spacing w:after="0" w:line="240" w:lineRule="auto"/>
        <w:ind w:left="335" w:firstLine="0"/>
        <w:textAlignment w:val="baseline"/>
        <w:rPr>
          <w:ins w:id="1372" w:author="Unknown"/>
          <w:rFonts w:ascii="inherit" w:hAnsi="inherit"/>
        </w:rPr>
      </w:pPr>
      <w:ins w:id="1373" w:author="Unknown">
        <w:r>
          <w:rPr>
            <w:rFonts w:ascii="inherit" w:hAnsi="inherit"/>
          </w:rPr>
          <w:t>StringTrimmerEditor</w:t>
        </w:r>
      </w:ins>
    </w:p>
    <w:p w:rsidR="009F5AAA" w:rsidRDefault="009F5AAA" w:rsidP="009F5AAA">
      <w:pPr>
        <w:pStyle w:val="NormalWeb"/>
        <w:spacing w:before="0" w:beforeAutospacing="0" w:after="0" w:afterAutospacing="0"/>
        <w:textAlignment w:val="baseline"/>
        <w:rPr>
          <w:ins w:id="1374" w:author="Unknown"/>
          <w:rFonts w:ascii="inherit" w:hAnsi="inherit"/>
        </w:rPr>
      </w:pPr>
      <w:ins w:id="1375" w:author="Unknown">
        <w:r>
          <w:rPr>
            <w:rStyle w:val="Strong"/>
            <w:rFonts w:ascii="inherit" w:hAnsi="inherit"/>
            <w:color w:val="000000"/>
            <w:bdr w:val="none" w:sz="0" w:space="0" w:color="auto" w:frame="1"/>
          </w:rPr>
          <w:t>48)  What are the advantages of spring framework?</w:t>
        </w:r>
      </w:ins>
    </w:p>
    <w:p w:rsidR="009F5AAA" w:rsidRDefault="009F5AAA" w:rsidP="009F5AAA">
      <w:pPr>
        <w:pStyle w:val="NormalWeb"/>
        <w:spacing w:before="204" w:beforeAutospacing="0" w:after="204" w:afterAutospacing="0"/>
        <w:textAlignment w:val="baseline"/>
        <w:rPr>
          <w:ins w:id="1376" w:author="Unknown"/>
          <w:rFonts w:ascii="inherit" w:hAnsi="inherit"/>
        </w:rPr>
      </w:pPr>
      <w:ins w:id="1377" w:author="Unknown">
        <w:r>
          <w:rPr>
            <w:rFonts w:ascii="inherit" w:hAnsi="inherit"/>
          </w:rPr>
          <w:t>Following are the advantages of spring framework:</w:t>
        </w:r>
      </w:ins>
    </w:p>
    <w:p w:rsidR="009F5AAA" w:rsidRDefault="009F5AAA" w:rsidP="009F5AAA">
      <w:pPr>
        <w:numPr>
          <w:ilvl w:val="0"/>
          <w:numId w:val="65"/>
        </w:numPr>
        <w:spacing w:after="0" w:line="240" w:lineRule="auto"/>
        <w:ind w:left="335" w:firstLine="0"/>
        <w:textAlignment w:val="baseline"/>
        <w:rPr>
          <w:ins w:id="1378" w:author="Unknown"/>
          <w:rFonts w:ascii="inherit" w:hAnsi="inherit"/>
        </w:rPr>
      </w:pPr>
      <w:ins w:id="1379" w:author="Unknown">
        <w:r>
          <w:rPr>
            <w:rFonts w:ascii="inherit" w:hAnsi="inherit"/>
          </w:rPr>
          <w:t>Layered Architecture</w:t>
        </w:r>
      </w:ins>
    </w:p>
    <w:p w:rsidR="009F5AAA" w:rsidRDefault="009F5AAA" w:rsidP="009F5AAA">
      <w:pPr>
        <w:numPr>
          <w:ilvl w:val="0"/>
          <w:numId w:val="65"/>
        </w:numPr>
        <w:spacing w:after="0" w:line="240" w:lineRule="auto"/>
        <w:ind w:left="335" w:firstLine="0"/>
        <w:textAlignment w:val="baseline"/>
        <w:rPr>
          <w:ins w:id="1380" w:author="Unknown"/>
          <w:rFonts w:ascii="inherit" w:hAnsi="inherit"/>
        </w:rPr>
      </w:pPr>
      <w:ins w:id="1381" w:author="Unknown">
        <w:r>
          <w:rPr>
            <w:rFonts w:ascii="inherit" w:hAnsi="inherit"/>
          </w:rPr>
          <w:t>Enables Plain Old Java Object (POJO) Programming and it enables continuous integration and testability</w:t>
        </w:r>
      </w:ins>
    </w:p>
    <w:p w:rsidR="009F5AAA" w:rsidRDefault="009F5AAA" w:rsidP="009F5AAA">
      <w:pPr>
        <w:numPr>
          <w:ilvl w:val="0"/>
          <w:numId w:val="65"/>
        </w:numPr>
        <w:spacing w:after="0" w:line="240" w:lineRule="auto"/>
        <w:ind w:left="335" w:firstLine="0"/>
        <w:textAlignment w:val="baseline"/>
        <w:rPr>
          <w:ins w:id="1382" w:author="Unknown"/>
          <w:rFonts w:ascii="inherit" w:hAnsi="inherit"/>
        </w:rPr>
      </w:pPr>
      <w:ins w:id="1383" w:author="Unknown">
        <w:r>
          <w:rPr>
            <w:rFonts w:ascii="inherit" w:hAnsi="inherit"/>
          </w:rPr>
          <w:t>Dependency Injection and Inversion of Control that simplifies JDBC</w:t>
        </w:r>
      </w:ins>
    </w:p>
    <w:p w:rsidR="009F5AAA" w:rsidRDefault="009F5AAA" w:rsidP="009F5AAA">
      <w:pPr>
        <w:numPr>
          <w:ilvl w:val="0"/>
          <w:numId w:val="65"/>
        </w:numPr>
        <w:spacing w:after="0" w:line="240" w:lineRule="auto"/>
        <w:ind w:left="335" w:firstLine="0"/>
        <w:textAlignment w:val="baseline"/>
        <w:rPr>
          <w:ins w:id="1384" w:author="Unknown"/>
          <w:rFonts w:ascii="inherit" w:hAnsi="inherit"/>
        </w:rPr>
      </w:pPr>
      <w:ins w:id="1385" w:author="Unknown">
        <w:r>
          <w:rPr>
            <w:rFonts w:ascii="inherit" w:hAnsi="inherit"/>
          </w:rPr>
          <w:t>Open source framework which can be used for commercial purpose</w:t>
        </w:r>
      </w:ins>
    </w:p>
    <w:p w:rsidR="009F5AAA" w:rsidRDefault="009F5AAA" w:rsidP="009F5AAA">
      <w:pPr>
        <w:pStyle w:val="NormalWeb"/>
        <w:spacing w:before="0" w:beforeAutospacing="0" w:after="0" w:afterAutospacing="0"/>
        <w:textAlignment w:val="baseline"/>
        <w:rPr>
          <w:ins w:id="1386" w:author="Unknown"/>
          <w:rFonts w:ascii="inherit" w:hAnsi="inherit"/>
        </w:rPr>
      </w:pPr>
      <w:ins w:id="1387" w:author="Unknown">
        <w:r>
          <w:rPr>
            <w:rStyle w:val="Strong"/>
            <w:rFonts w:ascii="inherit" w:hAnsi="inherit"/>
            <w:color w:val="000000"/>
            <w:bdr w:val="none" w:sz="0" w:space="0" w:color="auto" w:frame="1"/>
          </w:rPr>
          <w:t xml:space="preserve">49) How is Hibernate accessed using the </w:t>
        </w:r>
        <w:proofErr w:type="gramStart"/>
        <w:r>
          <w:rPr>
            <w:rStyle w:val="Strong"/>
            <w:rFonts w:ascii="inherit" w:hAnsi="inherit"/>
            <w:color w:val="000000"/>
            <w:bdr w:val="none" w:sz="0" w:space="0" w:color="auto" w:frame="1"/>
          </w:rPr>
          <w:t>Spring</w:t>
        </w:r>
        <w:proofErr w:type="gramEnd"/>
        <w:r>
          <w:rPr>
            <w:rStyle w:val="Strong"/>
            <w:rFonts w:ascii="inherit" w:hAnsi="inherit"/>
            <w:color w:val="000000"/>
            <w:bdr w:val="none" w:sz="0" w:space="0" w:color="auto" w:frame="1"/>
          </w:rPr>
          <w:t xml:space="preserve"> framework?</w:t>
        </w:r>
      </w:ins>
    </w:p>
    <w:p w:rsidR="009F5AAA" w:rsidRDefault="009F5AAA" w:rsidP="009F5AAA">
      <w:pPr>
        <w:pStyle w:val="NormalWeb"/>
        <w:spacing w:before="204" w:beforeAutospacing="0" w:after="204" w:afterAutospacing="0"/>
        <w:textAlignment w:val="baseline"/>
        <w:rPr>
          <w:ins w:id="1388" w:author="Unknown"/>
          <w:rFonts w:ascii="inherit" w:hAnsi="inherit"/>
        </w:rPr>
      </w:pPr>
      <w:ins w:id="1389" w:author="Unknown">
        <w:r>
          <w:rPr>
            <w:rFonts w:ascii="inherit" w:hAnsi="inherit"/>
          </w:rPr>
          <w:t>Hibernate can be accessed in the following two ways:</w:t>
        </w:r>
      </w:ins>
    </w:p>
    <w:p w:rsidR="009F5AAA" w:rsidRDefault="009F5AAA" w:rsidP="009F5AAA">
      <w:pPr>
        <w:numPr>
          <w:ilvl w:val="0"/>
          <w:numId w:val="66"/>
        </w:numPr>
        <w:spacing w:after="0" w:line="240" w:lineRule="auto"/>
        <w:ind w:left="335" w:firstLine="0"/>
        <w:textAlignment w:val="baseline"/>
        <w:rPr>
          <w:ins w:id="1390" w:author="Unknown"/>
          <w:rFonts w:ascii="inherit" w:hAnsi="inherit"/>
        </w:rPr>
      </w:pPr>
      <w:ins w:id="1391" w:author="Unknown">
        <w:r>
          <w:rPr>
            <w:rFonts w:ascii="inherit" w:hAnsi="inherit"/>
          </w:rPr>
          <w:t> By IOC with a Callback and HibernateTemplate.</w:t>
        </w:r>
      </w:ins>
    </w:p>
    <w:p w:rsidR="009F5AAA" w:rsidRDefault="009F5AAA" w:rsidP="009F5AAA">
      <w:pPr>
        <w:numPr>
          <w:ilvl w:val="0"/>
          <w:numId w:val="66"/>
        </w:numPr>
        <w:spacing w:after="0" w:line="240" w:lineRule="auto"/>
        <w:ind w:left="335" w:firstLine="0"/>
        <w:textAlignment w:val="baseline"/>
        <w:rPr>
          <w:ins w:id="1392" w:author="Unknown"/>
          <w:rFonts w:ascii="inherit" w:hAnsi="inherit"/>
        </w:rPr>
      </w:pPr>
      <w:ins w:id="1393" w:author="Unknown">
        <w:r>
          <w:rPr>
            <w:rFonts w:ascii="inherit" w:hAnsi="inherit"/>
          </w:rPr>
          <w:t> By applying an AOP Interceptor and broadening the HibernateDaoSupport.</w:t>
        </w:r>
      </w:ins>
    </w:p>
    <w:p w:rsidR="009F5AAA" w:rsidRDefault="009F5AAA" w:rsidP="009F5AAA">
      <w:pPr>
        <w:pStyle w:val="NormalWeb"/>
        <w:spacing w:before="0" w:beforeAutospacing="0" w:after="0" w:afterAutospacing="0"/>
        <w:textAlignment w:val="baseline"/>
        <w:rPr>
          <w:ins w:id="1394" w:author="Unknown"/>
          <w:rFonts w:ascii="inherit" w:hAnsi="inherit"/>
        </w:rPr>
      </w:pPr>
      <w:ins w:id="1395" w:author="Unknown">
        <w:r>
          <w:rPr>
            <w:rStyle w:val="Strong"/>
            <w:rFonts w:ascii="inherit" w:hAnsi="inherit"/>
            <w:color w:val="000000"/>
            <w:bdr w:val="none" w:sz="0" w:space="0" w:color="auto" w:frame="1"/>
          </w:rPr>
          <w:t xml:space="preserve">50) What are the various Channels supported by </w:t>
        </w:r>
        <w:proofErr w:type="gramStart"/>
        <w:r>
          <w:rPr>
            <w:rStyle w:val="Strong"/>
            <w:rFonts w:ascii="inherit" w:hAnsi="inherit"/>
            <w:color w:val="000000"/>
            <w:bdr w:val="none" w:sz="0" w:space="0" w:color="auto" w:frame="1"/>
          </w:rPr>
          <w:t>Spring</w:t>
        </w:r>
        <w:proofErr w:type="gramEnd"/>
        <w:r>
          <w:rPr>
            <w:rStyle w:val="Strong"/>
            <w:rFonts w:ascii="inherit" w:hAnsi="inherit"/>
            <w:color w:val="000000"/>
            <w:bdr w:val="none" w:sz="0" w:space="0" w:color="auto" w:frame="1"/>
          </w:rPr>
          <w:t xml:space="preserve"> 2.0?</w:t>
        </w:r>
      </w:ins>
    </w:p>
    <w:p w:rsidR="009F5AAA" w:rsidRDefault="009F5AAA" w:rsidP="009F5AAA">
      <w:pPr>
        <w:pStyle w:val="NormalWeb"/>
        <w:spacing w:before="204" w:beforeAutospacing="0" w:after="204" w:afterAutospacing="0"/>
        <w:textAlignment w:val="baseline"/>
        <w:rPr>
          <w:ins w:id="1396" w:author="Unknown"/>
          <w:rFonts w:ascii="inherit" w:hAnsi="inherit"/>
        </w:rPr>
      </w:pPr>
      <w:ins w:id="1397" w:author="Unknown">
        <w:r>
          <w:rPr>
            <w:rFonts w:ascii="inherit" w:hAnsi="inherit"/>
          </w:rPr>
          <w:t>Following are the channels supported by spring version 2.0:</w:t>
        </w:r>
      </w:ins>
    </w:p>
    <w:p w:rsidR="009F5AAA" w:rsidRDefault="009F5AAA" w:rsidP="009F5AAA">
      <w:pPr>
        <w:numPr>
          <w:ilvl w:val="0"/>
          <w:numId w:val="67"/>
        </w:numPr>
        <w:spacing w:after="0" w:line="240" w:lineRule="auto"/>
        <w:ind w:left="335" w:firstLine="0"/>
        <w:textAlignment w:val="baseline"/>
        <w:rPr>
          <w:ins w:id="1398" w:author="Unknown"/>
          <w:rFonts w:ascii="inherit" w:hAnsi="inherit"/>
        </w:rPr>
      </w:pPr>
      <w:ins w:id="1399" w:author="Unknown">
        <w:r>
          <w:rPr>
            <w:rFonts w:ascii="inherit" w:hAnsi="inherit"/>
          </w:rPr>
          <w:t>Pollable Channel</w:t>
        </w:r>
      </w:ins>
    </w:p>
    <w:p w:rsidR="009F5AAA" w:rsidRDefault="009F5AAA" w:rsidP="009F5AAA">
      <w:pPr>
        <w:numPr>
          <w:ilvl w:val="0"/>
          <w:numId w:val="67"/>
        </w:numPr>
        <w:spacing w:after="0" w:line="240" w:lineRule="auto"/>
        <w:ind w:left="335" w:firstLine="0"/>
        <w:textAlignment w:val="baseline"/>
        <w:rPr>
          <w:ins w:id="1400" w:author="Unknown"/>
          <w:rFonts w:ascii="inherit" w:hAnsi="inherit"/>
        </w:rPr>
      </w:pPr>
      <w:ins w:id="1401" w:author="Unknown">
        <w:r>
          <w:rPr>
            <w:rFonts w:ascii="inherit" w:hAnsi="inherit"/>
          </w:rPr>
          <w:t>Subscribable Channel</w:t>
        </w:r>
      </w:ins>
    </w:p>
    <w:p w:rsidR="009F5AAA" w:rsidRDefault="009F5AAA" w:rsidP="009F5AAA">
      <w:pPr>
        <w:numPr>
          <w:ilvl w:val="0"/>
          <w:numId w:val="67"/>
        </w:numPr>
        <w:spacing w:after="0" w:line="240" w:lineRule="auto"/>
        <w:ind w:left="335" w:firstLine="0"/>
        <w:textAlignment w:val="baseline"/>
        <w:rPr>
          <w:ins w:id="1402" w:author="Unknown"/>
          <w:rFonts w:ascii="inherit" w:hAnsi="inherit"/>
        </w:rPr>
      </w:pPr>
      <w:ins w:id="1403" w:author="Unknown">
        <w:r>
          <w:rPr>
            <w:rFonts w:ascii="inherit" w:hAnsi="inherit"/>
          </w:rPr>
          <w:t>PublishSubscribe Channel</w:t>
        </w:r>
      </w:ins>
    </w:p>
    <w:p w:rsidR="009F5AAA" w:rsidRDefault="009F5AAA" w:rsidP="009F5AAA">
      <w:pPr>
        <w:numPr>
          <w:ilvl w:val="0"/>
          <w:numId w:val="67"/>
        </w:numPr>
        <w:spacing w:after="0" w:line="240" w:lineRule="auto"/>
        <w:ind w:left="335" w:firstLine="0"/>
        <w:textAlignment w:val="baseline"/>
        <w:rPr>
          <w:ins w:id="1404" w:author="Unknown"/>
          <w:rFonts w:ascii="inherit" w:hAnsi="inherit"/>
        </w:rPr>
      </w:pPr>
      <w:ins w:id="1405" w:author="Unknown">
        <w:r>
          <w:rPr>
            <w:rFonts w:ascii="inherit" w:hAnsi="inherit"/>
          </w:rPr>
          <w:t>Queue Channel</w:t>
        </w:r>
      </w:ins>
    </w:p>
    <w:p w:rsidR="009F5AAA" w:rsidRDefault="009F5AAA" w:rsidP="009F5AAA">
      <w:pPr>
        <w:numPr>
          <w:ilvl w:val="0"/>
          <w:numId w:val="67"/>
        </w:numPr>
        <w:spacing w:after="0" w:line="240" w:lineRule="auto"/>
        <w:ind w:left="335" w:firstLine="0"/>
        <w:textAlignment w:val="baseline"/>
        <w:rPr>
          <w:ins w:id="1406" w:author="Unknown"/>
          <w:rFonts w:ascii="inherit" w:hAnsi="inherit"/>
        </w:rPr>
      </w:pPr>
      <w:ins w:id="1407" w:author="Unknown">
        <w:r>
          <w:rPr>
            <w:rFonts w:ascii="inherit" w:hAnsi="inherit"/>
          </w:rPr>
          <w:t>Priority Channel</w:t>
        </w:r>
      </w:ins>
    </w:p>
    <w:p w:rsidR="009F5AAA" w:rsidRDefault="009F5AAA" w:rsidP="009F5AAA">
      <w:pPr>
        <w:numPr>
          <w:ilvl w:val="0"/>
          <w:numId w:val="67"/>
        </w:numPr>
        <w:spacing w:after="0" w:line="240" w:lineRule="auto"/>
        <w:ind w:left="335" w:firstLine="0"/>
        <w:textAlignment w:val="baseline"/>
        <w:rPr>
          <w:ins w:id="1408" w:author="Unknown"/>
          <w:rFonts w:ascii="inherit" w:hAnsi="inherit"/>
        </w:rPr>
      </w:pPr>
      <w:ins w:id="1409" w:author="Unknown">
        <w:r>
          <w:rPr>
            <w:rFonts w:ascii="inherit" w:hAnsi="inherit"/>
          </w:rPr>
          <w:lastRenderedPageBreak/>
          <w:t>Rendezvous Channel</w:t>
        </w:r>
      </w:ins>
    </w:p>
    <w:p w:rsidR="009F5AAA" w:rsidRDefault="009F5AAA" w:rsidP="009F5AAA">
      <w:pPr>
        <w:numPr>
          <w:ilvl w:val="0"/>
          <w:numId w:val="67"/>
        </w:numPr>
        <w:spacing w:after="0" w:line="240" w:lineRule="auto"/>
        <w:ind w:left="335" w:firstLine="0"/>
        <w:textAlignment w:val="baseline"/>
        <w:rPr>
          <w:ins w:id="1410" w:author="Unknown"/>
          <w:rFonts w:ascii="inherit" w:hAnsi="inherit"/>
        </w:rPr>
      </w:pPr>
      <w:ins w:id="1411" w:author="Unknown">
        <w:r>
          <w:rPr>
            <w:rFonts w:ascii="inherit" w:hAnsi="inherit"/>
          </w:rPr>
          <w:t>Direct Channel</w:t>
        </w:r>
      </w:ins>
    </w:p>
    <w:p w:rsidR="009F5AAA" w:rsidRDefault="009F5AAA" w:rsidP="009F5AAA">
      <w:pPr>
        <w:numPr>
          <w:ilvl w:val="0"/>
          <w:numId w:val="67"/>
        </w:numPr>
        <w:spacing w:after="0" w:line="240" w:lineRule="auto"/>
        <w:ind w:left="335" w:firstLine="0"/>
        <w:textAlignment w:val="baseline"/>
        <w:rPr>
          <w:ins w:id="1412" w:author="Unknown"/>
          <w:rFonts w:ascii="inherit" w:hAnsi="inherit"/>
        </w:rPr>
      </w:pPr>
      <w:ins w:id="1413" w:author="Unknown">
        <w:r>
          <w:rPr>
            <w:rFonts w:ascii="inherit" w:hAnsi="inherit"/>
          </w:rPr>
          <w:t>Executor Channel</w:t>
        </w:r>
      </w:ins>
    </w:p>
    <w:p w:rsidR="009F5AAA" w:rsidRDefault="009F5AAA" w:rsidP="009F5AAA">
      <w:pPr>
        <w:numPr>
          <w:ilvl w:val="0"/>
          <w:numId w:val="67"/>
        </w:numPr>
        <w:spacing w:after="0" w:line="240" w:lineRule="auto"/>
        <w:ind w:left="335" w:firstLine="0"/>
        <w:textAlignment w:val="baseline"/>
        <w:rPr>
          <w:ins w:id="1414" w:author="Unknown"/>
          <w:rFonts w:ascii="inherit" w:hAnsi="inherit"/>
        </w:rPr>
      </w:pPr>
      <w:ins w:id="1415" w:author="Unknown">
        <w:r>
          <w:rPr>
            <w:rFonts w:ascii="inherit" w:hAnsi="inherit"/>
          </w:rPr>
          <w:t>Scoped Channel</w:t>
        </w:r>
      </w:ins>
    </w:p>
    <w:p w:rsidR="009F5AAA" w:rsidRDefault="009F5AAA" w:rsidP="009F5AAA">
      <w:pPr>
        <w:pStyle w:val="NormalWeb"/>
        <w:spacing w:before="0" w:beforeAutospacing="0" w:after="0" w:afterAutospacing="0"/>
        <w:textAlignment w:val="baseline"/>
        <w:rPr>
          <w:ins w:id="1416" w:author="Unknown"/>
          <w:rFonts w:ascii="inherit" w:hAnsi="inherit"/>
        </w:rPr>
      </w:pPr>
      <w:ins w:id="1417" w:author="Unknown">
        <w:r>
          <w:rPr>
            <w:rStyle w:val="Strong"/>
            <w:rFonts w:ascii="inherit" w:hAnsi="inherit"/>
            <w:color w:val="000000"/>
            <w:bdr w:val="none" w:sz="0" w:space="0" w:color="auto" w:frame="1"/>
          </w:rPr>
          <w:t xml:space="preserve">51) Why is declarative transaction management preferred in </w:t>
        </w:r>
        <w:proofErr w:type="gramStart"/>
        <w:r>
          <w:rPr>
            <w:rStyle w:val="Strong"/>
            <w:rFonts w:ascii="inherit" w:hAnsi="inherit"/>
            <w:color w:val="000000"/>
            <w:bdr w:val="none" w:sz="0" w:space="0" w:color="auto" w:frame="1"/>
          </w:rPr>
          <w:t>Spring</w:t>
        </w:r>
        <w:proofErr w:type="gramEnd"/>
        <w:r>
          <w:rPr>
            <w:rStyle w:val="Strong"/>
            <w:rFonts w:ascii="inherit" w:hAnsi="inherit"/>
            <w:color w:val="000000"/>
            <w:bdr w:val="none" w:sz="0" w:space="0" w:color="auto" w:frame="1"/>
          </w:rPr>
          <w:t>?</w:t>
        </w:r>
      </w:ins>
    </w:p>
    <w:p w:rsidR="009F5AAA" w:rsidRDefault="009F5AAA" w:rsidP="009F5AAA">
      <w:pPr>
        <w:pStyle w:val="NormalWeb"/>
        <w:spacing w:before="204" w:beforeAutospacing="0" w:after="204" w:afterAutospacing="0"/>
        <w:textAlignment w:val="baseline"/>
        <w:rPr>
          <w:ins w:id="1418" w:author="Unknown"/>
          <w:rFonts w:ascii="inherit" w:hAnsi="inherit"/>
        </w:rPr>
      </w:pPr>
      <w:ins w:id="1419" w:author="Unknown">
        <w:r>
          <w:rPr>
            <w:rFonts w:ascii="inherit" w:hAnsi="inherit"/>
          </w:rPr>
          <w:t>Declarative transaction management has minimum impact on the application code and, therefore, is an idealistic lightweight container.</w:t>
        </w:r>
      </w:ins>
    </w:p>
    <w:p w:rsidR="009F5AAA" w:rsidRDefault="009F5AAA" w:rsidP="009F5AAA">
      <w:pPr>
        <w:pStyle w:val="NormalWeb"/>
        <w:spacing w:before="0" w:beforeAutospacing="0" w:after="0" w:afterAutospacing="0"/>
        <w:textAlignment w:val="baseline"/>
        <w:rPr>
          <w:ins w:id="1420" w:author="Unknown"/>
          <w:rFonts w:ascii="inherit" w:hAnsi="inherit"/>
        </w:rPr>
      </w:pPr>
      <w:ins w:id="1421" w:author="Unknown">
        <w:r>
          <w:rPr>
            <w:rStyle w:val="Strong"/>
            <w:rFonts w:ascii="inherit" w:hAnsi="inherit"/>
            <w:color w:val="000000"/>
            <w:bdr w:val="none" w:sz="0" w:space="0" w:color="auto" w:frame="1"/>
          </w:rPr>
          <w:t>52) Explain the concept of a BeanFactory?</w:t>
        </w:r>
      </w:ins>
    </w:p>
    <w:p w:rsidR="009F5AAA" w:rsidRDefault="009F5AAA" w:rsidP="009F5AAA">
      <w:pPr>
        <w:pStyle w:val="NormalWeb"/>
        <w:spacing w:before="204" w:beforeAutospacing="0" w:after="204" w:afterAutospacing="0"/>
        <w:textAlignment w:val="baseline"/>
        <w:rPr>
          <w:ins w:id="1422" w:author="Unknown"/>
          <w:rFonts w:ascii="inherit" w:hAnsi="inherit"/>
        </w:rPr>
      </w:pPr>
      <w:ins w:id="1423" w:author="Unknown">
        <w:r>
          <w:rPr>
            <w:rFonts w:ascii="inherit" w:hAnsi="inherit"/>
          </w:rPr>
          <w:t>BeanFactory applies the idea of a factory pattern that utilizes IOC to separate the application’s dependencies and configuration from the actual code.</w:t>
        </w:r>
      </w:ins>
    </w:p>
    <w:p w:rsidR="009F5AAA" w:rsidRDefault="009F5AAA" w:rsidP="009F5AAA">
      <w:pPr>
        <w:pStyle w:val="NormalWeb"/>
        <w:spacing w:before="0" w:beforeAutospacing="0" w:after="0" w:afterAutospacing="0"/>
        <w:textAlignment w:val="baseline"/>
        <w:rPr>
          <w:ins w:id="1424" w:author="Unknown"/>
          <w:rFonts w:ascii="inherit" w:hAnsi="inherit"/>
        </w:rPr>
      </w:pPr>
      <w:ins w:id="1425" w:author="Unknown">
        <w:r>
          <w:rPr>
            <w:rStyle w:val="Strong"/>
            <w:rFonts w:ascii="inherit" w:hAnsi="inherit"/>
            <w:color w:val="000000"/>
            <w:bdr w:val="none" w:sz="0" w:space="0" w:color="auto" w:frame="1"/>
          </w:rPr>
          <w:t>53) What are the different scopes of spring bean?</w:t>
        </w:r>
      </w:ins>
    </w:p>
    <w:p w:rsidR="009F5AAA" w:rsidRDefault="009F5AAA" w:rsidP="009F5AAA">
      <w:pPr>
        <w:pStyle w:val="NormalWeb"/>
        <w:spacing w:before="204" w:beforeAutospacing="0" w:after="204" w:afterAutospacing="0"/>
        <w:textAlignment w:val="baseline"/>
        <w:rPr>
          <w:ins w:id="1426" w:author="Unknown"/>
          <w:rFonts w:ascii="inherit" w:hAnsi="inherit"/>
        </w:rPr>
      </w:pPr>
      <w:ins w:id="1427" w:author="Unknown">
        <w:r>
          <w:rPr>
            <w:rFonts w:ascii="inherit" w:hAnsi="inherit"/>
          </w:rPr>
          <w:t>Scopes of spring bean are Singleton, prototype, request, session and global session.</w:t>
        </w:r>
      </w:ins>
    </w:p>
    <w:p w:rsidR="009F5AAA" w:rsidRDefault="009F5AAA" w:rsidP="009F5AAA">
      <w:pPr>
        <w:pStyle w:val="NormalWeb"/>
        <w:spacing w:before="0" w:beforeAutospacing="0" w:after="0" w:afterAutospacing="0"/>
        <w:textAlignment w:val="baseline"/>
        <w:rPr>
          <w:ins w:id="1428" w:author="Unknown"/>
          <w:rFonts w:ascii="inherit" w:hAnsi="inherit"/>
        </w:rPr>
      </w:pPr>
      <w:ins w:id="1429" w:author="Unknown">
        <w:r>
          <w:rPr>
            <w:rStyle w:val="Strong"/>
            <w:rFonts w:ascii="inherit" w:hAnsi="inherit"/>
            <w:color w:val="000000"/>
            <w:bdr w:val="none" w:sz="0" w:space="0" w:color="auto" w:frame="1"/>
          </w:rPr>
          <w:t xml:space="preserve">54) What are all the ways to access Hibernate by using </w:t>
        </w:r>
        <w:proofErr w:type="gramStart"/>
        <w:r>
          <w:rPr>
            <w:rStyle w:val="Strong"/>
            <w:rFonts w:ascii="inherit" w:hAnsi="inherit"/>
            <w:color w:val="000000"/>
            <w:bdr w:val="none" w:sz="0" w:space="0" w:color="auto" w:frame="1"/>
          </w:rPr>
          <w:t>Spring</w:t>
        </w:r>
        <w:proofErr w:type="gramEnd"/>
        <w:r>
          <w:rPr>
            <w:rStyle w:val="Strong"/>
            <w:rFonts w:ascii="inherit" w:hAnsi="inherit"/>
            <w:color w:val="000000"/>
            <w:bdr w:val="none" w:sz="0" w:space="0" w:color="auto" w:frame="1"/>
          </w:rPr>
          <w:t>? </w:t>
        </w:r>
      </w:ins>
    </w:p>
    <w:p w:rsidR="009F5AAA" w:rsidRDefault="009F5AAA" w:rsidP="009F5AAA">
      <w:pPr>
        <w:pStyle w:val="NormalWeb"/>
        <w:spacing w:before="204" w:beforeAutospacing="0" w:after="204" w:afterAutospacing="0"/>
        <w:textAlignment w:val="baseline"/>
        <w:rPr>
          <w:ins w:id="1430" w:author="Unknown"/>
          <w:rFonts w:ascii="inherit" w:hAnsi="inherit"/>
        </w:rPr>
      </w:pPr>
      <w:ins w:id="1431" w:author="Unknown">
        <w:r>
          <w:rPr>
            <w:rFonts w:ascii="inherit" w:hAnsi="inherit"/>
          </w:rPr>
          <w:t>There are two ways to access hibernate using spring:</w:t>
        </w:r>
      </w:ins>
    </w:p>
    <w:p w:rsidR="009F5AAA" w:rsidRDefault="009F5AAA" w:rsidP="009F5AAA">
      <w:pPr>
        <w:numPr>
          <w:ilvl w:val="0"/>
          <w:numId w:val="68"/>
        </w:numPr>
        <w:spacing w:after="0" w:line="240" w:lineRule="auto"/>
        <w:ind w:left="335" w:firstLine="0"/>
        <w:textAlignment w:val="baseline"/>
        <w:rPr>
          <w:ins w:id="1432" w:author="Unknown"/>
          <w:rFonts w:ascii="inherit" w:hAnsi="inherit"/>
        </w:rPr>
      </w:pPr>
      <w:ins w:id="1433" w:author="Unknown">
        <w:r>
          <w:rPr>
            <w:rFonts w:ascii="inherit" w:hAnsi="inherit"/>
          </w:rPr>
          <w:t>Inversion of Control with a Hibernate Template and Callback</w:t>
        </w:r>
      </w:ins>
    </w:p>
    <w:p w:rsidR="009F5AAA" w:rsidRDefault="009F5AAA" w:rsidP="009F5AAA">
      <w:pPr>
        <w:numPr>
          <w:ilvl w:val="0"/>
          <w:numId w:val="68"/>
        </w:numPr>
        <w:spacing w:after="0" w:line="240" w:lineRule="auto"/>
        <w:ind w:left="335" w:firstLine="0"/>
        <w:textAlignment w:val="baseline"/>
        <w:rPr>
          <w:ins w:id="1434" w:author="Unknown"/>
          <w:rFonts w:ascii="inherit" w:hAnsi="inherit"/>
        </w:rPr>
      </w:pPr>
      <w:ins w:id="1435" w:author="Unknown">
        <w:r>
          <w:rPr>
            <w:rFonts w:ascii="inherit" w:hAnsi="inherit"/>
          </w:rPr>
          <w:t>Extending HibernateDAOSupport and Applying an AOP Interceptor node.</w:t>
        </w:r>
      </w:ins>
    </w:p>
    <w:p w:rsidR="009F5AAA" w:rsidRDefault="009F5AAA" w:rsidP="009F5AAA">
      <w:pPr>
        <w:pStyle w:val="NormalWeb"/>
        <w:spacing w:before="0" w:beforeAutospacing="0" w:after="0" w:afterAutospacing="0"/>
        <w:textAlignment w:val="baseline"/>
        <w:rPr>
          <w:ins w:id="1436" w:author="Unknown"/>
          <w:rFonts w:ascii="inherit" w:hAnsi="inherit"/>
        </w:rPr>
      </w:pPr>
      <w:ins w:id="1437" w:author="Unknown">
        <w:r>
          <w:rPr>
            <w:rStyle w:val="Strong"/>
            <w:rFonts w:ascii="inherit" w:hAnsi="inherit"/>
            <w:color w:val="000000"/>
            <w:bdr w:val="none" w:sz="0" w:space="0" w:color="auto" w:frame="1"/>
          </w:rPr>
          <w:t>55) How struts application can be integrated with spring? </w:t>
        </w:r>
      </w:ins>
    </w:p>
    <w:p w:rsidR="009F5AAA" w:rsidRDefault="009F5AAA" w:rsidP="009F5AAA">
      <w:pPr>
        <w:pStyle w:val="NormalWeb"/>
        <w:spacing w:before="204" w:beforeAutospacing="0" w:after="204" w:afterAutospacing="0"/>
        <w:textAlignment w:val="baseline"/>
        <w:rPr>
          <w:ins w:id="1438" w:author="Unknown"/>
          <w:rFonts w:ascii="inherit" w:hAnsi="inherit"/>
        </w:rPr>
      </w:pPr>
      <w:ins w:id="1439" w:author="Unknown">
        <w:r>
          <w:rPr>
            <w:rFonts w:ascii="inherit" w:hAnsi="inherit"/>
          </w:rPr>
          <w:t>There are two options for struts application that can be integrated with spring:</w:t>
        </w:r>
      </w:ins>
    </w:p>
    <w:p w:rsidR="009F5AAA" w:rsidRDefault="009F5AAA" w:rsidP="009F5AAA">
      <w:pPr>
        <w:pStyle w:val="NormalWeb"/>
        <w:spacing w:before="204" w:beforeAutospacing="0" w:after="204" w:afterAutospacing="0"/>
        <w:textAlignment w:val="baseline"/>
        <w:rPr>
          <w:ins w:id="1440" w:author="Unknown"/>
          <w:rFonts w:ascii="inherit" w:hAnsi="inherit"/>
        </w:rPr>
      </w:pPr>
      <w:ins w:id="1441" w:author="Unknown">
        <w:r>
          <w:rPr>
            <w:rFonts w:ascii="inherit" w:hAnsi="inherit"/>
          </w:rPr>
          <w:t xml:space="preserve">Configuration of </w:t>
        </w:r>
        <w:proofErr w:type="gramStart"/>
        <w:r>
          <w:rPr>
            <w:rFonts w:ascii="inherit" w:hAnsi="inherit"/>
          </w:rPr>
          <w:t>Spring</w:t>
        </w:r>
        <w:proofErr w:type="gramEnd"/>
        <w:r>
          <w:rPr>
            <w:rFonts w:ascii="inherit" w:hAnsi="inherit"/>
          </w:rPr>
          <w:t xml:space="preserve"> to manage beans using ContextLoader plugin and set their dependencies in a spring context file</w:t>
        </w:r>
      </w:ins>
    </w:p>
    <w:p w:rsidR="009F5AAA" w:rsidRDefault="009F5AAA" w:rsidP="009F5AAA">
      <w:pPr>
        <w:pStyle w:val="NormalWeb"/>
        <w:spacing w:before="204" w:beforeAutospacing="0" w:after="204" w:afterAutospacing="0"/>
        <w:textAlignment w:val="baseline"/>
        <w:rPr>
          <w:ins w:id="1442" w:author="Unknown"/>
          <w:rFonts w:ascii="inherit" w:hAnsi="inherit"/>
        </w:rPr>
      </w:pPr>
      <w:ins w:id="1443" w:author="Unknown">
        <w:r>
          <w:rPr>
            <w:rFonts w:ascii="inherit" w:hAnsi="inherit"/>
          </w:rPr>
          <w:t xml:space="preserve">Grab spring managed beans explicitly using </w:t>
        </w:r>
        <w:proofErr w:type="gramStart"/>
        <w:r>
          <w:rPr>
            <w:rFonts w:ascii="inherit" w:hAnsi="inherit"/>
          </w:rPr>
          <w:t>agetwebapplicationcontext()</w:t>
        </w:r>
        <w:proofErr w:type="gramEnd"/>
      </w:ins>
    </w:p>
    <w:p w:rsidR="009F5AAA" w:rsidRDefault="009F5AAA" w:rsidP="009F5AAA">
      <w:pPr>
        <w:pStyle w:val="NormalWeb"/>
        <w:spacing w:before="0" w:beforeAutospacing="0" w:after="0" w:afterAutospacing="0"/>
        <w:textAlignment w:val="baseline"/>
        <w:rPr>
          <w:ins w:id="1444" w:author="Unknown"/>
          <w:rFonts w:ascii="inherit" w:hAnsi="inherit"/>
        </w:rPr>
      </w:pPr>
      <w:ins w:id="1445" w:author="Unknown">
        <w:r>
          <w:rPr>
            <w:rStyle w:val="Strong"/>
            <w:rFonts w:ascii="inherit" w:hAnsi="inherit"/>
            <w:color w:val="000000"/>
            <w:bdr w:val="none" w:sz="0" w:space="0" w:color="auto" w:frame="1"/>
          </w:rPr>
          <w:t>56) What is Inversion of control (IOC)?</w:t>
        </w:r>
      </w:ins>
    </w:p>
    <w:p w:rsidR="009F5AAA" w:rsidRDefault="009F5AAA" w:rsidP="009F5AAA">
      <w:pPr>
        <w:pStyle w:val="NormalWeb"/>
        <w:spacing w:before="204" w:beforeAutospacing="0" w:after="204" w:afterAutospacing="0"/>
        <w:textAlignment w:val="baseline"/>
        <w:rPr>
          <w:ins w:id="1446" w:author="Unknown"/>
          <w:rFonts w:ascii="inherit" w:hAnsi="inherit"/>
        </w:rPr>
      </w:pPr>
      <w:ins w:id="1447" w:author="Unknown">
        <w:r>
          <w:rPr>
            <w:rFonts w:ascii="inherit" w:hAnsi="inherit"/>
          </w:rPr>
          <w:t xml:space="preserve">Inversion of Control (IOC) is also called as dependency Injection which is nothingbut a design pattern that gives control to the assembler of classes. In general, </w:t>
        </w:r>
        <w:proofErr w:type="gramStart"/>
        <w:r>
          <w:rPr>
            <w:rFonts w:ascii="inherit" w:hAnsi="inherit"/>
          </w:rPr>
          <w:t>class will</w:t>
        </w:r>
        <w:proofErr w:type="gramEnd"/>
        <w:r>
          <w:rPr>
            <w:rFonts w:ascii="inherit" w:hAnsi="inherit"/>
          </w:rPr>
          <w:t xml:space="preserve"> instantiate another class if required.</w:t>
        </w:r>
      </w:ins>
    </w:p>
    <w:p w:rsidR="009F5AAA" w:rsidRDefault="009F5AAA" w:rsidP="009F5AAA">
      <w:pPr>
        <w:pStyle w:val="NormalWeb"/>
        <w:spacing w:before="204" w:beforeAutospacing="0" w:after="204" w:afterAutospacing="0"/>
        <w:textAlignment w:val="baseline"/>
        <w:rPr>
          <w:ins w:id="1448" w:author="Unknown"/>
          <w:rFonts w:ascii="inherit" w:hAnsi="inherit"/>
        </w:rPr>
      </w:pPr>
      <w:ins w:id="1449" w:author="Unknown">
        <w:r>
          <w:rPr>
            <w:rFonts w:ascii="inherit" w:hAnsi="inherit"/>
          </w:rPr>
          <w:t xml:space="preserve">But in this design pattern, this control has been </w:t>
        </w:r>
        <w:proofErr w:type="gramStart"/>
        <w:r>
          <w:rPr>
            <w:rFonts w:ascii="inherit" w:hAnsi="inherit"/>
          </w:rPr>
          <w:t>to</w:t>
        </w:r>
        <w:proofErr w:type="gramEnd"/>
        <w:r>
          <w:rPr>
            <w:rFonts w:ascii="inherit" w:hAnsi="inherit"/>
          </w:rPr>
          <w:t xml:space="preserve"> given to assembler and assembler will instantiate required class if needed.</w:t>
        </w:r>
      </w:ins>
    </w:p>
    <w:p w:rsidR="009F5AAA" w:rsidRDefault="009F5AAA" w:rsidP="009F5AAA">
      <w:pPr>
        <w:pStyle w:val="NormalWeb"/>
        <w:spacing w:before="0" w:beforeAutospacing="0" w:after="0" w:afterAutospacing="0"/>
        <w:textAlignment w:val="baseline"/>
        <w:rPr>
          <w:ins w:id="1450" w:author="Unknown"/>
          <w:rFonts w:ascii="inherit" w:hAnsi="inherit"/>
        </w:rPr>
      </w:pPr>
      <w:ins w:id="1451" w:author="Unknown">
        <w:r>
          <w:rPr>
            <w:rStyle w:val="Strong"/>
            <w:rFonts w:ascii="inherit" w:hAnsi="inherit"/>
            <w:color w:val="000000"/>
            <w:bdr w:val="none" w:sz="0" w:space="0" w:color="auto" w:frame="1"/>
          </w:rPr>
          <w:t>57) Write the benefits of using IOC?</w:t>
        </w:r>
      </w:ins>
    </w:p>
    <w:p w:rsidR="009F5AAA" w:rsidRDefault="009F5AAA" w:rsidP="009F5AAA">
      <w:pPr>
        <w:pStyle w:val="NormalWeb"/>
        <w:spacing w:before="204" w:beforeAutospacing="0" w:after="204" w:afterAutospacing="0"/>
        <w:textAlignment w:val="baseline"/>
        <w:rPr>
          <w:ins w:id="1452" w:author="Unknown"/>
          <w:rFonts w:ascii="inherit" w:hAnsi="inherit"/>
        </w:rPr>
      </w:pPr>
      <w:ins w:id="1453" w:author="Unknown">
        <w:r>
          <w:rPr>
            <w:rFonts w:ascii="inherit" w:hAnsi="inherit"/>
          </w:rPr>
          <w:t>The major benefits of dependency injection or IOC are that it reduces the amount of coding required for the application. This allows the testing of the application to be done quickly and easily as no JNDI lookup mechanism or singletons are required. IOC containers also support lazy loading and eager installation of services.</w:t>
        </w:r>
      </w:ins>
    </w:p>
    <w:p w:rsidR="009F5AAA" w:rsidRDefault="009F5AAA" w:rsidP="009F5AAA">
      <w:pPr>
        <w:pStyle w:val="NormalWeb"/>
        <w:spacing w:before="0" w:beforeAutospacing="0" w:after="0" w:afterAutospacing="0"/>
        <w:textAlignment w:val="baseline"/>
        <w:rPr>
          <w:ins w:id="1454" w:author="Unknown"/>
          <w:rFonts w:ascii="inherit" w:hAnsi="inherit"/>
        </w:rPr>
      </w:pPr>
      <w:ins w:id="1455" w:author="Unknown">
        <w:r>
          <w:rPr>
            <w:rStyle w:val="Strong"/>
            <w:rFonts w:ascii="inherit" w:hAnsi="inherit"/>
            <w:color w:val="000000"/>
            <w:bdr w:val="none" w:sz="0" w:space="0" w:color="auto" w:frame="1"/>
          </w:rPr>
          <w:t>58) What is Inner bean? What is the drawback of inner bean?</w:t>
        </w:r>
      </w:ins>
    </w:p>
    <w:p w:rsidR="009F5AAA" w:rsidRDefault="009F5AAA" w:rsidP="009F5AAA">
      <w:pPr>
        <w:pStyle w:val="NormalWeb"/>
        <w:spacing w:before="204" w:beforeAutospacing="0" w:after="204" w:afterAutospacing="0"/>
        <w:textAlignment w:val="baseline"/>
        <w:rPr>
          <w:ins w:id="1456" w:author="Unknown"/>
          <w:rFonts w:ascii="inherit" w:hAnsi="inherit"/>
        </w:rPr>
      </w:pPr>
      <w:ins w:id="1457" w:author="Unknown">
        <w:r>
          <w:rPr>
            <w:rFonts w:ascii="inherit" w:hAnsi="inherit"/>
          </w:rPr>
          <w:lastRenderedPageBreak/>
          <w:t>If a bean element is directly embedded in a property tag while wiring beans, then the bean is called Inner Bean. Its drawback is that it cannot be reprocessed.</w:t>
        </w:r>
      </w:ins>
    </w:p>
    <w:p w:rsidR="009F5AAA" w:rsidRDefault="009F5AAA" w:rsidP="009F5AAA">
      <w:pPr>
        <w:pStyle w:val="NormalWeb"/>
        <w:spacing w:before="0" w:beforeAutospacing="0" w:after="0" w:afterAutospacing="0"/>
        <w:textAlignment w:val="baseline"/>
        <w:rPr>
          <w:ins w:id="1458" w:author="Unknown"/>
          <w:rFonts w:ascii="inherit" w:hAnsi="inherit"/>
        </w:rPr>
      </w:pPr>
      <w:ins w:id="1459" w:author="Unknown">
        <w:r>
          <w:rPr>
            <w:rStyle w:val="Strong"/>
            <w:rFonts w:ascii="inherit" w:hAnsi="inherit"/>
            <w:color w:val="000000"/>
            <w:bdr w:val="none" w:sz="0" w:space="0" w:color="auto" w:frame="1"/>
          </w:rPr>
          <w:t>59</w:t>
        </w:r>
        <w:proofErr w:type="gramStart"/>
        <w:r>
          <w:rPr>
            <w:rStyle w:val="Strong"/>
            <w:rFonts w:ascii="inherit" w:hAnsi="inherit"/>
            <w:color w:val="000000"/>
            <w:bdr w:val="none" w:sz="0" w:space="0" w:color="auto" w:frame="1"/>
          </w:rPr>
          <w:t>)What</w:t>
        </w:r>
        <w:proofErr w:type="gramEnd"/>
        <w:r>
          <w:rPr>
            <w:rStyle w:val="Strong"/>
            <w:rFonts w:ascii="inherit" w:hAnsi="inherit"/>
            <w:color w:val="000000"/>
            <w:bdr w:val="none" w:sz="0" w:space="0" w:color="auto" w:frame="1"/>
          </w:rPr>
          <w:t xml:space="preserve"> are the different types of Injection in spring?</w:t>
        </w:r>
      </w:ins>
    </w:p>
    <w:p w:rsidR="009F5AAA" w:rsidRDefault="009F5AAA" w:rsidP="009F5AAA">
      <w:pPr>
        <w:pStyle w:val="NormalWeb"/>
        <w:spacing w:before="204" w:beforeAutospacing="0" w:after="204" w:afterAutospacing="0"/>
        <w:textAlignment w:val="baseline"/>
        <w:rPr>
          <w:ins w:id="1460" w:author="Unknown"/>
          <w:rFonts w:ascii="inherit" w:hAnsi="inherit"/>
        </w:rPr>
      </w:pPr>
      <w:ins w:id="1461" w:author="Unknown">
        <w:r>
          <w:rPr>
            <w:rFonts w:ascii="inherit" w:hAnsi="inherit"/>
          </w:rPr>
          <w:t>There are three types of Injection in spring:</w:t>
        </w:r>
      </w:ins>
    </w:p>
    <w:p w:rsidR="009F5AAA" w:rsidRDefault="009F5AAA" w:rsidP="009F5AAA">
      <w:pPr>
        <w:numPr>
          <w:ilvl w:val="0"/>
          <w:numId w:val="69"/>
        </w:numPr>
        <w:spacing w:after="0" w:line="240" w:lineRule="auto"/>
        <w:ind w:left="335" w:firstLine="0"/>
        <w:textAlignment w:val="baseline"/>
        <w:rPr>
          <w:ins w:id="1462" w:author="Unknown"/>
          <w:rFonts w:ascii="inherit" w:hAnsi="inherit"/>
        </w:rPr>
      </w:pPr>
      <w:ins w:id="1463" w:author="Unknown">
        <w:r>
          <w:rPr>
            <w:rFonts w:ascii="inherit" w:hAnsi="inherit"/>
          </w:rPr>
          <w:t>Setter Injection</w:t>
        </w:r>
      </w:ins>
    </w:p>
    <w:p w:rsidR="009F5AAA" w:rsidRDefault="009F5AAA" w:rsidP="009F5AAA">
      <w:pPr>
        <w:numPr>
          <w:ilvl w:val="0"/>
          <w:numId w:val="69"/>
        </w:numPr>
        <w:spacing w:after="0" w:line="240" w:lineRule="auto"/>
        <w:ind w:left="335" w:firstLine="0"/>
        <w:textAlignment w:val="baseline"/>
        <w:rPr>
          <w:ins w:id="1464" w:author="Unknown"/>
          <w:rFonts w:ascii="inherit" w:hAnsi="inherit"/>
        </w:rPr>
      </w:pPr>
      <w:ins w:id="1465" w:author="Unknown">
        <w:r>
          <w:rPr>
            <w:rFonts w:ascii="inherit" w:hAnsi="inherit"/>
          </w:rPr>
          <w:t>Constructor Injection</w:t>
        </w:r>
      </w:ins>
    </w:p>
    <w:p w:rsidR="009F5AAA" w:rsidRDefault="009F5AAA" w:rsidP="009F5AAA">
      <w:pPr>
        <w:numPr>
          <w:ilvl w:val="0"/>
          <w:numId w:val="69"/>
        </w:numPr>
        <w:spacing w:after="0" w:line="240" w:lineRule="auto"/>
        <w:ind w:left="335" w:firstLine="0"/>
        <w:textAlignment w:val="baseline"/>
        <w:rPr>
          <w:ins w:id="1466" w:author="Unknown"/>
          <w:rFonts w:ascii="inherit" w:hAnsi="inherit"/>
        </w:rPr>
      </w:pPr>
      <w:ins w:id="1467" w:author="Unknown">
        <w:r>
          <w:rPr>
            <w:rFonts w:ascii="inherit" w:hAnsi="inherit"/>
          </w:rPr>
          <w:t>Getter or Method Injection</w:t>
        </w:r>
      </w:ins>
    </w:p>
    <w:p w:rsidR="009F5AAA" w:rsidRDefault="009F5AAA" w:rsidP="009F5AAA">
      <w:pPr>
        <w:pStyle w:val="NormalWeb"/>
        <w:spacing w:before="0" w:beforeAutospacing="0" w:after="0" w:afterAutospacing="0"/>
        <w:textAlignment w:val="baseline"/>
        <w:rPr>
          <w:ins w:id="1468" w:author="Unknown"/>
          <w:rFonts w:ascii="inherit" w:hAnsi="inherit"/>
        </w:rPr>
      </w:pPr>
      <w:ins w:id="1469" w:author="Unknown">
        <w:r>
          <w:rPr>
            <w:rStyle w:val="Strong"/>
            <w:rFonts w:ascii="inherit" w:hAnsi="inherit"/>
            <w:color w:val="000000"/>
            <w:bdr w:val="none" w:sz="0" w:space="0" w:color="auto" w:frame="1"/>
          </w:rPr>
          <w:t>60) What are the benefits of spring framework?</w:t>
        </w:r>
      </w:ins>
    </w:p>
    <w:p w:rsidR="009F5AAA" w:rsidRDefault="009F5AAA" w:rsidP="009F5AAA">
      <w:pPr>
        <w:pStyle w:val="NormalWeb"/>
        <w:spacing w:before="204" w:beforeAutospacing="0" w:after="204" w:afterAutospacing="0"/>
        <w:textAlignment w:val="baseline"/>
        <w:rPr>
          <w:ins w:id="1470" w:author="Unknown"/>
          <w:rFonts w:ascii="inherit" w:hAnsi="inherit"/>
        </w:rPr>
      </w:pPr>
      <w:ins w:id="1471" w:author="Unknown">
        <w:r>
          <w:rPr>
            <w:rFonts w:ascii="inherit" w:hAnsi="inherit"/>
          </w:rPr>
          <w:t>Following are the benefits of spring framework:</w:t>
        </w:r>
      </w:ins>
    </w:p>
    <w:p w:rsidR="009F5AAA" w:rsidRDefault="009F5AAA" w:rsidP="009F5AAA">
      <w:pPr>
        <w:numPr>
          <w:ilvl w:val="0"/>
          <w:numId w:val="70"/>
        </w:numPr>
        <w:spacing w:after="0" w:line="240" w:lineRule="auto"/>
        <w:ind w:left="335" w:firstLine="0"/>
        <w:textAlignment w:val="baseline"/>
        <w:rPr>
          <w:ins w:id="1472" w:author="Unknown"/>
          <w:rFonts w:ascii="inherit" w:hAnsi="inherit"/>
        </w:rPr>
      </w:pPr>
      <w:ins w:id="1473" w:author="Unknown">
        <w:r>
          <w:rPr>
            <w:rFonts w:ascii="inherit" w:hAnsi="inherit"/>
          </w:rPr>
          <w:t>Light weight container when compared to j2EE containers</w:t>
        </w:r>
      </w:ins>
    </w:p>
    <w:p w:rsidR="009F5AAA" w:rsidRDefault="009F5AAA" w:rsidP="009F5AAA">
      <w:pPr>
        <w:numPr>
          <w:ilvl w:val="0"/>
          <w:numId w:val="70"/>
        </w:numPr>
        <w:spacing w:after="0" w:line="240" w:lineRule="auto"/>
        <w:ind w:left="335" w:firstLine="0"/>
        <w:textAlignment w:val="baseline"/>
        <w:rPr>
          <w:ins w:id="1474" w:author="Unknown"/>
          <w:rFonts w:ascii="inherit" w:hAnsi="inherit"/>
        </w:rPr>
      </w:pPr>
      <w:ins w:id="1475" w:author="Unknown">
        <w:r>
          <w:rPr>
            <w:rFonts w:ascii="inherit" w:hAnsi="inherit"/>
          </w:rPr>
          <w:t>Built in Web MVC framework</w:t>
        </w:r>
      </w:ins>
    </w:p>
    <w:p w:rsidR="009F5AAA" w:rsidRDefault="009F5AAA" w:rsidP="009F5AAA">
      <w:pPr>
        <w:numPr>
          <w:ilvl w:val="0"/>
          <w:numId w:val="70"/>
        </w:numPr>
        <w:spacing w:after="0" w:line="240" w:lineRule="auto"/>
        <w:ind w:left="335" w:firstLine="0"/>
        <w:textAlignment w:val="baseline"/>
        <w:rPr>
          <w:ins w:id="1476" w:author="Unknown"/>
          <w:rFonts w:ascii="inherit" w:hAnsi="inherit"/>
        </w:rPr>
      </w:pPr>
      <w:ins w:id="1477" w:author="Unknown">
        <w:r>
          <w:rPr>
            <w:rFonts w:ascii="inherit" w:hAnsi="inherit"/>
          </w:rPr>
          <w:t>Creates loosely coupled applications</w:t>
        </w:r>
      </w:ins>
    </w:p>
    <w:p w:rsidR="009F5AAA" w:rsidRDefault="009F5AAA" w:rsidP="009F5AAA">
      <w:pPr>
        <w:numPr>
          <w:ilvl w:val="0"/>
          <w:numId w:val="70"/>
        </w:numPr>
        <w:spacing w:after="0" w:line="240" w:lineRule="auto"/>
        <w:ind w:left="335" w:firstLine="0"/>
        <w:textAlignment w:val="baseline"/>
        <w:rPr>
          <w:ins w:id="1478" w:author="Unknown"/>
          <w:rFonts w:ascii="inherit" w:hAnsi="inherit"/>
        </w:rPr>
      </w:pPr>
      <w:ins w:id="1479" w:author="Unknown">
        <w:r>
          <w:rPr>
            <w:rFonts w:ascii="inherit" w:hAnsi="inherit"/>
          </w:rPr>
          <w:t>Supports aspect oriented programming like logging, transaction and security</w:t>
        </w:r>
      </w:ins>
    </w:p>
    <w:p w:rsidR="009F5AAA" w:rsidRDefault="009F5AAA" w:rsidP="009F5AAA">
      <w:pPr>
        <w:numPr>
          <w:ilvl w:val="0"/>
          <w:numId w:val="70"/>
        </w:numPr>
        <w:spacing w:after="0" w:line="240" w:lineRule="auto"/>
        <w:ind w:left="335" w:firstLine="0"/>
        <w:textAlignment w:val="baseline"/>
        <w:rPr>
          <w:ins w:id="1480" w:author="Unknown"/>
          <w:rFonts w:ascii="inherit" w:hAnsi="inherit"/>
        </w:rPr>
      </w:pPr>
      <w:ins w:id="1481" w:author="Unknown">
        <w:r>
          <w:rPr>
            <w:rFonts w:ascii="inherit" w:hAnsi="inherit"/>
          </w:rPr>
          <w:t>Configuration done in XML format which is easy to write and understand</w:t>
        </w:r>
      </w:ins>
    </w:p>
    <w:p w:rsidR="009F5AAA" w:rsidRDefault="009F5AAA" w:rsidP="009F5AAA">
      <w:pPr>
        <w:pStyle w:val="NormalWeb"/>
        <w:spacing w:before="0" w:beforeAutospacing="0" w:after="0" w:afterAutospacing="0"/>
        <w:textAlignment w:val="baseline"/>
        <w:rPr>
          <w:ins w:id="1482" w:author="Unknown"/>
          <w:rFonts w:ascii="inherit" w:hAnsi="inherit"/>
        </w:rPr>
      </w:pPr>
      <w:ins w:id="1483" w:author="Unknown">
        <w:r>
          <w:rPr>
            <w:rStyle w:val="Strong"/>
            <w:rFonts w:ascii="inherit" w:hAnsi="inherit"/>
            <w:color w:val="000000"/>
            <w:bdr w:val="none" w:sz="0" w:space="0" w:color="auto" w:frame="1"/>
          </w:rPr>
          <w:t>61) What are the types of Advice?</w:t>
        </w:r>
      </w:ins>
    </w:p>
    <w:p w:rsidR="009F5AAA" w:rsidRDefault="009F5AAA" w:rsidP="009F5AAA">
      <w:pPr>
        <w:pStyle w:val="NormalWeb"/>
        <w:spacing w:before="204" w:beforeAutospacing="0" w:after="204" w:afterAutospacing="0"/>
        <w:textAlignment w:val="baseline"/>
        <w:rPr>
          <w:ins w:id="1484" w:author="Unknown"/>
          <w:rFonts w:ascii="inherit" w:hAnsi="inherit"/>
        </w:rPr>
      </w:pPr>
      <w:ins w:id="1485" w:author="Unknown">
        <w:r>
          <w:rPr>
            <w:rFonts w:ascii="inherit" w:hAnsi="inherit"/>
          </w:rPr>
          <w:t>There are five types of Advice:</w:t>
        </w:r>
      </w:ins>
    </w:p>
    <w:p w:rsidR="009F5AAA" w:rsidRDefault="009F5AAA" w:rsidP="009F5AAA">
      <w:pPr>
        <w:numPr>
          <w:ilvl w:val="0"/>
          <w:numId w:val="71"/>
        </w:numPr>
        <w:spacing w:after="0" w:line="240" w:lineRule="auto"/>
        <w:ind w:left="335" w:firstLine="0"/>
        <w:textAlignment w:val="baseline"/>
        <w:rPr>
          <w:ins w:id="1486" w:author="Unknown"/>
          <w:rFonts w:ascii="inherit" w:hAnsi="inherit"/>
        </w:rPr>
      </w:pPr>
      <w:ins w:id="1487" w:author="Unknown">
        <w:r>
          <w:rPr>
            <w:rFonts w:ascii="inherit" w:hAnsi="inherit"/>
          </w:rPr>
          <w:t>Before Advice</w:t>
        </w:r>
      </w:ins>
    </w:p>
    <w:p w:rsidR="009F5AAA" w:rsidRDefault="009F5AAA" w:rsidP="009F5AAA">
      <w:pPr>
        <w:numPr>
          <w:ilvl w:val="0"/>
          <w:numId w:val="71"/>
        </w:numPr>
        <w:spacing w:after="0" w:line="240" w:lineRule="auto"/>
        <w:ind w:left="335" w:firstLine="0"/>
        <w:textAlignment w:val="baseline"/>
        <w:rPr>
          <w:ins w:id="1488" w:author="Unknown"/>
          <w:rFonts w:ascii="inherit" w:hAnsi="inherit"/>
        </w:rPr>
      </w:pPr>
      <w:ins w:id="1489" w:author="Unknown">
        <w:r>
          <w:rPr>
            <w:rFonts w:ascii="inherit" w:hAnsi="inherit"/>
          </w:rPr>
          <w:t>After returning advice</w:t>
        </w:r>
      </w:ins>
    </w:p>
    <w:p w:rsidR="009F5AAA" w:rsidRDefault="009F5AAA" w:rsidP="009F5AAA">
      <w:pPr>
        <w:numPr>
          <w:ilvl w:val="0"/>
          <w:numId w:val="71"/>
        </w:numPr>
        <w:spacing w:after="0" w:line="240" w:lineRule="auto"/>
        <w:ind w:left="335" w:firstLine="0"/>
        <w:textAlignment w:val="baseline"/>
        <w:rPr>
          <w:ins w:id="1490" w:author="Unknown"/>
          <w:rFonts w:ascii="inherit" w:hAnsi="inherit"/>
        </w:rPr>
      </w:pPr>
      <w:ins w:id="1491" w:author="Unknown">
        <w:r>
          <w:rPr>
            <w:rFonts w:ascii="inherit" w:hAnsi="inherit"/>
          </w:rPr>
          <w:t>After throwing advice</w:t>
        </w:r>
      </w:ins>
    </w:p>
    <w:p w:rsidR="009F5AAA" w:rsidRDefault="009F5AAA" w:rsidP="009F5AAA">
      <w:pPr>
        <w:numPr>
          <w:ilvl w:val="0"/>
          <w:numId w:val="71"/>
        </w:numPr>
        <w:spacing w:after="0" w:line="240" w:lineRule="auto"/>
        <w:ind w:left="335" w:firstLine="0"/>
        <w:textAlignment w:val="baseline"/>
        <w:rPr>
          <w:ins w:id="1492" w:author="Unknown"/>
          <w:rFonts w:ascii="inherit" w:hAnsi="inherit"/>
        </w:rPr>
      </w:pPr>
      <w:ins w:id="1493" w:author="Unknown">
        <w:r>
          <w:rPr>
            <w:rFonts w:ascii="inherit" w:hAnsi="inherit"/>
          </w:rPr>
          <w:t>Finally advice</w:t>
        </w:r>
      </w:ins>
    </w:p>
    <w:p w:rsidR="009F5AAA" w:rsidRDefault="009F5AAA" w:rsidP="009F5AAA">
      <w:pPr>
        <w:numPr>
          <w:ilvl w:val="0"/>
          <w:numId w:val="71"/>
        </w:numPr>
        <w:spacing w:after="0" w:line="240" w:lineRule="auto"/>
        <w:ind w:left="335" w:firstLine="0"/>
        <w:textAlignment w:val="baseline"/>
        <w:rPr>
          <w:ins w:id="1494" w:author="Unknown"/>
          <w:rFonts w:ascii="inherit" w:hAnsi="inherit"/>
        </w:rPr>
      </w:pPr>
      <w:ins w:id="1495" w:author="Unknown">
        <w:r>
          <w:rPr>
            <w:rFonts w:ascii="inherit" w:hAnsi="inherit"/>
          </w:rPr>
          <w:t>Around advice</w:t>
        </w:r>
      </w:ins>
    </w:p>
    <w:p w:rsidR="009F5AAA" w:rsidRDefault="009F5AAA" w:rsidP="009F5AAA">
      <w:pPr>
        <w:pStyle w:val="NormalWeb"/>
        <w:spacing w:before="0" w:beforeAutospacing="0" w:after="0" w:afterAutospacing="0"/>
        <w:textAlignment w:val="baseline"/>
        <w:rPr>
          <w:ins w:id="1496" w:author="Unknown"/>
          <w:rFonts w:ascii="inherit" w:hAnsi="inherit"/>
        </w:rPr>
      </w:pPr>
      <w:ins w:id="1497" w:author="Unknown">
        <w:r>
          <w:rPr>
            <w:rStyle w:val="Strong"/>
            <w:rFonts w:ascii="inherit" w:hAnsi="inherit"/>
            <w:color w:val="000000"/>
            <w:bdr w:val="none" w:sz="0" w:space="0" w:color="auto" w:frame="1"/>
          </w:rPr>
          <w:t>62) What is called PreparedStatementCreator?</w:t>
        </w:r>
      </w:ins>
    </w:p>
    <w:p w:rsidR="009F5AAA" w:rsidRDefault="009F5AAA" w:rsidP="009F5AAA">
      <w:pPr>
        <w:pStyle w:val="NormalWeb"/>
        <w:spacing w:before="204" w:beforeAutospacing="0" w:after="204" w:afterAutospacing="0"/>
        <w:textAlignment w:val="baseline"/>
        <w:rPr>
          <w:ins w:id="1498" w:author="Unknown"/>
          <w:rFonts w:ascii="inherit" w:hAnsi="inherit"/>
        </w:rPr>
      </w:pPr>
      <w:ins w:id="1499" w:author="Unknown">
        <w:r>
          <w:rPr>
            <w:rFonts w:ascii="inherit" w:hAnsi="inherit"/>
          </w:rPr>
          <w:t xml:space="preserve">PreparedStatementCreator is one of the most commonly used interfaces for writing data to the database. </w:t>
        </w:r>
        <w:proofErr w:type="gramStart"/>
        <w:r>
          <w:rPr>
            <w:rFonts w:ascii="inherit" w:hAnsi="inherit"/>
          </w:rPr>
          <w:t>createPreparedStatement(</w:t>
        </w:r>
        <w:proofErr w:type="gramEnd"/>
        <w:r>
          <w:rPr>
            <w:rFonts w:ascii="inherit" w:hAnsi="inherit"/>
          </w:rPr>
          <w:t xml:space="preserve">) is a method that can be used to create and return PreparedStatement from the Connection argument, and exception handling is automatically taken care of. When this interface is implemented, a different interface SqlProvider can also be implemented which has a method called </w:t>
        </w:r>
        <w:proofErr w:type="gramStart"/>
        <w:r>
          <w:rPr>
            <w:rFonts w:ascii="inherit" w:hAnsi="inherit"/>
          </w:rPr>
          <w:t>getSql(</w:t>
        </w:r>
        <w:proofErr w:type="gramEnd"/>
        <w:r>
          <w:rPr>
            <w:rFonts w:ascii="inherit" w:hAnsi="inherit"/>
          </w:rPr>
          <w:t>). This method is useful for providing sql strings to the JdbcTemplate. It does not handle SQLExceptions.</w:t>
        </w:r>
      </w:ins>
    </w:p>
    <w:p w:rsidR="009F5AAA" w:rsidRDefault="009F5AAA" w:rsidP="009F5AAA">
      <w:pPr>
        <w:pStyle w:val="NormalWeb"/>
        <w:spacing w:before="0" w:beforeAutospacing="0" w:after="0" w:afterAutospacing="0"/>
        <w:textAlignment w:val="baseline"/>
        <w:rPr>
          <w:ins w:id="1500" w:author="Unknown"/>
          <w:rFonts w:ascii="inherit" w:hAnsi="inherit"/>
        </w:rPr>
      </w:pPr>
      <w:ins w:id="1501" w:author="Unknown">
        <w:r>
          <w:rPr>
            <w:rStyle w:val="Strong"/>
            <w:rFonts w:ascii="inherit" w:hAnsi="inherit"/>
            <w:color w:val="000000"/>
            <w:bdr w:val="none" w:sz="0" w:space="0" w:color="auto" w:frame="1"/>
          </w:rPr>
          <w:t>63) What is SQLProvider?</w:t>
        </w:r>
      </w:ins>
    </w:p>
    <w:p w:rsidR="009F5AAA" w:rsidRDefault="009F5AAA" w:rsidP="009F5AAA">
      <w:pPr>
        <w:pStyle w:val="NormalWeb"/>
        <w:spacing w:before="204" w:beforeAutospacing="0" w:after="204" w:afterAutospacing="0"/>
        <w:textAlignment w:val="baseline"/>
        <w:rPr>
          <w:ins w:id="1502" w:author="Unknown"/>
          <w:rFonts w:ascii="inherit" w:hAnsi="inherit"/>
        </w:rPr>
      </w:pPr>
      <w:ins w:id="1503" w:author="Unknown">
        <w:r>
          <w:rPr>
            <w:rFonts w:ascii="inherit" w:hAnsi="inherit"/>
          </w:rPr>
          <w:t>SQLProvider has only one method called </w:t>
        </w:r>
        <w:proofErr w:type="gramStart"/>
        <w:r>
          <w:rPr>
            <w:rFonts w:ascii="inherit" w:hAnsi="inherit"/>
          </w:rPr>
          <w:t>getSql(</w:t>
        </w:r>
        <w:proofErr w:type="gramEnd"/>
        <w:r>
          <w:rPr>
            <w:rFonts w:ascii="inherit" w:hAnsi="inherit"/>
          </w:rPr>
          <w:t>)and it is implemented using PreparedStatementCreator implementers. It is mainly used for debugging.</w:t>
        </w:r>
      </w:ins>
    </w:p>
    <w:p w:rsidR="009F5AAA" w:rsidRDefault="009F5AAA" w:rsidP="009F5AAA">
      <w:pPr>
        <w:pStyle w:val="NormalWeb"/>
        <w:spacing w:before="0" w:beforeAutospacing="0" w:after="0" w:afterAutospacing="0"/>
        <w:textAlignment w:val="baseline"/>
        <w:rPr>
          <w:ins w:id="1504" w:author="Unknown"/>
          <w:rFonts w:ascii="inherit" w:hAnsi="inherit"/>
        </w:rPr>
      </w:pPr>
      <w:ins w:id="1505" w:author="Unknown">
        <w:r>
          <w:rPr>
            <w:rStyle w:val="Strong"/>
            <w:rFonts w:ascii="inherit" w:hAnsi="inherit"/>
            <w:color w:val="000000"/>
            <w:bdr w:val="none" w:sz="0" w:space="0" w:color="auto" w:frame="1"/>
          </w:rPr>
          <w:t>64) Write about BatchPreparedStatementSetter?</w:t>
        </w:r>
      </w:ins>
    </w:p>
    <w:p w:rsidR="009F5AAA" w:rsidRDefault="009F5AAA" w:rsidP="009F5AAA">
      <w:pPr>
        <w:pStyle w:val="NormalWeb"/>
        <w:spacing w:before="204" w:beforeAutospacing="0" w:after="204" w:afterAutospacing="0"/>
        <w:textAlignment w:val="baseline"/>
        <w:rPr>
          <w:ins w:id="1506" w:author="Unknown"/>
          <w:rFonts w:ascii="inherit" w:hAnsi="inherit"/>
        </w:rPr>
      </w:pPr>
      <w:ins w:id="1507" w:author="Unknown">
        <w:r>
          <w:rPr>
            <w:rFonts w:ascii="inherit" w:hAnsi="inherit"/>
          </w:rPr>
          <w:t>BatchPreparedStatementSetter is used to update more than a single row in one go, they can use BatchPreparedStatementSetter. This interface provides two methods they are</w:t>
        </w:r>
      </w:ins>
    </w:p>
    <w:p w:rsidR="009F5AAA" w:rsidRDefault="009F5AAA" w:rsidP="009F5AAA">
      <w:pPr>
        <w:numPr>
          <w:ilvl w:val="0"/>
          <w:numId w:val="72"/>
        </w:numPr>
        <w:spacing w:after="0" w:line="240" w:lineRule="auto"/>
        <w:ind w:left="335" w:firstLine="0"/>
        <w:textAlignment w:val="baseline"/>
        <w:rPr>
          <w:ins w:id="1508" w:author="Unknown"/>
          <w:rFonts w:ascii="inherit" w:hAnsi="inherit"/>
        </w:rPr>
      </w:pPr>
      <w:ins w:id="1509" w:author="Unknown">
        <w:r>
          <w:rPr>
            <w:rFonts w:ascii="inherit" w:hAnsi="inherit"/>
          </w:rPr>
          <w:t>setValues( PreparedStatement ps, int i) throws SOL exception</w:t>
        </w:r>
      </w:ins>
    </w:p>
    <w:p w:rsidR="009F5AAA" w:rsidRDefault="009F5AAA" w:rsidP="009F5AAA">
      <w:pPr>
        <w:numPr>
          <w:ilvl w:val="0"/>
          <w:numId w:val="72"/>
        </w:numPr>
        <w:spacing w:after="0" w:line="240" w:lineRule="auto"/>
        <w:ind w:left="335" w:firstLine="0"/>
        <w:textAlignment w:val="baseline"/>
        <w:rPr>
          <w:ins w:id="1510" w:author="Unknown"/>
          <w:rFonts w:ascii="inherit" w:hAnsi="inherit"/>
        </w:rPr>
      </w:pPr>
      <w:ins w:id="1511" w:author="Unknown">
        <w:r>
          <w:rPr>
            <w:rFonts w:ascii="inherit" w:hAnsi="inherit"/>
          </w:rPr>
          <w:t>int getBatchSize</w:t>
        </w:r>
      </w:ins>
    </w:p>
    <w:p w:rsidR="009F5AAA" w:rsidRDefault="009F5AAA" w:rsidP="009F5AAA">
      <w:pPr>
        <w:pStyle w:val="NormalWeb"/>
        <w:spacing w:before="0" w:beforeAutospacing="0" w:after="0" w:afterAutospacing="0"/>
        <w:textAlignment w:val="baseline"/>
        <w:rPr>
          <w:ins w:id="1512" w:author="Unknown"/>
          <w:rFonts w:ascii="inherit" w:hAnsi="inherit"/>
        </w:rPr>
      </w:pPr>
      <w:ins w:id="1513" w:author="Unknown">
        <w:r>
          <w:rPr>
            <w:rStyle w:val="Strong"/>
            <w:rFonts w:ascii="inherit" w:hAnsi="inherit"/>
            <w:color w:val="000000"/>
            <w:bdr w:val="none" w:sz="0" w:space="0" w:color="auto" w:frame="1"/>
          </w:rPr>
          <w:t xml:space="preserve">65) What is the better method of using JDBC in </w:t>
        </w:r>
        <w:proofErr w:type="gramStart"/>
        <w:r>
          <w:rPr>
            <w:rStyle w:val="Strong"/>
            <w:rFonts w:ascii="inherit" w:hAnsi="inherit"/>
            <w:color w:val="000000"/>
            <w:bdr w:val="none" w:sz="0" w:space="0" w:color="auto" w:frame="1"/>
          </w:rPr>
          <w:t>Spring</w:t>
        </w:r>
        <w:proofErr w:type="gramEnd"/>
        <w:r>
          <w:rPr>
            <w:rStyle w:val="Strong"/>
            <w:rFonts w:ascii="inherit" w:hAnsi="inherit"/>
            <w:color w:val="000000"/>
            <w:bdr w:val="none" w:sz="0" w:space="0" w:color="auto" w:frame="1"/>
          </w:rPr>
          <w:t>?</w:t>
        </w:r>
      </w:ins>
    </w:p>
    <w:p w:rsidR="009F5AAA" w:rsidRDefault="009F5AAA" w:rsidP="009F5AAA">
      <w:pPr>
        <w:pStyle w:val="NormalWeb"/>
        <w:spacing w:before="204" w:beforeAutospacing="0" w:after="204" w:afterAutospacing="0"/>
        <w:textAlignment w:val="baseline"/>
        <w:rPr>
          <w:ins w:id="1514" w:author="Unknown"/>
          <w:rFonts w:ascii="inherit" w:hAnsi="inherit"/>
        </w:rPr>
      </w:pPr>
      <w:ins w:id="1515" w:author="Unknown">
        <w:r>
          <w:rPr>
            <w:rFonts w:ascii="inherit" w:hAnsi="inherit"/>
          </w:rPr>
          <w:lastRenderedPageBreak/>
          <w:t>If JDBC is used with the template class called JdbcTemplate, it gives a better performance.</w:t>
        </w:r>
      </w:ins>
    </w:p>
    <w:p w:rsidR="009F5AAA" w:rsidRDefault="009F5AAA" w:rsidP="009F5AAA">
      <w:pPr>
        <w:pStyle w:val="NormalWeb"/>
        <w:spacing w:before="0" w:beforeAutospacing="0" w:after="0" w:afterAutospacing="0"/>
        <w:textAlignment w:val="baseline"/>
        <w:rPr>
          <w:ins w:id="1516" w:author="Unknown"/>
          <w:rFonts w:ascii="inherit" w:hAnsi="inherit"/>
        </w:rPr>
      </w:pPr>
      <w:ins w:id="1517" w:author="Unknown">
        <w:r>
          <w:rPr>
            <w:rStyle w:val="Strong"/>
            <w:rFonts w:ascii="inherit" w:hAnsi="inherit"/>
            <w:color w:val="000000"/>
            <w:bdr w:val="none" w:sz="0" w:space="0" w:color="auto" w:frame="1"/>
          </w:rPr>
          <w:t xml:space="preserve">66) What exceptions do the DAO classes, use in </w:t>
        </w:r>
        <w:proofErr w:type="gramStart"/>
        <w:r>
          <w:rPr>
            <w:rStyle w:val="Strong"/>
            <w:rFonts w:ascii="inherit" w:hAnsi="inherit"/>
            <w:color w:val="000000"/>
            <w:bdr w:val="none" w:sz="0" w:space="0" w:color="auto" w:frame="1"/>
          </w:rPr>
          <w:t>Spring</w:t>
        </w:r>
        <w:proofErr w:type="gramEnd"/>
        <w:r>
          <w:rPr>
            <w:rStyle w:val="Strong"/>
            <w:rFonts w:ascii="inherit" w:hAnsi="inherit"/>
            <w:color w:val="000000"/>
            <w:bdr w:val="none" w:sz="0" w:space="0" w:color="auto" w:frame="1"/>
          </w:rPr>
          <w:t xml:space="preserve"> throw?</w:t>
        </w:r>
      </w:ins>
    </w:p>
    <w:p w:rsidR="009F5AAA" w:rsidRDefault="009F5AAA" w:rsidP="009F5AAA">
      <w:pPr>
        <w:pStyle w:val="NormalWeb"/>
        <w:spacing w:before="204" w:beforeAutospacing="0" w:after="204" w:afterAutospacing="0"/>
        <w:textAlignment w:val="baseline"/>
        <w:rPr>
          <w:ins w:id="1518" w:author="Unknown"/>
          <w:rFonts w:ascii="inherit" w:hAnsi="inherit"/>
        </w:rPr>
      </w:pPr>
      <w:ins w:id="1519" w:author="Unknown">
        <w:r>
          <w:rPr>
            <w:rFonts w:ascii="inherit" w:hAnsi="inherit"/>
          </w:rPr>
          <w:t>In spring DAO classes only throws SQLException.</w:t>
        </w:r>
      </w:ins>
    </w:p>
    <w:p w:rsidR="009F5AAA" w:rsidRDefault="009F5AAA" w:rsidP="009F5AAA">
      <w:pPr>
        <w:pStyle w:val="NormalWeb"/>
        <w:spacing w:before="0" w:beforeAutospacing="0" w:after="0" w:afterAutospacing="0"/>
        <w:textAlignment w:val="baseline"/>
        <w:rPr>
          <w:ins w:id="1520" w:author="Unknown"/>
          <w:rFonts w:ascii="inherit" w:hAnsi="inherit"/>
        </w:rPr>
      </w:pPr>
      <w:ins w:id="1521" w:author="Unknown">
        <w:r>
          <w:rPr>
            <w:rStyle w:val="Strong"/>
            <w:rFonts w:ascii="inherit" w:hAnsi="inherit"/>
            <w:color w:val="000000"/>
            <w:bdr w:val="none" w:sz="0" w:space="0" w:color="auto" w:frame="1"/>
          </w:rPr>
          <w:t>67) Explain the advantages of using DAO module?</w:t>
        </w:r>
      </w:ins>
    </w:p>
    <w:p w:rsidR="009F5AAA" w:rsidRDefault="009F5AAA" w:rsidP="009F5AAA">
      <w:pPr>
        <w:pStyle w:val="NormalWeb"/>
        <w:spacing w:before="204" w:beforeAutospacing="0" w:after="204" w:afterAutospacing="0"/>
        <w:textAlignment w:val="baseline"/>
        <w:rPr>
          <w:ins w:id="1522" w:author="Unknown"/>
          <w:rFonts w:ascii="inherit" w:hAnsi="inherit"/>
        </w:rPr>
      </w:pPr>
      <w:ins w:id="1523" w:author="Unknown">
        <w:r>
          <w:rPr>
            <w:rFonts w:ascii="inherit" w:hAnsi="inherit"/>
          </w:rPr>
          <w:t xml:space="preserve">The database code can be kept clean and simple by using the DAO module. This helps in preventing problems that rise because of poor handling of closures of database resources. Also, the DAO module utilizes the AOP module to enable objects in the </w:t>
        </w:r>
        <w:proofErr w:type="gramStart"/>
        <w:r>
          <w:rPr>
            <w:rFonts w:ascii="inherit" w:hAnsi="inherit"/>
          </w:rPr>
          <w:t>Spring</w:t>
        </w:r>
        <w:proofErr w:type="gramEnd"/>
        <w:r>
          <w:rPr>
            <w:rFonts w:ascii="inherit" w:hAnsi="inherit"/>
          </w:rPr>
          <w:t xml:space="preserve"> application to use transaction management services.</w:t>
        </w:r>
      </w:ins>
    </w:p>
    <w:p w:rsidR="009F5AAA" w:rsidRDefault="009F5AAA" w:rsidP="009F5AAA">
      <w:pPr>
        <w:pStyle w:val="NormalWeb"/>
        <w:spacing w:before="0" w:beforeAutospacing="0" w:after="0" w:afterAutospacing="0"/>
        <w:textAlignment w:val="baseline"/>
        <w:rPr>
          <w:ins w:id="1524" w:author="Unknown"/>
          <w:rFonts w:ascii="inherit" w:hAnsi="inherit"/>
        </w:rPr>
      </w:pPr>
      <w:ins w:id="1525" w:author="Unknown">
        <w:r>
          <w:rPr>
            <w:rStyle w:val="Strong"/>
            <w:rFonts w:ascii="inherit" w:hAnsi="inherit"/>
            <w:color w:val="000000"/>
            <w:bdr w:val="none" w:sz="0" w:space="0" w:color="auto" w:frame="1"/>
          </w:rPr>
          <w:t>68) Name the significant ApplicationContext implementations used in the spring framework?</w:t>
        </w:r>
      </w:ins>
    </w:p>
    <w:p w:rsidR="009F5AAA" w:rsidRDefault="009F5AAA" w:rsidP="009F5AAA">
      <w:pPr>
        <w:pStyle w:val="NormalWeb"/>
        <w:spacing w:before="204" w:beforeAutospacing="0" w:after="204" w:afterAutospacing="0"/>
        <w:textAlignment w:val="baseline"/>
        <w:rPr>
          <w:ins w:id="1526" w:author="Unknown"/>
          <w:rFonts w:ascii="inherit" w:hAnsi="inherit"/>
        </w:rPr>
      </w:pPr>
      <w:ins w:id="1527" w:author="Unknown">
        <w:r>
          <w:rPr>
            <w:rFonts w:ascii="inherit" w:hAnsi="inherit"/>
          </w:rPr>
          <w:t>They are:</w:t>
        </w:r>
      </w:ins>
    </w:p>
    <w:p w:rsidR="009F5AAA" w:rsidRDefault="009F5AAA" w:rsidP="009F5AAA">
      <w:pPr>
        <w:numPr>
          <w:ilvl w:val="0"/>
          <w:numId w:val="73"/>
        </w:numPr>
        <w:spacing w:after="0" w:line="240" w:lineRule="auto"/>
        <w:ind w:left="335" w:firstLine="0"/>
        <w:textAlignment w:val="baseline"/>
        <w:rPr>
          <w:ins w:id="1528" w:author="Unknown"/>
          <w:rFonts w:ascii="inherit" w:hAnsi="inherit"/>
        </w:rPr>
      </w:pPr>
      <w:ins w:id="1529" w:author="Unknown">
        <w:r>
          <w:rPr>
            <w:rFonts w:ascii="inherit" w:hAnsi="inherit"/>
          </w:rPr>
          <w:t> ClassPathXmlApplicationContext</w:t>
        </w:r>
      </w:ins>
    </w:p>
    <w:p w:rsidR="009F5AAA" w:rsidRDefault="009F5AAA" w:rsidP="009F5AAA">
      <w:pPr>
        <w:numPr>
          <w:ilvl w:val="0"/>
          <w:numId w:val="73"/>
        </w:numPr>
        <w:spacing w:after="0" w:line="240" w:lineRule="auto"/>
        <w:ind w:left="335" w:firstLine="0"/>
        <w:textAlignment w:val="baseline"/>
        <w:rPr>
          <w:ins w:id="1530" w:author="Unknown"/>
          <w:rFonts w:ascii="inherit" w:hAnsi="inherit"/>
        </w:rPr>
      </w:pPr>
      <w:ins w:id="1531" w:author="Unknown">
        <w:r>
          <w:rPr>
            <w:rFonts w:ascii="inherit" w:hAnsi="inherit"/>
          </w:rPr>
          <w:t> FileSystemXmlApplicationContext</w:t>
        </w:r>
      </w:ins>
    </w:p>
    <w:p w:rsidR="009F5AAA" w:rsidRDefault="009F5AAA" w:rsidP="009F5AAA">
      <w:pPr>
        <w:numPr>
          <w:ilvl w:val="0"/>
          <w:numId w:val="73"/>
        </w:numPr>
        <w:spacing w:after="0" w:line="240" w:lineRule="auto"/>
        <w:ind w:left="335" w:firstLine="0"/>
        <w:textAlignment w:val="baseline"/>
        <w:rPr>
          <w:ins w:id="1532" w:author="Unknown"/>
          <w:rFonts w:ascii="inherit" w:hAnsi="inherit"/>
        </w:rPr>
      </w:pPr>
      <w:ins w:id="1533" w:author="Unknown">
        <w:r>
          <w:rPr>
            <w:rFonts w:ascii="inherit" w:hAnsi="inherit"/>
          </w:rPr>
          <w:t> XmlWebApplicationContext</w:t>
        </w:r>
      </w:ins>
    </w:p>
    <w:p w:rsidR="009F5AAA" w:rsidRDefault="009F5AAA" w:rsidP="009F5AAA">
      <w:pPr>
        <w:pStyle w:val="NormalWeb"/>
        <w:spacing w:before="0" w:beforeAutospacing="0" w:after="0" w:afterAutospacing="0"/>
        <w:textAlignment w:val="baseline"/>
        <w:rPr>
          <w:ins w:id="1534" w:author="Unknown"/>
          <w:rFonts w:ascii="inherit" w:hAnsi="inherit"/>
        </w:rPr>
      </w:pPr>
      <w:ins w:id="1535" w:author="Unknown">
        <w:r>
          <w:rPr>
            <w:rStyle w:val="Strong"/>
            <w:rFonts w:ascii="inherit" w:hAnsi="inherit"/>
            <w:color w:val="000000"/>
            <w:bdr w:val="none" w:sz="0" w:space="0" w:color="auto" w:frame="1"/>
          </w:rPr>
          <w:t xml:space="preserve">69) How is a bean added to a </w:t>
        </w:r>
        <w:proofErr w:type="gramStart"/>
        <w:r>
          <w:rPr>
            <w:rStyle w:val="Strong"/>
            <w:rFonts w:ascii="inherit" w:hAnsi="inherit"/>
            <w:color w:val="000000"/>
            <w:bdr w:val="none" w:sz="0" w:space="0" w:color="auto" w:frame="1"/>
          </w:rPr>
          <w:t>Spring</w:t>
        </w:r>
        <w:proofErr w:type="gramEnd"/>
        <w:r>
          <w:rPr>
            <w:rStyle w:val="Strong"/>
            <w:rFonts w:ascii="inherit" w:hAnsi="inherit"/>
            <w:color w:val="000000"/>
            <w:bdr w:val="none" w:sz="0" w:space="0" w:color="auto" w:frame="1"/>
          </w:rPr>
          <w:t xml:space="preserve"> application?</w:t>
        </w:r>
      </w:ins>
    </w:p>
    <w:p w:rsidR="009F5AAA" w:rsidRDefault="00A143DB" w:rsidP="009F5AAA">
      <w:pPr>
        <w:textAlignment w:val="baseline"/>
        <w:rPr>
          <w:ins w:id="1536" w:author="Unknown"/>
          <w:rFonts w:ascii="Courier New" w:hAnsi="Courier New" w:cs="Courier New"/>
        </w:rPr>
      </w:pPr>
      <w:ins w:id="1537" w:author="Unknown">
        <w:r>
          <w:rPr>
            <w:rFonts w:ascii="Courier New" w:hAnsi="Courier New" w:cs="Courier New"/>
          </w:rPr>
          <w:object w:dxaOrig="225" w:dyaOrig="225">
            <v:shape id="_x0000_i1126" type="#_x0000_t75" style="width:136.55pt;height:69.95pt" o:ole="">
              <v:imagedata r:id="rId158" o:title=""/>
            </v:shape>
            <w:control r:id="rId159" w:name="DefaultOcxName3" w:shapeid="_x0000_i1126"/>
          </w:object>
        </w:r>
      </w:ins>
    </w:p>
    <w:tbl>
      <w:tblPr>
        <w:tblW w:w="0" w:type="auto"/>
        <w:tblCellSpacing w:w="15" w:type="dxa"/>
        <w:tblCellMar>
          <w:top w:w="15" w:type="dxa"/>
          <w:left w:w="15" w:type="dxa"/>
          <w:bottom w:w="15" w:type="dxa"/>
          <w:right w:w="15" w:type="dxa"/>
        </w:tblCellMar>
        <w:tblLook w:val="04A0"/>
      </w:tblPr>
      <w:tblGrid>
        <w:gridCol w:w="255"/>
        <w:gridCol w:w="9195"/>
      </w:tblGrid>
      <w:tr w:rsidR="009F5AAA" w:rsidTr="009F5AAA">
        <w:trPr>
          <w:tblCellSpacing w:w="15" w:type="dxa"/>
        </w:trPr>
        <w:tc>
          <w:tcPr>
            <w:tcW w:w="0" w:type="auto"/>
            <w:tcBorders>
              <w:top w:val="nil"/>
              <w:left w:val="nil"/>
              <w:bottom w:val="nil"/>
              <w:right w:val="nil"/>
            </w:tcBorders>
            <w:shd w:val="clear" w:color="auto" w:fill="F8F8F8"/>
            <w:vAlign w:val="center"/>
            <w:hideMark/>
          </w:tcPr>
          <w:p w:rsidR="009F5AAA" w:rsidRDefault="009F5AAA">
            <w:pPr>
              <w:jc w:val="center"/>
              <w:textAlignment w:val="baseline"/>
              <w:rPr>
                <w:rFonts w:ascii="inherit" w:hAnsi="inherit"/>
                <w:sz w:val="18"/>
                <w:szCs w:val="18"/>
              </w:rPr>
            </w:pPr>
            <w:r>
              <w:rPr>
                <w:rFonts w:ascii="inherit" w:hAnsi="inherit"/>
                <w:sz w:val="18"/>
                <w:szCs w:val="18"/>
              </w:rPr>
              <w:t>1</w:t>
            </w:r>
          </w:p>
          <w:p w:rsidR="009F5AAA" w:rsidRDefault="009F5AAA">
            <w:pPr>
              <w:jc w:val="center"/>
              <w:textAlignment w:val="baseline"/>
              <w:rPr>
                <w:rFonts w:ascii="inherit" w:hAnsi="inherit"/>
                <w:sz w:val="18"/>
                <w:szCs w:val="18"/>
              </w:rPr>
            </w:pPr>
            <w:r>
              <w:rPr>
                <w:rFonts w:ascii="inherit" w:hAnsi="inherit"/>
                <w:sz w:val="18"/>
                <w:szCs w:val="18"/>
              </w:rPr>
              <w:t>2</w:t>
            </w:r>
          </w:p>
          <w:p w:rsidR="009F5AAA" w:rsidRDefault="009F5AAA">
            <w:pPr>
              <w:jc w:val="center"/>
              <w:textAlignment w:val="baseline"/>
              <w:rPr>
                <w:rFonts w:ascii="inherit" w:hAnsi="inherit"/>
                <w:sz w:val="18"/>
                <w:szCs w:val="18"/>
              </w:rPr>
            </w:pPr>
            <w:r>
              <w:rPr>
                <w:rFonts w:ascii="inherit" w:hAnsi="inherit"/>
                <w:sz w:val="18"/>
                <w:szCs w:val="18"/>
              </w:rPr>
              <w:t>3</w:t>
            </w:r>
          </w:p>
          <w:p w:rsidR="009F5AAA" w:rsidRDefault="009F5AAA">
            <w:pPr>
              <w:jc w:val="center"/>
              <w:textAlignment w:val="baseline"/>
              <w:rPr>
                <w:rFonts w:ascii="inherit" w:hAnsi="inherit"/>
                <w:sz w:val="18"/>
                <w:szCs w:val="18"/>
              </w:rPr>
            </w:pPr>
            <w:r>
              <w:rPr>
                <w:rFonts w:ascii="inherit" w:hAnsi="inherit"/>
                <w:sz w:val="18"/>
                <w:szCs w:val="18"/>
              </w:rPr>
              <w:t>4</w:t>
            </w:r>
          </w:p>
          <w:p w:rsidR="009F5AAA" w:rsidRDefault="009F5AAA">
            <w:pPr>
              <w:jc w:val="center"/>
              <w:textAlignment w:val="baseline"/>
              <w:rPr>
                <w:rFonts w:ascii="inherit" w:hAnsi="inherit"/>
                <w:sz w:val="18"/>
                <w:szCs w:val="18"/>
              </w:rPr>
            </w:pPr>
            <w:r>
              <w:rPr>
                <w:rFonts w:ascii="inherit" w:hAnsi="inherit"/>
                <w:sz w:val="18"/>
                <w:szCs w:val="18"/>
              </w:rPr>
              <w:t>5</w:t>
            </w:r>
          </w:p>
          <w:p w:rsidR="009F5AAA" w:rsidRDefault="009F5AAA">
            <w:pPr>
              <w:jc w:val="center"/>
              <w:textAlignment w:val="baseline"/>
              <w:rPr>
                <w:rFonts w:ascii="inherit" w:hAnsi="inherit"/>
                <w:sz w:val="18"/>
                <w:szCs w:val="18"/>
              </w:rPr>
            </w:pPr>
            <w:r>
              <w:rPr>
                <w:rFonts w:ascii="inherit" w:hAnsi="inherit"/>
                <w:sz w:val="18"/>
                <w:szCs w:val="18"/>
              </w:rPr>
              <w:t>6</w:t>
            </w:r>
          </w:p>
          <w:p w:rsidR="009F5AAA" w:rsidRDefault="009F5AAA">
            <w:pPr>
              <w:jc w:val="center"/>
              <w:textAlignment w:val="baseline"/>
              <w:rPr>
                <w:rFonts w:ascii="inherit" w:hAnsi="inherit"/>
                <w:sz w:val="18"/>
                <w:szCs w:val="18"/>
              </w:rPr>
            </w:pPr>
            <w:r>
              <w:rPr>
                <w:rFonts w:ascii="inherit" w:hAnsi="inherit"/>
                <w:sz w:val="18"/>
                <w:szCs w:val="18"/>
              </w:rPr>
              <w:t>7</w:t>
            </w:r>
          </w:p>
          <w:p w:rsidR="009F5AAA" w:rsidRDefault="009F5AAA">
            <w:pPr>
              <w:jc w:val="center"/>
              <w:textAlignment w:val="baseline"/>
              <w:rPr>
                <w:rFonts w:ascii="inherit" w:hAnsi="inherit"/>
                <w:sz w:val="18"/>
                <w:szCs w:val="18"/>
              </w:rPr>
            </w:pPr>
            <w:r>
              <w:rPr>
                <w:rFonts w:ascii="inherit" w:hAnsi="inherit"/>
                <w:sz w:val="18"/>
                <w:szCs w:val="18"/>
              </w:rPr>
              <w:t>8</w:t>
            </w:r>
          </w:p>
          <w:p w:rsidR="009F5AAA" w:rsidRDefault="009F5AAA">
            <w:pPr>
              <w:jc w:val="center"/>
              <w:textAlignment w:val="baseline"/>
              <w:rPr>
                <w:rFonts w:ascii="inherit" w:hAnsi="inherit"/>
                <w:sz w:val="18"/>
                <w:szCs w:val="18"/>
              </w:rPr>
            </w:pPr>
            <w:r>
              <w:rPr>
                <w:rFonts w:ascii="inherit" w:hAnsi="inherit"/>
                <w:sz w:val="18"/>
                <w:szCs w:val="18"/>
              </w:rPr>
              <w:t>9</w:t>
            </w:r>
          </w:p>
          <w:p w:rsidR="009F5AAA" w:rsidRDefault="009F5AAA">
            <w:pPr>
              <w:jc w:val="center"/>
              <w:textAlignment w:val="baseline"/>
              <w:rPr>
                <w:rFonts w:ascii="inherit" w:hAnsi="inherit"/>
                <w:sz w:val="18"/>
                <w:szCs w:val="18"/>
              </w:rPr>
            </w:pPr>
            <w:r>
              <w:rPr>
                <w:rFonts w:ascii="inherit" w:hAnsi="inherit"/>
                <w:sz w:val="18"/>
                <w:szCs w:val="18"/>
              </w:rPr>
              <w:t>10</w:t>
            </w:r>
          </w:p>
          <w:p w:rsidR="009F5AAA" w:rsidRDefault="009F5AAA">
            <w:pPr>
              <w:jc w:val="center"/>
              <w:textAlignment w:val="baseline"/>
              <w:rPr>
                <w:rFonts w:ascii="inherit" w:hAnsi="inherit"/>
                <w:sz w:val="18"/>
                <w:szCs w:val="18"/>
              </w:rPr>
            </w:pPr>
            <w:r>
              <w:rPr>
                <w:rFonts w:ascii="inherit" w:hAnsi="inherit"/>
                <w:sz w:val="18"/>
                <w:szCs w:val="18"/>
              </w:rPr>
              <w:t>11</w:t>
            </w:r>
          </w:p>
        </w:tc>
        <w:tc>
          <w:tcPr>
            <w:tcW w:w="10949" w:type="dxa"/>
            <w:tcBorders>
              <w:top w:val="nil"/>
              <w:left w:val="nil"/>
              <w:bottom w:val="nil"/>
              <w:right w:val="nil"/>
            </w:tcBorders>
            <w:shd w:val="clear" w:color="auto" w:fill="F8F8F8"/>
            <w:vAlign w:val="center"/>
            <w:hideMark/>
          </w:tcPr>
          <w:p w:rsidR="009F5AAA" w:rsidRDefault="009F5AAA">
            <w:pPr>
              <w:textAlignment w:val="baseline"/>
              <w:rPr>
                <w:rFonts w:ascii="inherit" w:hAnsi="inherit"/>
                <w:color w:val="000000"/>
                <w:sz w:val="18"/>
                <w:szCs w:val="18"/>
              </w:rPr>
            </w:pPr>
            <w:proofErr w:type="gramStart"/>
            <w:r>
              <w:rPr>
                <w:rStyle w:val="crayon-ta"/>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xml</w:t>
            </w:r>
            <w:proofErr w:type="gramEnd"/>
            <w:r>
              <w:rPr>
                <w:rStyle w:val="crayon-e"/>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version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encoding</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"UTF-8"</w:t>
            </w:r>
            <w:r>
              <w:rPr>
                <w:rStyle w:val="crayon-ta"/>
                <w:rFonts w:ascii="inherit" w:hAnsi="inherit"/>
                <w:color w:val="000000"/>
                <w:sz w:val="18"/>
                <w:szCs w:val="18"/>
                <w:bdr w:val="none" w:sz="0" w:space="0" w:color="auto" w:frame="1"/>
              </w:rPr>
              <w:t>?&gt;</w:t>
            </w:r>
          </w:p>
          <w:p w:rsidR="009F5AAA" w:rsidRDefault="009F5AAA">
            <w:pPr>
              <w:textAlignment w:val="baseline"/>
              <w:rPr>
                <w:rFonts w:ascii="inherit" w:hAnsi="inherit"/>
                <w:color w:val="000000"/>
                <w:sz w:val="18"/>
                <w:szCs w:val="18"/>
              </w:rPr>
            </w:pPr>
            <w:r>
              <w:rPr>
                <w:rFonts w:ascii="inherit" w:hAnsi="inherit"/>
                <w:color w:val="000000"/>
                <w:sz w:val="18"/>
                <w:szCs w:val="18"/>
              </w:rPr>
              <w:t> </w:t>
            </w:r>
          </w:p>
          <w:p w:rsidR="009F5AAA" w:rsidRDefault="009F5AAA">
            <w:pPr>
              <w:textAlignment w:val="baseline"/>
              <w:rPr>
                <w:rFonts w:ascii="inherit" w:hAnsi="inherit"/>
                <w:color w:val="000000"/>
                <w:sz w:val="18"/>
                <w:szCs w:val="18"/>
              </w:rPr>
            </w:pPr>
            <w:r>
              <w:rPr>
                <w:rStyle w:val="crayon-n"/>
                <w:rFonts w:ascii="inherit" w:hAnsi="inherit"/>
                <w:i/>
                <w:iCs/>
                <w:color w:val="000000"/>
                <w:sz w:val="18"/>
                <w:szCs w:val="18"/>
                <w:bdr w:val="none" w:sz="0" w:space="0" w:color="auto" w:frame="1"/>
              </w:rPr>
              <w:t>&lt;!DOCTYPE beans PUBLIC "-//SPRING//DTD BEAN//EN"&gt;</w:t>
            </w:r>
          </w:p>
          <w:p w:rsidR="009F5AAA" w:rsidRDefault="009F5AAA">
            <w:pPr>
              <w:textAlignment w:val="baseline"/>
              <w:rPr>
                <w:rFonts w:ascii="inherit" w:hAnsi="inherit"/>
                <w:color w:val="000000"/>
                <w:sz w:val="18"/>
                <w:szCs w:val="18"/>
              </w:rPr>
            </w:pPr>
            <w:r>
              <w:rPr>
                <w:rFonts w:ascii="inherit" w:hAnsi="inherit"/>
                <w:color w:val="000000"/>
                <w:sz w:val="18"/>
                <w:szCs w:val="18"/>
              </w:rPr>
              <w:t> </w:t>
            </w:r>
          </w:p>
          <w:p w:rsidR="009F5AAA" w:rsidRDefault="009F5AAA">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&lt;beans&gt;</w:t>
            </w:r>
          </w:p>
          <w:p w:rsidR="009F5AAA" w:rsidRDefault="009F5AAA">
            <w:pPr>
              <w:textAlignment w:val="baseline"/>
              <w:rPr>
                <w:rFonts w:ascii="inherit" w:hAnsi="inherit"/>
                <w:color w:val="000000"/>
                <w:sz w:val="18"/>
                <w:szCs w:val="18"/>
              </w:rPr>
            </w:pPr>
            <w:r>
              <w:rPr>
                <w:rFonts w:ascii="inherit" w:hAnsi="inherit"/>
                <w:color w:val="000000"/>
                <w:sz w:val="18"/>
                <w:szCs w:val="18"/>
              </w:rPr>
              <w:t> </w:t>
            </w:r>
          </w:p>
          <w:p w:rsidR="009F5AAA" w:rsidRDefault="009F5AAA">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 xml:space="preserve">&lt;bean </w:t>
            </w:r>
            <w:r>
              <w:rPr>
                <w:rStyle w:val="crayon-e"/>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"foo"</w:t>
            </w:r>
            <w:r>
              <w:rPr>
                <w:rStyle w:val="crayon-r"/>
                <w:rFonts w:ascii="inherit" w:hAnsi="inherit"/>
                <w:color w:val="000000"/>
                <w:sz w:val="18"/>
                <w:szCs w:val="18"/>
                <w:bdr w:val="none" w:sz="0" w:space="0" w:color="auto" w:frame="1"/>
              </w:rPr>
              <w:t>/&gt;</w:t>
            </w:r>
          </w:p>
          <w:p w:rsidR="009F5AAA" w:rsidRDefault="009F5AAA">
            <w:pPr>
              <w:textAlignment w:val="baseline"/>
              <w:rPr>
                <w:rFonts w:ascii="inherit" w:hAnsi="inherit"/>
                <w:color w:val="000000"/>
                <w:sz w:val="18"/>
                <w:szCs w:val="18"/>
              </w:rPr>
            </w:pPr>
            <w:r>
              <w:rPr>
                <w:rFonts w:ascii="inherit" w:hAnsi="inherit"/>
                <w:color w:val="000000"/>
                <w:sz w:val="18"/>
                <w:szCs w:val="18"/>
              </w:rPr>
              <w:t> </w:t>
            </w:r>
          </w:p>
          <w:p w:rsidR="009F5AAA" w:rsidRDefault="009F5AAA">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 xml:space="preserve">&lt;bean </w:t>
            </w:r>
            <w:r>
              <w:rPr>
                <w:rStyle w:val="crayon-e"/>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"bar"</w:t>
            </w:r>
            <w:r>
              <w:rPr>
                <w:rStyle w:val="crayon-r"/>
                <w:rFonts w:ascii="inherit" w:hAnsi="inherit"/>
                <w:color w:val="000000"/>
                <w:sz w:val="18"/>
                <w:szCs w:val="18"/>
                <w:bdr w:val="none" w:sz="0" w:space="0" w:color="auto" w:frame="1"/>
              </w:rPr>
              <w:t>/&gt;</w:t>
            </w:r>
          </w:p>
          <w:p w:rsidR="009F5AAA" w:rsidRDefault="009F5AAA">
            <w:pPr>
              <w:textAlignment w:val="baseline"/>
              <w:rPr>
                <w:rFonts w:ascii="inherit" w:hAnsi="inherit"/>
                <w:color w:val="000000"/>
                <w:sz w:val="18"/>
                <w:szCs w:val="18"/>
              </w:rPr>
            </w:pPr>
            <w:r>
              <w:rPr>
                <w:rFonts w:ascii="inherit" w:hAnsi="inherit"/>
                <w:color w:val="000000"/>
                <w:sz w:val="18"/>
                <w:szCs w:val="18"/>
              </w:rPr>
              <w:t> </w:t>
            </w:r>
          </w:p>
          <w:p w:rsidR="009F5AAA" w:rsidRDefault="009F5AAA">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&lt;/beans&gt;</w:t>
            </w:r>
          </w:p>
        </w:tc>
      </w:tr>
    </w:tbl>
    <w:p w:rsidR="009F5AAA" w:rsidRDefault="009F5AAA" w:rsidP="009F5AAA">
      <w:pPr>
        <w:pStyle w:val="NormalWeb"/>
        <w:spacing w:before="204" w:beforeAutospacing="0" w:after="204" w:afterAutospacing="0"/>
        <w:textAlignment w:val="baseline"/>
        <w:rPr>
          <w:ins w:id="1538" w:author="Unknown"/>
          <w:rFonts w:ascii="inherit" w:hAnsi="inherit"/>
        </w:rPr>
      </w:pPr>
      <w:ins w:id="1539" w:author="Unknown">
        <w:r>
          <w:rPr>
            <w:rFonts w:ascii="inherit" w:hAnsi="inherit"/>
          </w:rPr>
          <w:t>The bean tag has an ID attribute which stores the bean name and a class attributes which specifies the full class name.</w:t>
        </w:r>
      </w:ins>
    </w:p>
    <w:p w:rsidR="009F5AAA" w:rsidRDefault="009F5AAA" w:rsidP="009F5AAA">
      <w:pPr>
        <w:pStyle w:val="NormalWeb"/>
        <w:spacing w:before="0" w:beforeAutospacing="0" w:after="0" w:afterAutospacing="0"/>
        <w:textAlignment w:val="baseline"/>
        <w:rPr>
          <w:ins w:id="1540" w:author="Unknown"/>
          <w:rFonts w:ascii="inherit" w:hAnsi="inherit"/>
        </w:rPr>
      </w:pPr>
      <w:ins w:id="1541" w:author="Unknown">
        <w:r>
          <w:rPr>
            <w:rStyle w:val="Strong"/>
            <w:rFonts w:ascii="inherit" w:hAnsi="inherit"/>
            <w:color w:val="000000"/>
            <w:bdr w:val="none" w:sz="0" w:space="0" w:color="auto" w:frame="1"/>
          </w:rPr>
          <w:lastRenderedPageBreak/>
          <w:t>70) What are ORM integration modules?</w:t>
        </w:r>
      </w:ins>
    </w:p>
    <w:p w:rsidR="009F5AAA" w:rsidRDefault="009F5AAA" w:rsidP="009F5AAA">
      <w:pPr>
        <w:pStyle w:val="NormalWeb"/>
        <w:spacing w:before="204" w:beforeAutospacing="0" w:after="204" w:afterAutospacing="0"/>
        <w:textAlignment w:val="baseline"/>
        <w:rPr>
          <w:ins w:id="1542" w:author="Unknown"/>
          <w:rFonts w:ascii="inherit" w:hAnsi="inherit"/>
        </w:rPr>
      </w:pPr>
      <w:ins w:id="1543" w:author="Unknown">
        <w:r>
          <w:rPr>
            <w:rFonts w:ascii="inherit" w:hAnsi="inherit"/>
          </w:rPr>
          <w:t xml:space="preserve">Object/relational mapping (ORM) tool is supported by </w:t>
        </w:r>
        <w:proofErr w:type="gramStart"/>
        <w:r>
          <w:rPr>
            <w:rFonts w:ascii="inherit" w:hAnsi="inherit"/>
          </w:rPr>
          <w:t>Spring</w:t>
        </w:r>
        <w:proofErr w:type="gramEnd"/>
        <w:r>
          <w:rPr>
            <w:rFonts w:ascii="inherit" w:hAnsi="inherit"/>
          </w:rPr>
          <w:t xml:space="preserve"> over straight JDBC by implementing the ORM module. Spring can join various important ORM frameworks, including JDO, iBATIS SQL Maps and Hibernate.</w:t>
        </w:r>
      </w:ins>
    </w:p>
    <w:p w:rsidR="009F5AAA" w:rsidRDefault="009F5AAA" w:rsidP="009F5AAA">
      <w:pPr>
        <w:pStyle w:val="NormalWeb"/>
        <w:spacing w:before="0" w:beforeAutospacing="0" w:after="0" w:afterAutospacing="0"/>
        <w:textAlignment w:val="baseline"/>
        <w:rPr>
          <w:ins w:id="1544" w:author="Unknown"/>
          <w:rFonts w:ascii="inherit" w:hAnsi="inherit"/>
        </w:rPr>
      </w:pPr>
      <w:ins w:id="1545" w:author="Unknown">
        <w:r>
          <w:rPr>
            <w:rStyle w:val="Strong"/>
            <w:rFonts w:ascii="inherit" w:hAnsi="inherit"/>
            <w:color w:val="000000"/>
            <w:bdr w:val="none" w:sz="0" w:space="0" w:color="auto" w:frame="1"/>
          </w:rPr>
          <w:t xml:space="preserve">71) Mention and explain the types of Advice in </w:t>
        </w:r>
        <w:proofErr w:type="gramStart"/>
        <w:r>
          <w:rPr>
            <w:rStyle w:val="Strong"/>
            <w:rFonts w:ascii="inherit" w:hAnsi="inherit"/>
            <w:color w:val="000000"/>
            <w:bdr w:val="none" w:sz="0" w:space="0" w:color="auto" w:frame="1"/>
          </w:rPr>
          <w:t>Spring</w:t>
        </w:r>
        <w:proofErr w:type="gramEnd"/>
        <w:r>
          <w:rPr>
            <w:rStyle w:val="Strong"/>
            <w:rFonts w:ascii="inherit" w:hAnsi="inherit"/>
            <w:color w:val="000000"/>
            <w:bdr w:val="none" w:sz="0" w:space="0" w:color="auto" w:frame="1"/>
          </w:rPr>
          <w:t>?</w:t>
        </w:r>
      </w:ins>
    </w:p>
    <w:p w:rsidR="009F5AAA" w:rsidRDefault="009F5AAA" w:rsidP="009F5AAA">
      <w:pPr>
        <w:pStyle w:val="NormalWeb"/>
        <w:spacing w:before="204" w:beforeAutospacing="0" w:after="204" w:afterAutospacing="0"/>
        <w:textAlignment w:val="baseline"/>
        <w:rPr>
          <w:ins w:id="1546" w:author="Unknown"/>
          <w:rFonts w:ascii="inherit" w:hAnsi="inherit"/>
        </w:rPr>
      </w:pPr>
      <w:ins w:id="1547" w:author="Unknown">
        <w:r>
          <w:rPr>
            <w:rFonts w:ascii="inherit" w:hAnsi="inherit"/>
          </w:rPr>
          <w:t>Types of advice are:</w:t>
        </w:r>
      </w:ins>
    </w:p>
    <w:p w:rsidR="009F5AAA" w:rsidRDefault="009F5AAA" w:rsidP="009F5AAA">
      <w:pPr>
        <w:numPr>
          <w:ilvl w:val="0"/>
          <w:numId w:val="74"/>
        </w:numPr>
        <w:spacing w:after="0" w:line="240" w:lineRule="auto"/>
        <w:ind w:left="335" w:firstLine="0"/>
        <w:textAlignment w:val="baseline"/>
        <w:rPr>
          <w:ins w:id="1548" w:author="Unknown"/>
          <w:rFonts w:ascii="inherit" w:hAnsi="inherit"/>
        </w:rPr>
      </w:pPr>
      <w:ins w:id="1549" w:author="Unknown">
        <w:r>
          <w:rPr>
            <w:rFonts w:ascii="inherit" w:hAnsi="inherit"/>
          </w:rPr>
          <w:t> Before advice: Advice that is executed prior to a joinpoint is called the ‘before advice’.</w:t>
        </w:r>
      </w:ins>
    </w:p>
    <w:p w:rsidR="009F5AAA" w:rsidRDefault="009F5AAA" w:rsidP="009F5AAA">
      <w:pPr>
        <w:numPr>
          <w:ilvl w:val="0"/>
          <w:numId w:val="74"/>
        </w:numPr>
        <w:spacing w:after="0" w:line="240" w:lineRule="auto"/>
        <w:ind w:left="335" w:firstLine="0"/>
        <w:textAlignment w:val="baseline"/>
        <w:rPr>
          <w:ins w:id="1550" w:author="Unknown"/>
          <w:rFonts w:ascii="inherit" w:hAnsi="inherit"/>
        </w:rPr>
      </w:pPr>
      <w:ins w:id="1551" w:author="Unknown">
        <w:r>
          <w:rPr>
            <w:rFonts w:ascii="inherit" w:hAnsi="inherit"/>
          </w:rPr>
          <w:t> After returning advice: Advice that is executed after the normal completion of a joinpoint is called the ‘after returning advice’.</w:t>
        </w:r>
      </w:ins>
    </w:p>
    <w:p w:rsidR="009F5AAA" w:rsidRDefault="009F5AAA" w:rsidP="009F5AAA">
      <w:pPr>
        <w:numPr>
          <w:ilvl w:val="0"/>
          <w:numId w:val="74"/>
        </w:numPr>
        <w:spacing w:after="0" w:line="240" w:lineRule="auto"/>
        <w:ind w:left="335" w:firstLine="0"/>
        <w:textAlignment w:val="baseline"/>
        <w:rPr>
          <w:ins w:id="1552" w:author="Unknown"/>
          <w:rFonts w:ascii="inherit" w:hAnsi="inherit"/>
        </w:rPr>
      </w:pPr>
      <w:ins w:id="1553" w:author="Unknown">
        <w:r>
          <w:rPr>
            <w:rFonts w:ascii="inherit" w:hAnsi="inherit"/>
          </w:rPr>
          <w:t xml:space="preserve"> After throwing advice: Advice that is executed only if a method exits abnormally by throwing an </w:t>
        </w:r>
        <w:proofErr w:type="gramStart"/>
        <w:r>
          <w:rPr>
            <w:rFonts w:ascii="inherit" w:hAnsi="inherit"/>
          </w:rPr>
          <w:t>exception,</w:t>
        </w:r>
        <w:proofErr w:type="gramEnd"/>
        <w:r>
          <w:rPr>
            <w:rFonts w:ascii="inherit" w:hAnsi="inherit"/>
          </w:rPr>
          <w:t xml:space="preserve"> is called the ‘after throwing advice’.</w:t>
        </w:r>
      </w:ins>
    </w:p>
    <w:p w:rsidR="009F5AAA" w:rsidRDefault="009F5AAA" w:rsidP="009F5AAA">
      <w:pPr>
        <w:numPr>
          <w:ilvl w:val="0"/>
          <w:numId w:val="74"/>
        </w:numPr>
        <w:spacing w:after="0" w:line="240" w:lineRule="auto"/>
        <w:ind w:left="335" w:firstLine="0"/>
        <w:textAlignment w:val="baseline"/>
        <w:rPr>
          <w:ins w:id="1554" w:author="Unknown"/>
          <w:rFonts w:ascii="inherit" w:hAnsi="inherit"/>
        </w:rPr>
      </w:pPr>
      <w:ins w:id="1555" w:author="Unknown">
        <w:r>
          <w:rPr>
            <w:rFonts w:ascii="inherit" w:hAnsi="inherit"/>
          </w:rPr>
          <w:t> After (finally) advice: Advice that is executed irrespective of how a joinpoint exits is called ‘after finally advice’.</w:t>
        </w:r>
      </w:ins>
    </w:p>
    <w:p w:rsidR="009F5AAA" w:rsidRDefault="009F5AAA" w:rsidP="009F5AAA">
      <w:pPr>
        <w:numPr>
          <w:ilvl w:val="0"/>
          <w:numId w:val="74"/>
        </w:numPr>
        <w:spacing w:after="0" w:line="240" w:lineRule="auto"/>
        <w:ind w:left="335" w:firstLine="0"/>
        <w:textAlignment w:val="baseline"/>
        <w:rPr>
          <w:ins w:id="1556" w:author="Unknown"/>
          <w:rFonts w:ascii="inherit" w:hAnsi="inherit"/>
        </w:rPr>
      </w:pPr>
      <w:ins w:id="1557" w:author="Unknown">
        <w:r>
          <w:rPr>
            <w:rFonts w:ascii="inherit" w:hAnsi="inherit"/>
          </w:rPr>
          <w:t> Around advice: Advice that borders a joinpoint, for example, a method invocation, is called an ‘around advice’. This can be used to perform special activities before and after the invocation of method.</w:t>
        </w:r>
      </w:ins>
    </w:p>
    <w:p w:rsidR="009F5AAA" w:rsidRDefault="009F5AAA" w:rsidP="009F5AAA">
      <w:pPr>
        <w:pStyle w:val="NormalWeb"/>
        <w:spacing w:before="0" w:beforeAutospacing="0" w:after="0" w:afterAutospacing="0"/>
        <w:textAlignment w:val="baseline"/>
        <w:rPr>
          <w:ins w:id="1558" w:author="Unknown"/>
          <w:rFonts w:ascii="inherit" w:hAnsi="inherit"/>
        </w:rPr>
      </w:pPr>
      <w:ins w:id="1559" w:author="Unknown">
        <w:r>
          <w:rPr>
            <w:rStyle w:val="Strong"/>
            <w:rFonts w:ascii="inherit" w:hAnsi="inherit"/>
            <w:color w:val="000000"/>
            <w:bdr w:val="none" w:sz="0" w:space="0" w:color="auto" w:frame="1"/>
          </w:rPr>
          <w:t>72) What is the web module?</w:t>
        </w:r>
      </w:ins>
    </w:p>
    <w:p w:rsidR="009F5AAA" w:rsidRDefault="009F5AAA" w:rsidP="009F5AAA">
      <w:pPr>
        <w:pStyle w:val="NormalWeb"/>
        <w:spacing w:before="204" w:beforeAutospacing="0" w:after="204" w:afterAutospacing="0"/>
        <w:textAlignment w:val="baseline"/>
        <w:rPr>
          <w:ins w:id="1560" w:author="Unknown"/>
          <w:rFonts w:ascii="inherit" w:hAnsi="inherit"/>
        </w:rPr>
      </w:pPr>
      <w:ins w:id="1561" w:author="Unknown">
        <w:r>
          <w:rPr>
            <w:rFonts w:ascii="inherit" w:hAnsi="inherit"/>
          </w:rPr>
          <w:t>The web module enables the creation of a web application without XML. The web.xml file needs to be configured for using the web module.</w:t>
        </w:r>
      </w:ins>
    </w:p>
    <w:p w:rsidR="009F5AAA" w:rsidRDefault="009F5AAA" w:rsidP="009F5AAA">
      <w:pPr>
        <w:pStyle w:val="NormalWeb"/>
        <w:spacing w:before="0" w:beforeAutospacing="0" w:after="0" w:afterAutospacing="0"/>
        <w:textAlignment w:val="baseline"/>
        <w:rPr>
          <w:ins w:id="1562" w:author="Unknown"/>
          <w:rFonts w:ascii="inherit" w:hAnsi="inherit"/>
        </w:rPr>
      </w:pPr>
      <w:ins w:id="1563" w:author="Unknown">
        <w:r>
          <w:rPr>
            <w:rStyle w:val="Strong"/>
            <w:rFonts w:ascii="inherit" w:hAnsi="inherit"/>
            <w:color w:val="000000"/>
            <w:bdr w:val="none" w:sz="0" w:space="0" w:color="auto" w:frame="1"/>
          </w:rPr>
          <w:t>73) What is DataAccessException?</w:t>
        </w:r>
      </w:ins>
    </w:p>
    <w:p w:rsidR="009F5AAA" w:rsidRDefault="009F5AAA" w:rsidP="009F5AAA">
      <w:pPr>
        <w:pStyle w:val="NormalWeb"/>
        <w:spacing w:before="204" w:beforeAutospacing="0" w:after="204" w:afterAutospacing="0"/>
        <w:textAlignment w:val="baseline"/>
        <w:rPr>
          <w:ins w:id="1564" w:author="Unknown"/>
          <w:rFonts w:ascii="inherit" w:hAnsi="inherit"/>
        </w:rPr>
      </w:pPr>
      <w:ins w:id="1565" w:author="Unknown">
        <w:r>
          <w:rPr>
            <w:rFonts w:ascii="inherit" w:hAnsi="inherit"/>
          </w:rPr>
          <w:t>DataAccessException is a RuntimeException. It is an Unchecked Exception. The user cannot be forced to handle these kinds of exceptions.</w:t>
        </w:r>
      </w:ins>
    </w:p>
    <w:p w:rsidR="009F5AAA" w:rsidRDefault="009F5AAA" w:rsidP="009F5AAA">
      <w:pPr>
        <w:pStyle w:val="NormalWeb"/>
        <w:spacing w:before="0" w:beforeAutospacing="0" w:after="0" w:afterAutospacing="0"/>
        <w:textAlignment w:val="baseline"/>
        <w:rPr>
          <w:ins w:id="1566" w:author="Unknown"/>
          <w:rFonts w:ascii="inherit" w:hAnsi="inherit"/>
        </w:rPr>
      </w:pPr>
      <w:ins w:id="1567" w:author="Unknown">
        <w:r>
          <w:rPr>
            <w:rStyle w:val="Strong"/>
            <w:rFonts w:ascii="inherit" w:hAnsi="inherit"/>
            <w:color w:val="000000"/>
            <w:bdr w:val="none" w:sz="0" w:space="0" w:color="auto" w:frame="1"/>
          </w:rPr>
          <w:t>74) What is XMLBeanFactory?</w:t>
        </w:r>
      </w:ins>
    </w:p>
    <w:p w:rsidR="009F5AAA" w:rsidRDefault="009F5AAA" w:rsidP="009F5AAA">
      <w:pPr>
        <w:pStyle w:val="NormalWeb"/>
        <w:spacing w:before="204" w:beforeAutospacing="0" w:after="204" w:afterAutospacing="0"/>
        <w:textAlignment w:val="baseline"/>
        <w:rPr>
          <w:ins w:id="1568" w:author="Unknown"/>
          <w:rFonts w:ascii="inherit" w:hAnsi="inherit"/>
        </w:rPr>
      </w:pPr>
      <w:ins w:id="1569" w:author="Unknown">
        <w:r>
          <w:rPr>
            <w:rFonts w:ascii="inherit" w:hAnsi="inherit"/>
          </w:rPr>
          <w:t xml:space="preserve">Spring includes several applications of Bean factory. Out of these, org.springframework.beans.factory.xml.XmlBeanFactory is a very important one. It loads the beans on the basis of the definitions stored in an XML file. For the creation of an XmlBeanFactory, a java.io.InputStream is passed to the constructor. The InputStream provides the XML to the factory. For example, for retrieval of the bean, the </w:t>
        </w:r>
        <w:proofErr w:type="gramStart"/>
        <w:r>
          <w:rPr>
            <w:rFonts w:ascii="inherit" w:hAnsi="inherit"/>
          </w:rPr>
          <w:t>getBean(</w:t>
        </w:r>
        <w:proofErr w:type="gramEnd"/>
        <w:r>
          <w:rPr>
            <w:rFonts w:ascii="inherit" w:hAnsi="inherit"/>
          </w:rPr>
          <w:t>) method is called by passing the name of the desired bean.</w:t>
        </w:r>
      </w:ins>
    </w:p>
    <w:p w:rsidR="009F5AAA" w:rsidRDefault="00A143DB" w:rsidP="009F5AAA">
      <w:pPr>
        <w:textAlignment w:val="baseline"/>
        <w:rPr>
          <w:ins w:id="1570" w:author="Unknown"/>
          <w:rFonts w:ascii="Courier New" w:hAnsi="Courier New" w:cs="Courier New"/>
        </w:rPr>
      </w:pPr>
      <w:ins w:id="1571" w:author="Unknown">
        <w:r>
          <w:rPr>
            <w:rFonts w:ascii="Courier New" w:hAnsi="Courier New" w:cs="Courier New"/>
          </w:rPr>
          <w:object w:dxaOrig="225" w:dyaOrig="225">
            <v:shape id="_x0000_i1129" type="#_x0000_t75" style="width:136.55pt;height:69.95pt" o:ole="">
              <v:imagedata r:id="rId158" o:title=""/>
            </v:shape>
            <w:control r:id="rId160" w:name="DefaultOcxName11" w:shapeid="_x0000_i1129"/>
          </w:object>
        </w:r>
      </w:ins>
    </w:p>
    <w:tbl>
      <w:tblPr>
        <w:tblW w:w="0" w:type="auto"/>
        <w:tblCellSpacing w:w="15" w:type="dxa"/>
        <w:tblCellMar>
          <w:top w:w="15" w:type="dxa"/>
          <w:left w:w="15" w:type="dxa"/>
          <w:bottom w:w="15" w:type="dxa"/>
          <w:right w:w="15" w:type="dxa"/>
        </w:tblCellMar>
        <w:tblLook w:val="04A0"/>
      </w:tblPr>
      <w:tblGrid>
        <w:gridCol w:w="165"/>
        <w:gridCol w:w="9285"/>
      </w:tblGrid>
      <w:tr w:rsidR="009F5AAA" w:rsidTr="009F5AAA">
        <w:trPr>
          <w:tblCellSpacing w:w="15" w:type="dxa"/>
        </w:trPr>
        <w:tc>
          <w:tcPr>
            <w:tcW w:w="0" w:type="auto"/>
            <w:tcBorders>
              <w:top w:val="nil"/>
              <w:left w:val="nil"/>
              <w:bottom w:val="nil"/>
              <w:right w:val="nil"/>
            </w:tcBorders>
            <w:shd w:val="clear" w:color="auto" w:fill="F8F8F8"/>
            <w:vAlign w:val="center"/>
            <w:hideMark/>
          </w:tcPr>
          <w:p w:rsidR="009F5AAA" w:rsidRDefault="009F5AAA">
            <w:pPr>
              <w:jc w:val="center"/>
              <w:textAlignment w:val="baseline"/>
              <w:rPr>
                <w:rFonts w:ascii="inherit" w:hAnsi="inherit"/>
                <w:sz w:val="18"/>
                <w:szCs w:val="18"/>
              </w:rPr>
            </w:pPr>
            <w:r>
              <w:rPr>
                <w:rFonts w:ascii="inherit" w:hAnsi="inherit"/>
                <w:sz w:val="18"/>
                <w:szCs w:val="18"/>
              </w:rPr>
              <w:t>1</w:t>
            </w:r>
          </w:p>
        </w:tc>
        <w:tc>
          <w:tcPr>
            <w:tcW w:w="11045" w:type="dxa"/>
            <w:tcBorders>
              <w:top w:val="nil"/>
              <w:left w:val="nil"/>
              <w:bottom w:val="nil"/>
              <w:right w:val="nil"/>
            </w:tcBorders>
            <w:shd w:val="clear" w:color="auto" w:fill="F8F8F8"/>
            <w:vAlign w:val="center"/>
            <w:hideMark/>
          </w:tcPr>
          <w:p w:rsidR="009F5AAA" w:rsidRDefault="009F5AAA">
            <w:pPr>
              <w:textAlignment w:val="baseline"/>
              <w:rPr>
                <w:rFonts w:ascii="inherit" w:hAnsi="inherit"/>
                <w:color w:val="000000"/>
                <w:sz w:val="18"/>
                <w:szCs w:val="18"/>
              </w:rPr>
            </w:pPr>
            <w:r>
              <w:rPr>
                <w:rFonts w:ascii="inherit" w:hAnsi="inherit"/>
                <w:color w:val="000000"/>
                <w:sz w:val="18"/>
                <w:szCs w:val="18"/>
              </w:rPr>
              <w:t>MyBean helloBean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Fonts w:ascii="inherit" w:hAnsi="inherit"/>
                <w:color w:val="000000"/>
                <w:sz w:val="18"/>
                <w:szCs w:val="18"/>
              </w:rPr>
              <w:t>MyBean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factory</w:t>
            </w:r>
            <w:r>
              <w:rPr>
                <w:rStyle w:val="crayon-sy"/>
                <w:rFonts w:ascii="inherit" w:hAnsi="inherit"/>
                <w:color w:val="000000"/>
                <w:sz w:val="18"/>
                <w:szCs w:val="18"/>
                <w:bdr w:val="none" w:sz="0" w:space="0" w:color="auto" w:frame="1"/>
              </w:rPr>
              <w:t>.</w:t>
            </w:r>
            <w:r>
              <w:rPr>
                <w:rFonts w:ascii="inherit" w:hAnsi="inherit"/>
                <w:color w:val="000000"/>
                <w:sz w:val="18"/>
                <w:szCs w:val="18"/>
              </w:rPr>
              <w:t>getBean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"helloBean"</w:t>
            </w:r>
            <w:r>
              <w:rPr>
                <w:rStyle w:val="crayon-sy"/>
                <w:rFonts w:ascii="inherit" w:hAnsi="inherit"/>
                <w:color w:val="000000"/>
                <w:sz w:val="18"/>
                <w:szCs w:val="18"/>
                <w:bdr w:val="none" w:sz="0" w:space="0" w:color="auto" w:frame="1"/>
              </w:rPr>
              <w:t>);</w:t>
            </w:r>
          </w:p>
        </w:tc>
      </w:tr>
    </w:tbl>
    <w:p w:rsidR="009F5AAA" w:rsidRDefault="009F5AAA" w:rsidP="009F5AAA">
      <w:pPr>
        <w:pStyle w:val="NormalWeb"/>
        <w:spacing w:before="0" w:beforeAutospacing="0" w:after="0" w:afterAutospacing="0"/>
        <w:textAlignment w:val="baseline"/>
        <w:rPr>
          <w:ins w:id="1572" w:author="Unknown"/>
          <w:rFonts w:ascii="inherit" w:hAnsi="inherit"/>
        </w:rPr>
      </w:pPr>
      <w:ins w:id="1573" w:author="Unknown">
        <w:r>
          <w:rPr>
            <w:rStyle w:val="Strong"/>
            <w:rFonts w:ascii="inherit" w:hAnsi="inherit"/>
            <w:color w:val="000000"/>
            <w:bdr w:val="none" w:sz="0" w:space="0" w:color="auto" w:frame="1"/>
          </w:rPr>
          <w:t>75) Name the Exception class which is connected to the exceptions thrown by the applications?</w:t>
        </w:r>
      </w:ins>
    </w:p>
    <w:p w:rsidR="009F5AAA" w:rsidRDefault="009F5AAA" w:rsidP="009F5AAA">
      <w:pPr>
        <w:pStyle w:val="NormalWeb"/>
        <w:spacing w:before="204" w:beforeAutospacing="0" w:after="204" w:afterAutospacing="0"/>
        <w:textAlignment w:val="baseline"/>
        <w:rPr>
          <w:ins w:id="1574" w:author="Unknown"/>
          <w:rFonts w:ascii="inherit" w:hAnsi="inherit"/>
        </w:rPr>
      </w:pPr>
      <w:ins w:id="1575" w:author="Unknown">
        <w:r>
          <w:rPr>
            <w:rFonts w:ascii="inherit" w:hAnsi="inherit"/>
          </w:rPr>
          <w:lastRenderedPageBreak/>
          <w:t>It is the DataAccessException given by org.springframework.dao.DataAccessException</w:t>
        </w:r>
      </w:ins>
    </w:p>
    <w:p w:rsidR="009F5AAA" w:rsidRDefault="009F5AAA" w:rsidP="009F5AAA">
      <w:pPr>
        <w:pStyle w:val="NormalWeb"/>
        <w:spacing w:before="0" w:beforeAutospacing="0" w:after="0" w:afterAutospacing="0"/>
        <w:textAlignment w:val="baseline"/>
        <w:rPr>
          <w:ins w:id="1576" w:author="Unknown"/>
          <w:rFonts w:ascii="inherit" w:hAnsi="inherit"/>
        </w:rPr>
      </w:pPr>
      <w:ins w:id="1577" w:author="Unknown">
        <w:r>
          <w:rPr>
            <w:rStyle w:val="Strong"/>
            <w:rFonts w:ascii="inherit" w:hAnsi="inherit"/>
            <w:color w:val="000000"/>
            <w:bdr w:val="none" w:sz="0" w:space="0" w:color="auto" w:frame="1"/>
          </w:rPr>
          <w:t>76) Mention the types of lOC (dependency injection)?</w:t>
        </w:r>
      </w:ins>
    </w:p>
    <w:p w:rsidR="009F5AAA" w:rsidRDefault="009F5AAA" w:rsidP="009F5AAA">
      <w:pPr>
        <w:pStyle w:val="NormalWeb"/>
        <w:spacing w:before="204" w:beforeAutospacing="0" w:after="204" w:afterAutospacing="0"/>
        <w:textAlignment w:val="baseline"/>
        <w:rPr>
          <w:ins w:id="1578" w:author="Unknown"/>
          <w:rFonts w:ascii="inherit" w:hAnsi="inherit"/>
        </w:rPr>
      </w:pPr>
      <w:ins w:id="1579" w:author="Unknown">
        <w:r>
          <w:rPr>
            <w:rFonts w:ascii="inherit" w:hAnsi="inherit"/>
          </w:rPr>
          <w:t>The different types of loC are: –</w:t>
        </w:r>
      </w:ins>
    </w:p>
    <w:p w:rsidR="009F5AAA" w:rsidRDefault="009F5AAA" w:rsidP="009F5AAA">
      <w:pPr>
        <w:numPr>
          <w:ilvl w:val="0"/>
          <w:numId w:val="75"/>
        </w:numPr>
        <w:spacing w:after="0" w:line="240" w:lineRule="auto"/>
        <w:ind w:left="335" w:firstLine="0"/>
        <w:textAlignment w:val="baseline"/>
        <w:rPr>
          <w:ins w:id="1580" w:author="Unknown"/>
          <w:rFonts w:ascii="inherit" w:hAnsi="inherit"/>
        </w:rPr>
      </w:pPr>
      <w:ins w:id="1581" w:author="Unknown">
        <w:r>
          <w:rPr>
            <w:rFonts w:ascii="inherit" w:hAnsi="inherit"/>
          </w:rPr>
          <w:t> Setter Injection: With the help of JavaBeans properties.</w:t>
        </w:r>
      </w:ins>
    </w:p>
    <w:p w:rsidR="009F5AAA" w:rsidRDefault="009F5AAA" w:rsidP="009F5AAA">
      <w:pPr>
        <w:numPr>
          <w:ilvl w:val="0"/>
          <w:numId w:val="75"/>
        </w:numPr>
        <w:spacing w:after="0" w:line="240" w:lineRule="auto"/>
        <w:ind w:left="335" w:firstLine="0"/>
        <w:textAlignment w:val="baseline"/>
        <w:rPr>
          <w:ins w:id="1582" w:author="Unknown"/>
          <w:rFonts w:ascii="inherit" w:hAnsi="inherit"/>
        </w:rPr>
      </w:pPr>
      <w:ins w:id="1583" w:author="Unknown">
        <w:r>
          <w:rPr>
            <w:rFonts w:ascii="inherit" w:hAnsi="inherit"/>
          </w:rPr>
          <w:t> Constructor Injection: Dependencies are given in the form of constructor parameters.</w:t>
        </w:r>
      </w:ins>
    </w:p>
    <w:p w:rsidR="009F5AAA" w:rsidRDefault="009F5AAA" w:rsidP="009F5AAA">
      <w:pPr>
        <w:numPr>
          <w:ilvl w:val="0"/>
          <w:numId w:val="75"/>
        </w:numPr>
        <w:spacing w:after="0" w:line="240" w:lineRule="auto"/>
        <w:ind w:left="335" w:firstLine="0"/>
        <w:textAlignment w:val="baseline"/>
        <w:rPr>
          <w:ins w:id="1584" w:author="Unknown"/>
          <w:rFonts w:ascii="inherit" w:hAnsi="inherit"/>
        </w:rPr>
      </w:pPr>
      <w:ins w:id="1585" w:author="Unknown">
        <w:r>
          <w:rPr>
            <w:rFonts w:ascii="inherit" w:hAnsi="inherit"/>
          </w:rPr>
          <w:t> Interface Injection: With the help of an interface, an Injection is performed.</w:t>
        </w:r>
      </w:ins>
    </w:p>
    <w:p w:rsidR="009F5AAA" w:rsidRDefault="009F5AAA" w:rsidP="009F5AAA">
      <w:pPr>
        <w:pStyle w:val="NormalWeb"/>
        <w:spacing w:before="204" w:beforeAutospacing="0" w:after="204" w:afterAutospacing="0"/>
        <w:textAlignment w:val="baseline"/>
        <w:rPr>
          <w:ins w:id="1586" w:author="Unknown"/>
          <w:rFonts w:ascii="inherit" w:hAnsi="inherit"/>
        </w:rPr>
      </w:pPr>
      <w:ins w:id="1587" w:author="Unknown">
        <w:r>
          <w:rPr>
            <w:rFonts w:ascii="inherit" w:hAnsi="inherit"/>
          </w:rPr>
          <w:t xml:space="preserve">Out of these three, only construction and setter are being used in </w:t>
        </w:r>
        <w:proofErr w:type="gramStart"/>
        <w:r>
          <w:rPr>
            <w:rFonts w:ascii="inherit" w:hAnsi="inherit"/>
          </w:rPr>
          <w:t>Spring</w:t>
        </w:r>
        <w:proofErr w:type="gramEnd"/>
        <w:r>
          <w:rPr>
            <w:rFonts w:ascii="inherit" w:hAnsi="inherit"/>
          </w:rPr>
          <w:t>.</w:t>
        </w:r>
      </w:ins>
    </w:p>
    <w:p w:rsidR="009F5AAA" w:rsidRDefault="009F5AAA" w:rsidP="009F5AAA">
      <w:pPr>
        <w:pStyle w:val="NormalWeb"/>
        <w:spacing w:before="0" w:beforeAutospacing="0" w:after="0" w:afterAutospacing="0"/>
        <w:textAlignment w:val="baseline"/>
        <w:rPr>
          <w:ins w:id="1588" w:author="Unknown"/>
          <w:rFonts w:ascii="inherit" w:hAnsi="inherit"/>
        </w:rPr>
      </w:pPr>
      <w:ins w:id="1589" w:author="Unknown">
        <w:r>
          <w:rPr>
            <w:rStyle w:val="Strong"/>
            <w:rFonts w:ascii="inherit" w:hAnsi="inherit"/>
            <w:color w:val="000000"/>
            <w:bdr w:val="none" w:sz="0" w:space="0" w:color="auto" w:frame="1"/>
          </w:rPr>
          <w:t>77) What are the important beans lifecycle methods?</w:t>
        </w:r>
      </w:ins>
    </w:p>
    <w:p w:rsidR="009F5AAA" w:rsidRDefault="009F5AAA" w:rsidP="009F5AAA">
      <w:pPr>
        <w:pStyle w:val="NormalWeb"/>
        <w:spacing w:before="204" w:beforeAutospacing="0" w:after="204" w:afterAutospacing="0"/>
        <w:textAlignment w:val="baseline"/>
        <w:rPr>
          <w:ins w:id="1590" w:author="Unknown"/>
          <w:rFonts w:ascii="inherit" w:hAnsi="inherit"/>
        </w:rPr>
      </w:pPr>
      <w:ins w:id="1591" w:author="Unknown">
        <w:r>
          <w:rPr>
            <w:rFonts w:ascii="inherit" w:hAnsi="inherit"/>
          </w:rPr>
          <w:t>All in all, two bean lifecycle methods are there. The first method is the setup method which is called during the loading of the bean into the container. The second is when the bean is unloaded from the container, and this method is called the teardown.</w:t>
        </w:r>
      </w:ins>
    </w:p>
    <w:p w:rsidR="009F5AAA" w:rsidRDefault="009F5AAA" w:rsidP="009F5AAA">
      <w:pPr>
        <w:pStyle w:val="NormalWeb"/>
        <w:spacing w:before="0" w:beforeAutospacing="0" w:after="0" w:afterAutospacing="0"/>
        <w:textAlignment w:val="baseline"/>
        <w:rPr>
          <w:ins w:id="1592" w:author="Unknown"/>
          <w:rFonts w:ascii="inherit" w:hAnsi="inherit"/>
        </w:rPr>
      </w:pPr>
      <w:ins w:id="1593" w:author="Unknown">
        <w:r>
          <w:rPr>
            <w:rStyle w:val="Strong"/>
            <w:rFonts w:ascii="inherit" w:hAnsi="inherit"/>
            <w:color w:val="000000"/>
            <w:bdr w:val="none" w:sz="0" w:space="0" w:color="auto" w:frame="1"/>
          </w:rPr>
          <w:t>78) How can the default lifecycle methods of beans be nullified?</w:t>
        </w:r>
      </w:ins>
    </w:p>
    <w:p w:rsidR="009F5AAA" w:rsidRDefault="009F5AAA" w:rsidP="009F5AAA">
      <w:pPr>
        <w:pStyle w:val="NormalWeb"/>
        <w:spacing w:before="204" w:beforeAutospacing="0" w:after="204" w:afterAutospacing="0"/>
        <w:textAlignment w:val="baseline"/>
        <w:rPr>
          <w:ins w:id="1594" w:author="Unknown"/>
          <w:rFonts w:ascii="inherit" w:hAnsi="inherit"/>
        </w:rPr>
      </w:pPr>
      <w:ins w:id="1595" w:author="Unknown">
        <w:r>
          <w:rPr>
            <w:rFonts w:ascii="inherit" w:hAnsi="inherit"/>
          </w:rPr>
          <w:t>The tag, bean, has two useful attributes which can be used to define special initialization and destruction methods.</w:t>
        </w:r>
      </w:ins>
    </w:p>
    <w:p w:rsidR="009F5AAA" w:rsidRDefault="009F5AAA" w:rsidP="009F5AAA">
      <w:pPr>
        <w:pStyle w:val="NormalWeb"/>
        <w:spacing w:before="204" w:beforeAutospacing="0" w:after="204" w:afterAutospacing="0"/>
        <w:textAlignment w:val="baseline"/>
        <w:rPr>
          <w:ins w:id="1596" w:author="Unknown"/>
          <w:rFonts w:ascii="inherit" w:hAnsi="inherit"/>
        </w:rPr>
      </w:pPr>
      <w:ins w:id="1597" w:author="Unknown">
        <w:r>
          <w:rPr>
            <w:rFonts w:ascii="inherit" w:hAnsi="inherit"/>
          </w:rPr>
          <w:t>For Example, two new methods forSetup and forTeardown can be added to the Foo class in the following way:</w:t>
        </w:r>
      </w:ins>
    </w:p>
    <w:p w:rsidR="009F5AAA" w:rsidRDefault="00A143DB" w:rsidP="009F5AAA">
      <w:pPr>
        <w:textAlignment w:val="baseline"/>
        <w:rPr>
          <w:ins w:id="1598" w:author="Unknown"/>
          <w:rFonts w:ascii="Courier New" w:hAnsi="Courier New" w:cs="Courier New"/>
        </w:rPr>
      </w:pPr>
      <w:ins w:id="1599" w:author="Unknown">
        <w:r>
          <w:rPr>
            <w:rFonts w:ascii="Courier New" w:hAnsi="Courier New" w:cs="Courier New"/>
          </w:rPr>
          <w:object w:dxaOrig="225" w:dyaOrig="225">
            <v:shape id="_x0000_i1132" type="#_x0000_t75" style="width:136.55pt;height:69.95pt" o:ole="">
              <v:imagedata r:id="rId158" o:title=""/>
            </v:shape>
            <w:control r:id="rId161" w:name="DefaultOcxName21" w:shapeid="_x0000_i1132"/>
          </w:object>
        </w:r>
      </w:ins>
    </w:p>
    <w:tbl>
      <w:tblPr>
        <w:tblW w:w="0" w:type="auto"/>
        <w:tblCellSpacing w:w="15" w:type="dxa"/>
        <w:tblCellMar>
          <w:top w:w="15" w:type="dxa"/>
          <w:left w:w="15" w:type="dxa"/>
          <w:bottom w:w="15" w:type="dxa"/>
          <w:right w:w="15" w:type="dxa"/>
        </w:tblCellMar>
        <w:tblLook w:val="04A0"/>
      </w:tblPr>
      <w:tblGrid>
        <w:gridCol w:w="165"/>
        <w:gridCol w:w="9285"/>
      </w:tblGrid>
      <w:tr w:rsidR="009F5AAA" w:rsidTr="009F5AAA">
        <w:trPr>
          <w:tblCellSpacing w:w="15" w:type="dxa"/>
        </w:trPr>
        <w:tc>
          <w:tcPr>
            <w:tcW w:w="0" w:type="auto"/>
            <w:tcBorders>
              <w:top w:val="nil"/>
              <w:left w:val="nil"/>
              <w:bottom w:val="nil"/>
              <w:right w:val="nil"/>
            </w:tcBorders>
            <w:shd w:val="clear" w:color="auto" w:fill="F8F8F8"/>
            <w:vAlign w:val="center"/>
            <w:hideMark/>
          </w:tcPr>
          <w:p w:rsidR="009F5AAA" w:rsidRDefault="009F5AAA">
            <w:pPr>
              <w:jc w:val="center"/>
              <w:textAlignment w:val="baseline"/>
              <w:rPr>
                <w:rFonts w:ascii="inherit" w:hAnsi="inherit"/>
                <w:sz w:val="18"/>
                <w:szCs w:val="18"/>
              </w:rPr>
            </w:pPr>
            <w:r>
              <w:rPr>
                <w:rFonts w:ascii="inherit" w:hAnsi="inherit"/>
                <w:sz w:val="18"/>
                <w:szCs w:val="18"/>
              </w:rPr>
              <w:t>1</w:t>
            </w:r>
          </w:p>
          <w:p w:rsidR="009F5AAA" w:rsidRDefault="009F5AAA">
            <w:pPr>
              <w:jc w:val="center"/>
              <w:textAlignment w:val="baseline"/>
              <w:rPr>
                <w:rFonts w:ascii="inherit" w:hAnsi="inherit"/>
                <w:sz w:val="18"/>
                <w:szCs w:val="18"/>
              </w:rPr>
            </w:pPr>
            <w:r>
              <w:rPr>
                <w:rFonts w:ascii="inherit" w:hAnsi="inherit"/>
                <w:sz w:val="18"/>
                <w:szCs w:val="18"/>
              </w:rPr>
              <w:t>2</w:t>
            </w:r>
          </w:p>
          <w:p w:rsidR="009F5AAA" w:rsidRDefault="009F5AAA">
            <w:pPr>
              <w:jc w:val="center"/>
              <w:textAlignment w:val="baseline"/>
              <w:rPr>
                <w:rFonts w:ascii="inherit" w:hAnsi="inherit"/>
                <w:sz w:val="18"/>
                <w:szCs w:val="18"/>
              </w:rPr>
            </w:pPr>
            <w:r>
              <w:rPr>
                <w:rFonts w:ascii="inherit" w:hAnsi="inherit"/>
                <w:sz w:val="18"/>
                <w:szCs w:val="18"/>
              </w:rPr>
              <w:t>3</w:t>
            </w:r>
          </w:p>
          <w:p w:rsidR="009F5AAA" w:rsidRDefault="009F5AAA">
            <w:pPr>
              <w:jc w:val="center"/>
              <w:textAlignment w:val="baseline"/>
              <w:rPr>
                <w:rFonts w:ascii="inherit" w:hAnsi="inherit"/>
                <w:sz w:val="18"/>
                <w:szCs w:val="18"/>
              </w:rPr>
            </w:pPr>
            <w:r>
              <w:rPr>
                <w:rFonts w:ascii="inherit" w:hAnsi="inherit"/>
                <w:sz w:val="18"/>
                <w:szCs w:val="18"/>
              </w:rPr>
              <w:t>4</w:t>
            </w:r>
          </w:p>
          <w:p w:rsidR="009F5AAA" w:rsidRDefault="009F5AAA">
            <w:pPr>
              <w:jc w:val="center"/>
              <w:textAlignment w:val="baseline"/>
              <w:rPr>
                <w:rFonts w:ascii="inherit" w:hAnsi="inherit"/>
                <w:sz w:val="18"/>
                <w:szCs w:val="18"/>
              </w:rPr>
            </w:pPr>
            <w:r>
              <w:rPr>
                <w:rFonts w:ascii="inherit" w:hAnsi="inherit"/>
                <w:sz w:val="18"/>
                <w:szCs w:val="18"/>
              </w:rPr>
              <w:t>5</w:t>
            </w:r>
          </w:p>
        </w:tc>
        <w:tc>
          <w:tcPr>
            <w:tcW w:w="11045" w:type="dxa"/>
            <w:tcBorders>
              <w:top w:val="nil"/>
              <w:left w:val="nil"/>
              <w:bottom w:val="nil"/>
              <w:right w:val="nil"/>
            </w:tcBorders>
            <w:shd w:val="clear" w:color="auto" w:fill="F8F8F8"/>
            <w:vAlign w:val="center"/>
            <w:hideMark/>
          </w:tcPr>
          <w:p w:rsidR="009F5AAA" w:rsidRDefault="009F5AAA">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&lt;beans&gt;</w:t>
            </w:r>
          </w:p>
          <w:p w:rsidR="009F5AAA" w:rsidRDefault="009F5AAA">
            <w:pPr>
              <w:textAlignment w:val="baseline"/>
              <w:rPr>
                <w:rFonts w:ascii="inherit" w:hAnsi="inherit"/>
                <w:color w:val="000000"/>
                <w:sz w:val="18"/>
                <w:szCs w:val="18"/>
              </w:rPr>
            </w:pPr>
            <w:r>
              <w:rPr>
                <w:rFonts w:ascii="inherit" w:hAnsi="inherit"/>
                <w:color w:val="000000"/>
                <w:sz w:val="18"/>
                <w:szCs w:val="18"/>
              </w:rPr>
              <w:t> </w:t>
            </w:r>
          </w:p>
          <w:p w:rsidR="009F5AAA" w:rsidRDefault="009F5AAA">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 xml:space="preserve">&lt;bean </w:t>
            </w:r>
            <w:r>
              <w:rPr>
                <w:rStyle w:val="crayon-e"/>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"bar"</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init</w:t>
            </w:r>
            <w:r>
              <w:rPr>
                <w:rStyle w:val="crayon-o"/>
                <w:rFonts w:ascii="inherit" w:hAnsi="inherit"/>
                <w:color w:val="000000"/>
                <w:sz w:val="18"/>
                <w:szCs w:val="18"/>
                <w:bdr w:val="none" w:sz="0" w:space="0" w:color="auto" w:frame="1"/>
              </w:rPr>
              <w:t>-</w:t>
            </w:r>
            <w:r>
              <w:rPr>
                <w:rFonts w:ascii="inherit" w:hAnsi="inherit"/>
                <w:color w:val="000000"/>
                <w:sz w:val="18"/>
                <w:szCs w:val="18"/>
              </w:rPr>
              <w:t>method</w:t>
            </w:r>
            <w:r>
              <w:rPr>
                <w:rStyle w:val="crayon-o"/>
                <w:rFonts w:ascii="inherit" w:hAnsi="inherit"/>
                <w:color w:val="000000"/>
                <w:sz w:val="18"/>
                <w:szCs w:val="18"/>
                <w:bdr w:val="none" w:sz="0" w:space="0" w:color="auto" w:frame="1"/>
              </w:rPr>
              <w:t>=</w:t>
            </w:r>
            <w:r>
              <w:rPr>
                <w:rFonts w:ascii="inherit" w:hAnsi="inherit"/>
                <w:color w:val="000000"/>
                <w:sz w:val="18"/>
                <w:szCs w:val="18"/>
              </w:rPr>
              <w:t>”forSetup”</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destroy</w:t>
            </w:r>
            <w:r>
              <w:rPr>
                <w:rStyle w:val="crayon-o"/>
                <w:rFonts w:ascii="inherit" w:hAnsi="inherit"/>
                <w:color w:val="000000"/>
                <w:sz w:val="18"/>
                <w:szCs w:val="18"/>
                <w:bdr w:val="none" w:sz="0" w:space="0" w:color="auto" w:frame="1"/>
              </w:rPr>
              <w:t>=</w:t>
            </w:r>
            <w:r>
              <w:rPr>
                <w:rFonts w:ascii="inherit" w:hAnsi="inherit"/>
                <w:color w:val="000000"/>
                <w:sz w:val="18"/>
                <w:szCs w:val="18"/>
              </w:rPr>
              <w:t>”forTeardown”</w:t>
            </w:r>
            <w:r>
              <w:rPr>
                <w:rStyle w:val="crayon-r"/>
                <w:rFonts w:ascii="inherit" w:hAnsi="inherit"/>
                <w:color w:val="000000"/>
                <w:sz w:val="18"/>
                <w:szCs w:val="18"/>
                <w:bdr w:val="none" w:sz="0" w:space="0" w:color="auto" w:frame="1"/>
              </w:rPr>
              <w:t>/&gt;</w:t>
            </w:r>
          </w:p>
          <w:p w:rsidR="009F5AAA" w:rsidRDefault="009F5AAA">
            <w:pPr>
              <w:textAlignment w:val="baseline"/>
              <w:rPr>
                <w:rFonts w:ascii="inherit" w:hAnsi="inherit"/>
                <w:color w:val="000000"/>
                <w:sz w:val="18"/>
                <w:szCs w:val="18"/>
              </w:rPr>
            </w:pPr>
            <w:r>
              <w:rPr>
                <w:rFonts w:ascii="inherit" w:hAnsi="inherit"/>
                <w:color w:val="000000"/>
                <w:sz w:val="18"/>
                <w:szCs w:val="18"/>
              </w:rPr>
              <w:t> </w:t>
            </w:r>
          </w:p>
          <w:p w:rsidR="009F5AAA" w:rsidRDefault="009F5AAA">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&lt;/beans&gt;</w:t>
            </w:r>
          </w:p>
        </w:tc>
      </w:tr>
    </w:tbl>
    <w:p w:rsidR="009F5AAA" w:rsidRDefault="009F5AAA" w:rsidP="009F5AAA">
      <w:pPr>
        <w:pStyle w:val="NormalWeb"/>
        <w:spacing w:before="0" w:beforeAutospacing="0" w:after="0" w:afterAutospacing="0"/>
        <w:textAlignment w:val="baseline"/>
        <w:rPr>
          <w:ins w:id="1600" w:author="Unknown"/>
          <w:rFonts w:ascii="inherit" w:hAnsi="inherit"/>
        </w:rPr>
      </w:pPr>
      <w:ins w:id="1601" w:author="Unknown">
        <w:r>
          <w:rPr>
            <w:rStyle w:val="Strong"/>
            <w:rFonts w:ascii="inherit" w:hAnsi="inherit"/>
            <w:color w:val="000000"/>
            <w:bdr w:val="none" w:sz="0" w:space="0" w:color="auto" w:frame="1"/>
          </w:rPr>
          <w:t>79) What is a Target?</w:t>
        </w:r>
      </w:ins>
    </w:p>
    <w:p w:rsidR="009F5AAA" w:rsidRDefault="009F5AAA" w:rsidP="009F5AAA">
      <w:pPr>
        <w:pStyle w:val="NormalWeb"/>
        <w:spacing w:before="204" w:beforeAutospacing="0" w:after="204" w:afterAutospacing="0"/>
        <w:textAlignment w:val="baseline"/>
        <w:rPr>
          <w:ins w:id="1602" w:author="Unknown"/>
          <w:rFonts w:ascii="inherit" w:hAnsi="inherit"/>
        </w:rPr>
      </w:pPr>
      <w:ins w:id="1603" w:author="Unknown">
        <w:r>
          <w:rPr>
            <w:rFonts w:ascii="inherit" w:hAnsi="inherit"/>
          </w:rPr>
          <w:t>A target is the class that is advised. This class can either be a class to which we want to add a special behavior to or a third party class. The target class is free to center on its major concern using the AOP concepts, regardless of any advice that is being applied.</w:t>
        </w:r>
      </w:ins>
    </w:p>
    <w:p w:rsidR="009F5AAA" w:rsidRDefault="009F5AAA" w:rsidP="009F5AAA">
      <w:pPr>
        <w:pStyle w:val="NormalWeb"/>
        <w:spacing w:before="0" w:beforeAutospacing="0" w:after="0" w:afterAutospacing="0"/>
        <w:textAlignment w:val="baseline"/>
        <w:rPr>
          <w:ins w:id="1604" w:author="Unknown"/>
          <w:rFonts w:ascii="inherit" w:hAnsi="inherit"/>
        </w:rPr>
      </w:pPr>
      <w:ins w:id="1605" w:author="Unknown">
        <w:r>
          <w:rPr>
            <w:rStyle w:val="Strong"/>
            <w:rFonts w:ascii="inherit" w:hAnsi="inherit"/>
            <w:color w:val="000000"/>
            <w:bdr w:val="none" w:sz="0" w:space="0" w:color="auto" w:frame="1"/>
          </w:rPr>
          <w:t>80) Explain the term Proxy?</w:t>
        </w:r>
      </w:ins>
    </w:p>
    <w:p w:rsidR="009F5AAA" w:rsidRDefault="009F5AAA" w:rsidP="009F5AAA">
      <w:pPr>
        <w:pStyle w:val="NormalWeb"/>
        <w:spacing w:before="204" w:beforeAutospacing="0" w:after="204" w:afterAutospacing="0"/>
        <w:textAlignment w:val="baseline"/>
        <w:rPr>
          <w:ins w:id="1606" w:author="Unknown"/>
          <w:rFonts w:ascii="inherit" w:hAnsi="inherit"/>
        </w:rPr>
      </w:pPr>
      <w:ins w:id="1607" w:author="Unknown">
        <w:r>
          <w:rPr>
            <w:rFonts w:ascii="inherit" w:hAnsi="inherit"/>
          </w:rPr>
          <w:t>The term proxy refers to an object which is produced the application of an advice to the target object.</w:t>
        </w:r>
      </w:ins>
    </w:p>
    <w:p w:rsidR="009F5AAA" w:rsidRDefault="009F5AAA" w:rsidP="009F5AAA">
      <w:pPr>
        <w:pStyle w:val="NormalWeb"/>
        <w:spacing w:before="0" w:beforeAutospacing="0" w:after="0" w:afterAutospacing="0"/>
        <w:textAlignment w:val="baseline"/>
        <w:rPr>
          <w:ins w:id="1608" w:author="Unknown"/>
          <w:rFonts w:ascii="inherit" w:hAnsi="inherit"/>
        </w:rPr>
      </w:pPr>
      <w:ins w:id="1609" w:author="Unknown">
        <w:r>
          <w:rPr>
            <w:rStyle w:val="Strong"/>
            <w:rFonts w:ascii="inherit" w:hAnsi="inherit"/>
            <w:color w:val="000000"/>
            <w:bdr w:val="none" w:sz="0" w:space="0" w:color="auto" w:frame="1"/>
          </w:rPr>
          <w:lastRenderedPageBreak/>
          <w:t>81) What is cross cutting concern and concern in spring AOP?</w:t>
        </w:r>
      </w:ins>
    </w:p>
    <w:p w:rsidR="009F5AAA" w:rsidRDefault="009F5AAA" w:rsidP="009F5AAA">
      <w:pPr>
        <w:pStyle w:val="NormalWeb"/>
        <w:spacing w:before="204" w:beforeAutospacing="0" w:after="204" w:afterAutospacing="0"/>
        <w:textAlignment w:val="baseline"/>
        <w:rPr>
          <w:ins w:id="1610" w:author="Unknown"/>
          <w:rFonts w:ascii="inherit" w:hAnsi="inherit"/>
        </w:rPr>
      </w:pPr>
      <w:ins w:id="1611" w:author="Unknown">
        <w:r>
          <w:rPr>
            <w:rFonts w:ascii="inherit" w:hAnsi="inherit"/>
          </w:rPr>
          <w:t>Cross cutting concern:  It is a concern which is applicable throughout the application and it affects the       entire application. E.g Security, logging and data transfer are the concerns which are needed in almost every module of an application.</w:t>
        </w:r>
      </w:ins>
    </w:p>
    <w:p w:rsidR="009F5AAA" w:rsidRDefault="009F5AAA" w:rsidP="009F5AAA">
      <w:pPr>
        <w:pStyle w:val="NormalWeb"/>
        <w:spacing w:before="204" w:beforeAutospacing="0" w:after="204" w:afterAutospacing="0"/>
        <w:textAlignment w:val="baseline"/>
        <w:rPr>
          <w:ins w:id="1612" w:author="Unknown"/>
          <w:rFonts w:ascii="inherit" w:hAnsi="inherit"/>
        </w:rPr>
      </w:pPr>
      <w:ins w:id="1613" w:author="Unknown">
        <w:r>
          <w:rPr>
            <w:rFonts w:ascii="inherit" w:hAnsi="inherit"/>
          </w:rPr>
          <w:t xml:space="preserve">Concern: Concern is a behavior that we want to have in a module of an application. Issues in which we are interested </w:t>
        </w:r>
        <w:proofErr w:type="gramStart"/>
        <w:r>
          <w:rPr>
            <w:rFonts w:ascii="inherit" w:hAnsi="inherit"/>
          </w:rPr>
          <w:t>defines</w:t>
        </w:r>
        <w:proofErr w:type="gramEnd"/>
        <w:r>
          <w:rPr>
            <w:rFonts w:ascii="inherit" w:hAnsi="inherit"/>
          </w:rPr>
          <w:t xml:space="preserve"> our concern.</w:t>
        </w:r>
      </w:ins>
    </w:p>
    <w:p w:rsidR="009F5AAA" w:rsidRDefault="009F5AAA" w:rsidP="009F5AAA">
      <w:pPr>
        <w:rPr>
          <w:ins w:id="1614" w:author="Unknown"/>
          <w:rFonts w:ascii="Times New Roman" w:hAnsi="Times New Roman"/>
        </w:rPr>
      </w:pPr>
      <w:ins w:id="1615" w:author="Unknown">
        <w:r>
          <w:br w:type="textWrapping" w:clear="all"/>
        </w:r>
      </w:ins>
    </w:p>
    <w:p w:rsidR="009F5AAA" w:rsidRDefault="00A143DB" w:rsidP="009F5AAA">
      <w:pPr>
        <w:textAlignment w:val="baseline"/>
        <w:rPr>
          <w:ins w:id="1616" w:author="Unknown"/>
          <w:rFonts w:ascii="inherit" w:hAnsi="inherit"/>
        </w:rPr>
      </w:pPr>
      <w:ins w:id="1617" w:author="Unknown">
        <w:r>
          <w:rPr>
            <w:rFonts w:ascii="inherit" w:hAnsi="inherit"/>
          </w:rPr>
          <w:fldChar w:fldCharType="begin"/>
        </w:r>
        <w:r w:rsidR="009F5AAA">
          <w:rPr>
            <w:rFonts w:ascii="inherit" w:hAnsi="inherit"/>
          </w:rPr>
          <w:instrText xml:space="preserve"> HYPERLINK "http://career.guru99.com/top-50-spring-questions-and-answers/?format=pdf" \o "Download PDF" \t "_blank" </w:instrText>
        </w:r>
        <w:r>
          <w:rPr>
            <w:rFonts w:ascii="inherit" w:hAnsi="inherit"/>
          </w:rPr>
          <w:fldChar w:fldCharType="separate"/>
        </w:r>
      </w:ins>
      <w:r w:rsidR="009F5AAA">
        <w:rPr>
          <w:rFonts w:ascii="inherit" w:hAnsi="inherit"/>
          <w:noProof/>
          <w:color w:val="F05A1A"/>
          <w:bdr w:val="none" w:sz="0" w:space="0" w:color="auto" w:frame="1"/>
        </w:rPr>
        <w:drawing>
          <wp:inline distT="0" distB="0" distL="0" distR="0">
            <wp:extent cx="207010" cy="207010"/>
            <wp:effectExtent l="19050" t="0" r="2540" b="0"/>
            <wp:docPr id="98" name="Picture 98" descr="Download PDF">
              <a:hlinkClick xmlns:a="http://schemas.openxmlformats.org/drawingml/2006/main" r:id="rId162" tgtFrame="&quot;_blank&quot;" tooltip="&quot;Download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ownload PDF">
                      <a:hlinkClick r:id="rId162" tgtFrame="&quot;_blank&quot;" tooltip="&quot;Download PDF&quot;"/>
                    </pic:cNvPr>
                    <pic:cNvPicPr>
                      <a:picLocks noChangeAspect="1" noChangeArrowheads="1"/>
                    </pic:cNvPicPr>
                  </pic:nvPicPr>
                  <pic:blipFill>
                    <a:blip r:embed="rId163"/>
                    <a:srcRect/>
                    <a:stretch>
                      <a:fillRect/>
                    </a:stretch>
                  </pic:blipFill>
                  <pic:spPr bwMode="auto">
                    <a:xfrm>
                      <a:off x="0" y="0"/>
                      <a:ext cx="207010" cy="207010"/>
                    </a:xfrm>
                    <a:prstGeom prst="rect">
                      <a:avLst/>
                    </a:prstGeom>
                    <a:noFill/>
                    <a:ln w="9525">
                      <a:noFill/>
                      <a:miter lim="800000"/>
                      <a:headEnd/>
                      <a:tailEnd/>
                    </a:ln>
                  </pic:spPr>
                </pic:pic>
              </a:graphicData>
            </a:graphic>
          </wp:inline>
        </w:drawing>
      </w:r>
      <w:ins w:id="1618" w:author="Unknown">
        <w:r w:rsidR="009F5AAA">
          <w:rPr>
            <w:rStyle w:val="apple-converted-space"/>
            <w:rFonts w:ascii="inherit" w:hAnsi="inherit"/>
            <w:color w:val="F05A1A"/>
            <w:u w:val="single"/>
            <w:bdr w:val="none" w:sz="0" w:space="0" w:color="auto" w:frame="1"/>
          </w:rPr>
          <w:t> </w:t>
        </w:r>
        <w:r w:rsidR="009F5AAA">
          <w:rPr>
            <w:rStyle w:val="Hyperlink"/>
            <w:rFonts w:ascii="inherit" w:hAnsi="inherit"/>
            <w:color w:val="F05A1A"/>
            <w:bdr w:val="none" w:sz="0" w:space="0" w:color="auto" w:frame="1"/>
          </w:rPr>
          <w:t>Download PDF</w:t>
        </w:r>
        <w:r>
          <w:rPr>
            <w:rFonts w:ascii="inherit" w:hAnsi="inherit"/>
          </w:rPr>
          <w:fldChar w:fldCharType="end"/>
        </w:r>
      </w:ins>
    </w:p>
    <w:p w:rsidR="009F5AAA" w:rsidRDefault="009F5AAA" w:rsidP="009F5AAA">
      <w:pPr>
        <w:pStyle w:val="Heading3"/>
        <w:spacing w:before="0" w:beforeAutospacing="0" w:after="0" w:afterAutospacing="0" w:line="264" w:lineRule="atLeast"/>
        <w:textAlignment w:val="baseline"/>
        <w:rPr>
          <w:ins w:id="1619" w:author="Unknown"/>
          <w:rFonts w:ascii="Helvetica" w:hAnsi="Helvetica" w:cs="Helvetica"/>
          <w:color w:val="222222"/>
          <w:sz w:val="25"/>
          <w:szCs w:val="25"/>
        </w:rPr>
      </w:pPr>
      <w:ins w:id="1620" w:author="Unknown">
        <w:r>
          <w:rPr>
            <w:rFonts w:ascii="Helvetica" w:hAnsi="Helvetica" w:cs="Helvetica"/>
            <w:color w:val="222222"/>
            <w:sz w:val="25"/>
            <w:szCs w:val="25"/>
          </w:rPr>
          <w:t>You Might Like:</w:t>
        </w:r>
      </w:ins>
    </w:p>
    <w:p w:rsidR="009F5AAA" w:rsidRDefault="00A143DB" w:rsidP="009F5AAA">
      <w:pPr>
        <w:jc w:val="both"/>
        <w:rPr>
          <w:rFonts w:ascii="inherit" w:hAnsi="inherit"/>
        </w:rPr>
      </w:pPr>
      <w:ins w:id="1621" w:author="Unknown">
        <w:r>
          <w:rPr>
            <w:rFonts w:ascii="inherit" w:hAnsi="inherit"/>
          </w:rPr>
          <w:fldChar w:fldCharType="begin"/>
        </w:r>
        <w:r w:rsidR="009F5AAA">
          <w:rPr>
            <w:rFonts w:ascii="inherit" w:hAnsi="inherit"/>
          </w:rPr>
          <w:instrText xml:space="preserve"> HYPERLINK "http://career.guru99.com/top-50-ejb-enterprise-javabeans-interview-questions/" \o "Top 50 EJB Interview Questions" </w:instrText>
        </w:r>
        <w:r>
          <w:rPr>
            <w:rFonts w:ascii="inherit" w:hAnsi="inherit"/>
          </w:rPr>
          <w:fldChar w:fldCharType="separate"/>
        </w:r>
      </w:ins>
      <w:r w:rsidR="009F5AAA">
        <w:rPr>
          <w:rFonts w:ascii="inherit" w:hAnsi="inherit"/>
          <w:b/>
          <w:bCs/>
          <w:noProof/>
          <w:color w:val="F05A1A"/>
        </w:rPr>
        <w:drawing>
          <wp:inline distT="0" distB="0" distL="0" distR="0">
            <wp:extent cx="1147445" cy="905510"/>
            <wp:effectExtent l="19050" t="0" r="0" b="0"/>
            <wp:docPr id="99" name="Picture 99" descr="Enterprise_JavaBeans_in_LePUS3">
              <a:hlinkClick xmlns:a="http://schemas.openxmlformats.org/drawingml/2006/main" r:id="rId164" tooltip="&quot;Top 50 EJB Interview Ques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nterprise_JavaBeans_in_LePUS3">
                      <a:hlinkClick r:id="rId164" tooltip="&quot;Top 50 EJB Interview Questions&quot;"/>
                    </pic:cNvPr>
                    <pic:cNvPicPr>
                      <a:picLocks noChangeAspect="1" noChangeArrowheads="1"/>
                    </pic:cNvPicPr>
                  </pic:nvPicPr>
                  <pic:blipFill>
                    <a:blip r:embed="rId165"/>
                    <a:srcRect/>
                    <a:stretch>
                      <a:fillRect/>
                    </a:stretch>
                  </pic:blipFill>
                  <pic:spPr bwMode="auto">
                    <a:xfrm>
                      <a:off x="0" y="0"/>
                      <a:ext cx="1147445" cy="905510"/>
                    </a:xfrm>
                    <a:prstGeom prst="rect">
                      <a:avLst/>
                    </a:prstGeom>
                    <a:noFill/>
                    <a:ln w="9525">
                      <a:noFill/>
                      <a:miter lim="800000"/>
                      <a:headEnd/>
                      <a:tailEnd/>
                    </a:ln>
                  </pic:spPr>
                </pic:pic>
              </a:graphicData>
            </a:graphic>
          </wp:inline>
        </w:drawing>
      </w:r>
      <w:ins w:id="1622" w:author="Unknown">
        <w:r w:rsidR="009F5AAA">
          <w:rPr>
            <w:rStyle w:val="yarpp-thumbnail-title"/>
            <w:rFonts w:ascii="inherit" w:hAnsi="inherit"/>
            <w:b/>
            <w:bCs/>
            <w:color w:val="F05A1A"/>
            <w:u w:val="single"/>
            <w:bdr w:val="none" w:sz="0" w:space="0" w:color="auto" w:frame="1"/>
          </w:rPr>
          <w:t>Top 50 EJB Interview Questions</w:t>
        </w:r>
        <w:r>
          <w:rPr>
            <w:rFonts w:ascii="inherit" w:hAnsi="inherit"/>
          </w:rPr>
          <w:fldChar w:fldCharType="end"/>
        </w:r>
        <w:r w:rsidR="009F5AAA">
          <w:rPr>
            <w:rStyle w:val="apple-converted-space"/>
            <w:rFonts w:ascii="inherit" w:hAnsi="inherit"/>
          </w:rPr>
          <w:t> </w:t>
        </w:r>
        <w:r>
          <w:rPr>
            <w:rFonts w:ascii="inherit" w:hAnsi="inherit"/>
          </w:rPr>
          <w:fldChar w:fldCharType="begin"/>
        </w:r>
        <w:r w:rsidR="009F5AAA">
          <w:rPr>
            <w:rFonts w:ascii="inherit" w:hAnsi="inherit"/>
          </w:rPr>
          <w:instrText xml:space="preserve"> HYPERLINK "http://career.guru99.com/top-50-j2ee-interview-questions/" \o "Top 50 J2EE interview questions" </w:instrText>
        </w:r>
        <w:r>
          <w:rPr>
            <w:rFonts w:ascii="inherit" w:hAnsi="inherit"/>
          </w:rPr>
          <w:fldChar w:fldCharType="separate"/>
        </w:r>
      </w:ins>
      <w:r w:rsidR="009F5AAA">
        <w:rPr>
          <w:rFonts w:ascii="inherit" w:hAnsi="inherit"/>
          <w:b/>
          <w:bCs/>
          <w:noProof/>
          <w:color w:val="F05A1A"/>
        </w:rPr>
        <w:drawing>
          <wp:inline distT="0" distB="0" distL="0" distR="0">
            <wp:extent cx="1147445" cy="758825"/>
            <wp:effectExtent l="19050" t="0" r="0" b="0"/>
            <wp:docPr id="100" name="Picture 100" descr="j2ee-big">
              <a:hlinkClick xmlns:a="http://schemas.openxmlformats.org/drawingml/2006/main" r:id="rId166" tooltip="&quot;Top 50 J2EE interview ques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j2ee-big">
                      <a:hlinkClick r:id="rId166" tooltip="&quot;Top 50 J2EE interview questions&quot;"/>
                    </pic:cNvPr>
                    <pic:cNvPicPr>
                      <a:picLocks noChangeAspect="1" noChangeArrowheads="1"/>
                    </pic:cNvPicPr>
                  </pic:nvPicPr>
                  <pic:blipFill>
                    <a:blip r:embed="rId167"/>
                    <a:srcRect/>
                    <a:stretch>
                      <a:fillRect/>
                    </a:stretch>
                  </pic:blipFill>
                  <pic:spPr bwMode="auto">
                    <a:xfrm>
                      <a:off x="0" y="0"/>
                      <a:ext cx="1147445" cy="758825"/>
                    </a:xfrm>
                    <a:prstGeom prst="rect">
                      <a:avLst/>
                    </a:prstGeom>
                    <a:noFill/>
                    <a:ln w="9525">
                      <a:noFill/>
                      <a:miter lim="800000"/>
                      <a:headEnd/>
                      <a:tailEnd/>
                    </a:ln>
                  </pic:spPr>
                </pic:pic>
              </a:graphicData>
            </a:graphic>
          </wp:inline>
        </w:drawing>
      </w:r>
      <w:ins w:id="1623" w:author="Unknown">
        <w:r w:rsidR="009F5AAA">
          <w:rPr>
            <w:rStyle w:val="yarpp-thumbnail-title"/>
            <w:rFonts w:ascii="inherit" w:hAnsi="inherit"/>
            <w:b/>
            <w:bCs/>
            <w:color w:val="F05A1A"/>
            <w:u w:val="single"/>
            <w:bdr w:val="none" w:sz="0" w:space="0" w:color="auto" w:frame="1"/>
          </w:rPr>
          <w:t>Top 50 J2EE interview questions</w:t>
        </w:r>
        <w:r>
          <w:rPr>
            <w:rFonts w:ascii="inherit" w:hAnsi="inherit"/>
          </w:rPr>
          <w:fldChar w:fldCharType="end"/>
        </w:r>
        <w:r w:rsidR="009F5AAA">
          <w:rPr>
            <w:rStyle w:val="apple-converted-space"/>
            <w:rFonts w:ascii="inherit" w:hAnsi="inherit"/>
          </w:rPr>
          <w:t> </w:t>
        </w:r>
        <w:r>
          <w:rPr>
            <w:rFonts w:ascii="inherit" w:hAnsi="inherit"/>
          </w:rPr>
          <w:fldChar w:fldCharType="begin"/>
        </w:r>
        <w:r w:rsidR="009F5AAA">
          <w:rPr>
            <w:rFonts w:ascii="inherit" w:hAnsi="inherit"/>
          </w:rPr>
          <w:instrText xml:space="preserve"> HYPERLINK "http://career.guru99.com/top-50-struts-interview-questions/" \o "Top 50 Struts Interview Questions" </w:instrText>
        </w:r>
        <w:r>
          <w:rPr>
            <w:rFonts w:ascii="inherit" w:hAnsi="inherit"/>
          </w:rPr>
          <w:fldChar w:fldCharType="separate"/>
        </w:r>
      </w:ins>
      <w:r w:rsidR="009F5AAA">
        <w:rPr>
          <w:rFonts w:ascii="inherit" w:hAnsi="inherit"/>
          <w:b/>
          <w:bCs/>
          <w:noProof/>
          <w:color w:val="F05A1A"/>
        </w:rPr>
        <w:drawing>
          <wp:inline distT="0" distB="0" distL="0" distR="0">
            <wp:extent cx="1147445" cy="396875"/>
            <wp:effectExtent l="19050" t="0" r="0" b="0"/>
            <wp:docPr id="101" name="Picture 101" descr="Struts Interview Questions">
              <a:hlinkClick xmlns:a="http://schemas.openxmlformats.org/drawingml/2006/main" r:id="rId168" tooltip="&quot;Top 50 Struts Interview Ques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truts Interview Questions">
                      <a:hlinkClick r:id="rId168" tooltip="&quot;Top 50 Struts Interview Questions&quot;"/>
                    </pic:cNvPr>
                    <pic:cNvPicPr>
                      <a:picLocks noChangeAspect="1" noChangeArrowheads="1"/>
                    </pic:cNvPicPr>
                  </pic:nvPicPr>
                  <pic:blipFill>
                    <a:blip r:embed="rId169"/>
                    <a:srcRect/>
                    <a:stretch>
                      <a:fillRect/>
                    </a:stretch>
                  </pic:blipFill>
                  <pic:spPr bwMode="auto">
                    <a:xfrm>
                      <a:off x="0" y="0"/>
                      <a:ext cx="1147445" cy="396875"/>
                    </a:xfrm>
                    <a:prstGeom prst="rect">
                      <a:avLst/>
                    </a:prstGeom>
                    <a:noFill/>
                    <a:ln w="9525">
                      <a:noFill/>
                      <a:miter lim="800000"/>
                      <a:headEnd/>
                      <a:tailEnd/>
                    </a:ln>
                  </pic:spPr>
                </pic:pic>
              </a:graphicData>
            </a:graphic>
          </wp:inline>
        </w:drawing>
      </w:r>
      <w:ins w:id="1624" w:author="Unknown">
        <w:r w:rsidR="009F5AAA">
          <w:rPr>
            <w:rStyle w:val="yarpp-thumbnail-title"/>
            <w:rFonts w:ascii="Helvetica" w:hAnsi="Helvetica" w:cs="Helvetica"/>
            <w:b/>
            <w:bCs/>
            <w:color w:val="F05A1A"/>
            <w:sz w:val="20"/>
            <w:szCs w:val="20"/>
            <w:u w:val="single"/>
            <w:bdr w:val="none" w:sz="0" w:space="0" w:color="auto" w:frame="1"/>
            <w:shd w:val="clear" w:color="auto" w:fill="FFFFFF"/>
          </w:rPr>
          <w:t>Top 50 Struts Interview Questions</w:t>
        </w:r>
        <w:r w:rsidR="009F5AAA">
          <w:rPr>
            <w:rFonts w:ascii="Helvetica" w:hAnsi="Helvetica" w:cs="Helvetica"/>
            <w:b/>
            <w:bCs/>
            <w:color w:val="F05A1A"/>
            <w:sz w:val="20"/>
            <w:szCs w:val="20"/>
            <w:u w:val="single"/>
            <w:bdr w:val="none" w:sz="0" w:space="0" w:color="auto" w:frame="1"/>
            <w:shd w:val="clear" w:color="auto" w:fill="FFFFFF"/>
          </w:rPr>
          <w:br/>
        </w:r>
        <w:r>
          <w:rPr>
            <w:rFonts w:ascii="inherit" w:hAnsi="inherit"/>
          </w:rPr>
          <w:fldChar w:fldCharType="end"/>
        </w:r>
      </w:ins>
    </w:p>
    <w:p w:rsidR="009F5AAA" w:rsidRDefault="009F5AAA" w:rsidP="009F5AAA">
      <w:pPr>
        <w:jc w:val="both"/>
        <w:rPr>
          <w:rFonts w:ascii="inherit" w:hAnsi="inherit"/>
        </w:rPr>
      </w:pPr>
    </w:p>
    <w:p w:rsidR="009F5AAA" w:rsidRDefault="009F5AAA" w:rsidP="009F5AAA">
      <w:pPr>
        <w:jc w:val="both"/>
        <w:rPr>
          <w:rFonts w:ascii="inherit" w:hAnsi="inherit"/>
        </w:rPr>
      </w:pPr>
    </w:p>
    <w:p w:rsidR="009F5AAA" w:rsidRDefault="009F5AAA" w:rsidP="009F5AAA">
      <w:pPr>
        <w:jc w:val="both"/>
        <w:rPr>
          <w:rFonts w:ascii="inherit" w:hAnsi="inherit"/>
        </w:rPr>
      </w:pPr>
    </w:p>
    <w:p w:rsidR="009F5AAA" w:rsidRDefault="009F5AAA" w:rsidP="009F5AAA">
      <w:pPr>
        <w:jc w:val="both"/>
        <w:rPr>
          <w:rFonts w:ascii="inherit" w:hAnsi="inherit"/>
        </w:rPr>
      </w:pPr>
      <w:r>
        <w:rPr>
          <w:rFonts w:ascii="inherit" w:hAnsi="inherit"/>
        </w:rPr>
        <w:t xml:space="preserve">Source: </w:t>
      </w:r>
      <w:hyperlink r:id="rId170" w:history="1">
        <w:r w:rsidRPr="00D37E61">
          <w:rPr>
            <w:rStyle w:val="Hyperlink"/>
            <w:rFonts w:ascii="inherit" w:hAnsi="inherit"/>
          </w:rPr>
          <w:t>http://www.java67.com/2012/08/spring-interview-questions-answers.html</w:t>
        </w:r>
      </w:hyperlink>
    </w:p>
    <w:p w:rsidR="009F5AAA" w:rsidRDefault="009F5AAA" w:rsidP="009F5AAA">
      <w:r>
        <w:rPr>
          <w:rFonts w:ascii="Arial" w:hAnsi="Arial" w:cs="Arial"/>
          <w:b/>
          <w:bCs/>
          <w:color w:val="000000"/>
          <w:sz w:val="19"/>
          <w:szCs w:val="19"/>
        </w:rPr>
        <w:t xml:space="preserve">1) What is spring framework? Why Java programmer should use </w:t>
      </w:r>
      <w:proofErr w:type="gramStart"/>
      <w:r>
        <w:rPr>
          <w:rFonts w:ascii="Arial" w:hAnsi="Arial" w:cs="Arial"/>
          <w:b/>
          <w:bCs/>
          <w:color w:val="000000"/>
          <w:sz w:val="19"/>
          <w:szCs w:val="19"/>
        </w:rPr>
        <w:t>Spring</w:t>
      </w:r>
      <w:proofErr w:type="gramEnd"/>
      <w:r>
        <w:rPr>
          <w:rFonts w:ascii="Arial" w:hAnsi="Arial" w:cs="Arial"/>
          <w:b/>
          <w:bCs/>
          <w:color w:val="000000"/>
          <w:sz w:val="19"/>
          <w:szCs w:val="19"/>
        </w:rPr>
        <w:t xml:space="preserve"> framework</w:t>
      </w:r>
      <w:r>
        <w:rPr>
          <w:rFonts w:ascii="Arial" w:hAnsi="Arial" w:cs="Arial"/>
          <w:color w:val="000000"/>
          <w:sz w:val="19"/>
          <w:szCs w:val="19"/>
        </w:rPr>
        <w:br/>
      </w:r>
      <w:r>
        <w:rPr>
          <w:rFonts w:ascii="Arial" w:hAnsi="Arial" w:cs="Arial"/>
          <w:color w:val="000000"/>
          <w:sz w:val="19"/>
          <w:szCs w:val="19"/>
          <w:shd w:val="clear" w:color="auto" w:fill="FFFFFF"/>
        </w:rPr>
        <w:t>Very common Spring interview question, Spring is a framework which helps Java programmer in development. Spring provides dependency Injection and IOC container, Spring MVC flow and several useful API for Java programmer.</w:t>
      </w:r>
      <w:r>
        <w:rPr>
          <w:rFonts w:ascii="Arial" w:hAnsi="Arial" w:cs="Arial"/>
          <w:color w:val="000000"/>
          <w:sz w:val="19"/>
          <w:szCs w:val="19"/>
        </w:rPr>
        <w:br/>
      </w:r>
    </w:p>
    <w:p w:rsidR="009F5AAA" w:rsidRDefault="009F5AAA" w:rsidP="009F5AAA">
      <w:pPr>
        <w:rPr>
          <w:ins w:id="1625" w:author="Unknown"/>
        </w:rPr>
      </w:pPr>
      <w:ins w:id="1626" w:author="Unknown">
        <w:r>
          <w:rPr>
            <w:rFonts w:ascii="Arial" w:hAnsi="Arial" w:cs="Arial"/>
            <w:color w:val="000000"/>
            <w:sz w:val="19"/>
            <w:szCs w:val="19"/>
          </w:rPr>
          <w:br/>
        </w:r>
        <w:r>
          <w:rPr>
            <w:rFonts w:ascii="Arial" w:hAnsi="Arial" w:cs="Arial"/>
            <w:b/>
            <w:bCs/>
            <w:color w:val="000000"/>
            <w:sz w:val="19"/>
            <w:szCs w:val="19"/>
          </w:rPr>
          <w:br/>
          <w:t xml:space="preserve">2) What is default scope of bean in Spring </w:t>
        </w:r>
        <w:proofErr w:type="gramStart"/>
        <w:r>
          <w:rPr>
            <w:rFonts w:ascii="Arial" w:hAnsi="Arial" w:cs="Arial"/>
            <w:b/>
            <w:bCs/>
            <w:color w:val="000000"/>
            <w:sz w:val="19"/>
            <w:szCs w:val="19"/>
          </w:rPr>
          <w:t>framework ?</w:t>
        </w:r>
        <w:proofErr w:type="gramEnd"/>
        <w:r>
          <w:rPr>
            <w:rFonts w:ascii="Arial" w:hAnsi="Arial" w:cs="Arial"/>
            <w:color w:val="000000"/>
            <w:sz w:val="19"/>
            <w:szCs w:val="19"/>
          </w:rPr>
          <w:br/>
        </w:r>
        <w:r>
          <w:rPr>
            <w:rFonts w:ascii="Arial" w:hAnsi="Arial" w:cs="Arial"/>
            <w:color w:val="000000"/>
            <w:sz w:val="19"/>
            <w:szCs w:val="19"/>
            <w:shd w:val="clear" w:color="auto" w:fill="FFFFFF"/>
          </w:rPr>
          <w:t>The default scope of a Spring bean is</w:t>
        </w:r>
        <w:r>
          <w:rPr>
            <w:rStyle w:val="apple-converted-space"/>
            <w:rFonts w:ascii="Arial" w:hAnsi="Arial" w:cs="Arial"/>
            <w:color w:val="000000"/>
            <w:sz w:val="19"/>
            <w:szCs w:val="19"/>
            <w:shd w:val="clear" w:color="auto" w:fill="FFFFFF"/>
          </w:rPr>
          <w:t> </w:t>
        </w:r>
        <w:r w:rsidR="00A143DB">
          <w:fldChar w:fldCharType="begin"/>
        </w:r>
        <w:r>
          <w:instrText xml:space="preserve"> HYPERLINK "http://javarevisited.blogspot.sg/2011/03/10-interview-questions-on-singleton.html" </w:instrText>
        </w:r>
        <w:r w:rsidR="00A143DB">
          <w:fldChar w:fldCharType="separate"/>
        </w:r>
        <w:r>
          <w:rPr>
            <w:rStyle w:val="Hyperlink"/>
            <w:rFonts w:ascii="Arial" w:hAnsi="Arial" w:cs="Arial"/>
            <w:color w:val="888888"/>
            <w:sz w:val="19"/>
            <w:szCs w:val="19"/>
          </w:rPr>
          <w:t>Singleton</w:t>
        </w:r>
        <w:r w:rsidR="00A143DB">
          <w:fldChar w:fldCharType="end"/>
        </w:r>
        <w:r>
          <w:rPr>
            <w:rFonts w:ascii="Arial" w:hAnsi="Arial" w:cs="Arial"/>
            <w:color w:val="000000"/>
            <w:sz w:val="19"/>
            <w:szCs w:val="19"/>
            <w:shd w:val="clear" w:color="auto" w:fill="FFFFFF"/>
          </w:rPr>
          <w:t xml:space="preserve"> scope, you can read this article which explains about all possible scope of a spring </w:t>
        </w:r>
        <w:proofErr w:type="gramStart"/>
        <w:r>
          <w:rPr>
            <w:rFonts w:ascii="Arial" w:hAnsi="Arial" w:cs="Arial"/>
            <w:color w:val="000000"/>
            <w:sz w:val="19"/>
            <w:szCs w:val="19"/>
            <w:shd w:val="clear" w:color="auto" w:fill="FFFFFF"/>
          </w:rPr>
          <w:t>bean :</w:t>
        </w:r>
        <w:proofErr w:type="gramEnd"/>
        <w:r>
          <w:rPr>
            <w:rStyle w:val="apple-converted-space"/>
            <w:rFonts w:ascii="Arial" w:hAnsi="Arial" w:cs="Arial"/>
            <w:color w:val="000000"/>
            <w:sz w:val="19"/>
            <w:szCs w:val="19"/>
            <w:shd w:val="clear" w:color="auto" w:fill="FFFFFF"/>
          </w:rPr>
          <w:t> </w:t>
        </w:r>
        <w:r w:rsidR="00A143DB">
          <w:fldChar w:fldCharType="begin"/>
        </w:r>
        <w:r>
          <w:instrText xml:space="preserve"> HYPERLINK "http://javarevisited.blogspot.sg/2012/05/what-is-bean-scope-in-spring-mvc.html" </w:instrText>
        </w:r>
        <w:r w:rsidR="00A143DB">
          <w:fldChar w:fldCharType="separate"/>
        </w:r>
        <w:r>
          <w:rPr>
            <w:rStyle w:val="Hyperlink"/>
            <w:rFonts w:ascii="Arial" w:hAnsi="Arial" w:cs="Arial"/>
            <w:color w:val="888888"/>
            <w:sz w:val="19"/>
            <w:szCs w:val="19"/>
          </w:rPr>
          <w:t>What is bean scope in Spring</w:t>
        </w:r>
        <w:r w:rsidR="00A143DB">
          <w:fldChar w:fldCharType="end"/>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3) Does Spring singleton beans are thread-safe ?</w:t>
        </w:r>
        <w:r>
          <w:rPr>
            <w:rFonts w:ascii="Arial" w:hAnsi="Arial" w:cs="Arial"/>
            <w:color w:val="000000"/>
            <w:sz w:val="19"/>
            <w:szCs w:val="19"/>
          </w:rPr>
          <w:br/>
        </w:r>
        <w:r>
          <w:rPr>
            <w:rFonts w:ascii="Arial" w:hAnsi="Arial" w:cs="Arial"/>
            <w:color w:val="000000"/>
            <w:sz w:val="19"/>
            <w:szCs w:val="19"/>
            <w:shd w:val="clear" w:color="auto" w:fill="FFFFFF"/>
          </w:rPr>
          <w:t xml:space="preserve">No, </w:t>
        </w:r>
        <w:proofErr w:type="gramStart"/>
        <w:r>
          <w:rPr>
            <w:rFonts w:ascii="Arial" w:hAnsi="Arial" w:cs="Arial"/>
            <w:color w:val="000000"/>
            <w:sz w:val="19"/>
            <w:szCs w:val="19"/>
            <w:shd w:val="clear" w:color="auto" w:fill="FFFFFF"/>
          </w:rPr>
          <w:t>Spring</w:t>
        </w:r>
        <w:proofErr w:type="gramEnd"/>
        <w:r>
          <w:rPr>
            <w:rFonts w:ascii="Arial" w:hAnsi="Arial" w:cs="Arial"/>
            <w:color w:val="000000"/>
            <w:sz w:val="19"/>
            <w:szCs w:val="19"/>
            <w:shd w:val="clear" w:color="auto" w:fill="FFFFFF"/>
          </w:rPr>
          <w:t xml:space="preserve"> singleton beans are not thread-safe. Singleton doesn't mean bean would be</w:t>
        </w:r>
        <w:r w:rsidR="00A143DB">
          <w:fldChar w:fldCharType="begin"/>
        </w:r>
        <w:r>
          <w:instrText xml:space="preserve"> HYPERLINK "http://javarevisited.blogspot.sg/2012/01/how-to-write-thread-safe-code-in-java.html" </w:instrText>
        </w:r>
        <w:r w:rsidR="00A143DB">
          <w:fldChar w:fldCharType="separate"/>
        </w:r>
        <w:r>
          <w:rPr>
            <w:rStyle w:val="apple-converted-space"/>
            <w:rFonts w:ascii="Arial" w:hAnsi="Arial" w:cs="Arial"/>
            <w:color w:val="888888"/>
            <w:sz w:val="19"/>
            <w:szCs w:val="19"/>
          </w:rPr>
          <w:t> </w:t>
        </w:r>
        <w:r>
          <w:rPr>
            <w:rStyle w:val="Hyperlink"/>
            <w:rFonts w:ascii="Arial" w:hAnsi="Arial" w:cs="Arial"/>
            <w:color w:val="888888"/>
            <w:sz w:val="19"/>
            <w:szCs w:val="19"/>
          </w:rPr>
          <w:t>thread-safe</w:t>
        </w:r>
        <w:r w:rsidR="00A143DB">
          <w:fldChar w:fldCharType="end"/>
        </w:r>
        <w:r>
          <w:rPr>
            <w:rFonts w:ascii="Arial" w:hAnsi="Arial" w:cs="Arial"/>
            <w:color w:val="000000"/>
            <w:sz w:val="19"/>
            <w:szCs w:val="19"/>
            <w:shd w:val="clear" w:color="auto" w:fill="FFFFFF"/>
          </w:rPr>
          <w:t>.</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lastRenderedPageBreak/>
          <w:t>4) What is dependency Injection?</w:t>
        </w:r>
        <w:r>
          <w:rPr>
            <w:rFonts w:ascii="Arial" w:hAnsi="Arial" w:cs="Arial"/>
            <w:color w:val="000000"/>
            <w:sz w:val="19"/>
            <w:szCs w:val="19"/>
          </w:rPr>
          <w:br/>
        </w:r>
        <w:r>
          <w:rPr>
            <w:rFonts w:ascii="Arial" w:hAnsi="Arial" w:cs="Arial"/>
            <w:color w:val="000000"/>
            <w:sz w:val="19"/>
            <w:szCs w:val="19"/>
            <w:shd w:val="clear" w:color="auto" w:fill="FFFFFF"/>
          </w:rPr>
          <w:t xml:space="preserve">Dependency Injection is one of the design </w:t>
        </w:r>
        <w:proofErr w:type="gramStart"/>
        <w:r>
          <w:rPr>
            <w:rFonts w:ascii="Arial" w:hAnsi="Arial" w:cs="Arial"/>
            <w:color w:val="000000"/>
            <w:sz w:val="19"/>
            <w:szCs w:val="19"/>
            <w:shd w:val="clear" w:color="auto" w:fill="FFFFFF"/>
          </w:rPr>
          <w:t>pattern</w:t>
        </w:r>
        <w:proofErr w:type="gramEnd"/>
        <w:r>
          <w:rPr>
            <w:rFonts w:ascii="Arial" w:hAnsi="Arial" w:cs="Arial"/>
            <w:color w:val="000000"/>
            <w:sz w:val="19"/>
            <w:szCs w:val="19"/>
            <w:shd w:val="clear" w:color="auto" w:fill="FFFFFF"/>
          </w:rPr>
          <w:t>, which allows injecting dependency on Object, instead of object resolving the dependency.</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5) What is Inversion of</w:t>
        </w:r>
        <w:r>
          <w:rPr>
            <w:rStyle w:val="apple-converted-space"/>
            <w:rFonts w:ascii="Arial" w:hAnsi="Arial" w:cs="Arial"/>
            <w:color w:val="000000"/>
            <w:sz w:val="19"/>
            <w:szCs w:val="19"/>
            <w:shd w:val="clear" w:color="auto" w:fill="FFFFFF"/>
          </w:rPr>
          <w:t> </w:t>
        </w:r>
        <w:r>
          <w:rPr>
            <w:rStyle w:val="ilad"/>
            <w:rFonts w:ascii="Arial" w:hAnsi="Arial" w:cs="Arial"/>
          </w:rPr>
          <w:t>Control</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concept, how does </w:t>
        </w:r>
        <w:proofErr w:type="gramStart"/>
        <w:r>
          <w:rPr>
            <w:rFonts w:ascii="Arial" w:hAnsi="Arial" w:cs="Arial"/>
            <w:color w:val="000000"/>
            <w:sz w:val="19"/>
            <w:szCs w:val="19"/>
            <w:shd w:val="clear" w:color="auto" w:fill="FFFFFF"/>
          </w:rPr>
          <w:t>Spring</w:t>
        </w:r>
        <w:proofErr w:type="gramEnd"/>
        <w:r>
          <w:rPr>
            <w:rFonts w:ascii="Arial" w:hAnsi="Arial" w:cs="Arial"/>
            <w:color w:val="000000"/>
            <w:sz w:val="19"/>
            <w:szCs w:val="19"/>
            <w:shd w:val="clear" w:color="auto" w:fill="FFFFFF"/>
          </w:rPr>
          <w:t xml:space="preserve"> support IOC?</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6) What is Spring </w:t>
        </w:r>
        <w:proofErr w:type="gramStart"/>
        <w:r>
          <w:rPr>
            <w:rFonts w:ascii="Arial" w:hAnsi="Arial" w:cs="Arial"/>
            <w:color w:val="000000"/>
            <w:sz w:val="19"/>
            <w:szCs w:val="19"/>
            <w:shd w:val="clear" w:color="auto" w:fill="FFFFFF"/>
          </w:rPr>
          <w:t>MVC ?</w:t>
        </w:r>
        <w:proofErr w:type="gramEnd"/>
        <w:r>
          <w:rPr>
            <w:rFonts w:ascii="Arial" w:hAnsi="Arial" w:cs="Arial"/>
            <w:color w:val="000000"/>
            <w:sz w:val="19"/>
            <w:szCs w:val="19"/>
            <w:shd w:val="clear" w:color="auto" w:fill="FFFFFF"/>
          </w:rPr>
          <w:t xml:space="preserve"> Can you explain How one request is </w:t>
        </w:r>
        <w:proofErr w:type="gramStart"/>
        <w:r>
          <w:rPr>
            <w:rFonts w:ascii="Arial" w:hAnsi="Arial" w:cs="Arial"/>
            <w:color w:val="000000"/>
            <w:sz w:val="19"/>
            <w:szCs w:val="19"/>
            <w:shd w:val="clear" w:color="auto" w:fill="FFFFFF"/>
          </w:rPr>
          <w:t>processed ?</w:t>
        </w:r>
        <w:proofErr w:type="gramEnd"/>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7) How to you</w:t>
        </w:r>
        <w:r>
          <w:rPr>
            <w:rStyle w:val="apple-converted-space"/>
            <w:rFonts w:ascii="Arial" w:hAnsi="Arial" w:cs="Arial"/>
            <w:color w:val="000000"/>
            <w:sz w:val="19"/>
            <w:szCs w:val="19"/>
            <w:shd w:val="clear" w:color="auto" w:fill="FFFFFF"/>
          </w:rPr>
          <w:t> </w:t>
        </w:r>
        <w:r>
          <w:rPr>
            <w:rStyle w:val="ilad"/>
            <w:rFonts w:ascii="Arial" w:hAnsi="Arial" w:cs="Arial"/>
          </w:rPr>
          <w:t>create</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a controller in </w:t>
        </w:r>
        <w:proofErr w:type="gramStart"/>
        <w:r>
          <w:rPr>
            <w:rFonts w:ascii="Arial" w:hAnsi="Arial" w:cs="Arial"/>
            <w:color w:val="000000"/>
            <w:sz w:val="19"/>
            <w:szCs w:val="19"/>
            <w:shd w:val="clear" w:color="auto" w:fill="FFFFFF"/>
          </w:rPr>
          <w:t>Spring ?</w:t>
        </w:r>
        <w:proofErr w:type="gramEnd"/>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 xml:space="preserve">8) What is view Resolver </w:t>
        </w:r>
        <w:proofErr w:type="gramStart"/>
        <w:r>
          <w:rPr>
            <w:rFonts w:ascii="Arial" w:hAnsi="Arial" w:cs="Arial"/>
            <w:b/>
            <w:bCs/>
            <w:color w:val="000000"/>
            <w:sz w:val="19"/>
            <w:szCs w:val="19"/>
          </w:rPr>
          <w:t>pattern ?</w:t>
        </w:r>
        <w:proofErr w:type="gramEnd"/>
        <w:r>
          <w:rPr>
            <w:rFonts w:ascii="Arial" w:hAnsi="Arial" w:cs="Arial"/>
            <w:b/>
            <w:bCs/>
            <w:color w:val="000000"/>
            <w:sz w:val="19"/>
            <w:szCs w:val="19"/>
          </w:rPr>
          <w:t xml:space="preserve"> </w:t>
        </w:r>
        <w:proofErr w:type="gramStart"/>
        <w:r>
          <w:rPr>
            <w:rFonts w:ascii="Arial" w:hAnsi="Arial" w:cs="Arial"/>
            <w:b/>
            <w:bCs/>
            <w:color w:val="000000"/>
            <w:sz w:val="19"/>
            <w:szCs w:val="19"/>
          </w:rPr>
          <w:t>how</w:t>
        </w:r>
        <w:proofErr w:type="gramEnd"/>
        <w:r>
          <w:rPr>
            <w:rFonts w:ascii="Arial" w:hAnsi="Arial" w:cs="Arial"/>
            <w:b/>
            <w:bCs/>
            <w:color w:val="000000"/>
            <w:sz w:val="19"/>
            <w:szCs w:val="19"/>
          </w:rPr>
          <w:t xml:space="preserve"> it work in Spring MVC</w:t>
        </w:r>
        <w:r>
          <w:rPr>
            <w:rFonts w:ascii="Arial" w:hAnsi="Arial" w:cs="Arial"/>
            <w:color w:val="000000"/>
            <w:sz w:val="19"/>
            <w:szCs w:val="19"/>
          </w:rPr>
          <w:br/>
        </w:r>
      </w:ins>
      <w:r>
        <w:rPr>
          <w:rFonts w:ascii="Arial" w:hAnsi="Arial" w:cs="Arial"/>
          <w:noProof/>
          <w:color w:val="888888"/>
          <w:sz w:val="19"/>
          <w:szCs w:val="19"/>
        </w:rPr>
        <w:drawing>
          <wp:inline distT="0" distB="0" distL="0" distR="0">
            <wp:extent cx="767715" cy="629920"/>
            <wp:effectExtent l="19050" t="0" r="0" b="0"/>
            <wp:docPr id="115" name="Picture 115" descr="Spring Framework Interview Question Answers | Spring MVC FAQ">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pring Framework Interview Question Answers | Spring MVC FAQ">
                      <a:hlinkClick r:id="rId171"/>
                    </pic:cNvPr>
                    <pic:cNvPicPr>
                      <a:picLocks noChangeAspect="1" noChangeArrowheads="1"/>
                    </pic:cNvPicPr>
                  </pic:nvPicPr>
                  <pic:blipFill>
                    <a:blip r:embed="rId172"/>
                    <a:srcRect/>
                    <a:stretch>
                      <a:fillRect/>
                    </a:stretch>
                  </pic:blipFill>
                  <pic:spPr bwMode="auto">
                    <a:xfrm>
                      <a:off x="0" y="0"/>
                      <a:ext cx="767715" cy="629920"/>
                    </a:xfrm>
                    <a:prstGeom prst="rect">
                      <a:avLst/>
                    </a:prstGeom>
                    <a:noFill/>
                    <a:ln w="9525">
                      <a:noFill/>
                      <a:miter lim="800000"/>
                      <a:headEnd/>
                      <a:tailEnd/>
                    </a:ln>
                  </pic:spPr>
                </pic:pic>
              </a:graphicData>
            </a:graphic>
          </wp:inline>
        </w:drawing>
      </w:r>
      <w:ins w:id="1627" w:author="Unknown">
        <w:r>
          <w:rPr>
            <w:rFonts w:ascii="Arial" w:hAnsi="Arial" w:cs="Arial"/>
            <w:color w:val="000000"/>
            <w:sz w:val="19"/>
            <w:szCs w:val="19"/>
            <w:shd w:val="clear" w:color="auto" w:fill="FFFFFF"/>
          </w:rPr>
          <w:t>View Resolver pattern is a J2EE pattern which allows a web application to dynamically choose it's view technology e.g. HTML, JSP, Tapestry, JSF, XSLT or any other view technology. In this pattern, View resolver holds mapping of different views, controller return name of the view, which is then passed to View Resolver for selecting an appropriate view.Spring MVC framework supplies inbuilt view resolver for selecting views.</w:t>
        </w:r>
        <w:r>
          <w:rPr>
            <w:rFonts w:ascii="Arial" w:hAnsi="Arial" w:cs="Arial"/>
            <w:b/>
            <w:bCs/>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 xml:space="preserve">9) What is Spring </w:t>
        </w:r>
        <w:proofErr w:type="gramStart"/>
        <w:r>
          <w:rPr>
            <w:rFonts w:ascii="Arial" w:hAnsi="Arial" w:cs="Arial"/>
            <w:b/>
            <w:bCs/>
            <w:color w:val="000000"/>
            <w:sz w:val="19"/>
            <w:szCs w:val="19"/>
          </w:rPr>
          <w:t>Security ?</w:t>
        </w:r>
        <w:proofErr w:type="gramEnd"/>
        <w:r>
          <w:rPr>
            <w:rFonts w:ascii="Arial" w:hAnsi="Arial" w:cs="Arial"/>
            <w:color w:val="000000"/>
            <w:sz w:val="19"/>
            <w:szCs w:val="19"/>
          </w:rPr>
          <w:br/>
        </w:r>
        <w:r>
          <w:rPr>
            <w:rFonts w:ascii="Arial" w:hAnsi="Arial" w:cs="Arial"/>
            <w:color w:val="000000"/>
            <w:sz w:val="19"/>
            <w:szCs w:val="19"/>
            <w:shd w:val="clear" w:color="auto" w:fill="FFFFFF"/>
          </w:rPr>
          <w:t xml:space="preserve">Spring security is a project under spring framework umbrella, which provides support for security requirements of enterprise Java projects. Spring Security formerly known as aegis security provides out of box support for creating login screen, remember me cookie support, securing URL, authentication provider to authenticate the user from the database, LDAP and in memory, concurrent active session management support and much more. In order to use </w:t>
        </w:r>
        <w:proofErr w:type="gramStart"/>
        <w:r>
          <w:rPr>
            <w:rFonts w:ascii="Arial" w:hAnsi="Arial" w:cs="Arial"/>
            <w:color w:val="000000"/>
            <w:sz w:val="19"/>
            <w:szCs w:val="19"/>
            <w:shd w:val="clear" w:color="auto" w:fill="FFFFFF"/>
          </w:rPr>
          <w:t>Spring</w:t>
        </w:r>
        <w:proofErr w:type="gramEnd"/>
        <w:r>
          <w:rPr>
            <w:rFonts w:ascii="Arial" w:hAnsi="Arial" w:cs="Arial"/>
            <w:color w:val="000000"/>
            <w:sz w:val="19"/>
            <w:szCs w:val="19"/>
            <w:shd w:val="clear" w:color="auto" w:fill="FFFFFF"/>
          </w:rPr>
          <w:t xml:space="preserve"> security in a Spring MVC based project, you need to include spring-security.jar and configure it in application-Context-security.XML file, you can name it whatever you want, but make sure to supply this to ContextLoaderListener, which is responsible for creating Spring context and initializing dispatcher servlet. You can see</w:t>
        </w:r>
        <w:r>
          <w:rPr>
            <w:rStyle w:val="apple-converted-space"/>
            <w:rFonts w:ascii="Arial" w:hAnsi="Arial" w:cs="Arial"/>
            <w:color w:val="000000"/>
            <w:sz w:val="19"/>
            <w:szCs w:val="19"/>
            <w:shd w:val="clear" w:color="auto" w:fill="FFFFFF"/>
          </w:rPr>
          <w:t> </w:t>
        </w:r>
        <w:r w:rsidR="00A143DB">
          <w:fldChar w:fldCharType="begin"/>
        </w:r>
        <w:r>
          <w:instrText xml:space="preserve"> HYPERLINK "https://www.amazon.com/Pro-Spring-Security-Carlo-Scarioni/dp/1430248181/?tag=javamysqlanta-20" \t "_blank" </w:instrText>
        </w:r>
        <w:r w:rsidR="00A143DB">
          <w:fldChar w:fldCharType="separate"/>
        </w:r>
        <w:r>
          <w:rPr>
            <w:rStyle w:val="Hyperlink"/>
            <w:rFonts w:ascii="Arial" w:hAnsi="Arial" w:cs="Arial"/>
            <w:color w:val="888888"/>
            <w:sz w:val="19"/>
            <w:szCs w:val="19"/>
          </w:rPr>
          <w:t>Pro Spring Security</w:t>
        </w:r>
        <w:r w:rsidR="00A143DB">
          <w:fldChar w:fldCharType="end"/>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by Carlo Scarioni to learn more about Spring Security.</w:t>
        </w:r>
        <w:r>
          <w:rPr>
            <w:rFonts w:ascii="Arial" w:hAnsi="Arial" w:cs="Arial"/>
            <w:color w:val="000000"/>
            <w:sz w:val="19"/>
            <w:szCs w:val="19"/>
          </w:rPr>
          <w:br/>
        </w:r>
      </w:ins>
    </w:p>
    <w:p w:rsidR="009F5AAA" w:rsidRDefault="009F5AAA" w:rsidP="009F5AAA">
      <w:pPr>
        <w:jc w:val="center"/>
        <w:rPr>
          <w:ins w:id="1628" w:author="Unknown"/>
          <w:rFonts w:ascii="Arial" w:hAnsi="Arial" w:cs="Arial"/>
          <w:color w:val="000000"/>
          <w:sz w:val="19"/>
          <w:szCs w:val="19"/>
        </w:rPr>
      </w:pPr>
      <w:r>
        <w:rPr>
          <w:rFonts w:ascii="Arial" w:hAnsi="Arial" w:cs="Arial"/>
          <w:noProof/>
          <w:color w:val="888888"/>
          <w:sz w:val="19"/>
          <w:szCs w:val="19"/>
        </w:rPr>
        <w:lastRenderedPageBreak/>
        <w:drawing>
          <wp:inline distT="0" distB="0" distL="0" distR="0">
            <wp:extent cx="2579370" cy="3044825"/>
            <wp:effectExtent l="19050" t="0" r="0" b="0"/>
            <wp:docPr id="116" name="Picture 116" descr="Spring MVC Interview Questions Answers">
              <a:hlinkClick xmlns:a="http://schemas.openxmlformats.org/drawingml/2006/main" r:id="rId1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pring MVC Interview Questions Answers">
                      <a:hlinkClick r:id="rId173" tgtFrame="&quot;_blank&quot;"/>
                    </pic:cNvPr>
                    <pic:cNvPicPr>
                      <a:picLocks noChangeAspect="1" noChangeArrowheads="1"/>
                    </pic:cNvPicPr>
                  </pic:nvPicPr>
                  <pic:blipFill>
                    <a:blip r:embed="rId174"/>
                    <a:srcRect/>
                    <a:stretch>
                      <a:fillRect/>
                    </a:stretch>
                  </pic:blipFill>
                  <pic:spPr bwMode="auto">
                    <a:xfrm>
                      <a:off x="0" y="0"/>
                      <a:ext cx="2579370" cy="3044825"/>
                    </a:xfrm>
                    <a:prstGeom prst="rect">
                      <a:avLst/>
                    </a:prstGeom>
                    <a:noFill/>
                    <a:ln w="9525">
                      <a:noFill/>
                      <a:miter lim="800000"/>
                      <a:headEnd/>
                      <a:tailEnd/>
                    </a:ln>
                  </pic:spPr>
                </pic:pic>
              </a:graphicData>
            </a:graphic>
          </wp:inline>
        </w:drawing>
      </w:r>
    </w:p>
    <w:p w:rsidR="009F5AAA" w:rsidRDefault="009F5AAA" w:rsidP="009F5AAA">
      <w:pPr>
        <w:rPr>
          <w:ins w:id="1629" w:author="Unknown"/>
          <w:rFonts w:ascii="Times New Roman" w:hAnsi="Times New Roman" w:cs="Times New Roman"/>
          <w:sz w:val="24"/>
          <w:szCs w:val="24"/>
        </w:rPr>
      </w:pPr>
      <w:ins w:id="1630" w:author="Unknown">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10) How do you</w:t>
        </w:r>
        <w:r>
          <w:rPr>
            <w:rStyle w:val="apple-converted-space"/>
            <w:rFonts w:ascii="Arial" w:hAnsi="Arial" w:cs="Arial"/>
            <w:b/>
            <w:bCs/>
            <w:color w:val="000000"/>
            <w:sz w:val="19"/>
            <w:szCs w:val="19"/>
          </w:rPr>
          <w:t> </w:t>
        </w:r>
        <w:r>
          <w:rPr>
            <w:rFonts w:ascii="Arial" w:hAnsi="Arial" w:cs="Arial"/>
            <w:b/>
            <w:bCs/>
            <w:color w:val="000000"/>
            <w:sz w:val="19"/>
            <w:szCs w:val="19"/>
          </w:rPr>
          <w:t>control</w:t>
        </w:r>
        <w:r>
          <w:rPr>
            <w:rStyle w:val="apple-converted-space"/>
            <w:rFonts w:ascii="Arial" w:hAnsi="Arial" w:cs="Arial"/>
            <w:b/>
            <w:bCs/>
            <w:color w:val="000000"/>
            <w:sz w:val="19"/>
            <w:szCs w:val="19"/>
          </w:rPr>
          <w:t> </w:t>
        </w:r>
        <w:r>
          <w:rPr>
            <w:rFonts w:ascii="Arial" w:hAnsi="Arial" w:cs="Arial"/>
            <w:b/>
            <w:bCs/>
            <w:color w:val="000000"/>
            <w:sz w:val="19"/>
            <w:szCs w:val="19"/>
          </w:rPr>
          <w:t>concurrent Session on Java web application using Spring Security?</w:t>
        </w:r>
        <w:r>
          <w:rPr>
            <w:rFonts w:ascii="Arial" w:hAnsi="Arial" w:cs="Arial"/>
            <w:color w:val="000000"/>
            <w:sz w:val="19"/>
            <w:szCs w:val="19"/>
          </w:rPr>
          <w:br/>
        </w:r>
        <w:r>
          <w:rPr>
            <w:rFonts w:ascii="Arial" w:hAnsi="Arial" w:cs="Arial"/>
            <w:color w:val="000000"/>
            <w:sz w:val="19"/>
            <w:szCs w:val="19"/>
            <w:shd w:val="clear" w:color="auto" w:fill="FFFFFF"/>
          </w:rPr>
          <w:t>You can use Spring Security to</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control</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a number of active </w:t>
        </w:r>
        <w:proofErr w:type="gramStart"/>
        <w:r>
          <w:rPr>
            <w:rFonts w:ascii="Arial" w:hAnsi="Arial" w:cs="Arial"/>
            <w:color w:val="000000"/>
            <w:sz w:val="19"/>
            <w:szCs w:val="19"/>
            <w:shd w:val="clear" w:color="auto" w:fill="FFFFFF"/>
          </w:rPr>
          <w:t>session</w:t>
        </w:r>
        <w:proofErr w:type="gramEnd"/>
        <w:r>
          <w:rPr>
            <w:rFonts w:ascii="Arial" w:hAnsi="Arial" w:cs="Arial"/>
            <w:color w:val="000000"/>
            <w:sz w:val="19"/>
            <w:szCs w:val="19"/>
            <w:shd w:val="clear" w:color="auto" w:fill="FFFFFF"/>
          </w:rPr>
          <w:t xml:space="preserve"> in Java web application. Spring security framework provides this feature out of the box and when </w:t>
        </w:r>
        <w:proofErr w:type="gramStart"/>
        <w:r>
          <w:rPr>
            <w:rFonts w:ascii="Arial" w:hAnsi="Arial" w:cs="Arial"/>
            <w:color w:val="000000"/>
            <w:sz w:val="19"/>
            <w:szCs w:val="19"/>
            <w:shd w:val="clear" w:color="auto" w:fill="FFFFFF"/>
          </w:rPr>
          <w:t>enabled ,</w:t>
        </w:r>
        <w:proofErr w:type="gramEnd"/>
        <w:r>
          <w:rPr>
            <w:rFonts w:ascii="Arial" w:hAnsi="Arial" w:cs="Arial"/>
            <w:color w:val="000000"/>
            <w:sz w:val="19"/>
            <w:szCs w:val="19"/>
            <w:shd w:val="clear" w:color="auto" w:fill="FFFFFF"/>
          </w:rPr>
          <w:t xml:space="preserve"> a user can only have one active session at a time. See this Spring Security example to learn more about</w:t>
        </w:r>
        <w:r>
          <w:rPr>
            <w:rStyle w:val="apple-converted-space"/>
            <w:rFonts w:ascii="Arial" w:hAnsi="Arial" w:cs="Arial"/>
            <w:color w:val="000000"/>
            <w:sz w:val="19"/>
            <w:szCs w:val="19"/>
            <w:shd w:val="clear" w:color="auto" w:fill="FFFFFF"/>
          </w:rPr>
          <w:t> </w:t>
        </w:r>
        <w:r w:rsidR="00A143DB">
          <w:fldChar w:fldCharType="begin"/>
        </w:r>
        <w:r>
          <w:instrText xml:space="preserve"> HYPERLINK "http://javarevisited.blogspot.sg/2012/03/spring-security-example-tutorial-how-to.html" </w:instrText>
        </w:r>
        <w:r w:rsidR="00A143DB">
          <w:fldChar w:fldCharType="separate"/>
        </w:r>
        <w:r>
          <w:rPr>
            <w:rStyle w:val="Hyperlink"/>
            <w:rFonts w:ascii="Arial" w:hAnsi="Arial" w:cs="Arial"/>
            <w:color w:val="888888"/>
            <w:sz w:val="19"/>
            <w:szCs w:val="19"/>
          </w:rPr>
          <w:t xml:space="preserve">How to control concurrent user session using </w:t>
        </w:r>
        <w:proofErr w:type="gramStart"/>
        <w:r>
          <w:rPr>
            <w:rStyle w:val="Hyperlink"/>
            <w:rFonts w:ascii="Arial" w:hAnsi="Arial" w:cs="Arial"/>
            <w:color w:val="888888"/>
            <w:sz w:val="19"/>
            <w:szCs w:val="19"/>
          </w:rPr>
          <w:t>Spring</w:t>
        </w:r>
        <w:proofErr w:type="gramEnd"/>
        <w:r>
          <w:rPr>
            <w:rStyle w:val="Hyperlink"/>
            <w:rFonts w:ascii="Arial" w:hAnsi="Arial" w:cs="Arial"/>
            <w:color w:val="888888"/>
            <w:sz w:val="19"/>
            <w:szCs w:val="19"/>
          </w:rPr>
          <w:t xml:space="preserve"> security</w:t>
        </w:r>
        <w:r w:rsidR="00A143DB">
          <w:fldChar w:fldCharType="end"/>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br/>
          <w:t>11) What types of dependency injection is supported by Spring Framework? When do you use Setter and</w:t>
        </w:r>
        <w:r>
          <w:rPr>
            <w:rStyle w:val="apple-converted-space"/>
            <w:rFonts w:ascii="Arial" w:hAnsi="Arial" w:cs="Arial"/>
            <w:b/>
            <w:bCs/>
            <w:color w:val="000000"/>
            <w:sz w:val="19"/>
            <w:szCs w:val="19"/>
          </w:rPr>
          <w:t> </w:t>
        </w:r>
        <w:r>
          <w:rPr>
            <w:rFonts w:ascii="Arial" w:hAnsi="Arial" w:cs="Arial"/>
            <w:b/>
            <w:bCs/>
            <w:color w:val="000000"/>
            <w:sz w:val="19"/>
            <w:szCs w:val="19"/>
          </w:rPr>
          <w:t>Constructor</w:t>
        </w:r>
        <w:r>
          <w:rPr>
            <w:rStyle w:val="apple-converted-space"/>
            <w:rFonts w:ascii="Arial" w:hAnsi="Arial" w:cs="Arial"/>
            <w:b/>
            <w:bCs/>
            <w:color w:val="000000"/>
            <w:sz w:val="19"/>
            <w:szCs w:val="19"/>
          </w:rPr>
          <w:t> </w:t>
        </w:r>
        <w:r>
          <w:rPr>
            <w:rFonts w:ascii="Arial" w:hAnsi="Arial" w:cs="Arial"/>
            <w:b/>
            <w:bCs/>
            <w:color w:val="000000"/>
            <w:sz w:val="19"/>
            <w:szCs w:val="19"/>
          </w:rPr>
          <w:t>Injection, pros and cons?</w:t>
        </w:r>
        <w:r>
          <w:rPr>
            <w:rFonts w:ascii="Arial" w:hAnsi="Arial" w:cs="Arial"/>
            <w:color w:val="000000"/>
            <w:sz w:val="19"/>
            <w:szCs w:val="19"/>
          </w:rPr>
          <w:br/>
        </w:r>
        <w:r>
          <w:rPr>
            <w:rFonts w:ascii="Arial" w:hAnsi="Arial" w:cs="Arial"/>
            <w:color w:val="000000"/>
            <w:sz w:val="19"/>
            <w:szCs w:val="19"/>
            <w:shd w:val="clear" w:color="auto" w:fill="FFFFFF"/>
          </w:rPr>
          <w:t xml:space="preserve">There are 2 types of dependency injection supported by </w:t>
        </w:r>
        <w:proofErr w:type="gramStart"/>
        <w:r>
          <w:rPr>
            <w:rFonts w:ascii="Arial" w:hAnsi="Arial" w:cs="Arial"/>
            <w:color w:val="000000"/>
            <w:sz w:val="19"/>
            <w:szCs w:val="19"/>
            <w:shd w:val="clear" w:color="auto" w:fill="FFFFFF"/>
          </w:rPr>
          <w:t>Spring</w:t>
        </w:r>
        <w:proofErr w:type="gramEnd"/>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r>
          <w:rPr>
            <w:rStyle w:val="ilad"/>
            <w:rFonts w:ascii="Arial" w:hAnsi="Arial" w:cs="Arial"/>
          </w:rPr>
          <w:t>constructor</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based injection, and setter-based injection. Both types have their own advantages and disadvantages, you should use</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Constructor</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injection when object's dependencies are not optional and they must be initialized with their dependencies. Also use</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constructor</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injection if the order of initialization or dependency matters because in Setter based injection you cannot impose any order. Use setter injection when dependencies are optional. See the</w:t>
        </w:r>
        <w:r>
          <w:rPr>
            <w:rStyle w:val="apple-converted-space"/>
            <w:rFonts w:ascii="Arial" w:hAnsi="Arial" w:cs="Arial"/>
            <w:color w:val="000000"/>
            <w:sz w:val="19"/>
            <w:szCs w:val="19"/>
            <w:shd w:val="clear" w:color="auto" w:fill="FFFFFF"/>
          </w:rPr>
          <w:t> </w:t>
        </w:r>
        <w:r w:rsidR="00A143DB">
          <w:fldChar w:fldCharType="begin"/>
        </w:r>
        <w:r>
          <w:instrText xml:space="preserve"> HYPERLINK "http://javarevisited.blogspot.sg/2012/11/difference-between-setter-injection-vs-constructor-injection-spring-framework.html" \t "_blank" </w:instrText>
        </w:r>
        <w:r w:rsidR="00A143DB">
          <w:fldChar w:fldCharType="separate"/>
        </w:r>
        <w:r>
          <w:rPr>
            <w:rStyle w:val="Hyperlink"/>
            <w:rFonts w:ascii="Arial" w:hAnsi="Arial" w:cs="Arial"/>
            <w:color w:val="888888"/>
            <w:sz w:val="19"/>
            <w:szCs w:val="19"/>
          </w:rPr>
          <w:t xml:space="preserve">difference between setter and constructor injection in </w:t>
        </w:r>
        <w:proofErr w:type="gramStart"/>
        <w:r>
          <w:rPr>
            <w:rStyle w:val="Hyperlink"/>
            <w:rFonts w:ascii="Arial" w:hAnsi="Arial" w:cs="Arial"/>
            <w:color w:val="888888"/>
            <w:sz w:val="19"/>
            <w:szCs w:val="19"/>
          </w:rPr>
          <w:t>Spring</w:t>
        </w:r>
        <w:proofErr w:type="gramEnd"/>
        <w:r w:rsidR="00A143DB">
          <w:fldChar w:fldCharType="end"/>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for more detailed answer.</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12) What is the difference between ApplicationContext and BeanFactory in </w:t>
        </w:r>
        <w:proofErr w:type="gramStart"/>
        <w:r>
          <w:rPr>
            <w:rFonts w:ascii="Arial" w:hAnsi="Arial" w:cs="Arial"/>
            <w:color w:val="000000"/>
            <w:sz w:val="19"/>
            <w:szCs w:val="19"/>
            <w:shd w:val="clear" w:color="auto" w:fill="FFFFFF"/>
          </w:rPr>
          <w:t>Spring</w:t>
        </w:r>
        <w:proofErr w:type="gramEnd"/>
        <w:r>
          <w:rPr>
            <w:rFonts w:ascii="Arial" w:hAnsi="Arial" w:cs="Arial"/>
            <w:color w:val="000000"/>
            <w:sz w:val="19"/>
            <w:szCs w:val="19"/>
            <w:shd w:val="clear" w:color="auto" w:fill="FFFFFF"/>
          </w:rPr>
          <w:t xml:space="preserve"> framework?</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13) How do you call stored procedure by using </w:t>
        </w:r>
        <w:proofErr w:type="gramStart"/>
        <w:r>
          <w:rPr>
            <w:rFonts w:ascii="Arial" w:hAnsi="Arial" w:cs="Arial"/>
            <w:color w:val="000000"/>
            <w:sz w:val="19"/>
            <w:szCs w:val="19"/>
            <w:shd w:val="clear" w:color="auto" w:fill="FFFFFF"/>
          </w:rPr>
          <w:t>Spring</w:t>
        </w:r>
        <w:proofErr w:type="gramEnd"/>
        <w:r>
          <w:rPr>
            <w:rFonts w:ascii="Arial" w:hAnsi="Arial" w:cs="Arial"/>
            <w:color w:val="000000"/>
            <w:sz w:val="19"/>
            <w:szCs w:val="19"/>
            <w:shd w:val="clear" w:color="auto" w:fill="FFFFFF"/>
          </w:rPr>
          <w:t xml:space="preserve"> framework?</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14) What does JdbcTemplate and JmsTemplate class offer in </w:t>
        </w:r>
        <w:proofErr w:type="gramStart"/>
        <w:r>
          <w:rPr>
            <w:rFonts w:ascii="Arial" w:hAnsi="Arial" w:cs="Arial"/>
            <w:color w:val="000000"/>
            <w:sz w:val="19"/>
            <w:szCs w:val="19"/>
            <w:shd w:val="clear" w:color="auto" w:fill="FFFFFF"/>
          </w:rPr>
          <w:t>Spring</w:t>
        </w:r>
        <w:proofErr w:type="gramEnd"/>
        <w:r>
          <w:rPr>
            <w:rFonts w:ascii="Arial" w:hAnsi="Arial" w:cs="Arial"/>
            <w:color w:val="000000"/>
            <w:sz w:val="19"/>
            <w:szCs w:val="19"/>
            <w:shd w:val="clear" w:color="auto" w:fill="FFFFFF"/>
          </w:rPr>
          <w:t>?</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15) Can we use more than one configuration file for our </w:t>
        </w:r>
        <w:proofErr w:type="gramStart"/>
        <w:r>
          <w:rPr>
            <w:rFonts w:ascii="Arial" w:hAnsi="Arial" w:cs="Arial"/>
            <w:color w:val="000000"/>
            <w:sz w:val="19"/>
            <w:szCs w:val="19"/>
            <w:shd w:val="clear" w:color="auto" w:fill="FFFFFF"/>
          </w:rPr>
          <w:t>Spring</w:t>
        </w:r>
        <w:proofErr w:type="gramEnd"/>
        <w:r>
          <w:rPr>
            <w:rFonts w:ascii="Arial" w:hAnsi="Arial" w:cs="Arial"/>
            <w:color w:val="000000"/>
            <w:sz w:val="19"/>
            <w:szCs w:val="19"/>
            <w:shd w:val="clear" w:color="auto" w:fill="FFFFFF"/>
          </w:rPr>
          <w:t xml:space="preserve"> project?</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16) Explain Spring MVC flow with a simple example e.g. starting from Container receives a request and forward to your Java </w:t>
        </w:r>
        <w:proofErr w:type="gramStart"/>
        <w:r>
          <w:rPr>
            <w:rFonts w:ascii="Arial" w:hAnsi="Arial" w:cs="Arial"/>
            <w:color w:val="000000"/>
            <w:sz w:val="19"/>
            <w:szCs w:val="19"/>
            <w:shd w:val="clear" w:color="auto" w:fill="FFFFFF"/>
          </w:rPr>
          <w:t>application ?</w:t>
        </w:r>
        <w:proofErr w:type="gramEnd"/>
        <w:r>
          <w:rPr>
            <w:rFonts w:ascii="Arial" w:hAnsi="Arial" w:cs="Arial"/>
            <w:color w:val="000000"/>
            <w:sz w:val="19"/>
            <w:szCs w:val="19"/>
          </w:rPr>
          <w:br/>
        </w:r>
        <w:r>
          <w:rPr>
            <w:rFonts w:ascii="Arial" w:hAnsi="Arial" w:cs="Arial"/>
            <w:color w:val="000000"/>
            <w:sz w:val="19"/>
            <w:szCs w:val="19"/>
          </w:rPr>
          <w:lastRenderedPageBreak/>
          <w:br/>
        </w:r>
        <w:r>
          <w:rPr>
            <w:rFonts w:ascii="Arial" w:hAnsi="Arial" w:cs="Arial"/>
            <w:color w:val="000000"/>
            <w:sz w:val="19"/>
            <w:szCs w:val="19"/>
            <w:shd w:val="clear" w:color="auto" w:fill="FFFFFF"/>
          </w:rPr>
          <w:t xml:space="preserve">17) What is the difference in Spring MVC and </w:t>
        </w:r>
        <w:proofErr w:type="gramStart"/>
        <w:r>
          <w:rPr>
            <w:rFonts w:ascii="Arial" w:hAnsi="Arial" w:cs="Arial"/>
            <w:color w:val="000000"/>
            <w:sz w:val="19"/>
            <w:szCs w:val="19"/>
            <w:shd w:val="clear" w:color="auto" w:fill="FFFFFF"/>
          </w:rPr>
          <w:t>Spring</w:t>
        </w:r>
        <w:proofErr w:type="gramEnd"/>
        <w:r>
          <w:rPr>
            <w:rFonts w:ascii="Arial" w:hAnsi="Arial" w:cs="Arial"/>
            <w:color w:val="000000"/>
            <w:sz w:val="19"/>
            <w:szCs w:val="19"/>
            <w:shd w:val="clear" w:color="auto" w:fill="FFFFFF"/>
          </w:rPr>
          <w:t xml:space="preserve"> core?</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18) Can you use Spring MVC framework along with </w:t>
        </w:r>
        <w:proofErr w:type="gramStart"/>
        <w:r>
          <w:rPr>
            <w:rFonts w:ascii="Arial" w:hAnsi="Arial" w:cs="Arial"/>
            <w:color w:val="000000"/>
            <w:sz w:val="19"/>
            <w:szCs w:val="19"/>
            <w:shd w:val="clear" w:color="auto" w:fill="FFFFFF"/>
          </w:rPr>
          <w:t>Struts ?</w:t>
        </w:r>
        <w:proofErr w:type="gramEnd"/>
        <w:r>
          <w:rPr>
            <w:rFonts w:ascii="Arial" w:hAnsi="Arial" w:cs="Arial"/>
            <w:color w:val="000000"/>
            <w:sz w:val="19"/>
            <w:szCs w:val="19"/>
            <w:shd w:val="clear" w:color="auto" w:fill="FFFFFF"/>
          </w:rPr>
          <w:t xml:space="preserve"> I have an existing Java MVC application which is based in Struts, Can I migrate that to use Spring </w:t>
        </w:r>
        <w:proofErr w:type="gramStart"/>
        <w:r>
          <w:rPr>
            <w:rFonts w:ascii="Arial" w:hAnsi="Arial" w:cs="Arial"/>
            <w:color w:val="000000"/>
            <w:sz w:val="19"/>
            <w:szCs w:val="19"/>
            <w:shd w:val="clear" w:color="auto" w:fill="FFFFFF"/>
          </w:rPr>
          <w:t>MVC ?</w:t>
        </w:r>
        <w:proofErr w:type="gramEnd"/>
        <w:r>
          <w:rPr>
            <w:rFonts w:ascii="Arial" w:hAnsi="Arial" w:cs="Arial"/>
            <w:color w:val="000000"/>
            <w:sz w:val="19"/>
            <w:szCs w:val="19"/>
            <w:shd w:val="clear" w:color="auto" w:fill="FFFFFF"/>
          </w:rPr>
          <w:t xml:space="preserve"> </w:t>
        </w:r>
        <w:proofErr w:type="gramStart"/>
        <w:r>
          <w:rPr>
            <w:rFonts w:ascii="Arial" w:hAnsi="Arial" w:cs="Arial"/>
            <w:color w:val="000000"/>
            <w:sz w:val="19"/>
            <w:szCs w:val="19"/>
            <w:shd w:val="clear" w:color="auto" w:fill="FFFFFF"/>
          </w:rPr>
          <w:t>How ?</w:t>
        </w:r>
        <w:proofErr w:type="gramEnd"/>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19) What is the advantage of Spring MVC framework over Struts 1.0 or Struts </w:t>
        </w:r>
        <w:proofErr w:type="gramStart"/>
        <w:r>
          <w:rPr>
            <w:rFonts w:ascii="Arial" w:hAnsi="Arial" w:cs="Arial"/>
            <w:color w:val="000000"/>
            <w:sz w:val="19"/>
            <w:szCs w:val="19"/>
            <w:shd w:val="clear" w:color="auto" w:fill="FFFFFF"/>
          </w:rPr>
          <w:t>2.0 ?</w:t>
        </w:r>
        <w:proofErr w:type="gramEnd"/>
        <w:r>
          <w:rPr>
            <w:rFonts w:ascii="Arial" w:hAnsi="Arial" w:cs="Arial"/>
            <w:color w:val="000000"/>
            <w:sz w:val="19"/>
            <w:szCs w:val="19"/>
            <w:shd w:val="clear" w:color="auto" w:fill="FFFFFF"/>
          </w:rPr>
          <w:t xml:space="preserve"> </w:t>
        </w:r>
        <w:proofErr w:type="gramStart"/>
        <w:r>
          <w:rPr>
            <w:rFonts w:ascii="Arial" w:hAnsi="Arial" w:cs="Arial"/>
            <w:color w:val="000000"/>
            <w:sz w:val="19"/>
            <w:szCs w:val="19"/>
            <w:shd w:val="clear" w:color="auto" w:fill="FFFFFF"/>
          </w:rPr>
          <w:t>is</w:t>
        </w:r>
        <w:proofErr w:type="gramEnd"/>
        <w:r>
          <w:rPr>
            <w:rFonts w:ascii="Arial" w:hAnsi="Arial" w:cs="Arial"/>
            <w:color w:val="000000"/>
            <w:sz w:val="19"/>
            <w:szCs w:val="19"/>
            <w:shd w:val="clear" w:color="auto" w:fill="FFFFFF"/>
          </w:rPr>
          <w:t xml:space="preserve"> it worth to convert an existing Struts application to Spring MVC ?</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20) How do Spring resolves view returned by ModelAndView </w:t>
        </w:r>
        <w:proofErr w:type="gramStart"/>
        <w:r>
          <w:rPr>
            <w:rFonts w:ascii="Arial" w:hAnsi="Arial" w:cs="Arial"/>
            <w:color w:val="000000"/>
            <w:sz w:val="19"/>
            <w:szCs w:val="19"/>
            <w:shd w:val="clear" w:color="auto" w:fill="FFFFFF"/>
          </w:rPr>
          <w:t>class ?</w:t>
        </w:r>
        <w:proofErr w:type="gramEnd"/>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Some Spring MVC questions are tricky e.g. Struts and Spring integration and can be only answered by experienced Java program with 2 to 4-year experience in Spring MVC framework.</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21) If a user</w:t>
        </w:r>
        <w:r>
          <w:rPr>
            <w:rStyle w:val="apple-converted-space"/>
            <w:rFonts w:ascii="Arial" w:hAnsi="Arial" w:cs="Arial"/>
            <w:b/>
            <w:bCs/>
            <w:color w:val="000000"/>
            <w:sz w:val="19"/>
            <w:szCs w:val="19"/>
          </w:rPr>
          <w:t> </w:t>
        </w:r>
        <w:r>
          <w:rPr>
            <w:rStyle w:val="ilad"/>
            <w:rFonts w:ascii="Arial" w:hAnsi="Arial" w:cs="Arial"/>
            <w:b/>
            <w:bCs/>
            <w:color w:val="000000"/>
            <w:sz w:val="19"/>
            <w:szCs w:val="19"/>
          </w:rPr>
          <w:t>checked</w:t>
        </w:r>
        <w:r>
          <w:rPr>
            <w:rStyle w:val="apple-converted-space"/>
            <w:rFonts w:ascii="Arial" w:hAnsi="Arial" w:cs="Arial"/>
            <w:b/>
            <w:bCs/>
            <w:color w:val="000000"/>
            <w:sz w:val="19"/>
            <w:szCs w:val="19"/>
          </w:rPr>
          <w:t> </w:t>
        </w:r>
        <w:r>
          <w:rPr>
            <w:rFonts w:ascii="Arial" w:hAnsi="Arial" w:cs="Arial"/>
            <w:b/>
            <w:bCs/>
            <w:color w:val="000000"/>
            <w:sz w:val="19"/>
            <w:szCs w:val="19"/>
          </w:rPr>
          <w:t>in CheckBox and got a validation error in other fields and then he unchecked the CheckBox, what would be selection status in</w:t>
        </w:r>
        <w:r>
          <w:rPr>
            <w:rStyle w:val="apple-converted-space"/>
            <w:rFonts w:ascii="Arial" w:hAnsi="Arial" w:cs="Arial"/>
            <w:b/>
            <w:bCs/>
            <w:color w:val="000000"/>
            <w:sz w:val="19"/>
            <w:szCs w:val="19"/>
          </w:rPr>
          <w:t> </w:t>
        </w:r>
        <w:r>
          <w:rPr>
            <w:rStyle w:val="ilad"/>
            <w:rFonts w:ascii="Arial" w:hAnsi="Arial" w:cs="Arial"/>
            <w:b/>
            <w:bCs/>
            <w:color w:val="000000"/>
            <w:sz w:val="19"/>
            <w:szCs w:val="19"/>
          </w:rPr>
          <w:t>command</w:t>
        </w:r>
        <w:r>
          <w:rPr>
            <w:rStyle w:val="apple-converted-space"/>
            <w:rFonts w:ascii="Arial" w:hAnsi="Arial" w:cs="Arial"/>
            <w:b/>
            <w:bCs/>
            <w:color w:val="000000"/>
            <w:sz w:val="19"/>
            <w:szCs w:val="19"/>
          </w:rPr>
          <w:t> </w:t>
        </w:r>
        <w:r>
          <w:rPr>
            <w:rFonts w:ascii="Arial" w:hAnsi="Arial" w:cs="Arial"/>
            <w:b/>
            <w:bCs/>
            <w:color w:val="000000"/>
            <w:sz w:val="19"/>
            <w:szCs w:val="19"/>
          </w:rPr>
          <w:t xml:space="preserve">object in Spring </w:t>
        </w:r>
        <w:proofErr w:type="gramStart"/>
        <w:r>
          <w:rPr>
            <w:rFonts w:ascii="Arial" w:hAnsi="Arial" w:cs="Arial"/>
            <w:b/>
            <w:bCs/>
            <w:color w:val="000000"/>
            <w:sz w:val="19"/>
            <w:szCs w:val="19"/>
          </w:rPr>
          <w:t>MVC ?</w:t>
        </w:r>
        <w:proofErr w:type="gramEnd"/>
        <w:r>
          <w:rPr>
            <w:rFonts w:ascii="Arial" w:hAnsi="Arial" w:cs="Arial"/>
            <w:b/>
            <w:bCs/>
            <w:color w:val="000000"/>
            <w:sz w:val="19"/>
            <w:szCs w:val="19"/>
          </w:rPr>
          <w:t xml:space="preserve"> How do you fix this issue?</w:t>
        </w:r>
        <w:r>
          <w:rPr>
            <w:rFonts w:ascii="Arial" w:hAnsi="Arial" w:cs="Arial"/>
            <w:color w:val="000000"/>
            <w:sz w:val="19"/>
            <w:szCs w:val="19"/>
          </w:rPr>
          <w:br/>
        </w:r>
        <w:r>
          <w:rPr>
            <w:rFonts w:ascii="Arial" w:hAnsi="Arial" w:cs="Arial"/>
            <w:color w:val="000000"/>
            <w:sz w:val="19"/>
            <w:szCs w:val="19"/>
            <w:shd w:val="clear" w:color="auto" w:fill="FFFFFF"/>
          </w:rPr>
          <w:t xml:space="preserve">Since during HTTP post, if the checkbox is unchecked than HTTP does include a request parameter for checkbox, which means updated selection won't be picked up. </w:t>
        </w:r>
        <w:proofErr w:type="gramStart"/>
        <w:r>
          <w:rPr>
            <w:rFonts w:ascii="Arial" w:hAnsi="Arial" w:cs="Arial"/>
            <w:color w:val="000000"/>
            <w:sz w:val="19"/>
            <w:szCs w:val="19"/>
            <w:shd w:val="clear" w:color="auto" w:fill="FFFFFF"/>
          </w:rPr>
          <w:t>you</w:t>
        </w:r>
        <w:proofErr w:type="gramEnd"/>
        <w:r>
          <w:rPr>
            <w:rFonts w:ascii="Arial" w:hAnsi="Arial" w:cs="Arial"/>
            <w:color w:val="000000"/>
            <w:sz w:val="19"/>
            <w:szCs w:val="19"/>
            <w:shd w:val="clear" w:color="auto" w:fill="FFFFFF"/>
          </w:rPr>
          <w:t xml:space="preserve"> can use hidden form field, starting with _ to fix this in Spring MVC. </w:t>
        </w:r>
        <w:proofErr w:type="gramStart"/>
        <w:r>
          <w:rPr>
            <w:rFonts w:ascii="Arial" w:hAnsi="Arial" w:cs="Arial"/>
            <w:color w:val="000000"/>
            <w:sz w:val="19"/>
            <w:szCs w:val="19"/>
            <w:shd w:val="clear" w:color="auto" w:fill="FFFFFF"/>
          </w:rPr>
          <w:t>quite</w:t>
        </w:r>
        <w:proofErr w:type="gramEnd"/>
        <w:r>
          <w:rPr>
            <w:rFonts w:ascii="Arial" w:hAnsi="Arial" w:cs="Arial"/>
            <w:color w:val="000000"/>
            <w:sz w:val="19"/>
            <w:szCs w:val="19"/>
            <w:shd w:val="clear" w:color="auto" w:fill="FFFFFF"/>
          </w:rPr>
          <w:t xml:space="preserve"> a tricky question to answer if you are not aware of HTTP POST behavior and Spring MVC.</w:t>
        </w:r>
        <w:r>
          <w:rPr>
            <w:rFonts w:ascii="Arial" w:hAnsi="Arial" w:cs="Arial"/>
            <w:color w:val="000000"/>
            <w:sz w:val="19"/>
            <w:szCs w:val="19"/>
          </w:rPr>
          <w:br/>
        </w:r>
      </w:ins>
    </w:p>
    <w:p w:rsidR="009F5AAA" w:rsidRDefault="009F5AAA" w:rsidP="009F5AAA">
      <w:pPr>
        <w:jc w:val="center"/>
        <w:rPr>
          <w:ins w:id="1631" w:author="Unknown"/>
          <w:rFonts w:ascii="Arial" w:hAnsi="Arial" w:cs="Arial"/>
          <w:color w:val="000000"/>
          <w:sz w:val="19"/>
          <w:szCs w:val="19"/>
        </w:rPr>
      </w:pPr>
      <w:r>
        <w:rPr>
          <w:rFonts w:ascii="Arial" w:hAnsi="Arial" w:cs="Arial"/>
          <w:noProof/>
          <w:color w:val="888888"/>
          <w:sz w:val="19"/>
          <w:szCs w:val="19"/>
        </w:rPr>
        <w:drawing>
          <wp:inline distT="0" distB="0" distL="0" distR="0">
            <wp:extent cx="3813175" cy="2855595"/>
            <wp:effectExtent l="19050" t="0" r="0" b="0"/>
            <wp:docPr id="117" name="Picture 117" descr="Spring Interview Questions and Answers ">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pring Interview Questions and Answers ">
                      <a:hlinkClick r:id="rId175"/>
                    </pic:cNvPr>
                    <pic:cNvPicPr>
                      <a:picLocks noChangeAspect="1" noChangeArrowheads="1"/>
                    </pic:cNvPicPr>
                  </pic:nvPicPr>
                  <pic:blipFill>
                    <a:blip r:embed="rId176"/>
                    <a:srcRect/>
                    <a:stretch>
                      <a:fillRect/>
                    </a:stretch>
                  </pic:blipFill>
                  <pic:spPr bwMode="auto">
                    <a:xfrm>
                      <a:off x="0" y="0"/>
                      <a:ext cx="3813175" cy="2855595"/>
                    </a:xfrm>
                    <a:prstGeom prst="rect">
                      <a:avLst/>
                    </a:prstGeom>
                    <a:noFill/>
                    <a:ln w="9525">
                      <a:noFill/>
                      <a:miter lim="800000"/>
                      <a:headEnd/>
                      <a:tailEnd/>
                    </a:ln>
                  </pic:spPr>
                </pic:pic>
              </a:graphicData>
            </a:graphic>
          </wp:inline>
        </w:drawing>
      </w:r>
    </w:p>
    <w:p w:rsidR="003F12D2" w:rsidRDefault="009F5AAA" w:rsidP="009F5AAA">
      <w:pPr>
        <w:jc w:val="both"/>
      </w:pPr>
      <w:ins w:id="1632" w:author="Unknown">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22) What are different implementations of View interface you have used in Spring MVC?</w:t>
        </w:r>
        <w:r>
          <w:rPr>
            <w:rFonts w:ascii="Arial" w:hAnsi="Arial" w:cs="Arial"/>
            <w:color w:val="000000"/>
            <w:sz w:val="19"/>
            <w:szCs w:val="19"/>
          </w:rPr>
          <w:br/>
        </w:r>
        <w:r>
          <w:rPr>
            <w:rFonts w:ascii="Arial" w:hAnsi="Arial" w:cs="Arial"/>
            <w:color w:val="000000"/>
            <w:sz w:val="19"/>
            <w:szCs w:val="19"/>
            <w:shd w:val="clear" w:color="auto" w:fill="FFFFFF"/>
          </w:rPr>
          <w:t xml:space="preserve">ULBased View e.g. </w:t>
        </w:r>
        <w:proofErr w:type="gramStart"/>
        <w:r>
          <w:rPr>
            <w:rFonts w:ascii="Arial" w:hAnsi="Arial" w:cs="Arial"/>
            <w:color w:val="000000"/>
            <w:sz w:val="19"/>
            <w:szCs w:val="19"/>
            <w:shd w:val="clear" w:color="auto" w:fill="FFFFFF"/>
          </w:rPr>
          <w:t>JSP ,</w:t>
        </w:r>
        <w:proofErr w:type="gramEnd"/>
        <w:r>
          <w:rPr>
            <w:rFonts w:ascii="Arial" w:hAnsi="Arial" w:cs="Arial"/>
            <w:color w:val="000000"/>
            <w:sz w:val="19"/>
            <w:szCs w:val="19"/>
            <w:shd w:val="clear" w:color="auto" w:fill="FFFFFF"/>
          </w:rPr>
          <w:t xml:space="preserve"> JSTLView,</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b/>
            <w:bCs/>
            <w:color w:val="000000"/>
            <w:sz w:val="19"/>
            <w:szCs w:val="19"/>
          </w:rPr>
          <w:t>23) How to escape HTML special characters using Spring MVC?</w:t>
        </w:r>
        <w:r>
          <w:rPr>
            <w:rFonts w:ascii="Arial" w:hAnsi="Arial" w:cs="Arial"/>
            <w:color w:val="000000"/>
            <w:sz w:val="19"/>
            <w:szCs w:val="19"/>
          </w:rPr>
          <w:br/>
        </w:r>
        <w:r>
          <w:rPr>
            <w:rFonts w:ascii="Arial" w:hAnsi="Arial" w:cs="Arial"/>
            <w:color w:val="000000"/>
            <w:sz w:val="19"/>
            <w:szCs w:val="19"/>
            <w:shd w:val="clear" w:color="auto" w:fill="FFFFFF"/>
          </w:rPr>
          <w:t xml:space="preserve">There are some methods in </w:t>
        </w:r>
        <w:proofErr w:type="gramStart"/>
        <w:r>
          <w:rPr>
            <w:rFonts w:ascii="Arial" w:hAnsi="Arial" w:cs="Arial"/>
            <w:color w:val="000000"/>
            <w:sz w:val="19"/>
            <w:szCs w:val="19"/>
            <w:shd w:val="clear" w:color="auto" w:fill="FFFFFF"/>
          </w:rPr>
          <w:t>Spring</w:t>
        </w:r>
        <w:proofErr w:type="gramEnd"/>
        <w:r>
          <w:rPr>
            <w:rFonts w:ascii="Arial" w:hAnsi="Arial" w:cs="Arial"/>
            <w:color w:val="000000"/>
            <w:sz w:val="19"/>
            <w:szCs w:val="19"/>
            <w:shd w:val="clear" w:color="auto" w:fill="FFFFFF"/>
          </w:rPr>
          <w:t xml:space="preserve"> tag library, can't remember now.</w:t>
        </w:r>
        <w:r>
          <w:rPr>
            <w:rFonts w:ascii="Arial" w:hAnsi="Arial" w:cs="Arial"/>
            <w:color w:val="000000"/>
            <w:sz w:val="19"/>
            <w:szCs w:val="19"/>
          </w:rPr>
          <w:br/>
        </w:r>
        <w:r>
          <w:rPr>
            <w:rFonts w:ascii="Arial" w:hAnsi="Arial" w:cs="Arial"/>
            <w:color w:val="000000"/>
            <w:sz w:val="19"/>
            <w:szCs w:val="19"/>
          </w:rPr>
          <w:lastRenderedPageBreak/>
          <w:br/>
          <w:t>Read more:</w:t>
        </w:r>
        <w:r>
          <w:rPr>
            <w:rStyle w:val="apple-converted-space"/>
            <w:rFonts w:ascii="Arial" w:hAnsi="Arial" w:cs="Arial"/>
            <w:color w:val="000000"/>
            <w:sz w:val="19"/>
            <w:szCs w:val="19"/>
          </w:rPr>
          <w:t> </w:t>
        </w:r>
      </w:ins>
      <w:r w:rsidR="00A143DB">
        <w:rPr>
          <w:rFonts w:ascii="Arial" w:hAnsi="Arial" w:cs="Arial"/>
          <w:color w:val="000000"/>
          <w:sz w:val="19"/>
          <w:szCs w:val="19"/>
        </w:rPr>
        <w:fldChar w:fldCharType="begin"/>
      </w:r>
      <w:r w:rsidR="003F12D2">
        <w:rPr>
          <w:rFonts w:ascii="Arial" w:hAnsi="Arial" w:cs="Arial"/>
          <w:color w:val="000000"/>
          <w:sz w:val="19"/>
          <w:szCs w:val="19"/>
        </w:rPr>
        <w:instrText xml:space="preserve"> HYPERLINK "</w:instrText>
      </w:r>
      <w:ins w:id="1633" w:author="Unknown">
        <w:r w:rsidR="003F12D2" w:rsidRPr="003F12D2">
          <w:rPr>
            <w:rFonts w:ascii="Arial" w:hAnsi="Arial" w:cs="Arial"/>
            <w:color w:val="000000"/>
            <w:sz w:val="19"/>
            <w:szCs w:val="19"/>
          </w:rPr>
          <w:instrText>http://www.java67.com/2012/08/spring-interview-questions-answers.</w:instrText>
        </w:r>
      </w:ins>
      <w:r w:rsidR="003F12D2" w:rsidRPr="003F12D2">
        <w:rPr>
          <w:rFonts w:ascii="Arial" w:hAnsi="Arial" w:cs="Arial"/>
          <w:color w:val="000000"/>
          <w:sz w:val="19"/>
          <w:szCs w:val="19"/>
        </w:rPr>
        <w:instrText>3</w:instrText>
      </w:r>
      <w:ins w:id="1634" w:author="Unknown">
        <w:r w:rsidR="003F12D2" w:rsidRPr="003F12D2">
          <w:rPr>
            <w:rFonts w:ascii="Arial" w:hAnsi="Arial" w:cs="Arial"/>
            <w:color w:val="000000"/>
            <w:sz w:val="19"/>
            <w:szCs w:val="19"/>
          </w:rPr>
          <w:instrText>html#ixzz4MEhMHSEc</w:instrText>
        </w:r>
      </w:ins>
      <w:r w:rsidR="003F12D2">
        <w:rPr>
          <w:rFonts w:ascii="Arial" w:hAnsi="Arial" w:cs="Arial"/>
          <w:color w:val="000000"/>
          <w:sz w:val="19"/>
          <w:szCs w:val="19"/>
        </w:rPr>
        <w:instrText xml:space="preserve">" </w:instrText>
      </w:r>
      <w:r w:rsidR="00A143DB">
        <w:rPr>
          <w:rFonts w:ascii="Arial" w:hAnsi="Arial" w:cs="Arial"/>
          <w:color w:val="000000"/>
          <w:sz w:val="19"/>
          <w:szCs w:val="19"/>
        </w:rPr>
        <w:fldChar w:fldCharType="separate"/>
      </w:r>
      <w:ins w:id="1635" w:author="Unknown">
        <w:r w:rsidR="003F12D2" w:rsidRPr="00F20088">
          <w:rPr>
            <w:rStyle w:val="Hyperlink"/>
            <w:rFonts w:ascii="Arial" w:hAnsi="Arial" w:cs="Arial"/>
            <w:sz w:val="19"/>
            <w:szCs w:val="19"/>
          </w:rPr>
          <w:t>http://www.java67.com/2012/08/spring-interview-questions-answers.</w:t>
        </w:r>
      </w:ins>
      <w:r w:rsidR="003F12D2" w:rsidRPr="00F20088">
        <w:rPr>
          <w:rStyle w:val="Hyperlink"/>
          <w:rFonts w:ascii="Arial" w:hAnsi="Arial" w:cs="Arial"/>
          <w:sz w:val="19"/>
          <w:szCs w:val="19"/>
        </w:rPr>
        <w:t>3</w:t>
      </w:r>
      <w:ins w:id="1636" w:author="Unknown">
        <w:r w:rsidR="003F12D2" w:rsidRPr="00F20088">
          <w:rPr>
            <w:rStyle w:val="Hyperlink"/>
            <w:rFonts w:ascii="Arial" w:hAnsi="Arial" w:cs="Arial"/>
            <w:sz w:val="19"/>
            <w:szCs w:val="19"/>
          </w:rPr>
          <w:t>html#ixzz4MEhMHSEc</w:t>
        </w:r>
      </w:ins>
      <w:r w:rsidR="00A143DB">
        <w:rPr>
          <w:rFonts w:ascii="Arial" w:hAnsi="Arial" w:cs="Arial"/>
          <w:color w:val="000000"/>
          <w:sz w:val="19"/>
          <w:szCs w:val="19"/>
        </w:rPr>
        <w:fldChar w:fldCharType="end"/>
      </w:r>
    </w:p>
    <w:p w:rsidR="003F12D2" w:rsidRPr="003F12D2" w:rsidRDefault="003F12D2" w:rsidP="003F12D2"/>
    <w:p w:rsidR="003F12D2" w:rsidRDefault="003F12D2" w:rsidP="003F12D2">
      <w:r>
        <w:t xml:space="preserve">Source: </w:t>
      </w:r>
      <w:hyperlink r:id="rId177" w:history="1">
        <w:r w:rsidRPr="00F20088">
          <w:rPr>
            <w:rStyle w:val="Hyperlink"/>
          </w:rPr>
          <w:t>http://www.bullraider.com/java/spring3/interview-questions/263-spring-ioc-interview-questions-intermediate-advanced</w:t>
        </w:r>
      </w:hyperlink>
    </w:p>
    <w:p w:rsidR="003F12D2" w:rsidRPr="003F12D2" w:rsidRDefault="003F12D2" w:rsidP="003F12D2">
      <w:pPr>
        <w:shd w:val="clear" w:color="auto" w:fill="FFFFFF"/>
        <w:spacing w:before="100" w:beforeAutospacing="1" w:after="100" w:afterAutospacing="1" w:line="240" w:lineRule="auto"/>
        <w:rPr>
          <w:rFonts w:ascii="Arial" w:eastAsia="Times New Roman" w:hAnsi="Arial" w:cs="Arial"/>
          <w:color w:val="666666"/>
        </w:rPr>
      </w:pPr>
      <w:r w:rsidRPr="003F12D2">
        <w:rPr>
          <w:rFonts w:ascii="Arial" w:eastAsia="Times New Roman" w:hAnsi="Arial" w:cs="Arial"/>
          <w:color w:val="666666"/>
        </w:rPr>
        <w:t>This set of interview questions are targeted towards people with experience with Spring, so these questions are tend</w:t>
      </w:r>
      <w:proofErr w:type="gramStart"/>
      <w:r w:rsidRPr="003F12D2">
        <w:rPr>
          <w:rFonts w:ascii="Arial" w:eastAsia="Times New Roman" w:hAnsi="Arial" w:cs="Arial"/>
          <w:color w:val="666666"/>
        </w:rPr>
        <w:t>  to</w:t>
      </w:r>
      <w:proofErr w:type="gramEnd"/>
      <w:r w:rsidRPr="003F12D2">
        <w:rPr>
          <w:rFonts w:ascii="Arial" w:eastAsia="Times New Roman" w:hAnsi="Arial" w:cs="Arial"/>
          <w:color w:val="666666"/>
        </w:rPr>
        <w:t xml:space="preserve"> little different than regular questions.</w:t>
      </w:r>
    </w:p>
    <w:p w:rsidR="003F12D2" w:rsidRPr="003F12D2" w:rsidRDefault="003F12D2" w:rsidP="003F12D2">
      <w:pPr>
        <w:numPr>
          <w:ilvl w:val="0"/>
          <w:numId w:val="76"/>
        </w:numPr>
        <w:shd w:val="clear" w:color="auto" w:fill="FFFFFF"/>
        <w:spacing w:before="100" w:beforeAutospacing="1" w:after="100" w:afterAutospacing="1" w:line="240" w:lineRule="auto"/>
        <w:rPr>
          <w:rFonts w:ascii="Arial" w:eastAsia="Times New Roman" w:hAnsi="Arial" w:cs="Arial"/>
          <w:color w:val="666666"/>
        </w:rPr>
      </w:pPr>
      <w:r w:rsidRPr="003F12D2">
        <w:rPr>
          <w:rFonts w:ascii="Arial" w:eastAsia="Times New Roman" w:hAnsi="Arial" w:cs="Arial"/>
          <w:b/>
          <w:bCs/>
          <w:color w:val="4D4D4D"/>
        </w:rPr>
        <w:t xml:space="preserve">What would happen if we have a prototype bean injected into a singleton </w:t>
      </w:r>
      <w:proofErr w:type="gramStart"/>
      <w:r w:rsidRPr="003F12D2">
        <w:rPr>
          <w:rFonts w:ascii="Arial" w:eastAsia="Times New Roman" w:hAnsi="Arial" w:cs="Arial"/>
          <w:b/>
          <w:bCs/>
          <w:color w:val="4D4D4D"/>
        </w:rPr>
        <w:t>bean ?</w:t>
      </w:r>
      <w:proofErr w:type="gramEnd"/>
      <w:r w:rsidRPr="003F12D2">
        <w:rPr>
          <w:rFonts w:ascii="Arial" w:eastAsia="Times New Roman" w:hAnsi="Arial" w:cs="Arial"/>
          <w:b/>
          <w:bCs/>
          <w:color w:val="4D4D4D"/>
        </w:rPr>
        <w:t xml:space="preserve"> How many objects of prototype bean object will be </w:t>
      </w:r>
      <w:proofErr w:type="gramStart"/>
      <w:r w:rsidRPr="003F12D2">
        <w:rPr>
          <w:rFonts w:ascii="Arial" w:eastAsia="Times New Roman" w:hAnsi="Arial" w:cs="Arial"/>
          <w:b/>
          <w:bCs/>
          <w:color w:val="4D4D4D"/>
        </w:rPr>
        <w:t>created ? </w:t>
      </w:r>
      <w:proofErr w:type="gramEnd"/>
      <w:r w:rsidRPr="003F12D2">
        <w:rPr>
          <w:rFonts w:ascii="Arial" w:eastAsia="Times New Roman" w:hAnsi="Arial" w:cs="Arial"/>
          <w:color w:val="666666"/>
        </w:rPr>
        <w:br/>
        <w:t xml:space="preserve">When a singleton bean is </w:t>
      </w:r>
      <w:proofErr w:type="gramStart"/>
      <w:r w:rsidRPr="003F12D2">
        <w:rPr>
          <w:rFonts w:ascii="Arial" w:eastAsia="Times New Roman" w:hAnsi="Arial" w:cs="Arial"/>
          <w:color w:val="666666"/>
        </w:rPr>
        <w:t>created ,</w:t>
      </w:r>
      <w:proofErr w:type="gramEnd"/>
      <w:r w:rsidRPr="003F12D2">
        <w:rPr>
          <w:rFonts w:ascii="Arial" w:eastAsia="Times New Roman" w:hAnsi="Arial" w:cs="Arial"/>
          <w:color w:val="666666"/>
        </w:rPr>
        <w:t xml:space="preserve"> a single instance of the prototype bean objecte is created. It won't create a new prototype bean.</w:t>
      </w:r>
    </w:p>
    <w:p w:rsidR="003F12D2" w:rsidRPr="003F12D2" w:rsidRDefault="003F12D2" w:rsidP="003F12D2">
      <w:pPr>
        <w:numPr>
          <w:ilvl w:val="0"/>
          <w:numId w:val="76"/>
        </w:numPr>
        <w:shd w:val="clear" w:color="auto" w:fill="FFFFFF"/>
        <w:spacing w:before="100" w:beforeAutospacing="1" w:after="100" w:afterAutospacing="1" w:line="240" w:lineRule="auto"/>
        <w:rPr>
          <w:rFonts w:ascii="Arial" w:eastAsia="Times New Roman" w:hAnsi="Arial" w:cs="Arial"/>
          <w:color w:val="666666"/>
        </w:rPr>
      </w:pPr>
      <w:r w:rsidRPr="003F12D2">
        <w:rPr>
          <w:rFonts w:ascii="Arial" w:eastAsia="Times New Roman" w:hAnsi="Arial" w:cs="Arial"/>
          <w:b/>
          <w:bCs/>
          <w:color w:val="4D4D4D"/>
        </w:rPr>
        <w:t xml:space="preserve">Are singleton beans in Spring a regular singleton </w:t>
      </w:r>
      <w:proofErr w:type="gramStart"/>
      <w:r w:rsidRPr="003F12D2">
        <w:rPr>
          <w:rFonts w:ascii="Arial" w:eastAsia="Times New Roman" w:hAnsi="Arial" w:cs="Arial"/>
          <w:b/>
          <w:bCs/>
          <w:color w:val="4D4D4D"/>
        </w:rPr>
        <w:t>object ?</w:t>
      </w:r>
      <w:proofErr w:type="gramEnd"/>
    </w:p>
    <w:p w:rsidR="003F12D2" w:rsidRPr="003F12D2" w:rsidRDefault="003F12D2" w:rsidP="003F12D2">
      <w:pPr>
        <w:numPr>
          <w:ilvl w:val="0"/>
          <w:numId w:val="76"/>
        </w:numPr>
        <w:shd w:val="clear" w:color="auto" w:fill="FFFFFF"/>
        <w:spacing w:before="100" w:beforeAutospacing="1" w:after="100" w:afterAutospacing="1" w:line="240" w:lineRule="auto"/>
        <w:rPr>
          <w:rFonts w:ascii="Arial" w:eastAsia="Times New Roman" w:hAnsi="Arial" w:cs="Arial"/>
          <w:color w:val="666666"/>
        </w:rPr>
      </w:pPr>
      <w:r w:rsidRPr="003F12D2">
        <w:rPr>
          <w:rFonts w:ascii="Arial" w:eastAsia="Times New Roman" w:hAnsi="Arial" w:cs="Arial"/>
          <w:b/>
          <w:bCs/>
          <w:color w:val="4D4D4D"/>
        </w:rPr>
        <w:t xml:space="preserve">Are Singleton beans thread </w:t>
      </w:r>
      <w:proofErr w:type="gramStart"/>
      <w:r w:rsidRPr="003F12D2">
        <w:rPr>
          <w:rFonts w:ascii="Arial" w:eastAsia="Times New Roman" w:hAnsi="Arial" w:cs="Arial"/>
          <w:b/>
          <w:bCs/>
          <w:color w:val="4D4D4D"/>
        </w:rPr>
        <w:t>safe ?</w:t>
      </w:r>
      <w:proofErr w:type="gramEnd"/>
    </w:p>
    <w:p w:rsidR="003F12D2" w:rsidRPr="003F12D2" w:rsidRDefault="003F12D2" w:rsidP="003F12D2">
      <w:pPr>
        <w:numPr>
          <w:ilvl w:val="0"/>
          <w:numId w:val="76"/>
        </w:numPr>
        <w:shd w:val="clear" w:color="auto" w:fill="FFFFFF"/>
        <w:spacing w:before="100" w:beforeAutospacing="1" w:after="100" w:afterAutospacing="1" w:line="240" w:lineRule="auto"/>
        <w:rPr>
          <w:rFonts w:ascii="Arial" w:eastAsia="Times New Roman" w:hAnsi="Arial" w:cs="Arial"/>
          <w:color w:val="666666"/>
        </w:rPr>
      </w:pPr>
      <w:r w:rsidRPr="003F12D2">
        <w:rPr>
          <w:rFonts w:ascii="Arial" w:eastAsia="Times New Roman" w:hAnsi="Arial" w:cs="Arial"/>
          <w:b/>
          <w:bCs/>
          <w:color w:val="4D4D4D"/>
        </w:rPr>
        <w:t xml:space="preserve">A bean can be marked abstract by abstract=true, does not that mean we have to make the corresponding java class </w:t>
      </w:r>
      <w:proofErr w:type="gramStart"/>
      <w:r w:rsidRPr="003F12D2">
        <w:rPr>
          <w:rFonts w:ascii="Arial" w:eastAsia="Times New Roman" w:hAnsi="Arial" w:cs="Arial"/>
          <w:b/>
          <w:bCs/>
          <w:color w:val="4D4D4D"/>
        </w:rPr>
        <w:t>abstract ? </w:t>
      </w:r>
      <w:proofErr w:type="gramEnd"/>
      <w:r w:rsidRPr="003F12D2">
        <w:rPr>
          <w:rFonts w:ascii="Arial" w:eastAsia="Times New Roman" w:hAnsi="Arial" w:cs="Arial"/>
          <w:color w:val="666666"/>
        </w:rPr>
        <w:br/>
        <w:t xml:space="preserve">No, a bean marked abstract makes the bean not </w:t>
      </w:r>
      <w:proofErr w:type="gramStart"/>
      <w:r w:rsidRPr="003F12D2">
        <w:rPr>
          <w:rFonts w:ascii="Arial" w:eastAsia="Times New Roman" w:hAnsi="Arial" w:cs="Arial"/>
          <w:color w:val="666666"/>
        </w:rPr>
        <w:t>instanciatable,</w:t>
      </w:r>
      <w:proofErr w:type="gramEnd"/>
      <w:r w:rsidRPr="003F12D2">
        <w:rPr>
          <w:rFonts w:ascii="Arial" w:eastAsia="Times New Roman" w:hAnsi="Arial" w:cs="Arial"/>
          <w:color w:val="666666"/>
        </w:rPr>
        <w:t xml:space="preserve"> also it makes an ideal situation to use this reference as parent to other child bean definition. Making the corresponding java as abstract is not necessary but can be done</w:t>
      </w:r>
    </w:p>
    <w:p w:rsidR="003F12D2" w:rsidRPr="003F12D2" w:rsidRDefault="003F12D2" w:rsidP="003F12D2">
      <w:pPr>
        <w:numPr>
          <w:ilvl w:val="0"/>
          <w:numId w:val="76"/>
        </w:numPr>
        <w:shd w:val="clear" w:color="auto" w:fill="FFFFFF"/>
        <w:spacing w:before="100" w:beforeAutospacing="1" w:after="100" w:afterAutospacing="1" w:line="240" w:lineRule="auto"/>
        <w:rPr>
          <w:rFonts w:ascii="Arial" w:eastAsia="Times New Roman" w:hAnsi="Arial" w:cs="Arial"/>
          <w:color w:val="666666"/>
        </w:rPr>
      </w:pPr>
      <w:r w:rsidRPr="003F12D2">
        <w:rPr>
          <w:rFonts w:ascii="Arial" w:eastAsia="Times New Roman" w:hAnsi="Arial" w:cs="Arial"/>
          <w:b/>
          <w:bCs/>
          <w:color w:val="4D4D4D"/>
        </w:rPr>
        <w:t xml:space="preserve">If an inner bean is defined with an id, can you use this id to fetch the bean from the </w:t>
      </w:r>
      <w:proofErr w:type="gramStart"/>
      <w:r w:rsidRPr="003F12D2">
        <w:rPr>
          <w:rFonts w:ascii="Arial" w:eastAsia="Times New Roman" w:hAnsi="Arial" w:cs="Arial"/>
          <w:b/>
          <w:bCs/>
          <w:color w:val="4D4D4D"/>
        </w:rPr>
        <w:t>container ?</w:t>
      </w:r>
      <w:proofErr w:type="gramEnd"/>
      <w:r w:rsidRPr="003F12D2">
        <w:rPr>
          <w:rFonts w:ascii="Arial" w:eastAsia="Times New Roman" w:hAnsi="Arial" w:cs="Arial"/>
          <w:color w:val="666666"/>
        </w:rPr>
        <w:br/>
        <w:t xml:space="preserve">No, </w:t>
      </w:r>
      <w:proofErr w:type="gramStart"/>
      <w:r w:rsidRPr="003F12D2">
        <w:rPr>
          <w:rFonts w:ascii="Arial" w:eastAsia="Times New Roman" w:hAnsi="Arial" w:cs="Arial"/>
          <w:color w:val="666666"/>
        </w:rPr>
        <w:t>An</w:t>
      </w:r>
      <w:proofErr w:type="gramEnd"/>
      <w:r w:rsidRPr="003F12D2">
        <w:rPr>
          <w:rFonts w:ascii="Arial" w:eastAsia="Times New Roman" w:hAnsi="Arial" w:cs="Arial"/>
          <w:color w:val="666666"/>
        </w:rPr>
        <w:t xml:space="preserve"> bean defined inner bean can't be accessed even if the id attribute has value. </w:t>
      </w:r>
      <w:proofErr w:type="gramStart"/>
      <w:r w:rsidRPr="003F12D2">
        <w:rPr>
          <w:rFonts w:ascii="Arial" w:eastAsia="Times New Roman" w:hAnsi="Arial" w:cs="Arial"/>
          <w:color w:val="666666"/>
        </w:rPr>
        <w:t>so</w:t>
      </w:r>
      <w:proofErr w:type="gramEnd"/>
      <w:r w:rsidRPr="003F12D2">
        <w:rPr>
          <w:rFonts w:ascii="Arial" w:eastAsia="Times New Roman" w:hAnsi="Arial" w:cs="Arial"/>
          <w:color w:val="666666"/>
        </w:rPr>
        <w:t xml:space="preserve"> getBean("theInnerId") will fail with NoSuchBeanDefinitionException.</w:t>
      </w:r>
    </w:p>
    <w:p w:rsidR="003F12D2" w:rsidRPr="003F12D2" w:rsidRDefault="003F12D2" w:rsidP="003F12D2">
      <w:pPr>
        <w:numPr>
          <w:ilvl w:val="0"/>
          <w:numId w:val="76"/>
        </w:numPr>
        <w:shd w:val="clear" w:color="auto" w:fill="FFFFFF"/>
        <w:spacing w:before="100" w:beforeAutospacing="1" w:after="100" w:afterAutospacing="1" w:line="240" w:lineRule="auto"/>
        <w:rPr>
          <w:rFonts w:ascii="Arial" w:eastAsia="Times New Roman" w:hAnsi="Arial" w:cs="Arial"/>
          <w:color w:val="666666"/>
        </w:rPr>
      </w:pPr>
      <w:r w:rsidRPr="003F12D2">
        <w:rPr>
          <w:rFonts w:ascii="Arial" w:eastAsia="Times New Roman" w:hAnsi="Arial" w:cs="Arial"/>
          <w:b/>
          <w:bCs/>
          <w:color w:val="4D4D4D"/>
        </w:rPr>
        <w:t xml:space="preserve">What is the implementation of List is used when you use the &lt;list&gt; tag in a bean </w:t>
      </w:r>
      <w:proofErr w:type="gramStart"/>
      <w:r w:rsidRPr="003F12D2">
        <w:rPr>
          <w:rFonts w:ascii="Arial" w:eastAsia="Times New Roman" w:hAnsi="Arial" w:cs="Arial"/>
          <w:b/>
          <w:bCs/>
          <w:color w:val="4D4D4D"/>
        </w:rPr>
        <w:t>definition ?</w:t>
      </w:r>
      <w:proofErr w:type="gramEnd"/>
    </w:p>
    <w:p w:rsidR="003F12D2" w:rsidRPr="003F12D2" w:rsidRDefault="003F12D2" w:rsidP="003F12D2">
      <w:pPr>
        <w:numPr>
          <w:ilvl w:val="0"/>
          <w:numId w:val="76"/>
        </w:numPr>
        <w:shd w:val="clear" w:color="auto" w:fill="FFFFFF"/>
        <w:spacing w:before="100" w:beforeAutospacing="1" w:after="100" w:afterAutospacing="1" w:line="240" w:lineRule="auto"/>
        <w:rPr>
          <w:rFonts w:ascii="Arial" w:eastAsia="Times New Roman" w:hAnsi="Arial" w:cs="Arial"/>
          <w:color w:val="666666"/>
        </w:rPr>
      </w:pPr>
      <w:r w:rsidRPr="003F12D2">
        <w:rPr>
          <w:rFonts w:ascii="Arial" w:eastAsia="Times New Roman" w:hAnsi="Arial" w:cs="Arial"/>
          <w:b/>
          <w:bCs/>
          <w:color w:val="4D4D4D"/>
        </w:rPr>
        <w:t xml:space="preserve">How do you use a particular implementation of collection in your bean </w:t>
      </w:r>
      <w:proofErr w:type="gramStart"/>
      <w:r w:rsidRPr="003F12D2">
        <w:rPr>
          <w:rFonts w:ascii="Arial" w:eastAsia="Times New Roman" w:hAnsi="Arial" w:cs="Arial"/>
          <w:b/>
          <w:bCs/>
          <w:color w:val="4D4D4D"/>
        </w:rPr>
        <w:t>definition ? </w:t>
      </w:r>
      <w:proofErr w:type="gramEnd"/>
      <w:r w:rsidRPr="003F12D2">
        <w:rPr>
          <w:rFonts w:ascii="Arial" w:eastAsia="Times New Roman" w:hAnsi="Arial" w:cs="Arial"/>
          <w:color w:val="666666"/>
        </w:rPr>
        <w:br/>
        <w:t>You can use the &lt;util</w:t>
      </w:r>
      <w:proofErr w:type="gramStart"/>
      <w:r w:rsidRPr="003F12D2">
        <w:rPr>
          <w:rFonts w:ascii="Arial" w:eastAsia="Times New Roman" w:hAnsi="Arial" w:cs="Arial"/>
          <w:color w:val="666666"/>
        </w:rPr>
        <w:t>:set</w:t>
      </w:r>
      <w:proofErr w:type="gramEnd"/>
      <w:r w:rsidRPr="003F12D2">
        <w:rPr>
          <w:rFonts w:ascii="Arial" w:eastAsia="Times New Roman" w:hAnsi="Arial" w:cs="Arial"/>
          <w:color w:val="666666"/>
        </w:rPr>
        <w:t xml:space="preserve">&gt; &lt;util:list&gt; and &lt;util:map&gt; with set-class to the implementation you want to use.For example &lt;util:list set-class="java.util.LinkedList"&gt; to use linkedList as implementation, and don't forget to include the schema details in the beans tag. Also util tag can let you create id of the </w:t>
      </w:r>
      <w:proofErr w:type="gramStart"/>
      <w:r w:rsidRPr="003F12D2">
        <w:rPr>
          <w:rFonts w:ascii="Arial" w:eastAsia="Times New Roman" w:hAnsi="Arial" w:cs="Arial"/>
          <w:color w:val="666666"/>
        </w:rPr>
        <w:t>collection ,</w:t>
      </w:r>
      <w:proofErr w:type="gramEnd"/>
      <w:r w:rsidRPr="003F12D2">
        <w:rPr>
          <w:rFonts w:ascii="Arial" w:eastAsia="Times New Roman" w:hAnsi="Arial" w:cs="Arial"/>
          <w:color w:val="666666"/>
        </w:rPr>
        <w:t xml:space="preserve"> thus this can be refered or shared with any other beans by using the regular way , ie the ref tag.</w:t>
      </w:r>
    </w:p>
    <w:p w:rsidR="003F12D2" w:rsidRDefault="003F12D2" w:rsidP="003F12D2">
      <w:r>
        <w:t xml:space="preserve">Source: </w:t>
      </w:r>
      <w:hyperlink r:id="rId178" w:history="1">
        <w:r w:rsidRPr="00F20088">
          <w:rPr>
            <w:rStyle w:val="Hyperlink"/>
          </w:rPr>
          <w:t>http://interviewquestionsanswerspdf.com/2014/03/spring-interview-questions-and-answers/</w:t>
        </w:r>
      </w:hyperlink>
    </w:p>
    <w:p w:rsidR="003F12D2" w:rsidRPr="003F12D2" w:rsidRDefault="003F12D2" w:rsidP="003F12D2"/>
    <w:p w:rsidR="003F12D2" w:rsidRPr="003F12D2" w:rsidRDefault="003F12D2" w:rsidP="003F12D2"/>
    <w:p w:rsidR="003F12D2" w:rsidRDefault="00CD4814" w:rsidP="003F12D2">
      <w:r>
        <w:t>Spring mvc related questions</w:t>
      </w:r>
    </w:p>
    <w:p w:rsidR="00CD4814" w:rsidRDefault="00CD4814" w:rsidP="003F12D2">
      <w:r>
        <w:t xml:space="preserve">Source: </w:t>
      </w:r>
      <w:hyperlink r:id="rId179" w:history="1">
        <w:r w:rsidRPr="00F20088">
          <w:rPr>
            <w:rStyle w:val="Hyperlink"/>
          </w:rPr>
          <w:t>http://howtodoinjava.com/spring/spring-mvc/spring-mvc-interview-questions-with-answers/</w:t>
        </w:r>
      </w:hyperlink>
    </w:p>
    <w:p w:rsidR="00CD4814" w:rsidRDefault="00CD4814" w:rsidP="00CD4814">
      <w:pPr>
        <w:pStyle w:val="Heading2"/>
        <w:shd w:val="clear" w:color="auto" w:fill="FFFFFF"/>
        <w:spacing w:before="326" w:beforeAutospacing="0" w:after="217" w:afterAutospacing="0"/>
        <w:rPr>
          <w:rFonts w:ascii="Segoe UI" w:hAnsi="Segoe UI" w:cs="Segoe UI"/>
          <w:color w:val="333333"/>
        </w:rPr>
      </w:pPr>
      <w:r>
        <w:rPr>
          <w:rFonts w:ascii="Segoe UI" w:hAnsi="Segoe UI" w:cs="Segoe UI"/>
          <w:color w:val="333333"/>
        </w:rPr>
        <w:t>What is Spring MVC framework?</w:t>
      </w:r>
    </w:p>
    <w:p w:rsidR="00CD4814" w:rsidRDefault="00CD4814" w:rsidP="00CD4814">
      <w:pPr>
        <w:pStyle w:val="NormalWeb"/>
        <w:shd w:val="clear" w:color="auto" w:fill="FFFFFF"/>
        <w:spacing w:before="0" w:beforeAutospacing="0" w:after="353" w:afterAutospacing="0"/>
        <w:rPr>
          <w:rFonts w:ascii="Segoe UI" w:hAnsi="Segoe UI" w:cs="Segoe UI"/>
          <w:color w:val="333333"/>
          <w:sz w:val="22"/>
          <w:szCs w:val="22"/>
        </w:rPr>
      </w:pPr>
      <w:r>
        <w:rPr>
          <w:rStyle w:val="Strong"/>
          <w:rFonts w:ascii="Segoe UI" w:hAnsi="Segoe UI" w:cs="Segoe UI"/>
          <w:color w:val="333333"/>
          <w:sz w:val="22"/>
          <w:szCs w:val="22"/>
        </w:rPr>
        <w:lastRenderedPageBreak/>
        <w:t xml:space="preserve">The </w:t>
      </w:r>
      <w:proofErr w:type="gramStart"/>
      <w:r>
        <w:rPr>
          <w:rStyle w:val="Strong"/>
          <w:rFonts w:ascii="Segoe UI" w:hAnsi="Segoe UI" w:cs="Segoe UI"/>
          <w:color w:val="333333"/>
          <w:sz w:val="22"/>
          <w:szCs w:val="22"/>
        </w:rPr>
        <w:t>Spring</w:t>
      </w:r>
      <w:proofErr w:type="gramEnd"/>
      <w:r>
        <w:rPr>
          <w:rStyle w:val="Strong"/>
          <w:rFonts w:ascii="Segoe UI" w:hAnsi="Segoe UI" w:cs="Segoe UI"/>
          <w:color w:val="333333"/>
          <w:sz w:val="22"/>
          <w:szCs w:val="22"/>
        </w:rPr>
        <w:t xml:space="preserve"> web MVC framework provides</w:t>
      </w:r>
      <w:r>
        <w:rPr>
          <w:rStyle w:val="apple-converted-space"/>
          <w:rFonts w:ascii="Segoe UI" w:hAnsi="Segoe UI" w:cs="Segoe UI"/>
          <w:b/>
          <w:bCs/>
          <w:color w:val="333333"/>
          <w:sz w:val="22"/>
          <w:szCs w:val="22"/>
        </w:rPr>
        <w:t> </w:t>
      </w:r>
      <w:hyperlink r:id="rId180" w:tgtFrame="_blank" w:tooltip="mvc" w:history="1">
        <w:r>
          <w:rPr>
            <w:rStyle w:val="Hyperlink"/>
            <w:rFonts w:ascii="Segoe UI" w:hAnsi="Segoe UI" w:cs="Segoe UI"/>
            <w:b/>
            <w:bCs/>
            <w:color w:val="4078C0"/>
            <w:sz w:val="22"/>
            <w:szCs w:val="22"/>
          </w:rPr>
          <w:t>model-view-controller</w:t>
        </w:r>
      </w:hyperlink>
      <w:r>
        <w:rPr>
          <w:rStyle w:val="apple-converted-space"/>
          <w:rFonts w:ascii="Segoe UI" w:hAnsi="Segoe UI" w:cs="Segoe UI"/>
          <w:b/>
          <w:bCs/>
          <w:color w:val="333333"/>
          <w:sz w:val="22"/>
          <w:szCs w:val="22"/>
        </w:rPr>
        <w:t> </w:t>
      </w:r>
      <w:r>
        <w:rPr>
          <w:rStyle w:val="Strong"/>
          <w:rFonts w:ascii="Segoe UI" w:hAnsi="Segoe UI" w:cs="Segoe UI"/>
          <w:color w:val="333333"/>
          <w:sz w:val="22"/>
          <w:szCs w:val="22"/>
        </w:rPr>
        <w:t>architecture and ready components that can be used to develop flexible and loosely coupled web applications.</w:t>
      </w:r>
      <w:r>
        <w:rPr>
          <w:rStyle w:val="apple-converted-space"/>
          <w:rFonts w:ascii="Segoe UI" w:hAnsi="Segoe UI" w:cs="Segoe UI"/>
          <w:color w:val="333333"/>
          <w:sz w:val="22"/>
          <w:szCs w:val="22"/>
        </w:rPr>
        <w:t> </w:t>
      </w:r>
      <w:r>
        <w:rPr>
          <w:rFonts w:ascii="Segoe UI" w:hAnsi="Segoe UI" w:cs="Segoe UI"/>
          <w:color w:val="333333"/>
          <w:sz w:val="22"/>
          <w:szCs w:val="22"/>
        </w:rPr>
        <w:t>The MVC pattern results in separating the different aspects of the application (input logic, business logic, and UI logic), while providing a loose coupling between model, view and controller parts of application. Spring framework provides lots of advantages over other MVC frameworks e.g.</w:t>
      </w:r>
    </w:p>
    <w:p w:rsidR="00CD4814" w:rsidRDefault="00CD4814" w:rsidP="00CD4814">
      <w:pPr>
        <w:numPr>
          <w:ilvl w:val="0"/>
          <w:numId w:val="77"/>
        </w:numPr>
        <w:shd w:val="clear" w:color="auto" w:fill="FFFFFF"/>
        <w:spacing w:before="60" w:after="100" w:afterAutospacing="1" w:line="240" w:lineRule="auto"/>
        <w:ind w:left="543"/>
        <w:rPr>
          <w:rFonts w:ascii="Segoe UI" w:hAnsi="Segoe UI" w:cs="Segoe UI"/>
          <w:color w:val="333333"/>
        </w:rPr>
      </w:pPr>
      <w:r>
        <w:rPr>
          <w:rFonts w:ascii="Segoe UI" w:hAnsi="Segoe UI" w:cs="Segoe UI"/>
          <w:color w:val="333333"/>
        </w:rPr>
        <w:t>Clear separation of roles – controller, validator, command object, form object, model object, DispatcherServlet, handler mapping, view resolver, etc. Each role can be fulfilled by a specialized object.</w:t>
      </w:r>
    </w:p>
    <w:p w:rsidR="00CD4814" w:rsidRDefault="00CD4814" w:rsidP="00CD4814">
      <w:pPr>
        <w:numPr>
          <w:ilvl w:val="0"/>
          <w:numId w:val="77"/>
        </w:numPr>
        <w:shd w:val="clear" w:color="auto" w:fill="FFFFFF"/>
        <w:spacing w:before="60" w:after="100" w:afterAutospacing="1" w:line="240" w:lineRule="auto"/>
        <w:ind w:left="543"/>
        <w:rPr>
          <w:rFonts w:ascii="Segoe UI" w:hAnsi="Segoe UI" w:cs="Segoe UI"/>
          <w:color w:val="333333"/>
        </w:rPr>
      </w:pPr>
      <w:r>
        <w:rPr>
          <w:rFonts w:ascii="Segoe UI" w:hAnsi="Segoe UI" w:cs="Segoe UI"/>
          <w:color w:val="333333"/>
        </w:rPr>
        <w:t>Powerful and straightforward configuration of both framework and application classes as JavaBeans.</w:t>
      </w:r>
    </w:p>
    <w:p w:rsidR="00CD4814" w:rsidRDefault="00CD4814" w:rsidP="00CD4814">
      <w:pPr>
        <w:numPr>
          <w:ilvl w:val="0"/>
          <w:numId w:val="77"/>
        </w:numPr>
        <w:shd w:val="clear" w:color="auto" w:fill="FFFFFF"/>
        <w:spacing w:before="60" w:after="100" w:afterAutospacing="1" w:line="240" w:lineRule="auto"/>
        <w:ind w:left="543"/>
        <w:rPr>
          <w:rFonts w:ascii="Segoe UI" w:hAnsi="Segoe UI" w:cs="Segoe UI"/>
          <w:color w:val="333333"/>
        </w:rPr>
      </w:pPr>
      <w:r>
        <w:rPr>
          <w:rFonts w:ascii="Segoe UI" w:hAnsi="Segoe UI" w:cs="Segoe UI"/>
          <w:color w:val="333333"/>
        </w:rPr>
        <w:t>Reusable business code – no need for duplication. You can use existing business objects as command or form objects instead of mirroring them in order to extend a particular framework base class.</w:t>
      </w:r>
    </w:p>
    <w:p w:rsidR="00CD4814" w:rsidRDefault="00CD4814" w:rsidP="00CD4814">
      <w:pPr>
        <w:numPr>
          <w:ilvl w:val="0"/>
          <w:numId w:val="77"/>
        </w:numPr>
        <w:shd w:val="clear" w:color="auto" w:fill="FFFFFF"/>
        <w:spacing w:before="60" w:after="100" w:afterAutospacing="1" w:line="240" w:lineRule="auto"/>
        <w:ind w:left="543"/>
        <w:rPr>
          <w:rFonts w:ascii="Segoe UI" w:hAnsi="Segoe UI" w:cs="Segoe UI"/>
          <w:color w:val="333333"/>
        </w:rPr>
      </w:pPr>
      <w:r>
        <w:rPr>
          <w:rFonts w:ascii="Segoe UI" w:hAnsi="Segoe UI" w:cs="Segoe UI"/>
          <w:color w:val="333333"/>
        </w:rPr>
        <w:t>Customizable binding and validation</w:t>
      </w:r>
    </w:p>
    <w:p w:rsidR="00CD4814" w:rsidRDefault="00CD4814" w:rsidP="00CD4814">
      <w:pPr>
        <w:numPr>
          <w:ilvl w:val="0"/>
          <w:numId w:val="77"/>
        </w:numPr>
        <w:shd w:val="clear" w:color="auto" w:fill="FFFFFF"/>
        <w:spacing w:before="60" w:after="100" w:afterAutospacing="1" w:line="240" w:lineRule="auto"/>
        <w:ind w:left="543"/>
        <w:rPr>
          <w:rFonts w:ascii="Segoe UI" w:hAnsi="Segoe UI" w:cs="Segoe UI"/>
          <w:color w:val="333333"/>
        </w:rPr>
      </w:pPr>
      <w:r>
        <w:rPr>
          <w:rFonts w:ascii="Segoe UI" w:hAnsi="Segoe UI" w:cs="Segoe UI"/>
          <w:color w:val="333333"/>
        </w:rPr>
        <w:t>Customizable handler mapping and view resolution</w:t>
      </w:r>
    </w:p>
    <w:p w:rsidR="00CD4814" w:rsidRDefault="00CD4814" w:rsidP="00CD4814">
      <w:pPr>
        <w:numPr>
          <w:ilvl w:val="0"/>
          <w:numId w:val="77"/>
        </w:numPr>
        <w:shd w:val="clear" w:color="auto" w:fill="FFFFFF"/>
        <w:spacing w:before="60" w:after="100" w:afterAutospacing="1" w:line="240" w:lineRule="auto"/>
        <w:ind w:left="543"/>
        <w:rPr>
          <w:rFonts w:ascii="Segoe UI" w:hAnsi="Segoe UI" w:cs="Segoe UI"/>
          <w:color w:val="333333"/>
        </w:rPr>
      </w:pPr>
      <w:r>
        <w:rPr>
          <w:rFonts w:ascii="Segoe UI" w:hAnsi="Segoe UI" w:cs="Segoe UI"/>
          <w:color w:val="333333"/>
        </w:rPr>
        <w:t>Customizable locale and theme resolution</w:t>
      </w:r>
    </w:p>
    <w:p w:rsidR="00CD4814" w:rsidRDefault="00CD4814" w:rsidP="00CD4814">
      <w:pPr>
        <w:numPr>
          <w:ilvl w:val="0"/>
          <w:numId w:val="77"/>
        </w:numPr>
        <w:shd w:val="clear" w:color="auto" w:fill="FFFFFF"/>
        <w:spacing w:before="60" w:after="100" w:afterAutospacing="1" w:line="240" w:lineRule="auto"/>
        <w:ind w:left="543"/>
        <w:rPr>
          <w:rFonts w:ascii="Segoe UI" w:hAnsi="Segoe UI" w:cs="Segoe UI"/>
          <w:color w:val="333333"/>
        </w:rPr>
      </w:pPr>
      <w:r>
        <w:rPr>
          <w:rFonts w:ascii="Segoe UI" w:hAnsi="Segoe UI" w:cs="Segoe UI"/>
          <w:color w:val="333333"/>
        </w:rPr>
        <w:t xml:space="preserve">A JSP form tag library, introduced in Spring </w:t>
      </w:r>
      <w:proofErr w:type="gramStart"/>
      <w:r>
        <w:rPr>
          <w:rFonts w:ascii="Segoe UI" w:hAnsi="Segoe UI" w:cs="Segoe UI"/>
          <w:color w:val="333333"/>
        </w:rPr>
        <w:t>2.0, that</w:t>
      </w:r>
      <w:proofErr w:type="gramEnd"/>
      <w:r>
        <w:rPr>
          <w:rFonts w:ascii="Segoe UI" w:hAnsi="Segoe UI" w:cs="Segoe UI"/>
          <w:color w:val="333333"/>
        </w:rPr>
        <w:t xml:space="preserve"> makes writing forms in JSP pages much easier. etc.</w:t>
      </w:r>
    </w:p>
    <w:p w:rsidR="00CD4814" w:rsidRDefault="00CD4814" w:rsidP="00CD4814">
      <w:pPr>
        <w:pStyle w:val="Heading2"/>
        <w:shd w:val="clear" w:color="auto" w:fill="FFFFFF"/>
        <w:spacing w:before="326" w:beforeAutospacing="0" w:after="217" w:afterAutospacing="0"/>
        <w:rPr>
          <w:ins w:id="1637" w:author="Unknown"/>
          <w:rFonts w:ascii="Segoe UI" w:hAnsi="Segoe UI" w:cs="Segoe UI"/>
          <w:color w:val="333333"/>
        </w:rPr>
      </w:pPr>
      <w:bookmarkStart w:id="1638" w:name="dispatcherservlet_context_loader_listene"/>
      <w:bookmarkEnd w:id="1638"/>
      <w:ins w:id="1639" w:author="Unknown">
        <w:r>
          <w:rPr>
            <w:rFonts w:ascii="Segoe UI" w:hAnsi="Segoe UI" w:cs="Segoe UI"/>
            <w:color w:val="333333"/>
          </w:rPr>
          <w:t xml:space="preserve">What </w:t>
        </w:r>
        <w:proofErr w:type="gramStart"/>
        <w:r>
          <w:rPr>
            <w:rFonts w:ascii="Segoe UI" w:hAnsi="Segoe UI" w:cs="Segoe UI"/>
            <w:color w:val="333333"/>
          </w:rPr>
          <w:t>is</w:t>
        </w:r>
        <w:proofErr w:type="gramEnd"/>
        <w:r>
          <w:rPr>
            <w:rFonts w:ascii="Segoe UI" w:hAnsi="Segoe UI" w:cs="Segoe UI"/>
            <w:color w:val="333333"/>
          </w:rPr>
          <w:t xml:space="preserve"> DispatcherServlet and ContextLoaderListener?</w:t>
        </w:r>
      </w:ins>
    </w:p>
    <w:p w:rsidR="00CD4814" w:rsidRDefault="00CD4814" w:rsidP="00CD4814">
      <w:pPr>
        <w:pStyle w:val="NormalWeb"/>
        <w:shd w:val="clear" w:color="auto" w:fill="FFFFFF"/>
        <w:spacing w:before="0" w:beforeAutospacing="0" w:after="353" w:afterAutospacing="0"/>
        <w:rPr>
          <w:ins w:id="1640" w:author="Unknown"/>
          <w:rFonts w:ascii="Segoe UI" w:hAnsi="Segoe UI" w:cs="Segoe UI"/>
          <w:color w:val="333333"/>
          <w:sz w:val="22"/>
          <w:szCs w:val="22"/>
        </w:rPr>
      </w:pPr>
      <w:ins w:id="1641" w:author="Unknown">
        <w:r>
          <w:rPr>
            <w:rFonts w:ascii="Segoe UI" w:hAnsi="Segoe UI" w:cs="Segoe UI"/>
            <w:color w:val="333333"/>
            <w:sz w:val="22"/>
            <w:szCs w:val="22"/>
          </w:rPr>
          <w:t xml:space="preserve">Spring’s web MVC framework is, like many other web MVC frameworks, request-driven, designed around a central Servlet that handles all the HTTP requests and responses. Spring’s DispatcherServlet however, does more than just that. It is completely integrated with the Spring IoC container so it allows you to use every feature that </w:t>
        </w:r>
        <w:proofErr w:type="gramStart"/>
        <w:r>
          <w:rPr>
            <w:rFonts w:ascii="Segoe UI" w:hAnsi="Segoe UI" w:cs="Segoe UI"/>
            <w:color w:val="333333"/>
            <w:sz w:val="22"/>
            <w:szCs w:val="22"/>
          </w:rPr>
          <w:t>Spring</w:t>
        </w:r>
        <w:proofErr w:type="gramEnd"/>
        <w:r>
          <w:rPr>
            <w:rFonts w:ascii="Segoe UI" w:hAnsi="Segoe UI" w:cs="Segoe UI"/>
            <w:color w:val="333333"/>
            <w:sz w:val="22"/>
            <w:szCs w:val="22"/>
          </w:rPr>
          <w:t xml:space="preserve"> has.</w:t>
        </w:r>
      </w:ins>
    </w:p>
    <w:p w:rsidR="00CD4814" w:rsidRDefault="00CD4814" w:rsidP="00CD4814">
      <w:pPr>
        <w:pStyle w:val="NormalWeb"/>
        <w:shd w:val="clear" w:color="auto" w:fill="FFFFFF"/>
        <w:spacing w:before="0" w:beforeAutospacing="0" w:after="353" w:afterAutospacing="0"/>
        <w:rPr>
          <w:ins w:id="1642" w:author="Unknown"/>
          <w:rFonts w:ascii="Segoe UI" w:hAnsi="Segoe UI" w:cs="Segoe UI"/>
          <w:color w:val="333333"/>
          <w:sz w:val="22"/>
          <w:szCs w:val="22"/>
        </w:rPr>
      </w:pPr>
      <w:ins w:id="1643" w:author="Unknown">
        <w:r>
          <w:rPr>
            <w:rFonts w:ascii="Segoe UI" w:hAnsi="Segoe UI" w:cs="Segoe UI"/>
            <w:color w:val="333333"/>
            <w:sz w:val="22"/>
            <w:szCs w:val="22"/>
          </w:rPr>
          <w:t>After receiving an HTTP request, DispatcherServlet consults the HandlerMapping (configuration files) to call the appropriate Controller. The Controller takes the request and calls the appropriate service methods and set model data and then returns view name to the DispatcherServlet. The DispatcherServlet will take help from ViewResolver to pickup the defined view for the request. Once view is finalized, The DispatcherServlet passes the model data to the view which is finally rendered on the browser.</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44" w:author="Unknown"/>
          <w:rFonts w:ascii="inherit" w:hAnsi="inherit"/>
          <w:color w:val="333333"/>
          <w:sz w:val="22"/>
          <w:szCs w:val="22"/>
        </w:rPr>
      </w:pPr>
      <w:ins w:id="1645" w:author="Unknown">
        <w:r>
          <w:rPr>
            <w:rFonts w:ascii="inherit" w:hAnsi="inherit"/>
            <w:color w:val="333333"/>
            <w:sz w:val="22"/>
            <w:szCs w:val="22"/>
          </w:rPr>
          <w:t>&lt;</w:t>
        </w:r>
        <w:proofErr w:type="gramStart"/>
        <w:r>
          <w:rPr>
            <w:rFonts w:ascii="inherit" w:hAnsi="inherit"/>
            <w:color w:val="333333"/>
            <w:sz w:val="22"/>
            <w:szCs w:val="22"/>
          </w:rPr>
          <w:t>web-app</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46" w:author="Unknown"/>
          <w:rFonts w:ascii="inherit" w:hAnsi="inherit"/>
          <w:color w:val="333333"/>
          <w:sz w:val="22"/>
          <w:szCs w:val="22"/>
        </w:rPr>
      </w:pPr>
      <w:ins w:id="1647" w:author="Unknown">
        <w:r>
          <w:rPr>
            <w:rFonts w:ascii="inherit" w:hAnsi="inherit"/>
            <w:color w:val="333333"/>
            <w:sz w:val="22"/>
            <w:szCs w:val="22"/>
          </w:rPr>
          <w:t xml:space="preserve">  &lt;display-name&gt;Archetype Created Web Application&lt;/display-name&gt;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48" w:author="Unknown"/>
          <w:rFonts w:ascii="inherit" w:hAnsi="inherit"/>
          <w:color w:val="333333"/>
          <w:sz w:val="22"/>
          <w:szCs w:val="22"/>
        </w:rPr>
      </w:pPr>
      <w:ins w:id="1649" w:author="Unknown">
        <w:r>
          <w:rPr>
            <w:rFonts w:ascii="inherit" w:hAnsi="inherit"/>
            <w:color w:val="333333"/>
            <w:sz w:val="22"/>
            <w:szCs w:val="22"/>
          </w:rPr>
          <w:t xml:space="preserv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50" w:author="Unknown"/>
          <w:rFonts w:ascii="inherit" w:hAnsi="inherit"/>
          <w:color w:val="333333"/>
          <w:sz w:val="22"/>
          <w:szCs w:val="22"/>
        </w:rPr>
      </w:pPr>
      <w:ins w:id="1651" w:author="Unknown">
        <w:r>
          <w:rPr>
            <w:rFonts w:ascii="inherit" w:hAnsi="inherit"/>
            <w:color w:val="333333"/>
            <w:sz w:val="22"/>
            <w:szCs w:val="22"/>
          </w:rPr>
          <w:t xml:space="preserve">  &lt;</w:t>
        </w:r>
        <w:proofErr w:type="gramStart"/>
        <w:r>
          <w:rPr>
            <w:rFonts w:ascii="inherit" w:hAnsi="inherit"/>
            <w:color w:val="333333"/>
            <w:sz w:val="22"/>
            <w:szCs w:val="22"/>
          </w:rPr>
          <w:t>servlet</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52" w:author="Unknown"/>
          <w:rFonts w:ascii="inherit" w:hAnsi="inherit"/>
          <w:color w:val="333333"/>
          <w:sz w:val="22"/>
          <w:szCs w:val="22"/>
        </w:rPr>
      </w:pPr>
      <w:ins w:id="1653" w:author="Unknown">
        <w:r>
          <w:rPr>
            <w:rFonts w:ascii="inherit" w:hAnsi="inherit"/>
            <w:color w:val="333333"/>
            <w:sz w:val="22"/>
            <w:szCs w:val="22"/>
          </w:rPr>
          <w:tab/>
        </w:r>
        <w:r>
          <w:rPr>
            <w:rFonts w:ascii="inherit" w:hAnsi="inherit"/>
            <w:color w:val="333333"/>
            <w:sz w:val="22"/>
            <w:szCs w:val="22"/>
          </w:rPr>
          <w:tab/>
          <w:t>&lt;servlet-name&gt;spring&lt;/servlet-name&gt;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54" w:author="Unknown"/>
          <w:rFonts w:ascii="inherit" w:hAnsi="inherit"/>
          <w:color w:val="333333"/>
          <w:sz w:val="22"/>
          <w:szCs w:val="22"/>
        </w:rPr>
      </w:pPr>
      <w:ins w:id="1655" w:author="Unknown">
        <w:r>
          <w:rPr>
            <w:rFonts w:ascii="inherit" w:hAnsi="inherit"/>
            <w:color w:val="333333"/>
            <w:sz w:val="22"/>
            <w:szCs w:val="22"/>
          </w:rPr>
          <w:tab/>
        </w:r>
        <w:r>
          <w:rPr>
            <w:rFonts w:ascii="inherit" w:hAnsi="inherit"/>
            <w:color w:val="333333"/>
            <w:sz w:val="22"/>
            <w:szCs w:val="22"/>
          </w:rPr>
          <w:tab/>
        </w:r>
        <w:r>
          <w:rPr>
            <w:rFonts w:ascii="inherit" w:hAnsi="inherit"/>
            <w:color w:val="333333"/>
            <w:sz w:val="22"/>
            <w:szCs w:val="22"/>
          </w:rPr>
          <w:tab/>
          <w:t>&lt;</w:t>
        </w:r>
        <w:proofErr w:type="gramStart"/>
        <w:r>
          <w:rPr>
            <w:rFonts w:ascii="inherit" w:hAnsi="inherit"/>
            <w:color w:val="333333"/>
            <w:sz w:val="22"/>
            <w:szCs w:val="22"/>
          </w:rPr>
          <w:t>servlet-class</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56" w:author="Unknown"/>
          <w:rFonts w:ascii="inherit" w:hAnsi="inherit"/>
          <w:color w:val="333333"/>
          <w:sz w:val="22"/>
          <w:szCs w:val="22"/>
        </w:rPr>
      </w:pPr>
      <w:ins w:id="1657" w:author="Unknown">
        <w:r>
          <w:rPr>
            <w:rFonts w:ascii="inherit" w:hAnsi="inherit"/>
            <w:color w:val="333333"/>
            <w:sz w:val="22"/>
            <w:szCs w:val="22"/>
          </w:rPr>
          <w:tab/>
        </w:r>
        <w:r>
          <w:rPr>
            <w:rFonts w:ascii="inherit" w:hAnsi="inherit"/>
            <w:color w:val="333333"/>
            <w:sz w:val="22"/>
            <w:szCs w:val="22"/>
          </w:rPr>
          <w:tab/>
        </w:r>
        <w:r>
          <w:rPr>
            <w:rFonts w:ascii="inherit" w:hAnsi="inherit"/>
            <w:color w:val="333333"/>
            <w:sz w:val="22"/>
            <w:szCs w:val="22"/>
          </w:rPr>
          <w:tab/>
        </w:r>
        <w:r>
          <w:rPr>
            <w:rFonts w:ascii="inherit" w:hAnsi="inherit"/>
            <w:color w:val="333333"/>
            <w:sz w:val="22"/>
            <w:szCs w:val="22"/>
          </w:rPr>
          <w:tab/>
          <w:t>org.springframework.web.servlet.DispatcherServlet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58" w:author="Unknown"/>
          <w:rFonts w:ascii="inherit" w:hAnsi="inherit"/>
          <w:color w:val="333333"/>
          <w:sz w:val="22"/>
          <w:szCs w:val="22"/>
        </w:rPr>
      </w:pPr>
      <w:ins w:id="1659" w:author="Unknown">
        <w:r>
          <w:rPr>
            <w:rFonts w:ascii="inherit" w:hAnsi="inherit"/>
            <w:color w:val="333333"/>
            <w:sz w:val="22"/>
            <w:szCs w:val="22"/>
          </w:rPr>
          <w:lastRenderedPageBreak/>
          <w:tab/>
        </w:r>
        <w:r>
          <w:rPr>
            <w:rFonts w:ascii="inherit" w:hAnsi="inherit"/>
            <w:color w:val="333333"/>
            <w:sz w:val="22"/>
            <w:szCs w:val="22"/>
          </w:rPr>
          <w:tab/>
        </w:r>
        <w:r>
          <w:rPr>
            <w:rFonts w:ascii="inherit" w:hAnsi="inherit"/>
            <w:color w:val="333333"/>
            <w:sz w:val="22"/>
            <w:szCs w:val="22"/>
          </w:rPr>
          <w:tab/>
          <w:t>&lt;/servlet-class&gt;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60" w:author="Unknown"/>
          <w:rFonts w:ascii="inherit" w:hAnsi="inherit"/>
          <w:color w:val="333333"/>
          <w:sz w:val="22"/>
          <w:szCs w:val="22"/>
        </w:rPr>
      </w:pPr>
      <w:ins w:id="1661" w:author="Unknown">
        <w:r>
          <w:rPr>
            <w:rFonts w:ascii="inherit" w:hAnsi="inherit"/>
            <w:color w:val="333333"/>
            <w:sz w:val="22"/>
            <w:szCs w:val="22"/>
          </w:rPr>
          <w:tab/>
        </w:r>
        <w:r>
          <w:rPr>
            <w:rFonts w:ascii="inherit" w:hAnsi="inherit"/>
            <w:color w:val="333333"/>
            <w:sz w:val="22"/>
            <w:szCs w:val="22"/>
          </w:rPr>
          <w:tab/>
          <w:t>&lt;load-on-startup&gt;1&lt;/load-on-startup&gt;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62" w:author="Unknown"/>
          <w:rFonts w:ascii="inherit" w:hAnsi="inherit"/>
          <w:color w:val="333333"/>
          <w:sz w:val="22"/>
          <w:szCs w:val="22"/>
        </w:rPr>
      </w:pPr>
      <w:ins w:id="1663" w:author="Unknown">
        <w:r>
          <w:rPr>
            <w:rFonts w:ascii="inherit" w:hAnsi="inherit"/>
            <w:color w:val="333333"/>
            <w:sz w:val="22"/>
            <w:szCs w:val="22"/>
          </w:rPr>
          <w:tab/>
          <w:t>&lt;/servlet&gt;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64"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65" w:author="Unknown"/>
          <w:rFonts w:ascii="inherit" w:hAnsi="inherit"/>
          <w:color w:val="333333"/>
          <w:sz w:val="22"/>
          <w:szCs w:val="22"/>
        </w:rPr>
      </w:pPr>
      <w:ins w:id="1666" w:author="Unknown">
        <w:r>
          <w:rPr>
            <w:rFonts w:ascii="inherit" w:hAnsi="inherit"/>
            <w:color w:val="333333"/>
            <w:sz w:val="22"/>
            <w:szCs w:val="22"/>
          </w:rPr>
          <w:tab/>
          <w:t>&lt;</w:t>
        </w:r>
        <w:proofErr w:type="gramStart"/>
        <w:r>
          <w:rPr>
            <w:rFonts w:ascii="inherit" w:hAnsi="inherit"/>
            <w:color w:val="333333"/>
            <w:sz w:val="22"/>
            <w:szCs w:val="22"/>
          </w:rPr>
          <w:t>servlet-mapping</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67" w:author="Unknown"/>
          <w:rFonts w:ascii="inherit" w:hAnsi="inherit"/>
          <w:color w:val="333333"/>
          <w:sz w:val="22"/>
          <w:szCs w:val="22"/>
        </w:rPr>
      </w:pPr>
      <w:ins w:id="1668" w:author="Unknown">
        <w:r>
          <w:rPr>
            <w:rFonts w:ascii="inherit" w:hAnsi="inherit"/>
            <w:color w:val="333333"/>
            <w:sz w:val="22"/>
            <w:szCs w:val="22"/>
          </w:rPr>
          <w:tab/>
        </w:r>
        <w:r>
          <w:rPr>
            <w:rFonts w:ascii="inherit" w:hAnsi="inherit"/>
            <w:color w:val="333333"/>
            <w:sz w:val="22"/>
            <w:szCs w:val="22"/>
          </w:rPr>
          <w:tab/>
          <w:t>&lt;servlet-name&gt;spring&lt;/servlet-name&gt;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69" w:author="Unknown"/>
          <w:rFonts w:ascii="inherit" w:hAnsi="inherit"/>
          <w:color w:val="333333"/>
          <w:sz w:val="22"/>
          <w:szCs w:val="22"/>
        </w:rPr>
      </w:pPr>
      <w:ins w:id="1670" w:author="Unknown">
        <w:r>
          <w:rPr>
            <w:rFonts w:ascii="inherit" w:hAnsi="inherit"/>
            <w:color w:val="333333"/>
            <w:sz w:val="22"/>
            <w:szCs w:val="22"/>
          </w:rPr>
          <w:tab/>
        </w:r>
        <w:r>
          <w:rPr>
            <w:rFonts w:ascii="inherit" w:hAnsi="inherit"/>
            <w:color w:val="333333"/>
            <w:sz w:val="22"/>
            <w:szCs w:val="22"/>
          </w:rPr>
          <w:tab/>
          <w:t>&lt;url-pattern&gt;/&lt;/url-pattern&gt;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71" w:author="Unknown"/>
          <w:rFonts w:ascii="inherit" w:hAnsi="inherit"/>
          <w:color w:val="333333"/>
          <w:sz w:val="22"/>
          <w:szCs w:val="22"/>
        </w:rPr>
      </w:pPr>
      <w:ins w:id="1672" w:author="Unknown">
        <w:r>
          <w:rPr>
            <w:rFonts w:ascii="inherit" w:hAnsi="inherit"/>
            <w:color w:val="333333"/>
            <w:sz w:val="22"/>
            <w:szCs w:val="22"/>
          </w:rPr>
          <w:tab/>
          <w:t>&lt;/servlet-mapping&gt;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73" w:author="Unknown"/>
          <w:rFonts w:ascii="inherit" w:hAnsi="inherit"/>
          <w:color w:val="333333"/>
          <w:sz w:val="22"/>
          <w:szCs w:val="22"/>
        </w:rPr>
      </w:pPr>
      <w:ins w:id="1674" w:author="Unknown">
        <w:r>
          <w:rPr>
            <w:rFonts w:ascii="inherit" w:hAnsi="inherit"/>
            <w:color w:val="333333"/>
            <w:sz w:val="22"/>
            <w:szCs w:val="22"/>
          </w:rPr>
          <w:tab/>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75" w:author="Unknown"/>
          <w:rFonts w:ascii="inherit" w:hAnsi="inherit"/>
          <w:color w:val="333333"/>
          <w:sz w:val="22"/>
          <w:szCs w:val="22"/>
        </w:rPr>
      </w:pPr>
      <w:ins w:id="1676" w:author="Unknown">
        <w:r>
          <w:rPr>
            <w:rFonts w:ascii="inherit" w:hAnsi="inherit"/>
            <w:color w:val="333333"/>
            <w:sz w:val="22"/>
            <w:szCs w:val="22"/>
          </w:rPr>
          <w:t>&lt;/web-app&gt;</w:t>
        </w:r>
      </w:ins>
    </w:p>
    <w:p w:rsidR="00CD4814" w:rsidRDefault="00CD4814" w:rsidP="00CD4814">
      <w:pPr>
        <w:pStyle w:val="NormalWeb"/>
        <w:shd w:val="clear" w:color="auto" w:fill="FFFFFF"/>
        <w:spacing w:before="0" w:beforeAutospacing="0" w:after="0" w:afterAutospacing="0"/>
        <w:rPr>
          <w:ins w:id="1677" w:author="Unknown"/>
          <w:rFonts w:ascii="Segoe UI" w:hAnsi="Segoe UI" w:cs="Segoe UI"/>
          <w:color w:val="333333"/>
          <w:sz w:val="22"/>
          <w:szCs w:val="22"/>
        </w:rPr>
      </w:pPr>
      <w:ins w:id="1678" w:author="Unknown">
        <w:r>
          <w:rPr>
            <w:rFonts w:ascii="Segoe UI" w:hAnsi="Segoe UI" w:cs="Segoe UI"/>
            <w:color w:val="333333"/>
            <w:sz w:val="22"/>
            <w:szCs w:val="22"/>
          </w:rPr>
          <w:t>By default, DispatcherServlet loads its configuration file using</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&lt;servlet_name&gt;-servlet.xml</w:t>
        </w:r>
        <w:r>
          <w:rPr>
            <w:rFonts w:ascii="Segoe UI" w:hAnsi="Segoe UI" w:cs="Segoe UI"/>
            <w:color w:val="333333"/>
            <w:sz w:val="22"/>
            <w:szCs w:val="22"/>
          </w:rPr>
          <w:t>. E.g. with above web.xml file, DispatcherServlet will try to find spring-servlet.xml file in classpath.</w:t>
        </w:r>
      </w:ins>
    </w:p>
    <w:p w:rsidR="00CD4814" w:rsidRDefault="00CD4814" w:rsidP="00CD4814">
      <w:pPr>
        <w:pStyle w:val="NormalWeb"/>
        <w:shd w:val="clear" w:color="auto" w:fill="FFFFFF"/>
        <w:spacing w:before="0" w:beforeAutospacing="0" w:after="353" w:afterAutospacing="0"/>
        <w:rPr>
          <w:ins w:id="1679" w:author="Unknown"/>
          <w:rFonts w:ascii="Segoe UI" w:hAnsi="Segoe UI" w:cs="Segoe UI"/>
          <w:color w:val="333333"/>
          <w:sz w:val="22"/>
          <w:szCs w:val="22"/>
        </w:rPr>
      </w:pPr>
      <w:ins w:id="1680" w:author="Unknown">
        <w:r>
          <w:rPr>
            <w:rFonts w:ascii="Segoe UI" w:hAnsi="Segoe UI" w:cs="Segoe UI"/>
            <w:color w:val="333333"/>
            <w:sz w:val="22"/>
            <w:szCs w:val="22"/>
          </w:rPr>
          <w:t>ContextLoaderListener reads the spring configuration file (with value given against “</w:t>
        </w:r>
        <w:r>
          <w:rPr>
            <w:rStyle w:val="Strong"/>
            <w:rFonts w:ascii="Segoe UI" w:hAnsi="Segoe UI" w:cs="Segoe UI"/>
            <w:color w:val="333333"/>
            <w:sz w:val="22"/>
            <w:szCs w:val="22"/>
          </w:rPr>
          <w:t>contextConfigLocation</w:t>
        </w:r>
        <w:r>
          <w:rPr>
            <w:rFonts w:ascii="Segoe UI" w:hAnsi="Segoe UI" w:cs="Segoe UI"/>
            <w:color w:val="333333"/>
            <w:sz w:val="22"/>
            <w:szCs w:val="22"/>
          </w:rPr>
          <w:t xml:space="preserve">” in web.xml), parse it and loads the beans defined in that config file. </w:t>
        </w:r>
        <w:proofErr w:type="gramStart"/>
        <w:r>
          <w:rPr>
            <w:rFonts w:ascii="Segoe UI" w:hAnsi="Segoe UI" w:cs="Segoe UI"/>
            <w:color w:val="333333"/>
            <w:sz w:val="22"/>
            <w:szCs w:val="22"/>
          </w:rPr>
          <w:t>e.g.</w:t>
        </w:r>
        <w:proofErr w:type="gramEnd"/>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81" w:author="Unknown"/>
          <w:rFonts w:ascii="inherit" w:hAnsi="inherit"/>
          <w:color w:val="333333"/>
          <w:sz w:val="22"/>
          <w:szCs w:val="22"/>
        </w:rPr>
      </w:pPr>
      <w:ins w:id="1682" w:author="Unknown">
        <w:r>
          <w:rPr>
            <w:rFonts w:ascii="inherit" w:hAnsi="inherit"/>
            <w:color w:val="333333"/>
            <w:sz w:val="22"/>
            <w:szCs w:val="22"/>
          </w:rPr>
          <w:t>&lt;</w:t>
        </w:r>
        <w:proofErr w:type="gramStart"/>
        <w:r>
          <w:rPr>
            <w:rFonts w:ascii="inherit" w:hAnsi="inherit"/>
            <w:color w:val="333333"/>
            <w:sz w:val="22"/>
            <w:szCs w:val="22"/>
          </w:rPr>
          <w:t>servlet</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83" w:author="Unknown"/>
          <w:rFonts w:ascii="inherit" w:hAnsi="inherit"/>
          <w:color w:val="333333"/>
          <w:sz w:val="22"/>
          <w:szCs w:val="22"/>
        </w:rPr>
      </w:pPr>
      <w:ins w:id="1684" w:author="Unknown">
        <w:r>
          <w:rPr>
            <w:rFonts w:ascii="inherit" w:hAnsi="inherit"/>
            <w:color w:val="333333"/>
            <w:sz w:val="22"/>
            <w:szCs w:val="22"/>
          </w:rPr>
          <w:tab/>
          <w:t>&lt;servlet-name&gt;spring&lt;/servlet-name&gt;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85" w:author="Unknown"/>
          <w:rFonts w:ascii="inherit" w:hAnsi="inherit"/>
          <w:color w:val="333333"/>
          <w:sz w:val="22"/>
          <w:szCs w:val="22"/>
        </w:rPr>
      </w:pPr>
      <w:ins w:id="1686" w:author="Unknown">
        <w:r>
          <w:rPr>
            <w:rFonts w:ascii="inherit" w:hAnsi="inherit"/>
            <w:color w:val="333333"/>
            <w:sz w:val="22"/>
            <w:szCs w:val="22"/>
          </w:rPr>
          <w:tab/>
          <w:t>&lt;</w:t>
        </w:r>
        <w:proofErr w:type="gramStart"/>
        <w:r>
          <w:rPr>
            <w:rFonts w:ascii="inherit" w:hAnsi="inherit"/>
            <w:color w:val="333333"/>
            <w:sz w:val="22"/>
            <w:szCs w:val="22"/>
          </w:rPr>
          <w:t>servlet-class</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87" w:author="Unknown"/>
          <w:rFonts w:ascii="inherit" w:hAnsi="inherit"/>
          <w:color w:val="333333"/>
          <w:sz w:val="22"/>
          <w:szCs w:val="22"/>
        </w:rPr>
      </w:pPr>
      <w:ins w:id="1688" w:author="Unknown">
        <w:r>
          <w:rPr>
            <w:rFonts w:ascii="inherit" w:hAnsi="inherit"/>
            <w:color w:val="333333"/>
            <w:sz w:val="22"/>
            <w:szCs w:val="22"/>
          </w:rPr>
          <w:tab/>
        </w:r>
        <w:r>
          <w:rPr>
            <w:rFonts w:ascii="inherit" w:hAnsi="inherit"/>
            <w:color w:val="333333"/>
            <w:sz w:val="22"/>
            <w:szCs w:val="22"/>
          </w:rPr>
          <w:tab/>
          <w:t>org.springframework.web.servlet.DispatcherServlet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89" w:author="Unknown"/>
          <w:rFonts w:ascii="inherit" w:hAnsi="inherit"/>
          <w:color w:val="333333"/>
          <w:sz w:val="22"/>
          <w:szCs w:val="22"/>
        </w:rPr>
      </w:pPr>
      <w:ins w:id="1690" w:author="Unknown">
        <w:r>
          <w:rPr>
            <w:rFonts w:ascii="inherit" w:hAnsi="inherit"/>
            <w:color w:val="333333"/>
            <w:sz w:val="22"/>
            <w:szCs w:val="22"/>
          </w:rPr>
          <w:tab/>
          <w:t>&lt;/servlet-class&gt;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91" w:author="Unknown"/>
          <w:rFonts w:ascii="inherit" w:hAnsi="inherit"/>
          <w:color w:val="333333"/>
          <w:sz w:val="22"/>
          <w:szCs w:val="22"/>
        </w:rPr>
      </w:pPr>
      <w:ins w:id="1692" w:author="Unknown">
        <w:r>
          <w:rPr>
            <w:rFonts w:ascii="inherit" w:hAnsi="inherit"/>
            <w:color w:val="333333"/>
            <w:sz w:val="22"/>
            <w:szCs w:val="22"/>
          </w:rPr>
          <w:tab/>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93" w:author="Unknown"/>
          <w:rFonts w:ascii="inherit" w:hAnsi="inherit"/>
          <w:color w:val="333333"/>
          <w:sz w:val="22"/>
          <w:szCs w:val="22"/>
        </w:rPr>
      </w:pPr>
      <w:ins w:id="1694" w:author="Unknown">
        <w:r>
          <w:rPr>
            <w:rFonts w:ascii="inherit" w:hAnsi="inherit"/>
            <w:color w:val="333333"/>
            <w:sz w:val="22"/>
            <w:szCs w:val="22"/>
          </w:rPr>
          <w:tab/>
          <w:t>&lt;</w:t>
        </w:r>
        <w:proofErr w:type="gramStart"/>
        <w:r>
          <w:rPr>
            <w:rFonts w:ascii="inherit" w:hAnsi="inherit"/>
            <w:color w:val="333333"/>
            <w:sz w:val="22"/>
            <w:szCs w:val="22"/>
          </w:rPr>
          <w:t>init-param</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95" w:author="Unknown"/>
          <w:rFonts w:ascii="inherit" w:hAnsi="inherit"/>
          <w:color w:val="333333"/>
          <w:sz w:val="22"/>
          <w:szCs w:val="22"/>
        </w:rPr>
      </w:pPr>
      <w:ins w:id="1696" w:author="Unknown">
        <w:r>
          <w:rPr>
            <w:rFonts w:ascii="inherit" w:hAnsi="inherit"/>
            <w:color w:val="333333"/>
            <w:sz w:val="22"/>
            <w:szCs w:val="22"/>
          </w:rPr>
          <w:tab/>
        </w:r>
        <w:r>
          <w:rPr>
            <w:rFonts w:ascii="inherit" w:hAnsi="inherit"/>
            <w:color w:val="333333"/>
            <w:sz w:val="22"/>
            <w:szCs w:val="22"/>
          </w:rPr>
          <w:tab/>
          <w:t>&lt;param-name&gt;contextConfigLocation&lt;/param-name&gt;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97" w:author="Unknown"/>
          <w:rFonts w:ascii="inherit" w:hAnsi="inherit"/>
          <w:color w:val="333333"/>
          <w:sz w:val="22"/>
          <w:szCs w:val="22"/>
        </w:rPr>
      </w:pPr>
      <w:ins w:id="1698" w:author="Unknown">
        <w:r>
          <w:rPr>
            <w:rFonts w:ascii="inherit" w:hAnsi="inherit"/>
            <w:color w:val="333333"/>
            <w:sz w:val="22"/>
            <w:szCs w:val="22"/>
          </w:rPr>
          <w:tab/>
        </w:r>
        <w:r>
          <w:rPr>
            <w:rFonts w:ascii="inherit" w:hAnsi="inherit"/>
            <w:color w:val="333333"/>
            <w:sz w:val="22"/>
            <w:szCs w:val="22"/>
          </w:rPr>
          <w:tab/>
          <w:t>&lt;param-value&gt;/WEB-INF/applicationContext.xml&lt;/param-value&gt;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699" w:author="Unknown"/>
          <w:rFonts w:ascii="inherit" w:hAnsi="inherit"/>
          <w:color w:val="333333"/>
          <w:sz w:val="22"/>
          <w:szCs w:val="22"/>
        </w:rPr>
      </w:pPr>
      <w:ins w:id="1700" w:author="Unknown">
        <w:r>
          <w:rPr>
            <w:rFonts w:ascii="inherit" w:hAnsi="inherit"/>
            <w:color w:val="333333"/>
            <w:sz w:val="22"/>
            <w:szCs w:val="22"/>
          </w:rPr>
          <w:tab/>
          <w:t>&lt;/init-param&gt;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01" w:author="Unknown"/>
          <w:rFonts w:ascii="inherit" w:hAnsi="inherit"/>
          <w:color w:val="333333"/>
          <w:sz w:val="22"/>
          <w:szCs w:val="22"/>
        </w:rPr>
      </w:pPr>
      <w:ins w:id="1702" w:author="Unknown">
        <w:r>
          <w:rPr>
            <w:rFonts w:ascii="inherit" w:hAnsi="inherit"/>
            <w:color w:val="333333"/>
            <w:sz w:val="22"/>
            <w:szCs w:val="22"/>
          </w:rPr>
          <w:tab/>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03" w:author="Unknown"/>
          <w:rFonts w:ascii="inherit" w:hAnsi="inherit"/>
          <w:color w:val="333333"/>
          <w:sz w:val="22"/>
          <w:szCs w:val="22"/>
        </w:rPr>
      </w:pPr>
      <w:ins w:id="1704" w:author="Unknown">
        <w:r>
          <w:rPr>
            <w:rFonts w:ascii="inherit" w:hAnsi="inherit"/>
            <w:color w:val="333333"/>
            <w:sz w:val="22"/>
            <w:szCs w:val="22"/>
          </w:rPr>
          <w:tab/>
          <w:t>&lt;load-on-startup&gt;1&lt;/load-on-startup&gt;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05" w:author="Unknown"/>
          <w:rFonts w:ascii="inherit" w:hAnsi="inherit"/>
          <w:color w:val="333333"/>
          <w:sz w:val="22"/>
          <w:szCs w:val="22"/>
        </w:rPr>
      </w:pPr>
      <w:ins w:id="1706" w:author="Unknown">
        <w:r>
          <w:rPr>
            <w:rFonts w:ascii="inherit" w:hAnsi="inherit"/>
            <w:color w:val="333333"/>
            <w:sz w:val="22"/>
            <w:szCs w:val="22"/>
          </w:rPr>
          <w:t>&lt;/servlet&gt;</w:t>
        </w:r>
      </w:ins>
    </w:p>
    <w:p w:rsidR="00CD4814" w:rsidRDefault="00CD4814" w:rsidP="00CD4814">
      <w:pPr>
        <w:pStyle w:val="Heading2"/>
        <w:shd w:val="clear" w:color="auto" w:fill="FFFFFF"/>
        <w:spacing w:before="326" w:beforeAutospacing="0" w:after="217" w:afterAutospacing="0"/>
        <w:rPr>
          <w:ins w:id="1707" w:author="Unknown"/>
          <w:rFonts w:ascii="Segoe UI" w:hAnsi="Segoe UI" w:cs="Segoe UI"/>
          <w:color w:val="333333"/>
        </w:rPr>
      </w:pPr>
      <w:bookmarkStart w:id="1708" w:name="front_controller"/>
      <w:bookmarkEnd w:id="1708"/>
      <w:ins w:id="1709" w:author="Unknown">
        <w:r>
          <w:rPr>
            <w:rFonts w:ascii="Segoe UI" w:hAnsi="Segoe UI" w:cs="Segoe UI"/>
            <w:color w:val="333333"/>
          </w:rPr>
          <w:t>What is the front controller class of Spring MVC?</w:t>
        </w:r>
      </w:ins>
    </w:p>
    <w:p w:rsidR="00CD4814" w:rsidRDefault="00CD4814" w:rsidP="00CD4814">
      <w:pPr>
        <w:pStyle w:val="NormalWeb"/>
        <w:shd w:val="clear" w:color="auto" w:fill="FFFFFF"/>
        <w:spacing w:before="0" w:beforeAutospacing="0" w:after="353" w:afterAutospacing="0"/>
        <w:rPr>
          <w:ins w:id="1710" w:author="Unknown"/>
          <w:rFonts w:ascii="Segoe UI" w:hAnsi="Segoe UI" w:cs="Segoe UI"/>
          <w:color w:val="333333"/>
          <w:sz w:val="22"/>
          <w:szCs w:val="22"/>
        </w:rPr>
      </w:pPr>
      <w:ins w:id="1711" w:author="Unknown">
        <w:r>
          <w:rPr>
            <w:rFonts w:ascii="Segoe UI" w:hAnsi="Segoe UI" w:cs="Segoe UI"/>
            <w:color w:val="333333"/>
            <w:sz w:val="22"/>
            <w:szCs w:val="22"/>
          </w:rPr>
          <w:t>A front controller is defined as “a controller which handles all requests for a Web Application.”</w:t>
        </w:r>
        <w:r>
          <w:rPr>
            <w:rStyle w:val="apple-converted-space"/>
            <w:rFonts w:ascii="Segoe UI" w:hAnsi="Segoe UI" w:cs="Segoe UI"/>
            <w:color w:val="333333"/>
            <w:sz w:val="22"/>
            <w:szCs w:val="22"/>
          </w:rPr>
          <w:t> </w:t>
        </w:r>
        <w:r>
          <w:rPr>
            <w:rStyle w:val="Strong"/>
            <w:rFonts w:ascii="Segoe UI" w:hAnsi="Segoe UI" w:cs="Segoe UI"/>
            <w:color w:val="333333"/>
            <w:sz w:val="22"/>
            <w:szCs w:val="22"/>
          </w:rPr>
          <w:t>DispatcherServlet (actually a servlet) is the front controller in Spring MVC that intercepts every request and then dispatches/forwards requests to an appropriate controller.</w:t>
        </w:r>
      </w:ins>
    </w:p>
    <w:p w:rsidR="00CD4814" w:rsidRDefault="00CD4814" w:rsidP="00CD4814">
      <w:pPr>
        <w:pStyle w:val="NormalWeb"/>
        <w:shd w:val="clear" w:color="auto" w:fill="FFFFFF"/>
        <w:spacing w:before="0" w:beforeAutospacing="0" w:after="353" w:afterAutospacing="0"/>
        <w:rPr>
          <w:ins w:id="1712" w:author="Unknown"/>
          <w:rFonts w:ascii="Segoe UI" w:hAnsi="Segoe UI" w:cs="Segoe UI"/>
          <w:color w:val="333333"/>
          <w:sz w:val="22"/>
          <w:szCs w:val="22"/>
        </w:rPr>
      </w:pPr>
      <w:ins w:id="1713" w:author="Unknown">
        <w:r>
          <w:rPr>
            <w:rFonts w:ascii="Segoe UI" w:hAnsi="Segoe UI" w:cs="Segoe UI"/>
            <w:color w:val="333333"/>
            <w:sz w:val="22"/>
            <w:szCs w:val="22"/>
          </w:rPr>
          <w:t>When a web request is sent to a Spring MVC application, dispatcher servlet first receives the request. Then it organizes the different components configured in Spring’s web application context (e.g. actual request handler controller and view resolvers) or annotations present in the controller itself, all needed to handle the request.</w:t>
        </w:r>
      </w:ins>
    </w:p>
    <w:p w:rsidR="00CD4814" w:rsidRDefault="00CD4814" w:rsidP="00CD4814">
      <w:pPr>
        <w:pStyle w:val="Heading2"/>
        <w:shd w:val="clear" w:color="auto" w:fill="FFFFFF"/>
        <w:spacing w:before="326" w:beforeAutospacing="0" w:after="217" w:afterAutospacing="0"/>
        <w:rPr>
          <w:ins w:id="1714" w:author="Unknown"/>
          <w:rFonts w:ascii="Segoe UI" w:hAnsi="Segoe UI" w:cs="Segoe UI"/>
          <w:color w:val="333333"/>
        </w:rPr>
      </w:pPr>
      <w:bookmarkStart w:id="1715" w:name="spring_mvc_java_configuration"/>
      <w:bookmarkEnd w:id="1715"/>
      <w:ins w:id="1716" w:author="Unknown">
        <w:r>
          <w:rPr>
            <w:rFonts w:ascii="Segoe UI" w:hAnsi="Segoe UI" w:cs="Segoe UI"/>
            <w:color w:val="333333"/>
          </w:rPr>
          <w:lastRenderedPageBreak/>
          <w:t>How to use Java based configuration?</w:t>
        </w:r>
      </w:ins>
    </w:p>
    <w:p w:rsidR="00CD4814" w:rsidRDefault="00CD4814" w:rsidP="00CD4814">
      <w:pPr>
        <w:pStyle w:val="NormalWeb"/>
        <w:shd w:val="clear" w:color="auto" w:fill="FFFFFF"/>
        <w:spacing w:before="0" w:beforeAutospacing="0" w:after="353" w:afterAutospacing="0"/>
        <w:rPr>
          <w:ins w:id="1717" w:author="Unknown"/>
          <w:rFonts w:ascii="Segoe UI" w:hAnsi="Segoe UI" w:cs="Segoe UI"/>
          <w:color w:val="333333"/>
          <w:sz w:val="22"/>
          <w:szCs w:val="22"/>
        </w:rPr>
      </w:pPr>
      <w:ins w:id="1718" w:author="Unknown">
        <w:r>
          <w:rPr>
            <w:rFonts w:ascii="Segoe UI" w:hAnsi="Segoe UI" w:cs="Segoe UI"/>
            <w:color w:val="333333"/>
            <w:sz w:val="22"/>
            <w:szCs w:val="22"/>
          </w:rPr>
          <w:t>To configure java based MVC application, first add required dependencies.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19" w:author="Unknown"/>
          <w:rFonts w:ascii="inherit" w:hAnsi="inherit"/>
          <w:color w:val="333333"/>
          <w:sz w:val="22"/>
          <w:szCs w:val="22"/>
        </w:rPr>
      </w:pPr>
      <w:proofErr w:type="gramStart"/>
      <w:ins w:id="1720" w:author="Unknown">
        <w:r>
          <w:rPr>
            <w:rFonts w:ascii="inherit" w:hAnsi="inherit"/>
            <w:color w:val="333333"/>
            <w:sz w:val="22"/>
            <w:szCs w:val="22"/>
          </w:rPr>
          <w:t>&lt;!--</w:t>
        </w:r>
        <w:proofErr w:type="gramEnd"/>
        <w:r>
          <w:rPr>
            <w:rFonts w:ascii="inherit" w:hAnsi="inherit"/>
            <w:color w:val="333333"/>
            <w:sz w:val="22"/>
            <w:szCs w:val="22"/>
          </w:rPr>
          <w:t xml:space="preserve"> Spring MVC support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21" w:author="Unknown"/>
          <w:rFonts w:ascii="inherit" w:hAnsi="inherit"/>
          <w:color w:val="333333"/>
          <w:sz w:val="22"/>
          <w:szCs w:val="22"/>
        </w:rPr>
      </w:pPr>
      <w:ins w:id="1722" w:author="Unknown">
        <w:r>
          <w:rPr>
            <w:rFonts w:ascii="inherit" w:hAnsi="inherit"/>
            <w:color w:val="333333"/>
            <w:sz w:val="22"/>
            <w:szCs w:val="22"/>
          </w:rPr>
          <w:t xml:space="preserv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23" w:author="Unknown"/>
          <w:rFonts w:ascii="inherit" w:hAnsi="inherit"/>
          <w:color w:val="333333"/>
          <w:sz w:val="22"/>
          <w:szCs w:val="22"/>
        </w:rPr>
      </w:pPr>
      <w:ins w:id="1724" w:author="Unknown">
        <w:r>
          <w:rPr>
            <w:rFonts w:ascii="inherit" w:hAnsi="inherit"/>
            <w:color w:val="333333"/>
            <w:sz w:val="22"/>
            <w:szCs w:val="22"/>
          </w:rPr>
          <w:t>&lt;</w:t>
        </w:r>
        <w:proofErr w:type="gramStart"/>
        <w:r>
          <w:rPr>
            <w:rFonts w:ascii="inherit" w:hAnsi="inherit"/>
            <w:color w:val="333333"/>
            <w:sz w:val="22"/>
            <w:szCs w:val="22"/>
          </w:rPr>
          <w:t>dependency</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25" w:author="Unknown"/>
          <w:rFonts w:ascii="inherit" w:hAnsi="inherit"/>
          <w:color w:val="333333"/>
          <w:sz w:val="22"/>
          <w:szCs w:val="22"/>
        </w:rPr>
      </w:pPr>
      <w:ins w:id="1726" w:author="Unknown">
        <w:r>
          <w:rPr>
            <w:rFonts w:ascii="inherit" w:hAnsi="inherit"/>
            <w:color w:val="333333"/>
            <w:sz w:val="22"/>
            <w:szCs w:val="22"/>
          </w:rPr>
          <w:tab/>
          <w:t>&lt;</w:t>
        </w:r>
        <w:proofErr w:type="gramStart"/>
        <w:r>
          <w:rPr>
            <w:rFonts w:ascii="inherit" w:hAnsi="inherit"/>
            <w:color w:val="333333"/>
            <w:sz w:val="22"/>
            <w:szCs w:val="22"/>
          </w:rPr>
          <w:t>groupId&gt;</w:t>
        </w:r>
        <w:proofErr w:type="gramEnd"/>
        <w:r>
          <w:rPr>
            <w:rFonts w:ascii="inherit" w:hAnsi="inherit"/>
            <w:color w:val="333333"/>
            <w:sz w:val="22"/>
            <w:szCs w:val="22"/>
          </w:rPr>
          <w:t>org.springframework&lt;/groupId&gt;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27" w:author="Unknown"/>
          <w:rFonts w:ascii="inherit" w:hAnsi="inherit"/>
          <w:color w:val="333333"/>
          <w:sz w:val="22"/>
          <w:szCs w:val="22"/>
        </w:rPr>
      </w:pPr>
      <w:ins w:id="1728" w:author="Unknown">
        <w:r>
          <w:rPr>
            <w:rFonts w:ascii="inherit" w:hAnsi="inherit"/>
            <w:color w:val="333333"/>
            <w:sz w:val="22"/>
            <w:szCs w:val="22"/>
          </w:rPr>
          <w:tab/>
          <w:t>&lt;</w:t>
        </w:r>
        <w:proofErr w:type="gramStart"/>
        <w:r>
          <w:rPr>
            <w:rFonts w:ascii="inherit" w:hAnsi="inherit"/>
            <w:color w:val="333333"/>
            <w:sz w:val="22"/>
            <w:szCs w:val="22"/>
          </w:rPr>
          <w:t>artifactId&gt;</w:t>
        </w:r>
        <w:proofErr w:type="gramEnd"/>
        <w:r>
          <w:rPr>
            <w:rFonts w:ascii="inherit" w:hAnsi="inherit"/>
            <w:color w:val="333333"/>
            <w:sz w:val="22"/>
            <w:szCs w:val="22"/>
          </w:rPr>
          <w:t>spring-webmvc&lt;/artifactId&gt;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29" w:author="Unknown"/>
          <w:rFonts w:ascii="inherit" w:hAnsi="inherit"/>
          <w:color w:val="333333"/>
          <w:sz w:val="22"/>
          <w:szCs w:val="22"/>
        </w:rPr>
      </w:pPr>
      <w:ins w:id="1730" w:author="Unknown">
        <w:r>
          <w:rPr>
            <w:rFonts w:ascii="inherit" w:hAnsi="inherit"/>
            <w:color w:val="333333"/>
            <w:sz w:val="22"/>
            <w:szCs w:val="22"/>
          </w:rPr>
          <w:tab/>
          <w:t>&lt;version&gt;4.1.4.RELEASE&lt;/version&gt;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31" w:author="Unknown"/>
          <w:rFonts w:ascii="inherit" w:hAnsi="inherit"/>
          <w:color w:val="333333"/>
          <w:sz w:val="22"/>
          <w:szCs w:val="22"/>
        </w:rPr>
      </w:pPr>
      <w:ins w:id="1732" w:author="Unknown">
        <w:r>
          <w:rPr>
            <w:rFonts w:ascii="inherit" w:hAnsi="inherit"/>
            <w:color w:val="333333"/>
            <w:sz w:val="22"/>
            <w:szCs w:val="22"/>
          </w:rPr>
          <w:t>&lt;/dependency&gt;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33"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34" w:author="Unknown"/>
          <w:rFonts w:ascii="inherit" w:hAnsi="inherit"/>
          <w:color w:val="333333"/>
          <w:sz w:val="22"/>
          <w:szCs w:val="22"/>
        </w:rPr>
      </w:pPr>
      <w:ins w:id="1735" w:author="Unknown">
        <w:r>
          <w:rPr>
            <w:rFonts w:ascii="inherit" w:hAnsi="inherit"/>
            <w:color w:val="333333"/>
            <w:sz w:val="22"/>
            <w:szCs w:val="22"/>
          </w:rPr>
          <w:t>&lt;</w:t>
        </w:r>
        <w:proofErr w:type="gramStart"/>
        <w:r>
          <w:rPr>
            <w:rFonts w:ascii="inherit" w:hAnsi="inherit"/>
            <w:color w:val="333333"/>
            <w:sz w:val="22"/>
            <w:szCs w:val="22"/>
          </w:rPr>
          <w:t>dependency</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36" w:author="Unknown"/>
          <w:rFonts w:ascii="inherit" w:hAnsi="inherit"/>
          <w:color w:val="333333"/>
          <w:sz w:val="22"/>
          <w:szCs w:val="22"/>
        </w:rPr>
      </w:pPr>
      <w:ins w:id="1737" w:author="Unknown">
        <w:r>
          <w:rPr>
            <w:rFonts w:ascii="inherit" w:hAnsi="inherit"/>
            <w:color w:val="333333"/>
            <w:sz w:val="22"/>
            <w:szCs w:val="22"/>
          </w:rPr>
          <w:tab/>
          <w:t>&lt;</w:t>
        </w:r>
        <w:proofErr w:type="gramStart"/>
        <w:r>
          <w:rPr>
            <w:rFonts w:ascii="inherit" w:hAnsi="inherit"/>
            <w:color w:val="333333"/>
            <w:sz w:val="22"/>
            <w:szCs w:val="22"/>
          </w:rPr>
          <w:t>groupId&gt;</w:t>
        </w:r>
        <w:proofErr w:type="gramEnd"/>
        <w:r>
          <w:rPr>
            <w:rFonts w:ascii="inherit" w:hAnsi="inherit"/>
            <w:color w:val="333333"/>
            <w:sz w:val="22"/>
            <w:szCs w:val="22"/>
          </w:rPr>
          <w:t>org.springframework&lt;/groupId&gt;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38" w:author="Unknown"/>
          <w:rFonts w:ascii="inherit" w:hAnsi="inherit"/>
          <w:color w:val="333333"/>
          <w:sz w:val="22"/>
          <w:szCs w:val="22"/>
        </w:rPr>
      </w:pPr>
      <w:ins w:id="1739" w:author="Unknown">
        <w:r>
          <w:rPr>
            <w:rFonts w:ascii="inherit" w:hAnsi="inherit"/>
            <w:color w:val="333333"/>
            <w:sz w:val="22"/>
            <w:szCs w:val="22"/>
          </w:rPr>
          <w:tab/>
          <w:t>&lt;</w:t>
        </w:r>
        <w:proofErr w:type="gramStart"/>
        <w:r>
          <w:rPr>
            <w:rFonts w:ascii="inherit" w:hAnsi="inherit"/>
            <w:color w:val="333333"/>
            <w:sz w:val="22"/>
            <w:szCs w:val="22"/>
          </w:rPr>
          <w:t>artifactId&gt;</w:t>
        </w:r>
        <w:proofErr w:type="gramEnd"/>
        <w:r>
          <w:rPr>
            <w:rFonts w:ascii="inherit" w:hAnsi="inherit"/>
            <w:color w:val="333333"/>
            <w:sz w:val="22"/>
            <w:szCs w:val="22"/>
          </w:rPr>
          <w:t>spring-web&lt;/artifactId&gt;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40" w:author="Unknown"/>
          <w:rFonts w:ascii="inherit" w:hAnsi="inherit"/>
          <w:color w:val="333333"/>
          <w:sz w:val="22"/>
          <w:szCs w:val="22"/>
        </w:rPr>
      </w:pPr>
      <w:ins w:id="1741" w:author="Unknown">
        <w:r>
          <w:rPr>
            <w:rFonts w:ascii="inherit" w:hAnsi="inherit"/>
            <w:color w:val="333333"/>
            <w:sz w:val="22"/>
            <w:szCs w:val="22"/>
          </w:rPr>
          <w:tab/>
          <w:t>&lt;version&gt;4.1.4.RELEASE&lt;/version&gt;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42" w:author="Unknown"/>
          <w:rFonts w:ascii="inherit" w:hAnsi="inherit"/>
          <w:color w:val="333333"/>
          <w:sz w:val="22"/>
          <w:szCs w:val="22"/>
        </w:rPr>
      </w:pPr>
      <w:ins w:id="1743" w:author="Unknown">
        <w:r>
          <w:rPr>
            <w:rFonts w:ascii="inherit" w:hAnsi="inherit"/>
            <w:color w:val="333333"/>
            <w:sz w:val="22"/>
            <w:szCs w:val="22"/>
          </w:rPr>
          <w:t>&lt;/dependency&gt;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44" w:author="Unknown"/>
          <w:rFonts w:ascii="inherit" w:hAnsi="inherit"/>
          <w:color w:val="333333"/>
          <w:sz w:val="22"/>
          <w:szCs w:val="22"/>
        </w:rPr>
      </w:pPr>
      <w:ins w:id="1745" w:author="Unknown">
        <w:r>
          <w:rPr>
            <w:rFonts w:ascii="inherit" w:hAnsi="inherit"/>
            <w:color w:val="333333"/>
            <w:sz w:val="22"/>
            <w:szCs w:val="22"/>
          </w:rPr>
          <w:t xml:space="preserv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46" w:author="Unknown"/>
          <w:rFonts w:ascii="inherit" w:hAnsi="inherit"/>
          <w:color w:val="333333"/>
          <w:sz w:val="22"/>
          <w:szCs w:val="22"/>
        </w:rPr>
      </w:pPr>
      <w:proofErr w:type="gramStart"/>
      <w:ins w:id="1747" w:author="Unknown">
        <w:r>
          <w:rPr>
            <w:rFonts w:ascii="inherit" w:hAnsi="inherit"/>
            <w:color w:val="333333"/>
            <w:sz w:val="22"/>
            <w:szCs w:val="22"/>
          </w:rPr>
          <w:t>&lt;!--</w:t>
        </w:r>
        <w:proofErr w:type="gramEnd"/>
        <w:r>
          <w:rPr>
            <w:rFonts w:ascii="inherit" w:hAnsi="inherit"/>
            <w:color w:val="333333"/>
            <w:sz w:val="22"/>
            <w:szCs w:val="22"/>
          </w:rPr>
          <w:t xml:space="preserve"> Tag libs support for view layer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48" w:author="Unknown"/>
          <w:rFonts w:ascii="inherit" w:hAnsi="inherit"/>
          <w:color w:val="333333"/>
          <w:sz w:val="22"/>
          <w:szCs w:val="22"/>
        </w:rPr>
      </w:pPr>
      <w:ins w:id="1749" w:author="Unknown">
        <w:r>
          <w:rPr>
            <w:rFonts w:ascii="inherit" w:hAnsi="inherit"/>
            <w:color w:val="333333"/>
            <w:sz w:val="22"/>
            <w:szCs w:val="22"/>
          </w:rPr>
          <w:t xml:space="preserv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50" w:author="Unknown"/>
          <w:rFonts w:ascii="inherit" w:hAnsi="inherit"/>
          <w:color w:val="333333"/>
          <w:sz w:val="22"/>
          <w:szCs w:val="22"/>
        </w:rPr>
      </w:pPr>
      <w:ins w:id="1751" w:author="Unknown">
        <w:r>
          <w:rPr>
            <w:rFonts w:ascii="inherit" w:hAnsi="inherit"/>
            <w:color w:val="333333"/>
            <w:sz w:val="22"/>
            <w:szCs w:val="22"/>
          </w:rPr>
          <w:t>&lt;</w:t>
        </w:r>
        <w:proofErr w:type="gramStart"/>
        <w:r>
          <w:rPr>
            <w:rFonts w:ascii="inherit" w:hAnsi="inherit"/>
            <w:color w:val="333333"/>
            <w:sz w:val="22"/>
            <w:szCs w:val="22"/>
          </w:rPr>
          <w:t>dependency</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52" w:author="Unknown"/>
          <w:rFonts w:ascii="inherit" w:hAnsi="inherit"/>
          <w:color w:val="333333"/>
          <w:sz w:val="22"/>
          <w:szCs w:val="22"/>
        </w:rPr>
      </w:pPr>
      <w:ins w:id="1753" w:author="Unknown">
        <w:r>
          <w:rPr>
            <w:rFonts w:ascii="inherit" w:hAnsi="inherit"/>
            <w:color w:val="333333"/>
            <w:sz w:val="22"/>
            <w:szCs w:val="22"/>
          </w:rPr>
          <w:tab/>
          <w:t>&lt;</w:t>
        </w:r>
        <w:proofErr w:type="gramStart"/>
        <w:r>
          <w:rPr>
            <w:rFonts w:ascii="inherit" w:hAnsi="inherit"/>
            <w:color w:val="333333"/>
            <w:sz w:val="22"/>
            <w:szCs w:val="22"/>
          </w:rPr>
          <w:t>groupId&gt;</w:t>
        </w:r>
        <w:proofErr w:type="gramEnd"/>
        <w:r>
          <w:rPr>
            <w:rFonts w:ascii="inherit" w:hAnsi="inherit"/>
            <w:color w:val="333333"/>
            <w:sz w:val="22"/>
            <w:szCs w:val="22"/>
          </w:rPr>
          <w:t>javax.servlet&lt;/groupId&gt;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54" w:author="Unknown"/>
          <w:rFonts w:ascii="inherit" w:hAnsi="inherit"/>
          <w:color w:val="333333"/>
          <w:sz w:val="22"/>
          <w:szCs w:val="22"/>
        </w:rPr>
      </w:pPr>
      <w:ins w:id="1755" w:author="Unknown">
        <w:r>
          <w:rPr>
            <w:rFonts w:ascii="inherit" w:hAnsi="inherit"/>
            <w:color w:val="333333"/>
            <w:sz w:val="22"/>
            <w:szCs w:val="22"/>
          </w:rPr>
          <w:tab/>
          <w:t>&lt;</w:t>
        </w:r>
        <w:proofErr w:type="gramStart"/>
        <w:r>
          <w:rPr>
            <w:rFonts w:ascii="inherit" w:hAnsi="inherit"/>
            <w:color w:val="333333"/>
            <w:sz w:val="22"/>
            <w:szCs w:val="22"/>
          </w:rPr>
          <w:t>artifactId&gt;</w:t>
        </w:r>
        <w:proofErr w:type="gramEnd"/>
        <w:r>
          <w:rPr>
            <w:rFonts w:ascii="inherit" w:hAnsi="inherit"/>
            <w:color w:val="333333"/>
            <w:sz w:val="22"/>
            <w:szCs w:val="22"/>
          </w:rPr>
          <w:t>jstl&lt;/artifactId&gt;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56" w:author="Unknown"/>
          <w:rFonts w:ascii="inherit" w:hAnsi="inherit"/>
          <w:color w:val="333333"/>
          <w:sz w:val="22"/>
          <w:szCs w:val="22"/>
        </w:rPr>
      </w:pPr>
      <w:ins w:id="1757" w:author="Unknown">
        <w:r>
          <w:rPr>
            <w:rFonts w:ascii="inherit" w:hAnsi="inherit"/>
            <w:color w:val="333333"/>
            <w:sz w:val="22"/>
            <w:szCs w:val="22"/>
          </w:rPr>
          <w:tab/>
          <w:t>&lt;</w:t>
        </w:r>
        <w:proofErr w:type="gramStart"/>
        <w:r>
          <w:rPr>
            <w:rFonts w:ascii="inherit" w:hAnsi="inherit"/>
            <w:color w:val="333333"/>
            <w:sz w:val="22"/>
            <w:szCs w:val="22"/>
          </w:rPr>
          <w:t>version&gt;</w:t>
        </w:r>
        <w:proofErr w:type="gramEnd"/>
        <w:r>
          <w:rPr>
            <w:rFonts w:ascii="inherit" w:hAnsi="inherit"/>
            <w:color w:val="333333"/>
            <w:sz w:val="22"/>
            <w:szCs w:val="22"/>
          </w:rPr>
          <w:t>1.2&lt;/version&gt;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58" w:author="Unknown"/>
          <w:rFonts w:ascii="inherit" w:hAnsi="inherit"/>
          <w:color w:val="333333"/>
          <w:sz w:val="22"/>
          <w:szCs w:val="22"/>
        </w:rPr>
      </w:pPr>
      <w:ins w:id="1759" w:author="Unknown">
        <w:r>
          <w:rPr>
            <w:rFonts w:ascii="inherit" w:hAnsi="inherit"/>
            <w:color w:val="333333"/>
            <w:sz w:val="22"/>
            <w:szCs w:val="22"/>
          </w:rPr>
          <w:tab/>
          <w:t>&lt;</w:t>
        </w:r>
        <w:proofErr w:type="gramStart"/>
        <w:r>
          <w:rPr>
            <w:rFonts w:ascii="inherit" w:hAnsi="inherit"/>
            <w:color w:val="333333"/>
            <w:sz w:val="22"/>
            <w:szCs w:val="22"/>
          </w:rPr>
          <w:t>scope&gt;</w:t>
        </w:r>
        <w:proofErr w:type="gramEnd"/>
        <w:r>
          <w:rPr>
            <w:rFonts w:ascii="inherit" w:hAnsi="inherit"/>
            <w:color w:val="333333"/>
            <w:sz w:val="22"/>
            <w:szCs w:val="22"/>
          </w:rPr>
          <w:t>runtime&lt;/scope&gt;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60" w:author="Unknown"/>
          <w:rFonts w:ascii="inherit" w:hAnsi="inherit"/>
          <w:color w:val="333333"/>
          <w:sz w:val="22"/>
          <w:szCs w:val="22"/>
        </w:rPr>
      </w:pPr>
      <w:ins w:id="1761" w:author="Unknown">
        <w:r>
          <w:rPr>
            <w:rFonts w:ascii="inherit" w:hAnsi="inherit"/>
            <w:color w:val="333333"/>
            <w:sz w:val="22"/>
            <w:szCs w:val="22"/>
          </w:rPr>
          <w:t>&lt;/dependency&gt;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62" w:author="Unknown"/>
          <w:rFonts w:ascii="inherit" w:hAnsi="inherit"/>
          <w:color w:val="333333"/>
          <w:sz w:val="22"/>
          <w:szCs w:val="22"/>
        </w:rPr>
      </w:pPr>
      <w:ins w:id="1763" w:author="Unknown">
        <w:r>
          <w:rPr>
            <w:rFonts w:ascii="inherit" w:hAnsi="inherit"/>
            <w:color w:val="333333"/>
            <w:sz w:val="22"/>
            <w:szCs w:val="22"/>
          </w:rPr>
          <w:t xml:space="preserv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64" w:author="Unknown"/>
          <w:rFonts w:ascii="inherit" w:hAnsi="inherit"/>
          <w:color w:val="333333"/>
          <w:sz w:val="22"/>
          <w:szCs w:val="22"/>
        </w:rPr>
      </w:pPr>
      <w:ins w:id="1765" w:author="Unknown">
        <w:r>
          <w:rPr>
            <w:rFonts w:ascii="inherit" w:hAnsi="inherit"/>
            <w:color w:val="333333"/>
            <w:sz w:val="22"/>
            <w:szCs w:val="22"/>
          </w:rPr>
          <w:t>&lt;</w:t>
        </w:r>
        <w:proofErr w:type="gramStart"/>
        <w:r>
          <w:rPr>
            <w:rFonts w:ascii="inherit" w:hAnsi="inherit"/>
            <w:color w:val="333333"/>
            <w:sz w:val="22"/>
            <w:szCs w:val="22"/>
          </w:rPr>
          <w:t>dependency</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66" w:author="Unknown"/>
          <w:rFonts w:ascii="inherit" w:hAnsi="inherit"/>
          <w:color w:val="333333"/>
          <w:sz w:val="22"/>
          <w:szCs w:val="22"/>
        </w:rPr>
      </w:pPr>
      <w:ins w:id="1767" w:author="Unknown">
        <w:r>
          <w:rPr>
            <w:rFonts w:ascii="inherit" w:hAnsi="inherit"/>
            <w:color w:val="333333"/>
            <w:sz w:val="22"/>
            <w:szCs w:val="22"/>
          </w:rPr>
          <w:tab/>
          <w:t>&lt;</w:t>
        </w:r>
        <w:proofErr w:type="gramStart"/>
        <w:r>
          <w:rPr>
            <w:rFonts w:ascii="inherit" w:hAnsi="inherit"/>
            <w:color w:val="333333"/>
            <w:sz w:val="22"/>
            <w:szCs w:val="22"/>
          </w:rPr>
          <w:t>groupId&gt;</w:t>
        </w:r>
        <w:proofErr w:type="gramEnd"/>
        <w:r>
          <w:rPr>
            <w:rFonts w:ascii="inherit" w:hAnsi="inherit"/>
            <w:color w:val="333333"/>
            <w:sz w:val="22"/>
            <w:szCs w:val="22"/>
          </w:rPr>
          <w:t>taglibs&lt;/groupId&gt;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68" w:author="Unknown"/>
          <w:rFonts w:ascii="inherit" w:hAnsi="inherit"/>
          <w:color w:val="333333"/>
          <w:sz w:val="22"/>
          <w:szCs w:val="22"/>
        </w:rPr>
      </w:pPr>
      <w:ins w:id="1769" w:author="Unknown">
        <w:r>
          <w:rPr>
            <w:rFonts w:ascii="inherit" w:hAnsi="inherit"/>
            <w:color w:val="333333"/>
            <w:sz w:val="22"/>
            <w:szCs w:val="22"/>
          </w:rPr>
          <w:tab/>
          <w:t>&lt;</w:t>
        </w:r>
        <w:proofErr w:type="gramStart"/>
        <w:r>
          <w:rPr>
            <w:rFonts w:ascii="inherit" w:hAnsi="inherit"/>
            <w:color w:val="333333"/>
            <w:sz w:val="22"/>
            <w:szCs w:val="22"/>
          </w:rPr>
          <w:t>artifactId&gt;</w:t>
        </w:r>
        <w:proofErr w:type="gramEnd"/>
        <w:r>
          <w:rPr>
            <w:rFonts w:ascii="inherit" w:hAnsi="inherit"/>
            <w:color w:val="333333"/>
            <w:sz w:val="22"/>
            <w:szCs w:val="22"/>
          </w:rPr>
          <w:t>standard&lt;/artifactId&gt;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70" w:author="Unknown"/>
          <w:rFonts w:ascii="inherit" w:hAnsi="inherit"/>
          <w:color w:val="333333"/>
          <w:sz w:val="22"/>
          <w:szCs w:val="22"/>
        </w:rPr>
      </w:pPr>
      <w:ins w:id="1771" w:author="Unknown">
        <w:r>
          <w:rPr>
            <w:rFonts w:ascii="inherit" w:hAnsi="inherit"/>
            <w:color w:val="333333"/>
            <w:sz w:val="22"/>
            <w:szCs w:val="22"/>
          </w:rPr>
          <w:tab/>
          <w:t>&lt;version&gt;1.1.2&lt;/version&gt;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72" w:author="Unknown"/>
          <w:rFonts w:ascii="inherit" w:hAnsi="inherit"/>
          <w:color w:val="333333"/>
          <w:sz w:val="22"/>
          <w:szCs w:val="22"/>
        </w:rPr>
      </w:pPr>
      <w:ins w:id="1773" w:author="Unknown">
        <w:r>
          <w:rPr>
            <w:rFonts w:ascii="inherit" w:hAnsi="inherit"/>
            <w:color w:val="333333"/>
            <w:sz w:val="22"/>
            <w:szCs w:val="22"/>
          </w:rPr>
          <w:tab/>
          <w:t>&lt;</w:t>
        </w:r>
        <w:proofErr w:type="gramStart"/>
        <w:r>
          <w:rPr>
            <w:rFonts w:ascii="inherit" w:hAnsi="inherit"/>
            <w:color w:val="333333"/>
            <w:sz w:val="22"/>
            <w:szCs w:val="22"/>
          </w:rPr>
          <w:t>scope&gt;</w:t>
        </w:r>
        <w:proofErr w:type="gramEnd"/>
        <w:r>
          <w:rPr>
            <w:rFonts w:ascii="inherit" w:hAnsi="inherit"/>
            <w:color w:val="333333"/>
            <w:sz w:val="22"/>
            <w:szCs w:val="22"/>
          </w:rPr>
          <w:t>runtime&lt;/scope&gt;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74" w:author="Unknown"/>
          <w:rFonts w:ascii="inherit" w:hAnsi="inherit"/>
          <w:color w:val="333333"/>
          <w:sz w:val="22"/>
          <w:szCs w:val="22"/>
        </w:rPr>
      </w:pPr>
      <w:ins w:id="1775" w:author="Unknown">
        <w:r>
          <w:rPr>
            <w:rFonts w:ascii="inherit" w:hAnsi="inherit"/>
            <w:color w:val="333333"/>
            <w:sz w:val="22"/>
            <w:szCs w:val="22"/>
          </w:rPr>
          <w:t>&lt;/dependency&gt;</w:t>
        </w:r>
      </w:ins>
    </w:p>
    <w:p w:rsidR="00CD4814" w:rsidRDefault="00CD4814" w:rsidP="00CD4814">
      <w:pPr>
        <w:pStyle w:val="NormalWeb"/>
        <w:shd w:val="clear" w:color="auto" w:fill="FFFFFF"/>
        <w:spacing w:before="0" w:beforeAutospacing="0" w:after="0" w:afterAutospacing="0"/>
        <w:rPr>
          <w:ins w:id="1776" w:author="Unknown"/>
          <w:rFonts w:ascii="Segoe UI" w:hAnsi="Segoe UI" w:cs="Segoe UI"/>
          <w:color w:val="333333"/>
          <w:sz w:val="22"/>
          <w:szCs w:val="22"/>
        </w:rPr>
      </w:pPr>
      <w:ins w:id="1777" w:author="Unknown">
        <w:r>
          <w:rPr>
            <w:rFonts w:ascii="Segoe UI" w:hAnsi="Segoe UI" w:cs="Segoe UI"/>
            <w:color w:val="333333"/>
            <w:sz w:val="22"/>
            <w:szCs w:val="22"/>
          </w:rPr>
          <w:t>Now add DispatcherServlet entry in</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web.xml</w:t>
        </w:r>
        <w:r>
          <w:rPr>
            <w:rStyle w:val="apple-converted-space"/>
            <w:rFonts w:ascii="Segoe UI" w:hAnsi="Segoe UI" w:cs="Segoe UI"/>
            <w:color w:val="333333"/>
            <w:sz w:val="22"/>
            <w:szCs w:val="22"/>
          </w:rPr>
          <w:t> </w:t>
        </w:r>
        <w:r>
          <w:rPr>
            <w:rFonts w:ascii="Segoe UI" w:hAnsi="Segoe UI" w:cs="Segoe UI"/>
            <w:color w:val="333333"/>
            <w:sz w:val="22"/>
            <w:szCs w:val="22"/>
          </w:rPr>
          <w:t>file so that all incoming requests come though DispatcherServlet only.</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78" w:author="Unknown"/>
          <w:rFonts w:ascii="inherit" w:hAnsi="inherit"/>
          <w:color w:val="333333"/>
          <w:sz w:val="22"/>
          <w:szCs w:val="22"/>
        </w:rPr>
      </w:pPr>
      <w:ins w:id="1779" w:author="Unknown">
        <w:r>
          <w:rPr>
            <w:rFonts w:ascii="inherit" w:hAnsi="inherit"/>
            <w:color w:val="333333"/>
            <w:sz w:val="22"/>
            <w:szCs w:val="22"/>
          </w:rPr>
          <w:t>&lt;</w:t>
        </w:r>
        <w:proofErr w:type="gramStart"/>
        <w:r>
          <w:rPr>
            <w:rFonts w:ascii="inherit" w:hAnsi="inherit"/>
            <w:color w:val="333333"/>
            <w:sz w:val="22"/>
            <w:szCs w:val="22"/>
          </w:rPr>
          <w:t>servlet</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80" w:author="Unknown"/>
          <w:rFonts w:ascii="inherit" w:hAnsi="inherit"/>
          <w:color w:val="333333"/>
          <w:sz w:val="22"/>
          <w:szCs w:val="22"/>
        </w:rPr>
      </w:pPr>
      <w:ins w:id="1781" w:author="Unknown">
        <w:r>
          <w:rPr>
            <w:rFonts w:ascii="inherit" w:hAnsi="inherit"/>
            <w:color w:val="333333"/>
            <w:sz w:val="22"/>
            <w:szCs w:val="22"/>
          </w:rPr>
          <w:tab/>
          <w:t>&lt;servlet-name&gt;spring&lt;/servlet-name&gt;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82" w:author="Unknown"/>
          <w:rFonts w:ascii="inherit" w:hAnsi="inherit"/>
          <w:color w:val="333333"/>
          <w:sz w:val="22"/>
          <w:szCs w:val="22"/>
        </w:rPr>
      </w:pPr>
      <w:ins w:id="1783" w:author="Unknown">
        <w:r>
          <w:rPr>
            <w:rFonts w:ascii="inherit" w:hAnsi="inherit"/>
            <w:color w:val="333333"/>
            <w:sz w:val="22"/>
            <w:szCs w:val="22"/>
          </w:rPr>
          <w:tab/>
        </w:r>
        <w:r>
          <w:rPr>
            <w:rFonts w:ascii="inherit" w:hAnsi="inherit"/>
            <w:color w:val="333333"/>
            <w:sz w:val="22"/>
            <w:szCs w:val="22"/>
          </w:rPr>
          <w:tab/>
          <w:t>&lt;</w:t>
        </w:r>
        <w:proofErr w:type="gramStart"/>
        <w:r>
          <w:rPr>
            <w:rFonts w:ascii="inherit" w:hAnsi="inherit"/>
            <w:color w:val="333333"/>
            <w:sz w:val="22"/>
            <w:szCs w:val="22"/>
          </w:rPr>
          <w:t>servlet-class</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84" w:author="Unknown"/>
          <w:rFonts w:ascii="inherit" w:hAnsi="inherit"/>
          <w:color w:val="333333"/>
          <w:sz w:val="22"/>
          <w:szCs w:val="22"/>
        </w:rPr>
      </w:pPr>
      <w:ins w:id="1785" w:author="Unknown">
        <w:r>
          <w:rPr>
            <w:rFonts w:ascii="inherit" w:hAnsi="inherit"/>
            <w:color w:val="333333"/>
            <w:sz w:val="22"/>
            <w:szCs w:val="22"/>
          </w:rPr>
          <w:tab/>
        </w:r>
        <w:r>
          <w:rPr>
            <w:rFonts w:ascii="inherit" w:hAnsi="inherit"/>
            <w:color w:val="333333"/>
            <w:sz w:val="22"/>
            <w:szCs w:val="22"/>
          </w:rPr>
          <w:tab/>
        </w:r>
        <w:r>
          <w:rPr>
            <w:rFonts w:ascii="inherit" w:hAnsi="inherit"/>
            <w:color w:val="333333"/>
            <w:sz w:val="22"/>
            <w:szCs w:val="22"/>
          </w:rPr>
          <w:tab/>
          <w:t>org.springframework.web.servlet.DispatcherServlet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86" w:author="Unknown"/>
          <w:rFonts w:ascii="inherit" w:hAnsi="inherit"/>
          <w:color w:val="333333"/>
          <w:sz w:val="22"/>
          <w:szCs w:val="22"/>
        </w:rPr>
      </w:pPr>
      <w:ins w:id="1787" w:author="Unknown">
        <w:r>
          <w:rPr>
            <w:rFonts w:ascii="inherit" w:hAnsi="inherit"/>
            <w:color w:val="333333"/>
            <w:sz w:val="22"/>
            <w:szCs w:val="22"/>
          </w:rPr>
          <w:tab/>
        </w:r>
        <w:r>
          <w:rPr>
            <w:rFonts w:ascii="inherit" w:hAnsi="inherit"/>
            <w:color w:val="333333"/>
            <w:sz w:val="22"/>
            <w:szCs w:val="22"/>
          </w:rPr>
          <w:tab/>
          <w:t>&lt;/servlet-class&gt;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88" w:author="Unknown"/>
          <w:rFonts w:ascii="inherit" w:hAnsi="inherit"/>
          <w:color w:val="333333"/>
          <w:sz w:val="22"/>
          <w:szCs w:val="22"/>
        </w:rPr>
      </w:pPr>
      <w:ins w:id="1789" w:author="Unknown">
        <w:r>
          <w:rPr>
            <w:rFonts w:ascii="inherit" w:hAnsi="inherit"/>
            <w:color w:val="333333"/>
            <w:sz w:val="22"/>
            <w:szCs w:val="22"/>
          </w:rPr>
          <w:tab/>
          <w:t>&lt;load-on-startup&gt;1&lt;/load-on-startup&gt;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90" w:author="Unknown"/>
          <w:rFonts w:ascii="inherit" w:hAnsi="inherit"/>
          <w:color w:val="333333"/>
          <w:sz w:val="22"/>
          <w:szCs w:val="22"/>
        </w:rPr>
      </w:pPr>
      <w:ins w:id="1791" w:author="Unknown">
        <w:r>
          <w:rPr>
            <w:rFonts w:ascii="inherit" w:hAnsi="inherit"/>
            <w:color w:val="333333"/>
            <w:sz w:val="22"/>
            <w:szCs w:val="22"/>
          </w:rPr>
          <w:t>&lt;/servlet&gt;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92"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93" w:author="Unknown"/>
          <w:rFonts w:ascii="inherit" w:hAnsi="inherit"/>
          <w:color w:val="333333"/>
          <w:sz w:val="22"/>
          <w:szCs w:val="22"/>
        </w:rPr>
      </w:pPr>
      <w:ins w:id="1794" w:author="Unknown">
        <w:r>
          <w:rPr>
            <w:rFonts w:ascii="inherit" w:hAnsi="inherit"/>
            <w:color w:val="333333"/>
            <w:sz w:val="22"/>
            <w:szCs w:val="22"/>
          </w:rPr>
          <w:t>&lt;</w:t>
        </w:r>
        <w:proofErr w:type="gramStart"/>
        <w:r>
          <w:rPr>
            <w:rFonts w:ascii="inherit" w:hAnsi="inherit"/>
            <w:color w:val="333333"/>
            <w:sz w:val="22"/>
            <w:szCs w:val="22"/>
          </w:rPr>
          <w:t>servlet-mapping</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95" w:author="Unknown"/>
          <w:rFonts w:ascii="inherit" w:hAnsi="inherit"/>
          <w:color w:val="333333"/>
          <w:sz w:val="22"/>
          <w:szCs w:val="22"/>
        </w:rPr>
      </w:pPr>
      <w:ins w:id="1796" w:author="Unknown">
        <w:r>
          <w:rPr>
            <w:rFonts w:ascii="inherit" w:hAnsi="inherit"/>
            <w:color w:val="333333"/>
            <w:sz w:val="22"/>
            <w:szCs w:val="22"/>
          </w:rPr>
          <w:tab/>
          <w:t>&lt;servlet-name&gt;spring&lt;/servlet-name&gt;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97" w:author="Unknown"/>
          <w:rFonts w:ascii="inherit" w:hAnsi="inherit"/>
          <w:color w:val="333333"/>
          <w:sz w:val="22"/>
          <w:szCs w:val="22"/>
        </w:rPr>
      </w:pPr>
      <w:ins w:id="1798" w:author="Unknown">
        <w:r>
          <w:rPr>
            <w:rFonts w:ascii="inherit" w:hAnsi="inherit"/>
            <w:color w:val="333333"/>
            <w:sz w:val="22"/>
            <w:szCs w:val="22"/>
          </w:rPr>
          <w:tab/>
          <w:t>&lt;url-pattern&gt;/&lt;/url-pattern&gt;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799" w:author="Unknown"/>
          <w:rFonts w:ascii="inherit" w:hAnsi="inherit"/>
          <w:color w:val="333333"/>
          <w:sz w:val="22"/>
          <w:szCs w:val="22"/>
        </w:rPr>
      </w:pPr>
      <w:ins w:id="1800" w:author="Unknown">
        <w:r>
          <w:rPr>
            <w:rFonts w:ascii="inherit" w:hAnsi="inherit"/>
            <w:color w:val="333333"/>
            <w:sz w:val="22"/>
            <w:szCs w:val="22"/>
          </w:rPr>
          <w:lastRenderedPageBreak/>
          <w:t>&lt;/servlet-mapping&gt;</w:t>
        </w:r>
      </w:ins>
    </w:p>
    <w:p w:rsidR="00CD4814" w:rsidRDefault="00CD4814" w:rsidP="00CD4814">
      <w:pPr>
        <w:pStyle w:val="NormalWeb"/>
        <w:shd w:val="clear" w:color="auto" w:fill="FFFFFF"/>
        <w:spacing w:before="0" w:beforeAutospacing="0" w:after="353" w:afterAutospacing="0"/>
        <w:rPr>
          <w:ins w:id="1801" w:author="Unknown"/>
          <w:rFonts w:ascii="Segoe UI" w:hAnsi="Segoe UI" w:cs="Segoe UI"/>
          <w:color w:val="333333"/>
          <w:sz w:val="22"/>
          <w:szCs w:val="22"/>
        </w:rPr>
      </w:pPr>
      <w:ins w:id="1802" w:author="Unknown">
        <w:r>
          <w:rPr>
            <w:rFonts w:ascii="Segoe UI" w:hAnsi="Segoe UI" w:cs="Segoe UI"/>
            <w:color w:val="333333"/>
            <w:sz w:val="22"/>
            <w:szCs w:val="22"/>
          </w:rPr>
          <w:t>Now add below entries in spring configuration file.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03" w:author="Unknown"/>
          <w:rFonts w:ascii="inherit" w:hAnsi="inherit"/>
          <w:color w:val="333333"/>
          <w:sz w:val="22"/>
          <w:szCs w:val="22"/>
        </w:rPr>
      </w:pPr>
      <w:ins w:id="1804" w:author="Unknown">
        <w:r>
          <w:rPr>
            <w:rFonts w:ascii="inherit" w:hAnsi="inherit"/>
            <w:color w:val="333333"/>
            <w:sz w:val="22"/>
            <w:szCs w:val="22"/>
          </w:rPr>
          <w:t>&lt;</w:t>
        </w:r>
        <w:proofErr w:type="gramStart"/>
        <w:r>
          <w:rPr>
            <w:rFonts w:ascii="inherit" w:hAnsi="inherit"/>
            <w:color w:val="333333"/>
            <w:sz w:val="22"/>
            <w:szCs w:val="22"/>
          </w:rPr>
          <w:t>beans</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05" w:author="Unknown"/>
          <w:rFonts w:ascii="inherit" w:hAnsi="inherit"/>
          <w:color w:val="333333"/>
          <w:sz w:val="22"/>
          <w:szCs w:val="22"/>
        </w:rPr>
      </w:pPr>
      <w:ins w:id="1806" w:author="Unknown">
        <w:r>
          <w:rPr>
            <w:rFonts w:ascii="inherit" w:hAnsi="inherit"/>
            <w:color w:val="333333"/>
            <w:sz w:val="22"/>
            <w:szCs w:val="22"/>
          </w:rPr>
          <w:tab/>
        </w:r>
        <w:proofErr w:type="gramStart"/>
        <w:r>
          <w:rPr>
            <w:rFonts w:ascii="inherit" w:hAnsi="inherit"/>
            <w:color w:val="333333"/>
            <w:sz w:val="22"/>
            <w:szCs w:val="22"/>
          </w:rPr>
          <w:t>&lt;!--</w:t>
        </w:r>
        <w:proofErr w:type="gramEnd"/>
        <w:r>
          <w:rPr>
            <w:rFonts w:ascii="inherit" w:hAnsi="inherit"/>
            <w:color w:val="333333"/>
            <w:sz w:val="22"/>
            <w:szCs w:val="22"/>
          </w:rPr>
          <w:t xml:space="preserve"> Scan all classes in this path for spring specific annotations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07" w:author="Unknown"/>
          <w:rFonts w:ascii="inherit" w:hAnsi="inherit"/>
          <w:color w:val="333333"/>
          <w:sz w:val="22"/>
          <w:szCs w:val="22"/>
        </w:rPr>
      </w:pPr>
      <w:ins w:id="1808" w:author="Unknown">
        <w:r>
          <w:rPr>
            <w:rFonts w:ascii="inherit" w:hAnsi="inherit"/>
            <w:color w:val="333333"/>
            <w:sz w:val="22"/>
            <w:szCs w:val="22"/>
          </w:rPr>
          <w:t xml:space="preserve">    &lt;context</w:t>
        </w:r>
        <w:proofErr w:type="gramStart"/>
        <w:r>
          <w:rPr>
            <w:rFonts w:ascii="inherit" w:hAnsi="inherit"/>
            <w:color w:val="333333"/>
            <w:sz w:val="22"/>
            <w:szCs w:val="22"/>
          </w:rPr>
          <w:t>:component</w:t>
        </w:r>
        <w:proofErr w:type="gramEnd"/>
        <w:r>
          <w:rPr>
            <w:rFonts w:ascii="inherit" w:hAnsi="inherit"/>
            <w:color w:val="333333"/>
            <w:sz w:val="22"/>
            <w:szCs w:val="22"/>
          </w:rPr>
          <w:t>-scan base-package="com.howtodoinjava.demo"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09" w:author="Unknown"/>
          <w:rFonts w:ascii="inherit" w:hAnsi="inherit"/>
          <w:color w:val="333333"/>
          <w:sz w:val="22"/>
          <w:szCs w:val="22"/>
        </w:rPr>
      </w:pPr>
      <w:ins w:id="1810" w:author="Unknown">
        <w:r>
          <w:rPr>
            <w:rFonts w:ascii="inherit" w:hAnsi="inherit"/>
            <w:color w:val="333333"/>
            <w:sz w:val="22"/>
            <w:szCs w:val="22"/>
          </w:rPr>
          <w:t xml:space="preserv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11" w:author="Unknown"/>
          <w:rFonts w:ascii="inherit" w:hAnsi="inherit"/>
          <w:color w:val="333333"/>
          <w:sz w:val="22"/>
          <w:szCs w:val="22"/>
        </w:rPr>
      </w:pPr>
      <w:ins w:id="1812" w:author="Unknown">
        <w:r>
          <w:rPr>
            <w:rFonts w:ascii="inherit" w:hAnsi="inherit"/>
            <w:color w:val="333333"/>
            <w:sz w:val="22"/>
            <w:szCs w:val="22"/>
          </w:rPr>
          <w:t xml:space="preserve">    &lt;bean class="org.springframework.web.servlet.mvc.annotation.DefaultAnnotationHandlerMapping"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13" w:author="Unknown"/>
          <w:rFonts w:ascii="inherit" w:hAnsi="inherit"/>
          <w:color w:val="333333"/>
          <w:sz w:val="22"/>
          <w:szCs w:val="22"/>
        </w:rPr>
      </w:pPr>
      <w:ins w:id="1814" w:author="Unknown">
        <w:r>
          <w:rPr>
            <w:rFonts w:ascii="inherit" w:hAnsi="inherit"/>
            <w:color w:val="333333"/>
            <w:sz w:val="22"/>
            <w:szCs w:val="22"/>
          </w:rPr>
          <w:t xml:space="preserve">    &lt;bean class="org.springframework.web.servlet.mvc.annotation.AnnotationMethodHandlerAdapter"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15" w:author="Unknown"/>
          <w:rFonts w:ascii="inherit" w:hAnsi="inherit"/>
          <w:color w:val="333333"/>
          <w:sz w:val="22"/>
          <w:szCs w:val="22"/>
        </w:rPr>
      </w:pPr>
      <w:ins w:id="1816" w:author="Unknown">
        <w:r>
          <w:rPr>
            <w:rFonts w:ascii="inherit" w:hAnsi="inherit"/>
            <w:color w:val="333333"/>
            <w:sz w:val="22"/>
            <w:szCs w:val="22"/>
          </w:rPr>
          <w:tab/>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17" w:author="Unknown"/>
          <w:rFonts w:ascii="inherit" w:hAnsi="inherit"/>
          <w:color w:val="333333"/>
          <w:sz w:val="22"/>
          <w:szCs w:val="22"/>
        </w:rPr>
      </w:pPr>
      <w:ins w:id="1818" w:author="Unknown">
        <w:r>
          <w:rPr>
            <w:rFonts w:ascii="inherit" w:hAnsi="inherit"/>
            <w:color w:val="333333"/>
            <w:sz w:val="22"/>
            <w:szCs w:val="22"/>
          </w:rPr>
          <w:t xml:space="preserve">    </w:t>
        </w:r>
        <w:proofErr w:type="gramStart"/>
        <w:r>
          <w:rPr>
            <w:rFonts w:ascii="inherit" w:hAnsi="inherit"/>
            <w:color w:val="333333"/>
            <w:sz w:val="22"/>
            <w:szCs w:val="22"/>
          </w:rPr>
          <w:t>&lt;!--</w:t>
        </w:r>
        <w:proofErr w:type="gramEnd"/>
        <w:r>
          <w:rPr>
            <w:rFonts w:ascii="inherit" w:hAnsi="inherit"/>
            <w:color w:val="333333"/>
            <w:sz w:val="22"/>
            <w:szCs w:val="22"/>
          </w:rPr>
          <w:t xml:space="preserve"> Vierw resolver configuration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19" w:author="Unknown"/>
          <w:rFonts w:ascii="inherit" w:hAnsi="inherit"/>
          <w:color w:val="333333"/>
          <w:sz w:val="22"/>
          <w:szCs w:val="22"/>
        </w:rPr>
      </w:pPr>
      <w:ins w:id="1820" w:author="Unknown">
        <w:r>
          <w:rPr>
            <w:rFonts w:ascii="inherit" w:hAnsi="inherit"/>
            <w:color w:val="333333"/>
            <w:sz w:val="22"/>
            <w:szCs w:val="22"/>
          </w:rPr>
          <w:t xml:space="preserve">    &lt;bean class="org.springframework.web.servlet.view.InternalResourceViewResolver"&gt;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21" w:author="Unknown"/>
          <w:rFonts w:ascii="inherit" w:hAnsi="inherit"/>
          <w:color w:val="333333"/>
          <w:sz w:val="22"/>
          <w:szCs w:val="22"/>
        </w:rPr>
      </w:pPr>
      <w:ins w:id="1822" w:author="Unknown">
        <w:r>
          <w:rPr>
            <w:rFonts w:ascii="inherit" w:hAnsi="inherit"/>
            <w:color w:val="333333"/>
            <w:sz w:val="22"/>
            <w:szCs w:val="22"/>
          </w:rPr>
          <w:t xml:space="preserve">        &lt;property name="prefix" value="/WEB-INF/views/"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23" w:author="Unknown"/>
          <w:rFonts w:ascii="inherit" w:hAnsi="inherit"/>
          <w:color w:val="333333"/>
          <w:sz w:val="22"/>
          <w:szCs w:val="22"/>
        </w:rPr>
      </w:pPr>
      <w:ins w:id="1824" w:author="Unknown">
        <w:r>
          <w:rPr>
            <w:rFonts w:ascii="inherit" w:hAnsi="inherit"/>
            <w:color w:val="333333"/>
            <w:sz w:val="22"/>
            <w:szCs w:val="22"/>
          </w:rPr>
          <w:t xml:space="preserve">        &lt;property name="suffix" value=".jsp"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25" w:author="Unknown"/>
          <w:rFonts w:ascii="inherit" w:hAnsi="inherit"/>
          <w:color w:val="333333"/>
          <w:sz w:val="22"/>
          <w:szCs w:val="22"/>
        </w:rPr>
      </w:pPr>
      <w:ins w:id="1826" w:author="Unknown">
        <w:r>
          <w:rPr>
            <w:rFonts w:ascii="inherit" w:hAnsi="inherit"/>
            <w:color w:val="333333"/>
            <w:sz w:val="22"/>
            <w:szCs w:val="22"/>
          </w:rPr>
          <w:t xml:space="preserve">    &lt;/bean&gt;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27" w:author="Unknown"/>
          <w:rFonts w:ascii="inherit" w:hAnsi="inherit"/>
          <w:color w:val="333333"/>
          <w:sz w:val="22"/>
          <w:szCs w:val="22"/>
        </w:rPr>
      </w:pPr>
      <w:ins w:id="1828" w:author="Unknown">
        <w:r>
          <w:rPr>
            <w:rFonts w:ascii="inherit" w:hAnsi="inherit"/>
            <w:color w:val="333333"/>
            <w:sz w:val="22"/>
            <w:szCs w:val="22"/>
          </w:rPr>
          <w:t xml:space="preserv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29" w:author="Unknown"/>
          <w:rFonts w:ascii="inherit" w:hAnsi="inherit"/>
          <w:color w:val="333333"/>
          <w:sz w:val="22"/>
          <w:szCs w:val="22"/>
        </w:rPr>
      </w:pPr>
      <w:ins w:id="1830" w:author="Unknown">
        <w:r>
          <w:rPr>
            <w:rFonts w:ascii="inherit" w:hAnsi="inherit"/>
            <w:color w:val="333333"/>
            <w:sz w:val="22"/>
            <w:szCs w:val="22"/>
          </w:rPr>
          <w:t>&lt;/beans&gt;</w:t>
        </w:r>
      </w:ins>
    </w:p>
    <w:p w:rsidR="00CD4814" w:rsidRDefault="00CD4814" w:rsidP="00CD4814">
      <w:pPr>
        <w:pStyle w:val="NormalWeb"/>
        <w:shd w:val="clear" w:color="auto" w:fill="FFFFFF"/>
        <w:spacing w:before="0" w:beforeAutospacing="0" w:after="353" w:afterAutospacing="0"/>
        <w:rPr>
          <w:ins w:id="1831" w:author="Unknown"/>
          <w:rFonts w:ascii="Segoe UI" w:hAnsi="Segoe UI" w:cs="Segoe UI"/>
          <w:color w:val="333333"/>
          <w:sz w:val="22"/>
          <w:szCs w:val="22"/>
        </w:rPr>
      </w:pPr>
      <w:ins w:id="1832" w:author="Unknown">
        <w:r>
          <w:rPr>
            <w:rFonts w:ascii="Segoe UI" w:hAnsi="Segoe UI" w:cs="Segoe UI"/>
            <w:color w:val="333333"/>
            <w:sz w:val="22"/>
            <w:szCs w:val="22"/>
          </w:rPr>
          <w:t>Add controller code.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33" w:author="Unknown"/>
          <w:rFonts w:ascii="inherit" w:hAnsi="inherit"/>
          <w:color w:val="333333"/>
          <w:sz w:val="22"/>
          <w:szCs w:val="22"/>
        </w:rPr>
      </w:pPr>
      <w:ins w:id="1834" w:author="Unknown">
        <w:r>
          <w:rPr>
            <w:rFonts w:ascii="inherit" w:hAnsi="inherit"/>
            <w:color w:val="333333"/>
            <w:sz w:val="22"/>
            <w:szCs w:val="22"/>
          </w:rPr>
          <w:t>@Controller</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35" w:author="Unknown"/>
          <w:rFonts w:ascii="inherit" w:hAnsi="inherit"/>
          <w:color w:val="333333"/>
          <w:sz w:val="22"/>
          <w:szCs w:val="22"/>
        </w:rPr>
      </w:pPr>
      <w:proofErr w:type="gramStart"/>
      <w:ins w:id="1836" w:author="Unknown">
        <w:r>
          <w:rPr>
            <w:rFonts w:ascii="inherit" w:hAnsi="inherit"/>
            <w:color w:val="333333"/>
            <w:sz w:val="22"/>
            <w:szCs w:val="22"/>
          </w:rPr>
          <w:t>@RequestMapping(</w:t>
        </w:r>
        <w:proofErr w:type="gramEnd"/>
        <w:r>
          <w:rPr>
            <w:rFonts w:ascii="inherit" w:hAnsi="inherit"/>
            <w:color w:val="333333"/>
            <w:sz w:val="22"/>
            <w:szCs w:val="22"/>
          </w:rPr>
          <w:t>"/employee-module")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37" w:author="Unknown"/>
          <w:rFonts w:ascii="inherit" w:hAnsi="inherit"/>
          <w:color w:val="333333"/>
          <w:sz w:val="22"/>
          <w:szCs w:val="22"/>
        </w:rPr>
      </w:pPr>
      <w:proofErr w:type="gramStart"/>
      <w:ins w:id="1838" w:author="Unknown">
        <w:r>
          <w:rPr>
            <w:rFonts w:ascii="inherit" w:hAnsi="inherit"/>
            <w:color w:val="333333"/>
            <w:sz w:val="22"/>
            <w:szCs w:val="22"/>
          </w:rPr>
          <w:t>public</w:t>
        </w:r>
        <w:proofErr w:type="gramEnd"/>
        <w:r>
          <w:rPr>
            <w:rFonts w:ascii="inherit" w:hAnsi="inherit"/>
            <w:color w:val="333333"/>
            <w:sz w:val="22"/>
            <w:szCs w:val="22"/>
          </w:rPr>
          <w:t xml:space="preserve"> class EmployeeController</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39" w:author="Unknown"/>
          <w:rFonts w:ascii="inherit" w:hAnsi="inherit"/>
          <w:color w:val="333333"/>
          <w:sz w:val="22"/>
          <w:szCs w:val="22"/>
        </w:rPr>
      </w:pPr>
      <w:ins w:id="1840" w:author="Unknown">
        <w:r>
          <w:rPr>
            <w:rFonts w:ascii="inherit" w:hAnsi="inherit"/>
            <w:color w:val="333333"/>
            <w:sz w:val="22"/>
            <w:szCs w:val="22"/>
          </w:rPr>
          <w: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41" w:author="Unknown"/>
          <w:rFonts w:ascii="inherit" w:hAnsi="inherit"/>
          <w:color w:val="333333"/>
          <w:sz w:val="22"/>
          <w:szCs w:val="22"/>
        </w:rPr>
      </w:pPr>
      <w:ins w:id="1842" w:author="Unknown">
        <w:r>
          <w:rPr>
            <w:rFonts w:ascii="inherit" w:hAnsi="inherit"/>
            <w:color w:val="333333"/>
            <w:sz w:val="22"/>
            <w:szCs w:val="22"/>
          </w:rPr>
          <w:t xml:space="preserve">    @Autowired</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43" w:author="Unknown"/>
          <w:rFonts w:ascii="inherit" w:hAnsi="inherit"/>
          <w:color w:val="333333"/>
          <w:sz w:val="22"/>
          <w:szCs w:val="22"/>
        </w:rPr>
      </w:pPr>
      <w:ins w:id="1844" w:author="Unknown">
        <w:r>
          <w:rPr>
            <w:rFonts w:ascii="inherit" w:hAnsi="inherit"/>
            <w:color w:val="333333"/>
            <w:sz w:val="22"/>
            <w:szCs w:val="22"/>
          </w:rPr>
          <w:t xml:space="preserve">    EmployeeManager manager;</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45" w:author="Unknown"/>
          <w:rFonts w:ascii="inherit" w:hAnsi="inherit"/>
          <w:color w:val="333333"/>
          <w:sz w:val="22"/>
          <w:szCs w:val="22"/>
        </w:rPr>
      </w:pPr>
      <w:ins w:id="1846" w:author="Unknown">
        <w:r>
          <w:rPr>
            <w:rFonts w:ascii="inherit" w:hAnsi="inherit"/>
            <w:color w:val="333333"/>
            <w:sz w:val="22"/>
            <w:szCs w:val="22"/>
          </w:rPr>
          <w:t xml:space="preserv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47" w:author="Unknown"/>
          <w:rFonts w:ascii="inherit" w:hAnsi="inherit"/>
          <w:color w:val="333333"/>
          <w:sz w:val="22"/>
          <w:szCs w:val="22"/>
        </w:rPr>
      </w:pPr>
      <w:ins w:id="1848" w:author="Unknown">
        <w:r>
          <w:rPr>
            <w:rFonts w:ascii="inherit" w:hAnsi="inherit"/>
            <w:color w:val="333333"/>
            <w:sz w:val="22"/>
            <w:szCs w:val="22"/>
          </w:rPr>
          <w:t xml:space="preserve">    </w:t>
        </w:r>
        <w:proofErr w:type="gramStart"/>
        <w:r>
          <w:rPr>
            <w:rFonts w:ascii="inherit" w:hAnsi="inherit"/>
            <w:color w:val="333333"/>
            <w:sz w:val="22"/>
            <w:szCs w:val="22"/>
          </w:rPr>
          <w:t>@RequestMapping(</w:t>
        </w:r>
        <w:proofErr w:type="gramEnd"/>
        <w:r>
          <w:rPr>
            <w:rFonts w:ascii="inherit" w:hAnsi="inherit"/>
            <w:color w:val="333333"/>
            <w:sz w:val="22"/>
            <w:szCs w:val="22"/>
          </w:rPr>
          <w:t>value = "/getAllEmployees", method = RequestMethod.GET)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49" w:author="Unknown"/>
          <w:rFonts w:ascii="inherit" w:hAnsi="inherit"/>
          <w:color w:val="333333"/>
          <w:sz w:val="22"/>
          <w:szCs w:val="22"/>
        </w:rPr>
      </w:pPr>
      <w:ins w:id="1850" w:author="Unknown">
        <w:r>
          <w:rPr>
            <w:rFonts w:ascii="inherit" w:hAnsi="inherit"/>
            <w:color w:val="333333"/>
            <w:sz w:val="22"/>
            <w:szCs w:val="22"/>
          </w:rPr>
          <w:t xml:space="preserve">    </w:t>
        </w:r>
        <w:proofErr w:type="gramStart"/>
        <w:r>
          <w:rPr>
            <w:rFonts w:ascii="inherit" w:hAnsi="inherit"/>
            <w:color w:val="333333"/>
            <w:sz w:val="22"/>
            <w:szCs w:val="22"/>
          </w:rPr>
          <w:t>public</w:t>
        </w:r>
        <w:proofErr w:type="gramEnd"/>
        <w:r>
          <w:rPr>
            <w:rFonts w:ascii="inherit" w:hAnsi="inherit"/>
            <w:color w:val="333333"/>
            <w:sz w:val="22"/>
            <w:szCs w:val="22"/>
          </w:rPr>
          <w:t xml:space="preserve"> String getAllEmployees(Model model)</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51" w:author="Unknown"/>
          <w:rFonts w:ascii="inherit" w:hAnsi="inherit"/>
          <w:color w:val="333333"/>
          <w:sz w:val="22"/>
          <w:szCs w:val="22"/>
        </w:rPr>
      </w:pPr>
      <w:ins w:id="1852" w:author="Unknown">
        <w:r>
          <w:rPr>
            <w:rFonts w:ascii="inherit" w:hAnsi="inherit"/>
            <w:color w:val="333333"/>
            <w:sz w:val="22"/>
            <w:szCs w:val="22"/>
          </w:rPr>
          <w:t xml:space="preserv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53" w:author="Unknown"/>
          <w:rFonts w:ascii="inherit" w:hAnsi="inherit"/>
          <w:color w:val="333333"/>
          <w:sz w:val="22"/>
          <w:szCs w:val="22"/>
        </w:rPr>
      </w:pPr>
      <w:ins w:id="1854" w:author="Unknown">
        <w:r>
          <w:rPr>
            <w:rFonts w:ascii="inherit" w:hAnsi="inherit"/>
            <w:color w:val="333333"/>
            <w:sz w:val="22"/>
            <w:szCs w:val="22"/>
          </w:rPr>
          <w:t xml:space="preserve">        </w:t>
        </w:r>
        <w:proofErr w:type="gramStart"/>
        <w:r>
          <w:rPr>
            <w:rFonts w:ascii="inherit" w:hAnsi="inherit"/>
            <w:color w:val="333333"/>
            <w:sz w:val="22"/>
            <w:szCs w:val="22"/>
          </w:rPr>
          <w:t>model.addAttribute(</w:t>
        </w:r>
        <w:proofErr w:type="gramEnd"/>
        <w:r>
          <w:rPr>
            <w:rFonts w:ascii="inherit" w:hAnsi="inherit"/>
            <w:color w:val="333333"/>
            <w:sz w:val="22"/>
            <w:szCs w:val="22"/>
          </w:rPr>
          <w:t>"employees", manager.getAllEmployees());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55" w:author="Unknown"/>
          <w:rFonts w:ascii="inherit" w:hAnsi="inherit"/>
          <w:color w:val="333333"/>
          <w:sz w:val="22"/>
          <w:szCs w:val="22"/>
        </w:rPr>
      </w:pPr>
      <w:ins w:id="1856" w:author="Unknown">
        <w:r>
          <w:rPr>
            <w:rFonts w:ascii="inherit" w:hAnsi="inherit"/>
            <w:color w:val="333333"/>
            <w:sz w:val="22"/>
            <w:szCs w:val="22"/>
          </w:rPr>
          <w:t xml:space="preserve">        </w:t>
        </w:r>
        <w:proofErr w:type="gramStart"/>
        <w:r>
          <w:rPr>
            <w:rFonts w:ascii="inherit" w:hAnsi="inherit"/>
            <w:color w:val="333333"/>
            <w:sz w:val="22"/>
            <w:szCs w:val="22"/>
          </w:rPr>
          <w:t>return</w:t>
        </w:r>
        <w:proofErr w:type="gramEnd"/>
        <w:r>
          <w:rPr>
            <w:rFonts w:ascii="inherit" w:hAnsi="inherit"/>
            <w:color w:val="333333"/>
            <w:sz w:val="22"/>
            <w:szCs w:val="22"/>
          </w:rPr>
          <w:t xml:space="preserve"> "employeesListDisplay";</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57" w:author="Unknown"/>
          <w:rFonts w:ascii="inherit" w:hAnsi="inherit"/>
          <w:color w:val="333333"/>
          <w:sz w:val="22"/>
          <w:szCs w:val="22"/>
        </w:rPr>
      </w:pPr>
      <w:ins w:id="1858" w:author="Unknown">
        <w:r>
          <w:rPr>
            <w:rFonts w:ascii="inherit" w:hAnsi="inherit"/>
            <w:color w:val="333333"/>
            <w:sz w:val="22"/>
            <w:szCs w:val="22"/>
          </w:rPr>
          <w:t xml:space="preserv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59" w:author="Unknown"/>
          <w:rFonts w:ascii="inherit" w:hAnsi="inherit"/>
          <w:color w:val="333333"/>
          <w:sz w:val="22"/>
          <w:szCs w:val="22"/>
        </w:rPr>
      </w:pPr>
      <w:ins w:id="1860" w:author="Unknown">
        <w:r>
          <w:rPr>
            <w:rFonts w:ascii="inherit" w:hAnsi="inherit"/>
            <w:color w:val="333333"/>
            <w:sz w:val="22"/>
            <w:szCs w:val="22"/>
          </w:rPr>
          <w:t>}</w:t>
        </w:r>
      </w:ins>
    </w:p>
    <w:p w:rsidR="00CD4814" w:rsidRDefault="00CD4814" w:rsidP="00CD4814">
      <w:pPr>
        <w:pStyle w:val="NormalWeb"/>
        <w:shd w:val="clear" w:color="auto" w:fill="FFFFFF"/>
        <w:spacing w:before="0" w:beforeAutospacing="0" w:after="353" w:afterAutospacing="0"/>
        <w:rPr>
          <w:ins w:id="1861" w:author="Unknown"/>
          <w:rFonts w:ascii="Segoe UI" w:hAnsi="Segoe UI" w:cs="Segoe UI"/>
          <w:color w:val="333333"/>
          <w:sz w:val="22"/>
          <w:szCs w:val="22"/>
        </w:rPr>
      </w:pPr>
      <w:ins w:id="1862" w:author="Unknown">
        <w:r>
          <w:rPr>
            <w:rFonts w:ascii="Segoe UI" w:hAnsi="Segoe UI" w:cs="Segoe UI"/>
            <w:color w:val="333333"/>
            <w:sz w:val="22"/>
            <w:szCs w:val="22"/>
          </w:rPr>
          <w:t>Additionally you should add manager and dao layer classes as well. Finally you add the jsp file to display the view.</w:t>
        </w:r>
      </w:ins>
    </w:p>
    <w:p w:rsidR="00CD4814" w:rsidRDefault="00CD4814" w:rsidP="00CD4814">
      <w:pPr>
        <w:pStyle w:val="NormalWeb"/>
        <w:shd w:val="clear" w:color="auto" w:fill="FFFFFF"/>
        <w:spacing w:before="0" w:beforeAutospacing="0" w:after="353" w:afterAutospacing="0"/>
        <w:rPr>
          <w:ins w:id="1863" w:author="Unknown"/>
          <w:rFonts w:ascii="Segoe UI" w:hAnsi="Segoe UI" w:cs="Segoe UI"/>
          <w:color w:val="333333"/>
          <w:sz w:val="22"/>
          <w:szCs w:val="22"/>
        </w:rPr>
      </w:pPr>
      <w:ins w:id="1864" w:author="Unknown">
        <w:r>
          <w:rPr>
            <w:rFonts w:ascii="Segoe UI" w:hAnsi="Segoe UI" w:cs="Segoe UI"/>
            <w:color w:val="333333"/>
            <w:sz w:val="22"/>
            <w:szCs w:val="22"/>
          </w:rPr>
          <w:t xml:space="preserve">I will suggest </w:t>
        </w:r>
        <w:proofErr w:type="gramStart"/>
        <w:r>
          <w:rPr>
            <w:rFonts w:ascii="Segoe UI" w:hAnsi="Segoe UI" w:cs="Segoe UI"/>
            <w:color w:val="333333"/>
            <w:sz w:val="22"/>
            <w:szCs w:val="22"/>
          </w:rPr>
          <w:t>to read</w:t>
        </w:r>
        <w:proofErr w:type="gramEnd"/>
        <w:r>
          <w:rPr>
            <w:rFonts w:ascii="Segoe UI" w:hAnsi="Segoe UI" w:cs="Segoe UI"/>
            <w:color w:val="333333"/>
            <w:sz w:val="22"/>
            <w:szCs w:val="22"/>
          </w:rPr>
          <w:t xml:space="preserve"> above linked tutorial for complete understanding.</w:t>
        </w:r>
      </w:ins>
    </w:p>
    <w:p w:rsidR="00CD4814" w:rsidRDefault="00CD4814" w:rsidP="00CD4814">
      <w:pPr>
        <w:pStyle w:val="NormalWeb"/>
        <w:shd w:val="clear" w:color="auto" w:fill="EBF1E7"/>
        <w:spacing w:before="0" w:beforeAutospacing="0" w:after="353" w:afterAutospacing="0"/>
        <w:rPr>
          <w:ins w:id="1865" w:author="Unknown"/>
          <w:rFonts w:ascii="Segoe UI" w:hAnsi="Segoe UI" w:cs="Segoe UI"/>
          <w:color w:val="6C1818"/>
          <w:sz w:val="22"/>
          <w:szCs w:val="22"/>
        </w:rPr>
      </w:pPr>
      <w:ins w:id="1866" w:author="Unknown">
        <w:r>
          <w:rPr>
            <w:rStyle w:val="Strong"/>
            <w:rFonts w:ascii="Segoe UI" w:hAnsi="Segoe UI" w:cs="Segoe UI"/>
            <w:color w:val="6C1818"/>
            <w:sz w:val="22"/>
            <w:szCs w:val="22"/>
          </w:rPr>
          <w:t xml:space="preserve">Read </w:t>
        </w:r>
        <w:proofErr w:type="gramStart"/>
        <w:r>
          <w:rPr>
            <w:rStyle w:val="Strong"/>
            <w:rFonts w:ascii="Segoe UI" w:hAnsi="Segoe UI" w:cs="Segoe UI"/>
            <w:color w:val="6C1818"/>
            <w:sz w:val="22"/>
            <w:szCs w:val="22"/>
          </w:rPr>
          <w:t>More :</w:t>
        </w:r>
        <w:proofErr w:type="gramEnd"/>
        <w:r>
          <w:rPr>
            <w:rStyle w:val="apple-converted-space"/>
            <w:rFonts w:ascii="Segoe UI" w:hAnsi="Segoe UI" w:cs="Segoe UI"/>
            <w:b/>
            <w:bCs/>
            <w:color w:val="6C1818"/>
            <w:sz w:val="22"/>
            <w:szCs w:val="22"/>
          </w:rPr>
          <w:t> </w:t>
        </w:r>
        <w:r w:rsidR="00A143DB">
          <w:rPr>
            <w:rStyle w:val="Strong"/>
            <w:rFonts w:ascii="Segoe UI" w:hAnsi="Segoe UI" w:cs="Segoe UI"/>
            <w:color w:val="6C1818"/>
            <w:sz w:val="22"/>
            <w:szCs w:val="22"/>
          </w:rPr>
          <w:fldChar w:fldCharType="begin"/>
        </w:r>
        <w:r>
          <w:rPr>
            <w:rStyle w:val="Strong"/>
            <w:rFonts w:ascii="Segoe UI" w:hAnsi="Segoe UI" w:cs="Segoe UI"/>
            <w:color w:val="6C1818"/>
            <w:sz w:val="22"/>
            <w:szCs w:val="22"/>
          </w:rPr>
          <w:instrText xml:space="preserve"> HYPERLINK "http://howtodoinjava.com/spring/spring-mvc/spring-mvc-hello-world-example/" \o "Spring MVC Hello World Example" </w:instrText>
        </w:r>
        <w:r w:rsidR="00A143DB">
          <w:rPr>
            <w:rStyle w:val="Strong"/>
            <w:rFonts w:ascii="Segoe UI" w:hAnsi="Segoe UI" w:cs="Segoe UI"/>
            <w:color w:val="6C1818"/>
            <w:sz w:val="22"/>
            <w:szCs w:val="22"/>
          </w:rPr>
          <w:fldChar w:fldCharType="separate"/>
        </w:r>
        <w:r>
          <w:rPr>
            <w:rStyle w:val="Hyperlink"/>
            <w:rFonts w:ascii="Segoe UI" w:hAnsi="Segoe UI" w:cs="Segoe UI"/>
            <w:b/>
            <w:bCs/>
            <w:color w:val="4078C0"/>
            <w:sz w:val="22"/>
            <w:szCs w:val="22"/>
          </w:rPr>
          <w:t>Spring MVC Hello World Example</w:t>
        </w:r>
        <w:r w:rsidR="00A143DB">
          <w:rPr>
            <w:rStyle w:val="Strong"/>
            <w:rFonts w:ascii="Segoe UI" w:hAnsi="Segoe UI" w:cs="Segoe UI"/>
            <w:color w:val="6C1818"/>
            <w:sz w:val="22"/>
            <w:szCs w:val="22"/>
          </w:rPr>
          <w:fldChar w:fldCharType="end"/>
        </w:r>
      </w:ins>
    </w:p>
    <w:p w:rsidR="00CD4814" w:rsidRDefault="00CD4814" w:rsidP="00CD4814">
      <w:pPr>
        <w:pStyle w:val="Heading2"/>
        <w:shd w:val="clear" w:color="auto" w:fill="FFFFFF"/>
        <w:spacing w:before="326" w:beforeAutospacing="0" w:after="217" w:afterAutospacing="0"/>
        <w:rPr>
          <w:ins w:id="1867" w:author="Unknown"/>
          <w:rFonts w:ascii="Segoe UI" w:hAnsi="Segoe UI" w:cs="Segoe UI"/>
          <w:color w:val="333333"/>
        </w:rPr>
      </w:pPr>
      <w:bookmarkStart w:id="1868" w:name="spring_rest_example"/>
      <w:bookmarkEnd w:id="1868"/>
      <w:ins w:id="1869" w:author="Unknown">
        <w:r>
          <w:rPr>
            <w:rFonts w:ascii="Segoe UI" w:hAnsi="Segoe UI" w:cs="Segoe UI"/>
            <w:color w:val="333333"/>
          </w:rPr>
          <w:lastRenderedPageBreak/>
          <w:t xml:space="preserve">How can we use </w:t>
        </w:r>
        <w:proofErr w:type="gramStart"/>
        <w:r>
          <w:rPr>
            <w:rFonts w:ascii="Segoe UI" w:hAnsi="Segoe UI" w:cs="Segoe UI"/>
            <w:color w:val="333333"/>
          </w:rPr>
          <w:t>Spring</w:t>
        </w:r>
        <w:proofErr w:type="gramEnd"/>
        <w:r>
          <w:rPr>
            <w:rFonts w:ascii="Segoe UI" w:hAnsi="Segoe UI" w:cs="Segoe UI"/>
            <w:color w:val="333333"/>
          </w:rPr>
          <w:t xml:space="preserve"> to create Restful Web Service returning JSON response?</w:t>
        </w:r>
      </w:ins>
    </w:p>
    <w:p w:rsidR="00CD4814" w:rsidRDefault="00CD4814" w:rsidP="00CD4814">
      <w:pPr>
        <w:pStyle w:val="NormalWeb"/>
        <w:shd w:val="clear" w:color="auto" w:fill="FFFFFF"/>
        <w:spacing w:before="0" w:beforeAutospacing="0" w:after="353" w:afterAutospacing="0"/>
        <w:rPr>
          <w:ins w:id="1870" w:author="Unknown"/>
          <w:rFonts w:ascii="Segoe UI" w:hAnsi="Segoe UI" w:cs="Segoe UI"/>
          <w:color w:val="333333"/>
          <w:sz w:val="22"/>
          <w:szCs w:val="22"/>
        </w:rPr>
      </w:pPr>
      <w:ins w:id="1871" w:author="Unknown">
        <w:r>
          <w:rPr>
            <w:rFonts w:ascii="Segoe UI" w:hAnsi="Segoe UI" w:cs="Segoe UI"/>
            <w:color w:val="333333"/>
            <w:sz w:val="22"/>
            <w:szCs w:val="22"/>
          </w:rPr>
          <w:t>For adding JSON support to your spring application, you will need to</w:t>
        </w:r>
        <w:r>
          <w:rPr>
            <w:rStyle w:val="apple-converted-space"/>
            <w:rFonts w:ascii="Segoe UI" w:hAnsi="Segoe UI" w:cs="Segoe UI"/>
            <w:color w:val="333333"/>
            <w:sz w:val="22"/>
            <w:szCs w:val="22"/>
          </w:rPr>
          <w:t> </w:t>
        </w:r>
        <w:r>
          <w:rPr>
            <w:rStyle w:val="Strong"/>
            <w:rFonts w:ascii="Segoe UI" w:hAnsi="Segoe UI" w:cs="Segoe UI"/>
            <w:color w:val="333333"/>
            <w:sz w:val="22"/>
            <w:szCs w:val="22"/>
          </w:rPr>
          <w:t>add Jackson dependency</w:t>
        </w:r>
        <w:r>
          <w:rPr>
            <w:rStyle w:val="apple-converted-space"/>
            <w:rFonts w:ascii="Segoe UI" w:hAnsi="Segoe UI" w:cs="Segoe UI"/>
            <w:color w:val="333333"/>
            <w:sz w:val="22"/>
            <w:szCs w:val="22"/>
          </w:rPr>
          <w:t> </w:t>
        </w:r>
        <w:r>
          <w:rPr>
            <w:rFonts w:ascii="Segoe UI" w:hAnsi="Segoe UI" w:cs="Segoe UI"/>
            <w:color w:val="333333"/>
            <w:sz w:val="22"/>
            <w:szCs w:val="22"/>
          </w:rPr>
          <w:t>in first step.</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72" w:author="Unknown"/>
          <w:rFonts w:ascii="inherit" w:hAnsi="inherit"/>
          <w:color w:val="333333"/>
          <w:sz w:val="22"/>
          <w:szCs w:val="22"/>
        </w:rPr>
      </w:pPr>
      <w:proofErr w:type="gramStart"/>
      <w:ins w:id="1873" w:author="Unknown">
        <w:r>
          <w:rPr>
            <w:rFonts w:ascii="inherit" w:hAnsi="inherit"/>
            <w:color w:val="333333"/>
            <w:sz w:val="22"/>
            <w:szCs w:val="22"/>
          </w:rPr>
          <w:t>&lt;!--</w:t>
        </w:r>
        <w:proofErr w:type="gramEnd"/>
        <w:r>
          <w:rPr>
            <w:rFonts w:ascii="inherit" w:hAnsi="inherit"/>
            <w:color w:val="333333"/>
            <w:sz w:val="22"/>
            <w:szCs w:val="22"/>
          </w:rPr>
          <w:t xml:space="preserve"> Jackson JSON Processor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74" w:author="Unknown"/>
          <w:rFonts w:ascii="inherit" w:hAnsi="inherit"/>
          <w:color w:val="333333"/>
          <w:sz w:val="22"/>
          <w:szCs w:val="22"/>
        </w:rPr>
      </w:pPr>
      <w:ins w:id="1875" w:author="Unknown">
        <w:r>
          <w:rPr>
            <w:rFonts w:ascii="inherit" w:hAnsi="inherit"/>
            <w:color w:val="333333"/>
            <w:sz w:val="22"/>
            <w:szCs w:val="22"/>
          </w:rPr>
          <w:t>&lt;</w:t>
        </w:r>
        <w:proofErr w:type="gramStart"/>
        <w:r>
          <w:rPr>
            <w:rFonts w:ascii="inherit" w:hAnsi="inherit"/>
            <w:color w:val="333333"/>
            <w:sz w:val="22"/>
            <w:szCs w:val="22"/>
          </w:rPr>
          <w:t>dependency</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76" w:author="Unknown"/>
          <w:rFonts w:ascii="inherit" w:hAnsi="inherit"/>
          <w:color w:val="333333"/>
          <w:sz w:val="22"/>
          <w:szCs w:val="22"/>
        </w:rPr>
      </w:pPr>
      <w:ins w:id="1877" w:author="Unknown">
        <w:r>
          <w:rPr>
            <w:rFonts w:ascii="inherit" w:hAnsi="inherit"/>
            <w:color w:val="333333"/>
            <w:sz w:val="22"/>
            <w:szCs w:val="22"/>
          </w:rPr>
          <w:t xml:space="preserve">    &lt;groupId&gt;com.fasterxml.jackson.core&lt;/groupId&gt;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78" w:author="Unknown"/>
          <w:rFonts w:ascii="inherit" w:hAnsi="inherit"/>
          <w:color w:val="333333"/>
          <w:sz w:val="22"/>
          <w:szCs w:val="22"/>
        </w:rPr>
      </w:pPr>
      <w:ins w:id="1879" w:author="Unknown">
        <w:r>
          <w:rPr>
            <w:rFonts w:ascii="inherit" w:hAnsi="inherit"/>
            <w:color w:val="333333"/>
            <w:sz w:val="22"/>
            <w:szCs w:val="22"/>
          </w:rPr>
          <w:t xml:space="preserve">    &lt;</w:t>
        </w:r>
        <w:proofErr w:type="gramStart"/>
        <w:r>
          <w:rPr>
            <w:rFonts w:ascii="inherit" w:hAnsi="inherit"/>
            <w:color w:val="333333"/>
            <w:sz w:val="22"/>
            <w:szCs w:val="22"/>
          </w:rPr>
          <w:t>artifactId&gt;</w:t>
        </w:r>
        <w:proofErr w:type="gramEnd"/>
        <w:r>
          <w:rPr>
            <w:rFonts w:ascii="inherit" w:hAnsi="inherit"/>
            <w:color w:val="333333"/>
            <w:sz w:val="22"/>
            <w:szCs w:val="22"/>
          </w:rPr>
          <w:t>jackson-databind&lt;/artifactId&gt;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80" w:author="Unknown"/>
          <w:rFonts w:ascii="inherit" w:hAnsi="inherit"/>
          <w:color w:val="333333"/>
          <w:sz w:val="22"/>
          <w:szCs w:val="22"/>
        </w:rPr>
      </w:pPr>
      <w:ins w:id="1881" w:author="Unknown">
        <w:r>
          <w:rPr>
            <w:rFonts w:ascii="inherit" w:hAnsi="inherit"/>
            <w:color w:val="333333"/>
            <w:sz w:val="22"/>
            <w:szCs w:val="22"/>
          </w:rPr>
          <w:t xml:space="preserve">    &lt;version&gt;2.4.1&lt;/version&gt;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82" w:author="Unknown"/>
          <w:rFonts w:ascii="inherit" w:hAnsi="inherit"/>
          <w:color w:val="333333"/>
          <w:sz w:val="22"/>
          <w:szCs w:val="22"/>
        </w:rPr>
      </w:pPr>
      <w:ins w:id="1883" w:author="Unknown">
        <w:r>
          <w:rPr>
            <w:rFonts w:ascii="inherit" w:hAnsi="inherit"/>
            <w:color w:val="333333"/>
            <w:sz w:val="22"/>
            <w:szCs w:val="22"/>
          </w:rPr>
          <w:t>&lt;/dependency&gt;</w:t>
        </w:r>
      </w:ins>
    </w:p>
    <w:p w:rsidR="00CD4814" w:rsidRDefault="00CD4814" w:rsidP="00CD4814">
      <w:pPr>
        <w:pStyle w:val="NormalWeb"/>
        <w:shd w:val="clear" w:color="auto" w:fill="FFFFFF"/>
        <w:spacing w:before="0" w:beforeAutospacing="0" w:after="0" w:afterAutospacing="0"/>
        <w:rPr>
          <w:ins w:id="1884" w:author="Unknown"/>
          <w:rFonts w:ascii="Segoe UI" w:hAnsi="Segoe UI" w:cs="Segoe UI"/>
          <w:color w:val="333333"/>
          <w:sz w:val="22"/>
          <w:szCs w:val="22"/>
        </w:rPr>
      </w:pPr>
      <w:ins w:id="1885" w:author="Unknown">
        <w:r>
          <w:rPr>
            <w:rFonts w:ascii="Segoe UI" w:hAnsi="Segoe UI" w:cs="Segoe UI"/>
            <w:color w:val="333333"/>
            <w:sz w:val="22"/>
            <w:szCs w:val="22"/>
          </w:rPr>
          <w:t>Now you are ready to return JSON response from your MVC controller. All you have to do is return JAXB annotated object from method and use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@ResponseBody</w:t>
        </w:r>
        <w:r>
          <w:rPr>
            <w:rStyle w:val="apple-converted-space"/>
            <w:rFonts w:ascii="Segoe UI" w:hAnsi="Segoe UI" w:cs="Segoe UI"/>
            <w:color w:val="333333"/>
            <w:sz w:val="22"/>
            <w:szCs w:val="22"/>
          </w:rPr>
          <w:t> </w:t>
        </w:r>
        <w:r>
          <w:rPr>
            <w:rFonts w:ascii="Segoe UI" w:hAnsi="Segoe UI" w:cs="Segoe UI"/>
            <w:color w:val="333333"/>
            <w:sz w:val="22"/>
            <w:szCs w:val="22"/>
          </w:rPr>
          <w:t>annotation on this return type.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86" w:author="Unknown"/>
          <w:rFonts w:ascii="inherit" w:hAnsi="inherit"/>
          <w:color w:val="333333"/>
          <w:sz w:val="22"/>
          <w:szCs w:val="22"/>
        </w:rPr>
      </w:pPr>
      <w:ins w:id="1887" w:author="Unknown">
        <w:r>
          <w:rPr>
            <w:rFonts w:ascii="inherit" w:hAnsi="inherit"/>
            <w:color w:val="333333"/>
            <w:sz w:val="22"/>
            <w:szCs w:val="22"/>
          </w:rPr>
          <w:t>@Controller</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88" w:author="Unknown"/>
          <w:rFonts w:ascii="inherit" w:hAnsi="inherit"/>
          <w:color w:val="333333"/>
          <w:sz w:val="22"/>
          <w:szCs w:val="22"/>
        </w:rPr>
      </w:pPr>
      <w:proofErr w:type="gramStart"/>
      <w:ins w:id="1889" w:author="Unknown">
        <w:r>
          <w:rPr>
            <w:rFonts w:ascii="inherit" w:hAnsi="inherit"/>
            <w:color w:val="333333"/>
            <w:sz w:val="22"/>
            <w:szCs w:val="22"/>
          </w:rPr>
          <w:t>public</w:t>
        </w:r>
        <w:proofErr w:type="gramEnd"/>
        <w:r>
          <w:rPr>
            <w:rFonts w:ascii="inherit" w:hAnsi="inherit"/>
            <w:color w:val="333333"/>
            <w:sz w:val="22"/>
            <w:szCs w:val="22"/>
          </w:rPr>
          <w:t xml:space="preserve"> class EmployeeRESTController</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90" w:author="Unknown"/>
          <w:rFonts w:ascii="inherit" w:hAnsi="inherit"/>
          <w:color w:val="333333"/>
          <w:sz w:val="22"/>
          <w:szCs w:val="22"/>
        </w:rPr>
      </w:pPr>
      <w:ins w:id="1891" w:author="Unknown">
        <w:r>
          <w:rPr>
            <w:rFonts w:ascii="inherit" w:hAnsi="inherit"/>
            <w:color w:val="333333"/>
            <w:sz w:val="22"/>
            <w:szCs w:val="22"/>
          </w:rPr>
          <w: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92" w:author="Unknown"/>
          <w:rFonts w:ascii="inherit" w:hAnsi="inherit"/>
          <w:color w:val="333333"/>
          <w:sz w:val="22"/>
          <w:szCs w:val="22"/>
        </w:rPr>
      </w:pPr>
      <w:ins w:id="1893" w:author="Unknown">
        <w:r>
          <w:rPr>
            <w:rFonts w:ascii="inherit" w:hAnsi="inherit"/>
            <w:color w:val="333333"/>
            <w:sz w:val="22"/>
            <w:szCs w:val="22"/>
          </w:rPr>
          <w:tab/>
        </w:r>
        <w:proofErr w:type="gramStart"/>
        <w:r>
          <w:rPr>
            <w:rFonts w:ascii="inherit" w:hAnsi="inherit"/>
            <w:color w:val="333333"/>
            <w:sz w:val="22"/>
            <w:szCs w:val="22"/>
          </w:rPr>
          <w:t>@RequestMapping(</w:t>
        </w:r>
        <w:proofErr w:type="gramEnd"/>
        <w:r>
          <w:rPr>
            <w:rFonts w:ascii="inherit" w:hAnsi="inherit"/>
            <w:color w:val="333333"/>
            <w:sz w:val="22"/>
            <w:szCs w:val="22"/>
          </w:rPr>
          <w:t>value = "/employees")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94" w:author="Unknown"/>
          <w:rFonts w:ascii="inherit" w:hAnsi="inherit"/>
          <w:color w:val="333333"/>
          <w:sz w:val="22"/>
          <w:szCs w:val="22"/>
        </w:rPr>
      </w:pPr>
      <w:ins w:id="1895" w:author="Unknown">
        <w:r>
          <w:rPr>
            <w:rFonts w:ascii="inherit" w:hAnsi="inherit"/>
            <w:color w:val="333333"/>
            <w:sz w:val="22"/>
            <w:szCs w:val="22"/>
          </w:rPr>
          <w:tab/>
        </w:r>
        <w:proofErr w:type="gramStart"/>
        <w:r>
          <w:rPr>
            <w:rFonts w:ascii="inherit" w:hAnsi="inherit"/>
            <w:color w:val="333333"/>
            <w:sz w:val="22"/>
            <w:szCs w:val="22"/>
          </w:rPr>
          <w:t>public</w:t>
        </w:r>
        <w:proofErr w:type="gramEnd"/>
        <w:r>
          <w:rPr>
            <w:rFonts w:ascii="inherit" w:hAnsi="inherit"/>
            <w:color w:val="333333"/>
            <w:sz w:val="22"/>
            <w:szCs w:val="22"/>
          </w:rPr>
          <w:t xml:space="preserve"> @ResponseBody EmployeeListVO getAllEmployees()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96" w:author="Unknown"/>
          <w:rFonts w:ascii="inherit" w:hAnsi="inherit"/>
          <w:color w:val="333333"/>
          <w:sz w:val="22"/>
          <w:szCs w:val="22"/>
        </w:rPr>
      </w:pPr>
      <w:ins w:id="1897" w:author="Unknown">
        <w:r>
          <w:rPr>
            <w:rFonts w:ascii="inherit" w:hAnsi="inherit"/>
            <w:color w:val="333333"/>
            <w:sz w:val="22"/>
            <w:szCs w:val="22"/>
          </w:rPr>
          <w:tab/>
          <w: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898" w:author="Unknown"/>
          <w:rFonts w:ascii="inherit" w:hAnsi="inherit"/>
          <w:color w:val="333333"/>
          <w:sz w:val="22"/>
          <w:szCs w:val="22"/>
        </w:rPr>
      </w:pPr>
      <w:ins w:id="1899" w:author="Unknown">
        <w:r>
          <w:rPr>
            <w:rFonts w:ascii="inherit" w:hAnsi="inherit"/>
            <w:color w:val="333333"/>
            <w:sz w:val="22"/>
            <w:szCs w:val="22"/>
          </w:rPr>
          <w:tab/>
        </w:r>
        <w:r>
          <w:rPr>
            <w:rFonts w:ascii="inherit" w:hAnsi="inherit"/>
            <w:color w:val="333333"/>
            <w:sz w:val="22"/>
            <w:szCs w:val="22"/>
          </w:rPr>
          <w:tab/>
          <w:t xml:space="preserve">EmployeeListVO employees = new </w:t>
        </w:r>
        <w:proofErr w:type="gramStart"/>
        <w:r>
          <w:rPr>
            <w:rFonts w:ascii="inherit" w:hAnsi="inherit"/>
            <w:color w:val="333333"/>
            <w:sz w:val="22"/>
            <w:szCs w:val="22"/>
          </w:rPr>
          <w:t>EmployeeListVO(</w:t>
        </w:r>
        <w:proofErr w:type="gramEnd"/>
        <w:r>
          <w:rPr>
            <w:rFonts w:ascii="inherit" w:hAnsi="inherit"/>
            <w:color w:val="333333"/>
            <w:sz w:val="22"/>
            <w:szCs w:val="22"/>
          </w:rPr>
          <w: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00" w:author="Unknown"/>
          <w:rFonts w:ascii="inherit" w:hAnsi="inherit"/>
          <w:color w:val="333333"/>
          <w:sz w:val="22"/>
          <w:szCs w:val="22"/>
        </w:rPr>
      </w:pPr>
      <w:ins w:id="1901" w:author="Unknown">
        <w:r>
          <w:rPr>
            <w:rFonts w:ascii="inherit" w:hAnsi="inherit"/>
            <w:color w:val="333333"/>
            <w:sz w:val="22"/>
            <w:szCs w:val="22"/>
          </w:rPr>
          <w:tab/>
        </w:r>
        <w:r>
          <w:rPr>
            <w:rFonts w:ascii="inherit" w:hAnsi="inherit"/>
            <w:color w:val="333333"/>
            <w:sz w:val="22"/>
            <w:szCs w:val="22"/>
          </w:rPr>
          <w:tab/>
          <w:t>//Add employees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02" w:author="Unknown"/>
          <w:rFonts w:ascii="inherit" w:hAnsi="inherit"/>
          <w:color w:val="333333"/>
          <w:sz w:val="22"/>
          <w:szCs w:val="22"/>
        </w:rPr>
      </w:pPr>
      <w:ins w:id="1903" w:author="Unknown">
        <w:r>
          <w:rPr>
            <w:rFonts w:ascii="inherit" w:hAnsi="inherit"/>
            <w:color w:val="333333"/>
            <w:sz w:val="22"/>
            <w:szCs w:val="22"/>
          </w:rPr>
          <w:tab/>
        </w:r>
        <w:r>
          <w:rPr>
            <w:rFonts w:ascii="inherit" w:hAnsi="inherit"/>
            <w:color w:val="333333"/>
            <w:sz w:val="22"/>
            <w:szCs w:val="22"/>
          </w:rPr>
          <w:tab/>
        </w:r>
        <w:proofErr w:type="gramStart"/>
        <w:r>
          <w:rPr>
            <w:rFonts w:ascii="inherit" w:hAnsi="inherit"/>
            <w:color w:val="333333"/>
            <w:sz w:val="22"/>
            <w:szCs w:val="22"/>
          </w:rPr>
          <w:t>return</w:t>
        </w:r>
        <w:proofErr w:type="gramEnd"/>
        <w:r>
          <w:rPr>
            <w:rFonts w:ascii="inherit" w:hAnsi="inherit"/>
            <w:color w:val="333333"/>
            <w:sz w:val="22"/>
            <w:szCs w:val="22"/>
          </w:rPr>
          <w:t xml:space="preserve"> employees;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04" w:author="Unknown"/>
          <w:rFonts w:ascii="inherit" w:hAnsi="inherit"/>
          <w:color w:val="333333"/>
          <w:sz w:val="22"/>
          <w:szCs w:val="22"/>
        </w:rPr>
      </w:pPr>
      <w:ins w:id="1905" w:author="Unknown">
        <w:r>
          <w:rPr>
            <w:rFonts w:ascii="inherit" w:hAnsi="inherit"/>
            <w:color w:val="333333"/>
            <w:sz w:val="22"/>
            <w:szCs w:val="22"/>
          </w:rPr>
          <w:tab/>
          <w: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06" w:author="Unknown"/>
          <w:rFonts w:ascii="inherit" w:hAnsi="inherit"/>
          <w:color w:val="333333"/>
          <w:sz w:val="22"/>
          <w:szCs w:val="22"/>
        </w:rPr>
      </w:pPr>
      <w:ins w:id="1907" w:author="Unknown">
        <w:r>
          <w:rPr>
            <w:rFonts w:ascii="inherit" w:hAnsi="inherit"/>
            <w:color w:val="333333"/>
            <w:sz w:val="22"/>
            <w:szCs w:val="22"/>
          </w:rPr>
          <w:t>}</w:t>
        </w:r>
      </w:ins>
    </w:p>
    <w:p w:rsidR="00CD4814" w:rsidRDefault="00CD4814" w:rsidP="00CD4814">
      <w:pPr>
        <w:pStyle w:val="NormalWeb"/>
        <w:shd w:val="clear" w:color="auto" w:fill="FFFFFF"/>
        <w:spacing w:before="0" w:beforeAutospacing="0" w:after="0" w:afterAutospacing="0"/>
        <w:rPr>
          <w:ins w:id="1908" w:author="Unknown"/>
          <w:rFonts w:ascii="Segoe UI" w:hAnsi="Segoe UI" w:cs="Segoe UI"/>
          <w:color w:val="333333"/>
          <w:sz w:val="22"/>
          <w:szCs w:val="22"/>
        </w:rPr>
      </w:pPr>
      <w:ins w:id="1909" w:author="Unknown">
        <w:r>
          <w:rPr>
            <w:rFonts w:ascii="Segoe UI" w:hAnsi="Segoe UI" w:cs="Segoe UI"/>
            <w:color w:val="333333"/>
            <w:sz w:val="22"/>
            <w:szCs w:val="22"/>
          </w:rPr>
          <w:t>Alternatively, you can use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@RestController</w:t>
        </w:r>
        <w:r>
          <w:rPr>
            <w:rStyle w:val="apple-converted-space"/>
            <w:rFonts w:ascii="Segoe UI" w:hAnsi="Segoe UI" w:cs="Segoe UI"/>
            <w:color w:val="333333"/>
            <w:sz w:val="22"/>
            <w:szCs w:val="22"/>
          </w:rPr>
          <w:t> </w:t>
        </w:r>
        <w:r>
          <w:rPr>
            <w:rFonts w:ascii="Segoe UI" w:hAnsi="Segoe UI" w:cs="Segoe UI"/>
            <w:color w:val="333333"/>
            <w:sz w:val="22"/>
            <w:szCs w:val="22"/>
          </w:rPr>
          <w:t>annotation in place of</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@Controller</w:t>
        </w:r>
        <w:r>
          <w:rPr>
            <w:rStyle w:val="apple-converted-space"/>
            <w:rFonts w:ascii="Segoe UI" w:hAnsi="Segoe UI" w:cs="Segoe UI"/>
            <w:color w:val="333333"/>
            <w:sz w:val="22"/>
            <w:szCs w:val="22"/>
          </w:rPr>
          <w:t> </w:t>
        </w:r>
        <w:r>
          <w:rPr>
            <w:rFonts w:ascii="Segoe UI" w:hAnsi="Segoe UI" w:cs="Segoe UI"/>
            <w:color w:val="333333"/>
            <w:sz w:val="22"/>
            <w:szCs w:val="22"/>
          </w:rPr>
          <w:t>annotation. This will remove the need to using</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@ResponseBody</w:t>
        </w:r>
        <w:r>
          <w:rPr>
            <w:rFonts w:ascii="Segoe UI" w:hAnsi="Segoe UI" w:cs="Segoe UI"/>
            <w:color w:val="333333"/>
            <w:sz w:val="22"/>
            <w:szCs w:val="22"/>
          </w:rPr>
          <w:t>.</w:t>
        </w:r>
      </w:ins>
    </w:p>
    <w:p w:rsidR="00CD4814" w:rsidRDefault="00CD4814" w:rsidP="00CD4814">
      <w:pPr>
        <w:pStyle w:val="NormalWeb"/>
        <w:shd w:val="clear" w:color="auto" w:fill="EBF1E7"/>
        <w:spacing w:before="0" w:beforeAutospacing="0" w:after="353" w:afterAutospacing="0"/>
        <w:rPr>
          <w:ins w:id="1910" w:author="Unknown"/>
          <w:rFonts w:ascii="Segoe UI" w:hAnsi="Segoe UI" w:cs="Segoe UI"/>
          <w:color w:val="6C1818"/>
          <w:sz w:val="22"/>
          <w:szCs w:val="22"/>
        </w:rPr>
      </w:pPr>
      <w:ins w:id="1911" w:author="Unknown">
        <w:r>
          <w:rPr>
            <w:rStyle w:val="Strong"/>
            <w:rFonts w:ascii="Segoe UI" w:hAnsi="Segoe UI" w:cs="Segoe UI"/>
            <w:color w:val="6C1818"/>
            <w:sz w:val="22"/>
            <w:szCs w:val="22"/>
          </w:rPr>
          <w:t>@RestController = @Controller + @ResponseBody</w:t>
        </w:r>
      </w:ins>
    </w:p>
    <w:p w:rsidR="00CD4814" w:rsidRDefault="00CD4814" w:rsidP="00CD4814">
      <w:pPr>
        <w:pStyle w:val="NormalWeb"/>
        <w:shd w:val="clear" w:color="auto" w:fill="FFFFFF"/>
        <w:spacing w:before="0" w:beforeAutospacing="0" w:after="353" w:afterAutospacing="0"/>
        <w:rPr>
          <w:ins w:id="1912" w:author="Unknown"/>
          <w:rFonts w:ascii="Segoe UI" w:hAnsi="Segoe UI" w:cs="Segoe UI"/>
          <w:color w:val="333333"/>
          <w:sz w:val="22"/>
          <w:szCs w:val="22"/>
        </w:rPr>
      </w:pPr>
      <w:ins w:id="1913" w:author="Unknown">
        <w:r>
          <w:rPr>
            <w:rFonts w:ascii="Segoe UI" w:hAnsi="Segoe UI" w:cs="Segoe UI"/>
            <w:color w:val="333333"/>
            <w:sz w:val="22"/>
            <w:szCs w:val="22"/>
          </w:rPr>
          <w:t>So you can write the above controller as below.</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14" w:author="Unknown"/>
          <w:rFonts w:ascii="inherit" w:hAnsi="inherit"/>
          <w:color w:val="333333"/>
          <w:sz w:val="22"/>
          <w:szCs w:val="22"/>
        </w:rPr>
      </w:pPr>
      <w:ins w:id="1915" w:author="Unknown">
        <w:r>
          <w:rPr>
            <w:rFonts w:ascii="inherit" w:hAnsi="inherit"/>
            <w:color w:val="333333"/>
            <w:sz w:val="22"/>
            <w:szCs w:val="22"/>
          </w:rPr>
          <w:t>@RestController</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16" w:author="Unknown"/>
          <w:rFonts w:ascii="inherit" w:hAnsi="inherit"/>
          <w:color w:val="333333"/>
          <w:sz w:val="22"/>
          <w:szCs w:val="22"/>
        </w:rPr>
      </w:pPr>
      <w:proofErr w:type="gramStart"/>
      <w:ins w:id="1917" w:author="Unknown">
        <w:r>
          <w:rPr>
            <w:rFonts w:ascii="inherit" w:hAnsi="inherit"/>
            <w:color w:val="333333"/>
            <w:sz w:val="22"/>
            <w:szCs w:val="22"/>
          </w:rPr>
          <w:t>public</w:t>
        </w:r>
        <w:proofErr w:type="gramEnd"/>
        <w:r>
          <w:rPr>
            <w:rFonts w:ascii="inherit" w:hAnsi="inherit"/>
            <w:color w:val="333333"/>
            <w:sz w:val="22"/>
            <w:szCs w:val="22"/>
          </w:rPr>
          <w:t xml:space="preserve"> class EmployeeRESTController</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18" w:author="Unknown"/>
          <w:rFonts w:ascii="inherit" w:hAnsi="inherit"/>
          <w:color w:val="333333"/>
          <w:sz w:val="22"/>
          <w:szCs w:val="22"/>
        </w:rPr>
      </w:pPr>
      <w:ins w:id="1919" w:author="Unknown">
        <w:r>
          <w:rPr>
            <w:rFonts w:ascii="inherit" w:hAnsi="inherit"/>
            <w:color w:val="333333"/>
            <w:sz w:val="22"/>
            <w:szCs w:val="22"/>
          </w:rPr>
          <w: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20" w:author="Unknown"/>
          <w:rFonts w:ascii="inherit" w:hAnsi="inherit"/>
          <w:color w:val="333333"/>
          <w:sz w:val="22"/>
          <w:szCs w:val="22"/>
        </w:rPr>
      </w:pPr>
      <w:ins w:id="1921" w:author="Unknown">
        <w:r>
          <w:rPr>
            <w:rFonts w:ascii="inherit" w:hAnsi="inherit"/>
            <w:color w:val="333333"/>
            <w:sz w:val="22"/>
            <w:szCs w:val="22"/>
          </w:rPr>
          <w:tab/>
        </w:r>
        <w:proofErr w:type="gramStart"/>
        <w:r>
          <w:rPr>
            <w:rFonts w:ascii="inherit" w:hAnsi="inherit"/>
            <w:color w:val="333333"/>
            <w:sz w:val="22"/>
            <w:szCs w:val="22"/>
          </w:rPr>
          <w:t>@RequestMapping(</w:t>
        </w:r>
        <w:proofErr w:type="gramEnd"/>
        <w:r>
          <w:rPr>
            <w:rFonts w:ascii="inherit" w:hAnsi="inherit"/>
            <w:color w:val="333333"/>
            <w:sz w:val="22"/>
            <w:szCs w:val="22"/>
          </w:rPr>
          <w:t>value = "/employees")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22" w:author="Unknown"/>
          <w:rFonts w:ascii="inherit" w:hAnsi="inherit"/>
          <w:color w:val="333333"/>
          <w:sz w:val="22"/>
          <w:szCs w:val="22"/>
        </w:rPr>
      </w:pPr>
      <w:ins w:id="1923" w:author="Unknown">
        <w:r>
          <w:rPr>
            <w:rFonts w:ascii="inherit" w:hAnsi="inherit"/>
            <w:color w:val="333333"/>
            <w:sz w:val="22"/>
            <w:szCs w:val="22"/>
          </w:rPr>
          <w:tab/>
        </w:r>
        <w:proofErr w:type="gramStart"/>
        <w:r>
          <w:rPr>
            <w:rFonts w:ascii="inherit" w:hAnsi="inherit"/>
            <w:color w:val="333333"/>
            <w:sz w:val="22"/>
            <w:szCs w:val="22"/>
          </w:rPr>
          <w:t>public</w:t>
        </w:r>
        <w:proofErr w:type="gramEnd"/>
        <w:r>
          <w:rPr>
            <w:rFonts w:ascii="inherit" w:hAnsi="inherit"/>
            <w:color w:val="333333"/>
            <w:sz w:val="22"/>
            <w:szCs w:val="22"/>
          </w:rPr>
          <w:t xml:space="preserve"> EmployeeListVO getAllEmployees()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24" w:author="Unknown"/>
          <w:rFonts w:ascii="inherit" w:hAnsi="inherit"/>
          <w:color w:val="333333"/>
          <w:sz w:val="22"/>
          <w:szCs w:val="22"/>
        </w:rPr>
      </w:pPr>
      <w:ins w:id="1925" w:author="Unknown">
        <w:r>
          <w:rPr>
            <w:rFonts w:ascii="inherit" w:hAnsi="inherit"/>
            <w:color w:val="333333"/>
            <w:sz w:val="22"/>
            <w:szCs w:val="22"/>
          </w:rPr>
          <w:tab/>
          <w: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26" w:author="Unknown"/>
          <w:rFonts w:ascii="inherit" w:hAnsi="inherit"/>
          <w:color w:val="333333"/>
          <w:sz w:val="22"/>
          <w:szCs w:val="22"/>
        </w:rPr>
      </w:pPr>
      <w:ins w:id="1927" w:author="Unknown">
        <w:r>
          <w:rPr>
            <w:rFonts w:ascii="inherit" w:hAnsi="inherit"/>
            <w:color w:val="333333"/>
            <w:sz w:val="22"/>
            <w:szCs w:val="22"/>
          </w:rPr>
          <w:tab/>
        </w:r>
        <w:r>
          <w:rPr>
            <w:rFonts w:ascii="inherit" w:hAnsi="inherit"/>
            <w:color w:val="333333"/>
            <w:sz w:val="22"/>
            <w:szCs w:val="22"/>
          </w:rPr>
          <w:tab/>
          <w:t xml:space="preserve">EmployeeListVO employees = new </w:t>
        </w:r>
        <w:proofErr w:type="gramStart"/>
        <w:r>
          <w:rPr>
            <w:rFonts w:ascii="inherit" w:hAnsi="inherit"/>
            <w:color w:val="333333"/>
            <w:sz w:val="22"/>
            <w:szCs w:val="22"/>
          </w:rPr>
          <w:t>EmployeeListVO(</w:t>
        </w:r>
        <w:proofErr w:type="gramEnd"/>
        <w:r>
          <w:rPr>
            <w:rFonts w:ascii="inherit" w:hAnsi="inherit"/>
            <w:color w:val="333333"/>
            <w:sz w:val="22"/>
            <w:szCs w:val="22"/>
          </w:rPr>
          <w: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28" w:author="Unknown"/>
          <w:rFonts w:ascii="inherit" w:hAnsi="inherit"/>
          <w:color w:val="333333"/>
          <w:sz w:val="22"/>
          <w:szCs w:val="22"/>
        </w:rPr>
      </w:pPr>
      <w:ins w:id="1929" w:author="Unknown">
        <w:r>
          <w:rPr>
            <w:rFonts w:ascii="inherit" w:hAnsi="inherit"/>
            <w:color w:val="333333"/>
            <w:sz w:val="22"/>
            <w:szCs w:val="22"/>
          </w:rPr>
          <w:tab/>
        </w:r>
        <w:r>
          <w:rPr>
            <w:rFonts w:ascii="inherit" w:hAnsi="inherit"/>
            <w:color w:val="333333"/>
            <w:sz w:val="22"/>
            <w:szCs w:val="22"/>
          </w:rPr>
          <w:tab/>
          <w:t>//Add employees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30" w:author="Unknown"/>
          <w:rFonts w:ascii="inherit" w:hAnsi="inherit"/>
          <w:color w:val="333333"/>
          <w:sz w:val="22"/>
          <w:szCs w:val="22"/>
        </w:rPr>
      </w:pPr>
      <w:ins w:id="1931" w:author="Unknown">
        <w:r>
          <w:rPr>
            <w:rFonts w:ascii="inherit" w:hAnsi="inherit"/>
            <w:color w:val="333333"/>
            <w:sz w:val="22"/>
            <w:szCs w:val="22"/>
          </w:rPr>
          <w:tab/>
        </w:r>
        <w:r>
          <w:rPr>
            <w:rFonts w:ascii="inherit" w:hAnsi="inherit"/>
            <w:color w:val="333333"/>
            <w:sz w:val="22"/>
            <w:szCs w:val="22"/>
          </w:rPr>
          <w:tab/>
        </w:r>
        <w:proofErr w:type="gramStart"/>
        <w:r>
          <w:rPr>
            <w:rFonts w:ascii="inherit" w:hAnsi="inherit"/>
            <w:color w:val="333333"/>
            <w:sz w:val="22"/>
            <w:szCs w:val="22"/>
          </w:rPr>
          <w:t>return</w:t>
        </w:r>
        <w:proofErr w:type="gramEnd"/>
        <w:r>
          <w:rPr>
            <w:rFonts w:ascii="inherit" w:hAnsi="inherit"/>
            <w:color w:val="333333"/>
            <w:sz w:val="22"/>
            <w:szCs w:val="22"/>
          </w:rPr>
          <w:t xml:space="preserve"> employees;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32" w:author="Unknown"/>
          <w:rFonts w:ascii="inherit" w:hAnsi="inherit"/>
          <w:color w:val="333333"/>
          <w:sz w:val="22"/>
          <w:szCs w:val="22"/>
        </w:rPr>
      </w:pPr>
      <w:ins w:id="1933" w:author="Unknown">
        <w:r>
          <w:rPr>
            <w:rFonts w:ascii="inherit" w:hAnsi="inherit"/>
            <w:color w:val="333333"/>
            <w:sz w:val="22"/>
            <w:szCs w:val="22"/>
          </w:rPr>
          <w:tab/>
          <w: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34" w:author="Unknown"/>
          <w:rFonts w:ascii="inherit" w:hAnsi="inherit"/>
          <w:color w:val="333333"/>
          <w:sz w:val="22"/>
          <w:szCs w:val="22"/>
        </w:rPr>
      </w:pPr>
      <w:ins w:id="1935" w:author="Unknown">
        <w:r>
          <w:rPr>
            <w:rFonts w:ascii="inherit" w:hAnsi="inherit"/>
            <w:color w:val="333333"/>
            <w:sz w:val="22"/>
            <w:szCs w:val="22"/>
          </w:rPr>
          <w:lastRenderedPageBreak/>
          <w:t>}</w:t>
        </w:r>
      </w:ins>
    </w:p>
    <w:p w:rsidR="00CD4814" w:rsidRDefault="00CD4814" w:rsidP="00CD4814">
      <w:pPr>
        <w:pStyle w:val="NormalWeb"/>
        <w:shd w:val="clear" w:color="auto" w:fill="EBF1E7"/>
        <w:spacing w:before="0" w:beforeAutospacing="0" w:after="353" w:afterAutospacing="0"/>
        <w:rPr>
          <w:ins w:id="1936" w:author="Unknown"/>
          <w:rFonts w:ascii="Segoe UI" w:hAnsi="Segoe UI" w:cs="Segoe UI"/>
          <w:color w:val="6C1818"/>
          <w:sz w:val="22"/>
          <w:szCs w:val="22"/>
        </w:rPr>
      </w:pPr>
      <w:ins w:id="1937" w:author="Unknown">
        <w:r>
          <w:rPr>
            <w:rStyle w:val="Strong"/>
            <w:rFonts w:ascii="Segoe UI" w:hAnsi="Segoe UI" w:cs="Segoe UI"/>
            <w:color w:val="6C1818"/>
            <w:sz w:val="22"/>
            <w:szCs w:val="22"/>
          </w:rPr>
          <w:t xml:space="preserve">Read </w:t>
        </w:r>
        <w:proofErr w:type="gramStart"/>
        <w:r>
          <w:rPr>
            <w:rStyle w:val="Strong"/>
            <w:rFonts w:ascii="Segoe UI" w:hAnsi="Segoe UI" w:cs="Segoe UI"/>
            <w:color w:val="6C1818"/>
            <w:sz w:val="22"/>
            <w:szCs w:val="22"/>
          </w:rPr>
          <w:t>More :</w:t>
        </w:r>
        <w:proofErr w:type="gramEnd"/>
        <w:r>
          <w:rPr>
            <w:rStyle w:val="apple-converted-space"/>
            <w:rFonts w:ascii="Segoe UI" w:hAnsi="Segoe UI" w:cs="Segoe UI"/>
            <w:b/>
            <w:bCs/>
            <w:color w:val="6C1818"/>
            <w:sz w:val="22"/>
            <w:szCs w:val="22"/>
          </w:rPr>
          <w:t> </w:t>
        </w:r>
        <w:r w:rsidR="00A143DB">
          <w:rPr>
            <w:rStyle w:val="Strong"/>
            <w:rFonts w:ascii="Segoe UI" w:hAnsi="Segoe UI" w:cs="Segoe UI"/>
            <w:color w:val="6C1818"/>
            <w:sz w:val="22"/>
            <w:szCs w:val="22"/>
          </w:rPr>
          <w:fldChar w:fldCharType="begin"/>
        </w:r>
        <w:r>
          <w:rPr>
            <w:rStyle w:val="Strong"/>
            <w:rFonts w:ascii="Segoe UI" w:hAnsi="Segoe UI" w:cs="Segoe UI"/>
            <w:color w:val="6C1818"/>
            <w:sz w:val="22"/>
            <w:szCs w:val="22"/>
          </w:rPr>
          <w:instrText xml:space="preserve"> HYPERLINK "http://howtodoinjava.com/spring/spring-restful/spring-rest-hello-world-json-example/" \o "Spring REST Hello World JSON Example" </w:instrText>
        </w:r>
        <w:r w:rsidR="00A143DB">
          <w:rPr>
            <w:rStyle w:val="Strong"/>
            <w:rFonts w:ascii="Segoe UI" w:hAnsi="Segoe UI" w:cs="Segoe UI"/>
            <w:color w:val="6C1818"/>
            <w:sz w:val="22"/>
            <w:szCs w:val="22"/>
          </w:rPr>
          <w:fldChar w:fldCharType="separate"/>
        </w:r>
        <w:r>
          <w:rPr>
            <w:rStyle w:val="Hyperlink"/>
            <w:rFonts w:ascii="Segoe UI" w:hAnsi="Segoe UI" w:cs="Segoe UI"/>
            <w:b/>
            <w:bCs/>
            <w:color w:val="4078C0"/>
            <w:sz w:val="22"/>
            <w:szCs w:val="22"/>
          </w:rPr>
          <w:t>Spring REST Hello World JSON Example</w:t>
        </w:r>
        <w:r w:rsidR="00A143DB">
          <w:rPr>
            <w:rStyle w:val="Strong"/>
            <w:rFonts w:ascii="Segoe UI" w:hAnsi="Segoe UI" w:cs="Segoe UI"/>
            <w:color w:val="6C1818"/>
            <w:sz w:val="22"/>
            <w:szCs w:val="22"/>
          </w:rPr>
          <w:fldChar w:fldCharType="end"/>
        </w:r>
      </w:ins>
    </w:p>
    <w:p w:rsidR="00CD4814" w:rsidRDefault="00CD4814" w:rsidP="00CD4814">
      <w:pPr>
        <w:pStyle w:val="Heading2"/>
        <w:shd w:val="clear" w:color="auto" w:fill="FFFFFF"/>
        <w:spacing w:before="326" w:beforeAutospacing="0" w:after="217" w:afterAutospacing="0"/>
        <w:rPr>
          <w:ins w:id="1938" w:author="Unknown"/>
          <w:rFonts w:ascii="Segoe UI" w:hAnsi="Segoe UI" w:cs="Segoe UI"/>
          <w:color w:val="333333"/>
        </w:rPr>
      </w:pPr>
      <w:bookmarkStart w:id="1939" w:name="multiple_configuration_files"/>
      <w:bookmarkEnd w:id="1939"/>
      <w:ins w:id="1940" w:author="Unknown">
        <w:r>
          <w:rPr>
            <w:rFonts w:ascii="Segoe UI" w:hAnsi="Segoe UI" w:cs="Segoe UI"/>
            <w:color w:val="333333"/>
          </w:rPr>
          <w:t xml:space="preserve">Can we have multiple </w:t>
        </w:r>
        <w:proofErr w:type="gramStart"/>
        <w:r>
          <w:rPr>
            <w:rFonts w:ascii="Segoe UI" w:hAnsi="Segoe UI" w:cs="Segoe UI"/>
            <w:color w:val="333333"/>
          </w:rPr>
          <w:t>Spring</w:t>
        </w:r>
        <w:proofErr w:type="gramEnd"/>
        <w:r>
          <w:rPr>
            <w:rFonts w:ascii="Segoe UI" w:hAnsi="Segoe UI" w:cs="Segoe UI"/>
            <w:color w:val="333333"/>
          </w:rPr>
          <w:t xml:space="preserve"> configuration files?</w:t>
        </w:r>
      </w:ins>
    </w:p>
    <w:p w:rsidR="00CD4814" w:rsidRDefault="00CD4814" w:rsidP="00CD4814">
      <w:pPr>
        <w:pStyle w:val="NormalWeb"/>
        <w:shd w:val="clear" w:color="auto" w:fill="FFFFFF"/>
        <w:spacing w:before="0" w:beforeAutospacing="0" w:after="353" w:afterAutospacing="0"/>
        <w:rPr>
          <w:ins w:id="1941" w:author="Unknown"/>
          <w:rFonts w:ascii="Segoe UI" w:hAnsi="Segoe UI" w:cs="Segoe UI"/>
          <w:color w:val="333333"/>
          <w:sz w:val="22"/>
          <w:szCs w:val="22"/>
        </w:rPr>
      </w:pPr>
      <w:ins w:id="1942" w:author="Unknown">
        <w:r>
          <w:rPr>
            <w:rFonts w:ascii="Segoe UI" w:hAnsi="Segoe UI" w:cs="Segoe UI"/>
            <w:color w:val="333333"/>
            <w:sz w:val="22"/>
            <w:szCs w:val="22"/>
          </w:rPr>
          <w:t>YES.</w:t>
        </w:r>
        <w:r>
          <w:rPr>
            <w:rStyle w:val="apple-converted-space"/>
            <w:rFonts w:ascii="Segoe UI" w:hAnsi="Segoe UI" w:cs="Segoe UI"/>
            <w:color w:val="333333"/>
            <w:sz w:val="22"/>
            <w:szCs w:val="22"/>
          </w:rPr>
          <w:t> </w:t>
        </w:r>
        <w:r>
          <w:rPr>
            <w:rStyle w:val="Strong"/>
            <w:rFonts w:ascii="Segoe UI" w:hAnsi="Segoe UI" w:cs="Segoe UI"/>
            <w:color w:val="333333"/>
            <w:sz w:val="22"/>
            <w:szCs w:val="22"/>
          </w:rPr>
          <w:t>You can have multiple spring context files</w:t>
        </w:r>
        <w:r>
          <w:rPr>
            <w:rFonts w:ascii="Segoe UI" w:hAnsi="Segoe UI" w:cs="Segoe UI"/>
            <w:color w:val="333333"/>
            <w:sz w:val="22"/>
            <w:szCs w:val="22"/>
          </w:rPr>
          <w:t>. There are two ways to make spring read and configure them.</w:t>
        </w:r>
      </w:ins>
    </w:p>
    <w:p w:rsidR="00CD4814" w:rsidRDefault="00CD4814" w:rsidP="00CD4814">
      <w:pPr>
        <w:pStyle w:val="NormalWeb"/>
        <w:shd w:val="clear" w:color="auto" w:fill="FFFFFF"/>
        <w:spacing w:before="0" w:beforeAutospacing="0" w:after="0" w:afterAutospacing="0"/>
        <w:rPr>
          <w:ins w:id="1943" w:author="Unknown"/>
          <w:rFonts w:ascii="Segoe UI" w:hAnsi="Segoe UI" w:cs="Segoe UI"/>
          <w:color w:val="333333"/>
          <w:sz w:val="22"/>
          <w:szCs w:val="22"/>
        </w:rPr>
      </w:pPr>
      <w:ins w:id="1944" w:author="Unknown">
        <w:r>
          <w:rPr>
            <w:rFonts w:ascii="Segoe UI" w:hAnsi="Segoe UI" w:cs="Segoe UI"/>
            <w:color w:val="333333"/>
            <w:sz w:val="22"/>
            <w:szCs w:val="22"/>
          </w:rPr>
          <w:t>a) Specify all files in</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web.xml</w:t>
        </w:r>
        <w:r>
          <w:rPr>
            <w:rStyle w:val="apple-converted-space"/>
            <w:rFonts w:ascii="Segoe UI" w:hAnsi="Segoe UI" w:cs="Segoe UI"/>
            <w:color w:val="333333"/>
            <w:sz w:val="22"/>
            <w:szCs w:val="22"/>
          </w:rPr>
          <w:t> </w:t>
        </w:r>
        <w:r>
          <w:rPr>
            <w:rFonts w:ascii="Segoe UI" w:hAnsi="Segoe UI" w:cs="Segoe UI"/>
            <w:color w:val="333333"/>
            <w:sz w:val="22"/>
            <w:szCs w:val="22"/>
          </w:rPr>
          <w:t>file using</w:t>
        </w:r>
        <w:r>
          <w:rPr>
            <w:rStyle w:val="apple-converted-space"/>
            <w:rFonts w:ascii="Segoe UI" w:hAnsi="Segoe UI" w:cs="Segoe UI"/>
            <w:color w:val="333333"/>
            <w:sz w:val="22"/>
            <w:szCs w:val="22"/>
          </w:rPr>
          <w:t> </w:t>
        </w:r>
        <w:r>
          <w:rPr>
            <w:rStyle w:val="Strong"/>
            <w:rFonts w:ascii="Segoe UI" w:hAnsi="Segoe UI" w:cs="Segoe UI"/>
            <w:color w:val="333333"/>
            <w:sz w:val="22"/>
            <w:szCs w:val="22"/>
          </w:rPr>
          <w:t>contextConfigLocation</w:t>
        </w:r>
        <w:r>
          <w:rPr>
            <w:rStyle w:val="apple-converted-space"/>
            <w:rFonts w:ascii="Segoe UI" w:hAnsi="Segoe UI" w:cs="Segoe UI"/>
            <w:color w:val="333333"/>
            <w:sz w:val="22"/>
            <w:szCs w:val="22"/>
          </w:rPr>
          <w:t> </w:t>
        </w:r>
        <w:r>
          <w:rPr>
            <w:rFonts w:ascii="Segoe UI" w:hAnsi="Segoe UI" w:cs="Segoe UI"/>
            <w:color w:val="333333"/>
            <w:sz w:val="22"/>
            <w:szCs w:val="22"/>
          </w:rPr>
          <w:t>init parameter.</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45" w:author="Unknown"/>
          <w:rFonts w:ascii="inherit" w:hAnsi="inherit"/>
          <w:color w:val="333333"/>
          <w:sz w:val="22"/>
          <w:szCs w:val="22"/>
        </w:rPr>
      </w:pPr>
      <w:ins w:id="1946" w:author="Unknown">
        <w:r>
          <w:rPr>
            <w:rFonts w:ascii="inherit" w:hAnsi="inherit"/>
            <w:color w:val="333333"/>
            <w:sz w:val="22"/>
            <w:szCs w:val="22"/>
          </w:rPr>
          <w:t>&lt;</w:t>
        </w:r>
        <w:proofErr w:type="gramStart"/>
        <w:r>
          <w:rPr>
            <w:rFonts w:ascii="inherit" w:hAnsi="inherit"/>
            <w:color w:val="333333"/>
            <w:sz w:val="22"/>
            <w:szCs w:val="22"/>
          </w:rPr>
          <w:t>servlet</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47" w:author="Unknown"/>
          <w:rFonts w:ascii="inherit" w:hAnsi="inherit"/>
          <w:color w:val="333333"/>
          <w:sz w:val="22"/>
          <w:szCs w:val="22"/>
        </w:rPr>
      </w:pPr>
      <w:ins w:id="1948" w:author="Unknown">
        <w:r>
          <w:rPr>
            <w:rFonts w:ascii="inherit" w:hAnsi="inherit"/>
            <w:color w:val="333333"/>
            <w:sz w:val="22"/>
            <w:szCs w:val="22"/>
          </w:rPr>
          <w:tab/>
        </w:r>
        <w:r>
          <w:rPr>
            <w:rFonts w:ascii="inherit" w:hAnsi="inherit"/>
            <w:color w:val="333333"/>
            <w:sz w:val="22"/>
            <w:szCs w:val="22"/>
          </w:rPr>
          <w:tab/>
          <w:t>&lt;servlet-name&gt;spring&lt;/servlet-name&gt;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49" w:author="Unknown"/>
          <w:rFonts w:ascii="inherit" w:hAnsi="inherit"/>
          <w:color w:val="333333"/>
          <w:sz w:val="22"/>
          <w:szCs w:val="22"/>
        </w:rPr>
      </w:pPr>
      <w:ins w:id="1950" w:author="Unknown">
        <w:r>
          <w:rPr>
            <w:rFonts w:ascii="inherit" w:hAnsi="inherit"/>
            <w:color w:val="333333"/>
            <w:sz w:val="22"/>
            <w:szCs w:val="22"/>
          </w:rPr>
          <w:tab/>
        </w:r>
        <w:r>
          <w:rPr>
            <w:rFonts w:ascii="inherit" w:hAnsi="inherit"/>
            <w:color w:val="333333"/>
            <w:sz w:val="22"/>
            <w:szCs w:val="22"/>
          </w:rPr>
          <w:tab/>
          <w:t>&lt;</w:t>
        </w:r>
        <w:proofErr w:type="gramStart"/>
        <w:r>
          <w:rPr>
            <w:rFonts w:ascii="inherit" w:hAnsi="inherit"/>
            <w:color w:val="333333"/>
            <w:sz w:val="22"/>
            <w:szCs w:val="22"/>
          </w:rPr>
          <w:t>servlet-class</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51" w:author="Unknown"/>
          <w:rFonts w:ascii="inherit" w:hAnsi="inherit"/>
          <w:color w:val="333333"/>
          <w:sz w:val="22"/>
          <w:szCs w:val="22"/>
        </w:rPr>
      </w:pPr>
      <w:ins w:id="1952" w:author="Unknown">
        <w:r>
          <w:rPr>
            <w:rFonts w:ascii="inherit" w:hAnsi="inherit"/>
            <w:color w:val="333333"/>
            <w:sz w:val="22"/>
            <w:szCs w:val="22"/>
          </w:rPr>
          <w:tab/>
        </w:r>
        <w:r>
          <w:rPr>
            <w:rFonts w:ascii="inherit" w:hAnsi="inherit"/>
            <w:color w:val="333333"/>
            <w:sz w:val="22"/>
            <w:szCs w:val="22"/>
          </w:rPr>
          <w:tab/>
        </w:r>
        <w:r>
          <w:rPr>
            <w:rFonts w:ascii="inherit" w:hAnsi="inherit"/>
            <w:color w:val="333333"/>
            <w:sz w:val="22"/>
            <w:szCs w:val="22"/>
          </w:rPr>
          <w:tab/>
          <w:t>org.springframework.web.servlet.DispatcherServlet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53" w:author="Unknown"/>
          <w:rFonts w:ascii="inherit" w:hAnsi="inherit"/>
          <w:color w:val="333333"/>
          <w:sz w:val="22"/>
          <w:szCs w:val="22"/>
        </w:rPr>
      </w:pPr>
      <w:ins w:id="1954" w:author="Unknown">
        <w:r>
          <w:rPr>
            <w:rFonts w:ascii="inherit" w:hAnsi="inherit"/>
            <w:color w:val="333333"/>
            <w:sz w:val="22"/>
            <w:szCs w:val="22"/>
          </w:rPr>
          <w:tab/>
        </w:r>
        <w:r>
          <w:rPr>
            <w:rFonts w:ascii="inherit" w:hAnsi="inherit"/>
            <w:color w:val="333333"/>
            <w:sz w:val="22"/>
            <w:szCs w:val="22"/>
          </w:rPr>
          <w:tab/>
          <w:t>&lt;/servlet-class&gt;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55" w:author="Unknown"/>
          <w:rFonts w:ascii="inherit" w:hAnsi="inherit"/>
          <w:color w:val="333333"/>
          <w:sz w:val="22"/>
          <w:szCs w:val="22"/>
        </w:rPr>
      </w:pPr>
      <w:ins w:id="1956" w:author="Unknown">
        <w:r>
          <w:rPr>
            <w:rFonts w:ascii="inherit" w:hAnsi="inherit"/>
            <w:color w:val="333333"/>
            <w:sz w:val="22"/>
            <w:szCs w:val="22"/>
          </w:rPr>
          <w:tab/>
        </w:r>
        <w:r>
          <w:rPr>
            <w:rFonts w:ascii="inherit" w:hAnsi="inherit"/>
            <w:color w:val="333333"/>
            <w:sz w:val="22"/>
            <w:szCs w:val="22"/>
          </w:rPr>
          <w:tab/>
          <w:t>&lt;</w:t>
        </w:r>
        <w:proofErr w:type="gramStart"/>
        <w:r>
          <w:rPr>
            <w:rFonts w:ascii="inherit" w:hAnsi="inherit"/>
            <w:color w:val="333333"/>
            <w:sz w:val="22"/>
            <w:szCs w:val="22"/>
          </w:rPr>
          <w:t>init-param</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57" w:author="Unknown"/>
          <w:rFonts w:ascii="inherit" w:hAnsi="inherit"/>
          <w:color w:val="333333"/>
          <w:sz w:val="22"/>
          <w:szCs w:val="22"/>
        </w:rPr>
      </w:pPr>
      <w:ins w:id="1958" w:author="Unknown">
        <w:r>
          <w:rPr>
            <w:rFonts w:ascii="inherit" w:hAnsi="inherit"/>
            <w:color w:val="333333"/>
            <w:sz w:val="22"/>
            <w:szCs w:val="22"/>
          </w:rPr>
          <w:tab/>
        </w:r>
        <w:r>
          <w:rPr>
            <w:rFonts w:ascii="inherit" w:hAnsi="inherit"/>
            <w:color w:val="333333"/>
            <w:sz w:val="22"/>
            <w:szCs w:val="22"/>
          </w:rPr>
          <w:tab/>
        </w:r>
        <w:r>
          <w:rPr>
            <w:rFonts w:ascii="inherit" w:hAnsi="inherit"/>
            <w:color w:val="333333"/>
            <w:sz w:val="22"/>
            <w:szCs w:val="22"/>
          </w:rPr>
          <w:tab/>
          <w:t>&lt;param-name&gt;contextConfigLocation&lt;/param-name&gt;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59" w:author="Unknown"/>
          <w:rFonts w:ascii="inherit" w:hAnsi="inherit"/>
          <w:color w:val="333333"/>
          <w:sz w:val="22"/>
          <w:szCs w:val="22"/>
        </w:rPr>
      </w:pPr>
      <w:ins w:id="1960" w:author="Unknown">
        <w:r>
          <w:rPr>
            <w:rFonts w:ascii="inherit" w:hAnsi="inherit"/>
            <w:color w:val="333333"/>
            <w:sz w:val="22"/>
            <w:szCs w:val="22"/>
          </w:rPr>
          <w:tab/>
        </w:r>
        <w:r>
          <w:rPr>
            <w:rFonts w:ascii="inherit" w:hAnsi="inherit"/>
            <w:color w:val="333333"/>
            <w:sz w:val="22"/>
            <w:szCs w:val="22"/>
          </w:rPr>
          <w:tab/>
        </w:r>
        <w:r>
          <w:rPr>
            <w:rFonts w:ascii="inherit" w:hAnsi="inherit"/>
            <w:color w:val="333333"/>
            <w:sz w:val="22"/>
            <w:szCs w:val="22"/>
          </w:rPr>
          <w:tab/>
          <w:t>&lt;</w:t>
        </w:r>
        <w:proofErr w:type="gramStart"/>
        <w:r>
          <w:rPr>
            <w:rFonts w:ascii="inherit" w:hAnsi="inherit"/>
            <w:color w:val="333333"/>
            <w:sz w:val="22"/>
            <w:szCs w:val="22"/>
          </w:rPr>
          <w:t>param-value</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61" w:author="Unknown"/>
          <w:rFonts w:ascii="inherit" w:hAnsi="inherit"/>
          <w:color w:val="333333"/>
          <w:sz w:val="22"/>
          <w:szCs w:val="22"/>
        </w:rPr>
      </w:pPr>
      <w:ins w:id="1962" w:author="Unknown">
        <w:r>
          <w:rPr>
            <w:rFonts w:ascii="inherit" w:hAnsi="inherit"/>
            <w:color w:val="333333"/>
            <w:sz w:val="22"/>
            <w:szCs w:val="22"/>
          </w:rPr>
          <w:tab/>
        </w:r>
        <w:r>
          <w:rPr>
            <w:rFonts w:ascii="inherit" w:hAnsi="inherit"/>
            <w:color w:val="333333"/>
            <w:sz w:val="22"/>
            <w:szCs w:val="22"/>
          </w:rPr>
          <w:tab/>
        </w:r>
        <w:r>
          <w:rPr>
            <w:rFonts w:ascii="inherit" w:hAnsi="inherit"/>
            <w:color w:val="333333"/>
            <w:sz w:val="22"/>
            <w:szCs w:val="22"/>
          </w:rPr>
          <w:tab/>
        </w:r>
        <w:r>
          <w:rPr>
            <w:rFonts w:ascii="inherit" w:hAnsi="inherit"/>
            <w:color w:val="333333"/>
            <w:sz w:val="22"/>
            <w:szCs w:val="22"/>
          </w:rPr>
          <w:tab/>
          <w:t>WEB-INF/spring-dao-hibernate.xml,</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63" w:author="Unknown"/>
          <w:rFonts w:ascii="inherit" w:hAnsi="inherit"/>
          <w:color w:val="333333"/>
          <w:sz w:val="22"/>
          <w:szCs w:val="22"/>
        </w:rPr>
      </w:pPr>
      <w:ins w:id="1964" w:author="Unknown">
        <w:r>
          <w:rPr>
            <w:rFonts w:ascii="inherit" w:hAnsi="inherit"/>
            <w:color w:val="333333"/>
            <w:sz w:val="22"/>
            <w:szCs w:val="22"/>
          </w:rPr>
          <w:tab/>
        </w:r>
        <w:r>
          <w:rPr>
            <w:rFonts w:ascii="inherit" w:hAnsi="inherit"/>
            <w:color w:val="333333"/>
            <w:sz w:val="22"/>
            <w:szCs w:val="22"/>
          </w:rPr>
          <w:tab/>
        </w:r>
        <w:r>
          <w:rPr>
            <w:rFonts w:ascii="inherit" w:hAnsi="inherit"/>
            <w:color w:val="333333"/>
            <w:sz w:val="22"/>
            <w:szCs w:val="22"/>
          </w:rPr>
          <w:tab/>
        </w:r>
        <w:r>
          <w:rPr>
            <w:rFonts w:ascii="inherit" w:hAnsi="inherit"/>
            <w:color w:val="333333"/>
            <w:sz w:val="22"/>
            <w:szCs w:val="22"/>
          </w:rPr>
          <w:tab/>
          <w:t>WEB-INF/spring-services.xml,</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65" w:author="Unknown"/>
          <w:rFonts w:ascii="inherit" w:hAnsi="inherit"/>
          <w:color w:val="333333"/>
          <w:sz w:val="22"/>
          <w:szCs w:val="22"/>
        </w:rPr>
      </w:pPr>
      <w:ins w:id="1966" w:author="Unknown">
        <w:r>
          <w:rPr>
            <w:rFonts w:ascii="inherit" w:hAnsi="inherit"/>
            <w:color w:val="333333"/>
            <w:sz w:val="22"/>
            <w:szCs w:val="22"/>
          </w:rPr>
          <w:tab/>
        </w:r>
        <w:r>
          <w:rPr>
            <w:rFonts w:ascii="inherit" w:hAnsi="inherit"/>
            <w:color w:val="333333"/>
            <w:sz w:val="22"/>
            <w:szCs w:val="22"/>
          </w:rPr>
          <w:tab/>
        </w:r>
        <w:r>
          <w:rPr>
            <w:rFonts w:ascii="inherit" w:hAnsi="inherit"/>
            <w:color w:val="333333"/>
            <w:sz w:val="22"/>
            <w:szCs w:val="22"/>
          </w:rPr>
          <w:tab/>
        </w:r>
        <w:r>
          <w:rPr>
            <w:rFonts w:ascii="inherit" w:hAnsi="inherit"/>
            <w:color w:val="333333"/>
            <w:sz w:val="22"/>
            <w:szCs w:val="22"/>
          </w:rPr>
          <w:tab/>
          <w:t>WEB-INF/spring-security.xml</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67" w:author="Unknown"/>
          <w:rFonts w:ascii="inherit" w:hAnsi="inherit"/>
          <w:color w:val="333333"/>
          <w:sz w:val="22"/>
          <w:szCs w:val="22"/>
        </w:rPr>
      </w:pPr>
      <w:ins w:id="1968" w:author="Unknown">
        <w:r>
          <w:rPr>
            <w:rFonts w:ascii="inherit" w:hAnsi="inherit"/>
            <w:color w:val="333333"/>
            <w:sz w:val="22"/>
            <w:szCs w:val="22"/>
          </w:rPr>
          <w:tab/>
        </w:r>
        <w:r>
          <w:rPr>
            <w:rFonts w:ascii="inherit" w:hAnsi="inherit"/>
            <w:color w:val="333333"/>
            <w:sz w:val="22"/>
            <w:szCs w:val="22"/>
          </w:rPr>
          <w:tab/>
        </w:r>
        <w:r>
          <w:rPr>
            <w:rFonts w:ascii="inherit" w:hAnsi="inherit"/>
            <w:color w:val="333333"/>
            <w:sz w:val="22"/>
            <w:szCs w:val="22"/>
          </w:rPr>
          <w:tab/>
          <w:t>&lt;/param-value&gt;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69" w:author="Unknown"/>
          <w:rFonts w:ascii="inherit" w:hAnsi="inherit"/>
          <w:color w:val="333333"/>
          <w:sz w:val="22"/>
          <w:szCs w:val="22"/>
        </w:rPr>
      </w:pPr>
      <w:ins w:id="1970" w:author="Unknown">
        <w:r>
          <w:rPr>
            <w:rFonts w:ascii="inherit" w:hAnsi="inherit"/>
            <w:color w:val="333333"/>
            <w:sz w:val="22"/>
            <w:szCs w:val="22"/>
          </w:rPr>
          <w:tab/>
        </w:r>
        <w:r>
          <w:rPr>
            <w:rFonts w:ascii="inherit" w:hAnsi="inherit"/>
            <w:color w:val="333333"/>
            <w:sz w:val="22"/>
            <w:szCs w:val="22"/>
          </w:rPr>
          <w:tab/>
          <w:t>&lt;/init-param&gt;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71" w:author="Unknown"/>
          <w:rFonts w:ascii="inherit" w:hAnsi="inherit"/>
          <w:color w:val="333333"/>
          <w:sz w:val="22"/>
          <w:szCs w:val="22"/>
        </w:rPr>
      </w:pPr>
      <w:ins w:id="1972" w:author="Unknown">
        <w:r>
          <w:rPr>
            <w:rFonts w:ascii="inherit" w:hAnsi="inherit"/>
            <w:color w:val="333333"/>
            <w:sz w:val="22"/>
            <w:szCs w:val="22"/>
          </w:rPr>
          <w:tab/>
        </w:r>
        <w:r>
          <w:rPr>
            <w:rFonts w:ascii="inherit" w:hAnsi="inherit"/>
            <w:color w:val="333333"/>
            <w:sz w:val="22"/>
            <w:szCs w:val="22"/>
          </w:rPr>
          <w:tab/>
          <w:t>&lt;load-on-startup&gt;1&lt;/load-on-startup&gt;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73" w:author="Unknown"/>
          <w:rFonts w:ascii="inherit" w:hAnsi="inherit"/>
          <w:color w:val="333333"/>
          <w:sz w:val="22"/>
          <w:szCs w:val="22"/>
        </w:rPr>
      </w:pPr>
      <w:ins w:id="1974" w:author="Unknown">
        <w:r>
          <w:rPr>
            <w:rFonts w:ascii="inherit" w:hAnsi="inherit"/>
            <w:color w:val="333333"/>
            <w:sz w:val="22"/>
            <w:szCs w:val="22"/>
          </w:rPr>
          <w:tab/>
          <w:t>&lt;/servlet&gt;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75"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76" w:author="Unknown"/>
          <w:rFonts w:ascii="inherit" w:hAnsi="inherit"/>
          <w:color w:val="333333"/>
          <w:sz w:val="22"/>
          <w:szCs w:val="22"/>
        </w:rPr>
      </w:pPr>
      <w:ins w:id="1977" w:author="Unknown">
        <w:r>
          <w:rPr>
            <w:rFonts w:ascii="inherit" w:hAnsi="inherit"/>
            <w:color w:val="333333"/>
            <w:sz w:val="22"/>
            <w:szCs w:val="22"/>
          </w:rPr>
          <w:tab/>
          <w:t>&lt;</w:t>
        </w:r>
        <w:proofErr w:type="gramStart"/>
        <w:r>
          <w:rPr>
            <w:rFonts w:ascii="inherit" w:hAnsi="inherit"/>
            <w:color w:val="333333"/>
            <w:sz w:val="22"/>
            <w:szCs w:val="22"/>
          </w:rPr>
          <w:t>servlet-mapping</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78" w:author="Unknown"/>
          <w:rFonts w:ascii="inherit" w:hAnsi="inherit"/>
          <w:color w:val="333333"/>
          <w:sz w:val="22"/>
          <w:szCs w:val="22"/>
        </w:rPr>
      </w:pPr>
      <w:ins w:id="1979" w:author="Unknown">
        <w:r>
          <w:rPr>
            <w:rFonts w:ascii="inherit" w:hAnsi="inherit"/>
            <w:color w:val="333333"/>
            <w:sz w:val="22"/>
            <w:szCs w:val="22"/>
          </w:rPr>
          <w:tab/>
        </w:r>
        <w:r>
          <w:rPr>
            <w:rFonts w:ascii="inherit" w:hAnsi="inherit"/>
            <w:color w:val="333333"/>
            <w:sz w:val="22"/>
            <w:szCs w:val="22"/>
          </w:rPr>
          <w:tab/>
          <w:t>&lt;servlet-name&gt;spring&lt;/servlet-name&gt;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80" w:author="Unknown"/>
          <w:rFonts w:ascii="inherit" w:hAnsi="inherit"/>
          <w:color w:val="333333"/>
          <w:sz w:val="22"/>
          <w:szCs w:val="22"/>
        </w:rPr>
      </w:pPr>
      <w:ins w:id="1981" w:author="Unknown">
        <w:r>
          <w:rPr>
            <w:rFonts w:ascii="inherit" w:hAnsi="inherit"/>
            <w:color w:val="333333"/>
            <w:sz w:val="22"/>
            <w:szCs w:val="22"/>
          </w:rPr>
          <w:tab/>
        </w:r>
        <w:r>
          <w:rPr>
            <w:rFonts w:ascii="inherit" w:hAnsi="inherit"/>
            <w:color w:val="333333"/>
            <w:sz w:val="22"/>
            <w:szCs w:val="22"/>
          </w:rPr>
          <w:tab/>
          <w:t>&lt;url-pattern&gt;/&lt;/url-pattern&gt;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82" w:author="Unknown"/>
          <w:rFonts w:ascii="inherit" w:hAnsi="inherit"/>
          <w:color w:val="333333"/>
          <w:sz w:val="22"/>
          <w:szCs w:val="22"/>
        </w:rPr>
      </w:pPr>
      <w:ins w:id="1983" w:author="Unknown">
        <w:r>
          <w:rPr>
            <w:rFonts w:ascii="inherit" w:hAnsi="inherit"/>
            <w:color w:val="333333"/>
            <w:sz w:val="22"/>
            <w:szCs w:val="22"/>
          </w:rPr>
          <w:tab/>
          <w:t>&lt;/servlet-mapping&gt;</w:t>
        </w:r>
      </w:ins>
    </w:p>
    <w:p w:rsidR="00CD4814" w:rsidRDefault="00CD4814" w:rsidP="00CD4814">
      <w:pPr>
        <w:pStyle w:val="NormalWeb"/>
        <w:shd w:val="clear" w:color="auto" w:fill="FFFFFF"/>
        <w:spacing w:before="0" w:beforeAutospacing="0" w:after="353" w:afterAutospacing="0"/>
        <w:rPr>
          <w:ins w:id="1984" w:author="Unknown"/>
          <w:rFonts w:ascii="Segoe UI" w:hAnsi="Segoe UI" w:cs="Segoe UI"/>
          <w:color w:val="333333"/>
          <w:sz w:val="22"/>
          <w:szCs w:val="22"/>
        </w:rPr>
      </w:pPr>
      <w:ins w:id="1985" w:author="Unknown">
        <w:r>
          <w:rPr>
            <w:rFonts w:ascii="Segoe UI" w:hAnsi="Segoe UI" w:cs="Segoe UI"/>
            <w:color w:val="333333"/>
            <w:sz w:val="22"/>
            <w:szCs w:val="22"/>
          </w:rPr>
          <w:t>b) OR, you can</w:t>
        </w:r>
        <w:r>
          <w:rPr>
            <w:rStyle w:val="apple-converted-space"/>
            <w:rFonts w:ascii="Segoe UI" w:hAnsi="Segoe UI" w:cs="Segoe UI"/>
            <w:color w:val="333333"/>
            <w:sz w:val="22"/>
            <w:szCs w:val="22"/>
          </w:rPr>
          <w:t> </w:t>
        </w:r>
        <w:r>
          <w:rPr>
            <w:rStyle w:val="Strong"/>
            <w:rFonts w:ascii="Segoe UI" w:hAnsi="Segoe UI" w:cs="Segoe UI"/>
            <w:color w:val="333333"/>
            <w:sz w:val="22"/>
            <w:szCs w:val="22"/>
          </w:rPr>
          <w:t>import them into existing configuration file</w:t>
        </w:r>
        <w:r>
          <w:rPr>
            <w:rStyle w:val="apple-converted-space"/>
            <w:rFonts w:ascii="Segoe UI" w:hAnsi="Segoe UI" w:cs="Segoe UI"/>
            <w:color w:val="333333"/>
            <w:sz w:val="22"/>
            <w:szCs w:val="22"/>
          </w:rPr>
          <w:t> </w:t>
        </w:r>
        <w:r>
          <w:rPr>
            <w:rFonts w:ascii="Segoe UI" w:hAnsi="Segoe UI" w:cs="Segoe UI"/>
            <w:color w:val="333333"/>
            <w:sz w:val="22"/>
            <w:szCs w:val="22"/>
          </w:rPr>
          <w:t>you have already configured.</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86" w:author="Unknown"/>
          <w:rFonts w:ascii="inherit" w:hAnsi="inherit"/>
          <w:color w:val="333333"/>
          <w:sz w:val="22"/>
          <w:szCs w:val="22"/>
        </w:rPr>
      </w:pPr>
      <w:ins w:id="1987" w:author="Unknown">
        <w:r>
          <w:rPr>
            <w:rFonts w:ascii="inherit" w:hAnsi="inherit"/>
            <w:color w:val="333333"/>
            <w:sz w:val="22"/>
            <w:szCs w:val="22"/>
          </w:rPr>
          <w:t>&lt;</w:t>
        </w:r>
        <w:proofErr w:type="gramStart"/>
        <w:r>
          <w:rPr>
            <w:rFonts w:ascii="inherit" w:hAnsi="inherit"/>
            <w:color w:val="333333"/>
            <w:sz w:val="22"/>
            <w:szCs w:val="22"/>
          </w:rPr>
          <w:t>beans</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88" w:author="Unknown"/>
          <w:rFonts w:ascii="inherit" w:hAnsi="inherit"/>
          <w:color w:val="333333"/>
          <w:sz w:val="22"/>
          <w:szCs w:val="22"/>
        </w:rPr>
      </w:pPr>
      <w:ins w:id="1989" w:author="Unknown">
        <w:r>
          <w:rPr>
            <w:rFonts w:ascii="inherit" w:hAnsi="inherit"/>
            <w:color w:val="333333"/>
            <w:sz w:val="22"/>
            <w:szCs w:val="22"/>
          </w:rPr>
          <w:tab/>
          <w:t>&lt;import resource="spring-dao-hibernate.xml"/&gt;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90" w:author="Unknown"/>
          <w:rFonts w:ascii="inherit" w:hAnsi="inherit"/>
          <w:color w:val="333333"/>
          <w:sz w:val="22"/>
          <w:szCs w:val="22"/>
        </w:rPr>
      </w:pPr>
      <w:ins w:id="1991" w:author="Unknown">
        <w:r>
          <w:rPr>
            <w:rFonts w:ascii="inherit" w:hAnsi="inherit"/>
            <w:color w:val="333333"/>
            <w:sz w:val="22"/>
            <w:szCs w:val="22"/>
          </w:rPr>
          <w:tab/>
          <w:t>&lt;import resource="spring-services.xml"/&gt;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92" w:author="Unknown"/>
          <w:rFonts w:ascii="inherit" w:hAnsi="inherit"/>
          <w:color w:val="333333"/>
          <w:sz w:val="22"/>
          <w:szCs w:val="22"/>
        </w:rPr>
      </w:pPr>
      <w:ins w:id="1993" w:author="Unknown">
        <w:r>
          <w:rPr>
            <w:rFonts w:ascii="inherit" w:hAnsi="inherit"/>
            <w:color w:val="333333"/>
            <w:sz w:val="22"/>
            <w:szCs w:val="22"/>
          </w:rPr>
          <w:tab/>
          <w:t>&lt;import resource="spring-security.xml"/&gt;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94" w:author="Unknown"/>
          <w:rFonts w:ascii="inherit" w:hAnsi="inherit"/>
          <w:color w:val="333333"/>
          <w:sz w:val="22"/>
          <w:szCs w:val="22"/>
        </w:rPr>
      </w:pPr>
      <w:ins w:id="1995" w:author="Unknown">
        <w:r>
          <w:rPr>
            <w:rFonts w:ascii="inherit" w:hAnsi="inherit"/>
            <w:color w:val="333333"/>
            <w:sz w:val="22"/>
            <w:szCs w:val="22"/>
          </w:rPr>
          <w:tab/>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96" w:author="Unknown"/>
          <w:rFonts w:ascii="inherit" w:hAnsi="inherit"/>
          <w:color w:val="333333"/>
          <w:sz w:val="22"/>
          <w:szCs w:val="22"/>
        </w:rPr>
      </w:pPr>
      <w:ins w:id="1997" w:author="Unknown">
        <w:r>
          <w:rPr>
            <w:rFonts w:ascii="inherit" w:hAnsi="inherit"/>
            <w:color w:val="333333"/>
            <w:sz w:val="22"/>
            <w:szCs w:val="22"/>
          </w:rPr>
          <w:tab/>
          <w:t>... //Other configuration stuff</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98"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1999" w:author="Unknown"/>
          <w:rFonts w:ascii="inherit" w:hAnsi="inherit"/>
          <w:color w:val="333333"/>
          <w:sz w:val="22"/>
          <w:szCs w:val="22"/>
        </w:rPr>
      </w:pPr>
      <w:ins w:id="2000" w:author="Unknown">
        <w:r>
          <w:rPr>
            <w:rFonts w:ascii="inherit" w:hAnsi="inherit"/>
            <w:color w:val="333333"/>
            <w:sz w:val="22"/>
            <w:szCs w:val="22"/>
          </w:rPr>
          <w:t>&lt;/beans&gt;</w:t>
        </w:r>
      </w:ins>
    </w:p>
    <w:p w:rsidR="00CD4814" w:rsidRDefault="00CD4814" w:rsidP="00CD4814">
      <w:pPr>
        <w:pStyle w:val="Heading2"/>
        <w:shd w:val="clear" w:color="auto" w:fill="FFFFFF"/>
        <w:spacing w:before="326" w:beforeAutospacing="0" w:after="217" w:afterAutospacing="0"/>
        <w:rPr>
          <w:ins w:id="2001" w:author="Unknown"/>
          <w:rFonts w:ascii="Segoe UI" w:hAnsi="Segoe UI" w:cs="Segoe UI"/>
          <w:color w:val="333333"/>
        </w:rPr>
      </w:pPr>
      <w:bookmarkStart w:id="2002" w:name="annotation-config_vs_component-scan"/>
      <w:bookmarkEnd w:id="2002"/>
      <w:ins w:id="2003" w:author="Unknown">
        <w:r>
          <w:rPr>
            <w:rFonts w:ascii="Segoe UI" w:hAnsi="Segoe UI" w:cs="Segoe UI"/>
            <w:color w:val="333333"/>
          </w:rPr>
          <w:lastRenderedPageBreak/>
          <w:t>Difference between &lt;context</w:t>
        </w:r>
        <w:proofErr w:type="gramStart"/>
        <w:r>
          <w:rPr>
            <w:rFonts w:ascii="Segoe UI" w:hAnsi="Segoe UI" w:cs="Segoe UI"/>
            <w:color w:val="333333"/>
          </w:rPr>
          <w:t>:annotation</w:t>
        </w:r>
        <w:proofErr w:type="gramEnd"/>
        <w:r>
          <w:rPr>
            <w:rFonts w:ascii="Segoe UI" w:hAnsi="Segoe UI" w:cs="Segoe UI"/>
            <w:color w:val="333333"/>
          </w:rPr>
          <w:t>-config&gt; vs &lt;context:component-scan&gt;?</w:t>
        </w:r>
      </w:ins>
    </w:p>
    <w:p w:rsidR="00CD4814" w:rsidRDefault="00CD4814" w:rsidP="00CD4814">
      <w:pPr>
        <w:pStyle w:val="NormalWeb"/>
        <w:shd w:val="clear" w:color="auto" w:fill="FFFFFF"/>
        <w:spacing w:before="0" w:beforeAutospacing="0" w:after="0" w:afterAutospacing="0"/>
        <w:rPr>
          <w:ins w:id="2004" w:author="Unknown"/>
          <w:rFonts w:ascii="Segoe UI" w:hAnsi="Segoe UI" w:cs="Segoe UI"/>
          <w:color w:val="333333"/>
          <w:sz w:val="22"/>
          <w:szCs w:val="22"/>
        </w:rPr>
      </w:pPr>
      <w:ins w:id="2005" w:author="Unknown">
        <w:r>
          <w:rPr>
            <w:rFonts w:ascii="Segoe UI" w:hAnsi="Segoe UI" w:cs="Segoe UI"/>
            <w:color w:val="333333"/>
            <w:sz w:val="22"/>
            <w:szCs w:val="22"/>
          </w:rPr>
          <w:t>1) First big difference between both tags is that</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&lt;context</w:t>
        </w:r>
        <w:proofErr w:type="gramStart"/>
        <w:r>
          <w:rPr>
            <w:rStyle w:val="HTMLCode"/>
            <w:rFonts w:ascii="Consolas" w:hAnsi="Consolas" w:cs="Consolas"/>
            <w:color w:val="333333"/>
            <w:sz w:val="18"/>
            <w:szCs w:val="18"/>
          </w:rPr>
          <w:t>:annotation</w:t>
        </w:r>
        <w:proofErr w:type="gramEnd"/>
        <w:r>
          <w:rPr>
            <w:rStyle w:val="HTMLCode"/>
            <w:rFonts w:ascii="Consolas" w:hAnsi="Consolas" w:cs="Consolas"/>
            <w:color w:val="333333"/>
            <w:sz w:val="18"/>
            <w:szCs w:val="18"/>
          </w:rPr>
          <w:t>-config&gt;</w:t>
        </w:r>
        <w:r>
          <w:rPr>
            <w:rStyle w:val="apple-converted-space"/>
            <w:rFonts w:ascii="Segoe UI" w:hAnsi="Segoe UI" w:cs="Segoe UI"/>
            <w:color w:val="333333"/>
            <w:sz w:val="22"/>
            <w:szCs w:val="22"/>
          </w:rPr>
          <w:t> </w:t>
        </w:r>
        <w:r>
          <w:rPr>
            <w:rFonts w:ascii="Segoe UI" w:hAnsi="Segoe UI" w:cs="Segoe UI"/>
            <w:color w:val="333333"/>
            <w:sz w:val="22"/>
            <w:szCs w:val="22"/>
          </w:rPr>
          <w:t>is</w:t>
        </w:r>
        <w:r>
          <w:rPr>
            <w:rStyle w:val="apple-converted-space"/>
            <w:rFonts w:ascii="Segoe UI" w:hAnsi="Segoe UI" w:cs="Segoe UI"/>
            <w:color w:val="333333"/>
            <w:sz w:val="22"/>
            <w:szCs w:val="22"/>
          </w:rPr>
          <w:t> </w:t>
        </w:r>
        <w:r>
          <w:rPr>
            <w:rStyle w:val="Strong"/>
            <w:rFonts w:ascii="Segoe UI" w:hAnsi="Segoe UI" w:cs="Segoe UI"/>
            <w:color w:val="333333"/>
            <w:sz w:val="22"/>
            <w:szCs w:val="22"/>
          </w:rPr>
          <w:t>used to activate applied annotations in already registered beans in application context</w:t>
        </w:r>
        <w:r>
          <w:rPr>
            <w:rFonts w:ascii="Segoe UI" w:hAnsi="Segoe UI" w:cs="Segoe UI"/>
            <w:color w:val="333333"/>
            <w:sz w:val="22"/>
            <w:szCs w:val="22"/>
          </w:rPr>
          <w:t>. Note that it simply does not matter whether bean was registered by which mechanism e.g. using</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&lt;context</w:t>
        </w:r>
        <w:proofErr w:type="gramStart"/>
        <w:r>
          <w:rPr>
            <w:rStyle w:val="HTMLCode"/>
            <w:rFonts w:ascii="Consolas" w:hAnsi="Consolas" w:cs="Consolas"/>
            <w:color w:val="333333"/>
            <w:sz w:val="18"/>
            <w:szCs w:val="18"/>
          </w:rPr>
          <w:t>:component</w:t>
        </w:r>
        <w:proofErr w:type="gramEnd"/>
        <w:r>
          <w:rPr>
            <w:rStyle w:val="HTMLCode"/>
            <w:rFonts w:ascii="Consolas" w:hAnsi="Consolas" w:cs="Consolas"/>
            <w:color w:val="333333"/>
            <w:sz w:val="18"/>
            <w:szCs w:val="18"/>
          </w:rPr>
          <w:t>-scan&gt;</w:t>
        </w:r>
        <w:r>
          <w:rPr>
            <w:rStyle w:val="apple-converted-space"/>
            <w:rFonts w:ascii="Segoe UI" w:hAnsi="Segoe UI" w:cs="Segoe UI"/>
            <w:color w:val="333333"/>
            <w:sz w:val="22"/>
            <w:szCs w:val="22"/>
          </w:rPr>
          <w:t> </w:t>
        </w:r>
        <w:r>
          <w:rPr>
            <w:rFonts w:ascii="Segoe UI" w:hAnsi="Segoe UI" w:cs="Segoe UI"/>
            <w:color w:val="333333"/>
            <w:sz w:val="22"/>
            <w:szCs w:val="22"/>
          </w:rPr>
          <w:t>or it was defined in application-context.xml file itself.</w:t>
        </w:r>
      </w:ins>
    </w:p>
    <w:p w:rsidR="00CD4814" w:rsidRDefault="00CD4814" w:rsidP="00CD4814">
      <w:pPr>
        <w:pStyle w:val="NormalWeb"/>
        <w:shd w:val="clear" w:color="auto" w:fill="FFFFFF"/>
        <w:spacing w:before="0" w:beforeAutospacing="0" w:after="0" w:afterAutospacing="0"/>
        <w:rPr>
          <w:ins w:id="2006" w:author="Unknown"/>
          <w:rFonts w:ascii="Segoe UI" w:hAnsi="Segoe UI" w:cs="Segoe UI"/>
          <w:color w:val="333333"/>
          <w:sz w:val="22"/>
          <w:szCs w:val="22"/>
        </w:rPr>
      </w:pPr>
      <w:ins w:id="2007" w:author="Unknown">
        <w:r>
          <w:rPr>
            <w:rFonts w:ascii="Segoe UI" w:hAnsi="Segoe UI" w:cs="Segoe UI"/>
            <w:color w:val="333333"/>
            <w:sz w:val="22"/>
            <w:szCs w:val="22"/>
          </w:rPr>
          <w:t>2) Second difference is driven from first difference itself. It</w:t>
        </w:r>
        <w:r>
          <w:rPr>
            <w:rStyle w:val="apple-converted-space"/>
            <w:rFonts w:ascii="Segoe UI" w:hAnsi="Segoe UI" w:cs="Segoe UI"/>
            <w:color w:val="333333"/>
            <w:sz w:val="22"/>
            <w:szCs w:val="22"/>
          </w:rPr>
          <w:t> </w:t>
        </w:r>
        <w:r>
          <w:rPr>
            <w:rStyle w:val="Strong"/>
            <w:rFonts w:ascii="Segoe UI" w:hAnsi="Segoe UI" w:cs="Segoe UI"/>
            <w:color w:val="333333"/>
            <w:sz w:val="22"/>
            <w:szCs w:val="22"/>
          </w:rPr>
          <w:t xml:space="preserve">registers the beans defined in config file into context + it also scans the annotations inside beans and </w:t>
        </w:r>
        <w:proofErr w:type="gramStart"/>
        <w:r>
          <w:rPr>
            <w:rStyle w:val="Strong"/>
            <w:rFonts w:ascii="Segoe UI" w:hAnsi="Segoe UI" w:cs="Segoe UI"/>
            <w:color w:val="333333"/>
            <w:sz w:val="22"/>
            <w:szCs w:val="22"/>
          </w:rPr>
          <w:t>activate</w:t>
        </w:r>
        <w:proofErr w:type="gramEnd"/>
        <w:r>
          <w:rPr>
            <w:rStyle w:val="Strong"/>
            <w:rFonts w:ascii="Segoe UI" w:hAnsi="Segoe UI" w:cs="Segoe UI"/>
            <w:color w:val="333333"/>
            <w:sz w:val="22"/>
            <w:szCs w:val="22"/>
          </w:rPr>
          <w:t xml:space="preserve"> them</w:t>
        </w:r>
        <w:r>
          <w:rPr>
            <w:rFonts w:ascii="Segoe UI" w:hAnsi="Segoe UI" w:cs="Segoe UI"/>
            <w:color w:val="333333"/>
            <w:sz w:val="22"/>
            <w:szCs w:val="22"/>
          </w:rPr>
          <w:t>. So</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&lt;context</w:t>
        </w:r>
        <w:proofErr w:type="gramStart"/>
        <w:r>
          <w:rPr>
            <w:rStyle w:val="HTMLCode"/>
            <w:rFonts w:ascii="Consolas" w:hAnsi="Consolas" w:cs="Consolas"/>
            <w:color w:val="333333"/>
            <w:sz w:val="18"/>
            <w:szCs w:val="18"/>
          </w:rPr>
          <w:t>:component</w:t>
        </w:r>
        <w:proofErr w:type="gramEnd"/>
        <w:r>
          <w:rPr>
            <w:rStyle w:val="HTMLCode"/>
            <w:rFonts w:ascii="Consolas" w:hAnsi="Consolas" w:cs="Consolas"/>
            <w:color w:val="333333"/>
            <w:sz w:val="18"/>
            <w:szCs w:val="18"/>
          </w:rPr>
          <w:t>-scan&gt;</w:t>
        </w:r>
        <w:r>
          <w:rPr>
            <w:rStyle w:val="apple-converted-space"/>
            <w:rFonts w:ascii="Segoe UI" w:hAnsi="Segoe UI" w:cs="Segoe UI"/>
            <w:color w:val="333333"/>
            <w:sz w:val="22"/>
            <w:szCs w:val="22"/>
          </w:rPr>
          <w:t> </w:t>
        </w:r>
        <w:r>
          <w:rPr>
            <w:rFonts w:ascii="Segoe UI" w:hAnsi="Segoe UI" w:cs="Segoe UI"/>
            <w:color w:val="333333"/>
            <w:sz w:val="22"/>
            <w:szCs w:val="22"/>
          </w:rPr>
          <w:t>does what</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&lt;context:annotation-config&gt;</w:t>
        </w:r>
        <w:r>
          <w:rPr>
            <w:rStyle w:val="apple-converted-space"/>
            <w:rFonts w:ascii="Segoe UI" w:hAnsi="Segoe UI" w:cs="Segoe UI"/>
            <w:color w:val="333333"/>
            <w:sz w:val="22"/>
            <w:szCs w:val="22"/>
          </w:rPr>
          <w:t> </w:t>
        </w:r>
        <w:r>
          <w:rPr>
            <w:rFonts w:ascii="Segoe UI" w:hAnsi="Segoe UI" w:cs="Segoe UI"/>
            <w:color w:val="333333"/>
            <w:sz w:val="22"/>
            <w:szCs w:val="22"/>
          </w:rPr>
          <w:t>does, but additionally it scan the packages and register the beans in application context.</w:t>
        </w:r>
      </w:ins>
    </w:p>
    <w:p w:rsidR="00CD4814" w:rsidRDefault="00CD4814" w:rsidP="00CD4814">
      <w:pPr>
        <w:shd w:val="clear" w:color="auto" w:fill="E1F4FC"/>
        <w:rPr>
          <w:ins w:id="2008" w:author="Unknown"/>
          <w:rFonts w:ascii="Segoe UI" w:hAnsi="Segoe UI" w:cs="Segoe UI"/>
          <w:color w:val="0889D0"/>
        </w:rPr>
      </w:pPr>
      <w:ins w:id="2009" w:author="Unknown">
        <w:r>
          <w:rPr>
            <w:rStyle w:val="Strong"/>
            <w:rFonts w:ascii="Segoe UI" w:hAnsi="Segoe UI" w:cs="Segoe UI"/>
            <w:color w:val="0889D0"/>
          </w:rPr>
          <w:t>&lt;context</w:t>
        </w:r>
        <w:proofErr w:type="gramStart"/>
        <w:r>
          <w:rPr>
            <w:rStyle w:val="Strong"/>
            <w:rFonts w:ascii="Segoe UI" w:hAnsi="Segoe UI" w:cs="Segoe UI"/>
            <w:color w:val="0889D0"/>
          </w:rPr>
          <w:t>:annotation</w:t>
        </w:r>
        <w:proofErr w:type="gramEnd"/>
        <w:r>
          <w:rPr>
            <w:rStyle w:val="Strong"/>
            <w:rFonts w:ascii="Segoe UI" w:hAnsi="Segoe UI" w:cs="Segoe UI"/>
            <w:color w:val="0889D0"/>
          </w:rPr>
          <w:t>-config&gt; = Scanning and activating annotations in “already registered beans”.</w:t>
        </w:r>
      </w:ins>
    </w:p>
    <w:p w:rsidR="00CD4814" w:rsidRDefault="00CD4814" w:rsidP="00CD4814">
      <w:pPr>
        <w:pStyle w:val="NormalWeb"/>
        <w:shd w:val="clear" w:color="auto" w:fill="E1F4FC"/>
        <w:spacing w:before="0" w:beforeAutospacing="0" w:after="353" w:afterAutospacing="0"/>
        <w:rPr>
          <w:ins w:id="2010" w:author="Unknown"/>
          <w:rFonts w:ascii="Segoe UI" w:hAnsi="Segoe UI" w:cs="Segoe UI"/>
          <w:color w:val="0889D0"/>
          <w:sz w:val="22"/>
          <w:szCs w:val="22"/>
        </w:rPr>
      </w:pPr>
      <w:ins w:id="2011" w:author="Unknown">
        <w:r>
          <w:rPr>
            <w:rStyle w:val="Strong"/>
            <w:rFonts w:ascii="Segoe UI" w:hAnsi="Segoe UI" w:cs="Segoe UI"/>
            <w:color w:val="0889D0"/>
            <w:sz w:val="22"/>
            <w:szCs w:val="22"/>
          </w:rPr>
          <w:t>&lt;context</w:t>
        </w:r>
        <w:proofErr w:type="gramStart"/>
        <w:r>
          <w:rPr>
            <w:rStyle w:val="Strong"/>
            <w:rFonts w:ascii="Segoe UI" w:hAnsi="Segoe UI" w:cs="Segoe UI"/>
            <w:color w:val="0889D0"/>
            <w:sz w:val="22"/>
            <w:szCs w:val="22"/>
          </w:rPr>
          <w:t>:component</w:t>
        </w:r>
        <w:proofErr w:type="gramEnd"/>
        <w:r>
          <w:rPr>
            <w:rStyle w:val="Strong"/>
            <w:rFonts w:ascii="Segoe UI" w:hAnsi="Segoe UI" w:cs="Segoe UI"/>
            <w:color w:val="0889D0"/>
            <w:sz w:val="22"/>
            <w:szCs w:val="22"/>
          </w:rPr>
          <w:t>-scan&gt; = Bean Registration + Scanning and activating annotations</w:t>
        </w:r>
      </w:ins>
    </w:p>
    <w:p w:rsidR="00CD4814" w:rsidRDefault="00CD4814" w:rsidP="00CD4814">
      <w:pPr>
        <w:pStyle w:val="NormalWeb"/>
        <w:shd w:val="clear" w:color="auto" w:fill="EBF1E7"/>
        <w:spacing w:before="0" w:beforeAutospacing="0" w:after="353" w:afterAutospacing="0"/>
        <w:rPr>
          <w:ins w:id="2012" w:author="Unknown"/>
          <w:rFonts w:ascii="Segoe UI" w:hAnsi="Segoe UI" w:cs="Segoe UI"/>
          <w:color w:val="6C1818"/>
          <w:sz w:val="22"/>
          <w:szCs w:val="22"/>
        </w:rPr>
      </w:pPr>
      <w:ins w:id="2013" w:author="Unknown">
        <w:r>
          <w:rPr>
            <w:rStyle w:val="Strong"/>
            <w:rFonts w:ascii="Segoe UI" w:hAnsi="Segoe UI" w:cs="Segoe UI"/>
            <w:color w:val="6C1818"/>
            <w:sz w:val="22"/>
            <w:szCs w:val="22"/>
          </w:rPr>
          <w:t xml:space="preserve">Read </w:t>
        </w:r>
        <w:proofErr w:type="gramStart"/>
        <w:r>
          <w:rPr>
            <w:rStyle w:val="Strong"/>
            <w:rFonts w:ascii="Segoe UI" w:hAnsi="Segoe UI" w:cs="Segoe UI"/>
            <w:color w:val="6C1818"/>
            <w:sz w:val="22"/>
            <w:szCs w:val="22"/>
          </w:rPr>
          <w:t>More :</w:t>
        </w:r>
        <w:proofErr w:type="gramEnd"/>
        <w:r>
          <w:rPr>
            <w:rStyle w:val="apple-converted-space"/>
            <w:rFonts w:ascii="Segoe UI" w:hAnsi="Segoe UI" w:cs="Segoe UI"/>
            <w:b/>
            <w:bCs/>
            <w:color w:val="6C1818"/>
            <w:sz w:val="22"/>
            <w:szCs w:val="22"/>
          </w:rPr>
          <w:t> </w:t>
        </w:r>
        <w:r w:rsidR="00A143DB">
          <w:rPr>
            <w:rStyle w:val="Strong"/>
            <w:rFonts w:ascii="Segoe UI" w:hAnsi="Segoe UI" w:cs="Segoe UI"/>
            <w:color w:val="6C1818"/>
            <w:sz w:val="22"/>
            <w:szCs w:val="22"/>
          </w:rPr>
          <w:fldChar w:fldCharType="begin"/>
        </w:r>
        <w:r>
          <w:rPr>
            <w:rStyle w:val="Strong"/>
            <w:rFonts w:ascii="Segoe UI" w:hAnsi="Segoe UI" w:cs="Segoe UI"/>
            <w:color w:val="6C1818"/>
            <w:sz w:val="22"/>
            <w:szCs w:val="22"/>
          </w:rPr>
          <w:instrText xml:space="preserve"> HYPERLINK "http://howtodoinjava.com/spring/spring-mvc/spring-mvc-difference-between-contextannotation-config-vs-contextcomponent-scan/" \o "Spring MVC: Difference between &lt;context:annotation-config&gt; vs &lt;context:component-scan&gt;" </w:instrText>
        </w:r>
        <w:r w:rsidR="00A143DB">
          <w:rPr>
            <w:rStyle w:val="Strong"/>
            <w:rFonts w:ascii="Segoe UI" w:hAnsi="Segoe UI" w:cs="Segoe UI"/>
            <w:color w:val="6C1818"/>
            <w:sz w:val="22"/>
            <w:szCs w:val="22"/>
          </w:rPr>
          <w:fldChar w:fldCharType="separate"/>
        </w:r>
        <w:r>
          <w:rPr>
            <w:rStyle w:val="Hyperlink"/>
            <w:rFonts w:ascii="Segoe UI" w:hAnsi="Segoe UI" w:cs="Segoe UI"/>
            <w:b/>
            <w:bCs/>
            <w:color w:val="4078C0"/>
            <w:sz w:val="22"/>
            <w:szCs w:val="22"/>
          </w:rPr>
          <w:t>Difference between annotation-config and component-scan</w:t>
        </w:r>
        <w:r w:rsidR="00A143DB">
          <w:rPr>
            <w:rStyle w:val="Strong"/>
            <w:rFonts w:ascii="Segoe UI" w:hAnsi="Segoe UI" w:cs="Segoe UI"/>
            <w:color w:val="6C1818"/>
            <w:sz w:val="22"/>
            <w:szCs w:val="22"/>
          </w:rPr>
          <w:fldChar w:fldCharType="end"/>
        </w:r>
      </w:ins>
    </w:p>
    <w:p w:rsidR="00CD4814" w:rsidRDefault="00CD4814" w:rsidP="00CD4814">
      <w:pPr>
        <w:pStyle w:val="Heading2"/>
        <w:shd w:val="clear" w:color="auto" w:fill="FFFFFF"/>
        <w:spacing w:before="326" w:beforeAutospacing="0" w:after="217" w:afterAutospacing="0"/>
        <w:rPr>
          <w:ins w:id="2014" w:author="Unknown"/>
          <w:rFonts w:ascii="Segoe UI" w:hAnsi="Segoe UI" w:cs="Segoe UI"/>
          <w:color w:val="333333"/>
        </w:rPr>
      </w:pPr>
      <w:bookmarkStart w:id="2015" w:name="component_controller_repository_service"/>
      <w:bookmarkEnd w:id="2015"/>
      <w:proofErr w:type="gramStart"/>
      <w:ins w:id="2016" w:author="Unknown">
        <w:r>
          <w:rPr>
            <w:rFonts w:ascii="Segoe UI" w:hAnsi="Segoe UI" w:cs="Segoe UI"/>
            <w:color w:val="333333"/>
          </w:rPr>
          <w:t>Difference between @Component, @Controller, @Repository &amp; @Service annotations?</w:t>
        </w:r>
        <w:proofErr w:type="gramEnd"/>
      </w:ins>
    </w:p>
    <w:p w:rsidR="00CD4814" w:rsidRDefault="00CD4814" w:rsidP="00CD4814">
      <w:pPr>
        <w:pStyle w:val="NormalWeb"/>
        <w:shd w:val="clear" w:color="auto" w:fill="FFFFFF"/>
        <w:spacing w:before="0" w:beforeAutospacing="0" w:after="0" w:afterAutospacing="0"/>
        <w:rPr>
          <w:ins w:id="2017" w:author="Unknown"/>
          <w:rFonts w:ascii="Segoe UI" w:hAnsi="Segoe UI" w:cs="Segoe UI"/>
          <w:color w:val="333333"/>
          <w:sz w:val="22"/>
          <w:szCs w:val="22"/>
        </w:rPr>
      </w:pPr>
      <w:ins w:id="2018" w:author="Unknown">
        <w:r>
          <w:rPr>
            <w:rFonts w:ascii="Segoe UI" w:hAnsi="Segoe UI" w:cs="Segoe UI"/>
            <w:color w:val="333333"/>
            <w:sz w:val="22"/>
            <w:szCs w:val="22"/>
          </w:rPr>
          <w:t>1) The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@Component</w:t>
        </w:r>
        <w:r>
          <w:rPr>
            <w:rStyle w:val="apple-converted-space"/>
            <w:rFonts w:ascii="Segoe UI" w:hAnsi="Segoe UI" w:cs="Segoe UI"/>
            <w:color w:val="333333"/>
            <w:sz w:val="22"/>
            <w:szCs w:val="22"/>
          </w:rPr>
          <w:t> </w:t>
        </w:r>
        <w:r>
          <w:rPr>
            <w:rFonts w:ascii="Segoe UI" w:hAnsi="Segoe UI" w:cs="Segoe UI"/>
            <w:color w:val="333333"/>
            <w:sz w:val="22"/>
            <w:szCs w:val="22"/>
          </w:rPr>
          <w:t>annotation marks a java class as a bean so the component-scanning mechanism of spring can pick it up and pull it into the application context. To use this annotation, apply it over class as below:</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19" w:author="Unknown"/>
          <w:rFonts w:ascii="inherit" w:hAnsi="inherit"/>
          <w:color w:val="333333"/>
          <w:sz w:val="22"/>
          <w:szCs w:val="22"/>
        </w:rPr>
      </w:pPr>
      <w:ins w:id="2020" w:author="Unknown">
        <w:r>
          <w:rPr>
            <w:rFonts w:ascii="inherit" w:hAnsi="inherit"/>
            <w:color w:val="333333"/>
            <w:sz w:val="22"/>
            <w:szCs w:val="22"/>
          </w:rPr>
          <w:t>@Component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21" w:author="Unknown"/>
          <w:rFonts w:ascii="inherit" w:hAnsi="inherit"/>
          <w:color w:val="333333"/>
          <w:sz w:val="22"/>
          <w:szCs w:val="22"/>
        </w:rPr>
      </w:pPr>
      <w:proofErr w:type="gramStart"/>
      <w:ins w:id="2022" w:author="Unknown">
        <w:r>
          <w:rPr>
            <w:rFonts w:ascii="inherit" w:hAnsi="inherit"/>
            <w:color w:val="333333"/>
            <w:sz w:val="22"/>
            <w:szCs w:val="22"/>
          </w:rPr>
          <w:t>public</w:t>
        </w:r>
        <w:proofErr w:type="gramEnd"/>
        <w:r>
          <w:rPr>
            <w:rFonts w:ascii="inherit" w:hAnsi="inherit"/>
            <w:color w:val="333333"/>
            <w:sz w:val="22"/>
            <w:szCs w:val="22"/>
          </w:rPr>
          <w:t xml:space="preserve"> class EmployeeDAOImpl implements EmployeeDAO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23" w:author="Unknown"/>
          <w:rFonts w:ascii="inherit" w:hAnsi="inherit"/>
          <w:color w:val="333333"/>
          <w:sz w:val="22"/>
          <w:szCs w:val="22"/>
        </w:rPr>
      </w:pPr>
      <w:ins w:id="2024" w:author="Unknown">
        <w:r>
          <w:rPr>
            <w:rFonts w:ascii="inherit" w:hAnsi="inherit"/>
            <w:color w:val="333333"/>
            <w:sz w:val="22"/>
            <w:szCs w:val="22"/>
          </w:rPr>
          <w:t xml:space="preserv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25" w:author="Unknown"/>
          <w:rFonts w:ascii="inherit" w:hAnsi="inherit"/>
          <w:color w:val="333333"/>
          <w:sz w:val="22"/>
          <w:szCs w:val="22"/>
        </w:rPr>
      </w:pPr>
      <w:ins w:id="2026" w:author="Unknown">
        <w:r>
          <w:rPr>
            <w:rFonts w:ascii="inherit" w:hAnsi="inherit"/>
            <w:color w:val="333333"/>
            <w:sz w:val="22"/>
            <w:szCs w:val="22"/>
          </w:rPr>
          <w:t>}</w:t>
        </w:r>
      </w:ins>
    </w:p>
    <w:p w:rsidR="00CD4814" w:rsidRDefault="00CD4814" w:rsidP="00CD4814">
      <w:pPr>
        <w:pStyle w:val="NormalWeb"/>
        <w:shd w:val="clear" w:color="auto" w:fill="FFFFFF"/>
        <w:spacing w:before="0" w:beforeAutospacing="0" w:after="0" w:afterAutospacing="0"/>
        <w:rPr>
          <w:ins w:id="2027" w:author="Unknown"/>
          <w:rFonts w:ascii="Segoe UI" w:hAnsi="Segoe UI" w:cs="Segoe UI"/>
          <w:color w:val="333333"/>
          <w:sz w:val="22"/>
          <w:szCs w:val="22"/>
        </w:rPr>
      </w:pPr>
      <w:ins w:id="2028" w:author="Unknown">
        <w:r>
          <w:rPr>
            <w:rFonts w:ascii="Segoe UI" w:hAnsi="Segoe UI" w:cs="Segoe UI"/>
            <w:color w:val="333333"/>
            <w:sz w:val="22"/>
            <w:szCs w:val="22"/>
          </w:rPr>
          <w:t>2) The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@Repository</w:t>
        </w:r>
        <w:r>
          <w:rPr>
            <w:rStyle w:val="apple-converted-space"/>
            <w:rFonts w:ascii="Segoe UI" w:hAnsi="Segoe UI" w:cs="Segoe UI"/>
            <w:color w:val="333333"/>
            <w:sz w:val="22"/>
            <w:szCs w:val="22"/>
          </w:rPr>
          <w:t> </w:t>
        </w:r>
        <w:r>
          <w:rPr>
            <w:rFonts w:ascii="Segoe UI" w:hAnsi="Segoe UI" w:cs="Segoe UI"/>
            <w:color w:val="333333"/>
            <w:sz w:val="22"/>
            <w:szCs w:val="22"/>
          </w:rPr>
          <w:t>annotation is a specialization of the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@Component</w:t>
        </w:r>
        <w:r>
          <w:rPr>
            <w:rStyle w:val="apple-converted-space"/>
            <w:rFonts w:ascii="Segoe UI" w:hAnsi="Segoe UI" w:cs="Segoe UI"/>
            <w:color w:val="333333"/>
            <w:sz w:val="22"/>
            <w:szCs w:val="22"/>
          </w:rPr>
          <w:t> </w:t>
        </w:r>
        <w:r>
          <w:rPr>
            <w:rFonts w:ascii="Segoe UI" w:hAnsi="Segoe UI" w:cs="Segoe UI"/>
            <w:color w:val="333333"/>
            <w:sz w:val="22"/>
            <w:szCs w:val="22"/>
          </w:rPr>
          <w:t>annotation with similar use and functionality. In addition to importing the DAOs into the DI container, it also makes the unchecked exceptions (thrown from DAO methods) eligible for translation into Spring</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DataAccessException</w:t>
        </w:r>
        <w:r>
          <w:rPr>
            <w:rFonts w:ascii="Segoe UI" w:hAnsi="Segoe UI" w:cs="Segoe UI"/>
            <w:color w:val="333333"/>
            <w:sz w:val="22"/>
            <w:szCs w:val="22"/>
          </w:rPr>
          <w:t>.</w:t>
        </w:r>
      </w:ins>
    </w:p>
    <w:p w:rsidR="00CD4814" w:rsidRDefault="00CD4814" w:rsidP="00CD4814">
      <w:pPr>
        <w:pStyle w:val="NormalWeb"/>
        <w:shd w:val="clear" w:color="auto" w:fill="FFFFFF"/>
        <w:spacing w:before="0" w:beforeAutospacing="0" w:after="0" w:afterAutospacing="0"/>
        <w:rPr>
          <w:ins w:id="2029" w:author="Unknown"/>
          <w:rFonts w:ascii="Segoe UI" w:hAnsi="Segoe UI" w:cs="Segoe UI"/>
          <w:color w:val="333333"/>
          <w:sz w:val="22"/>
          <w:szCs w:val="22"/>
        </w:rPr>
      </w:pPr>
      <w:ins w:id="2030" w:author="Unknown">
        <w:r>
          <w:rPr>
            <w:rFonts w:ascii="Segoe UI" w:hAnsi="Segoe UI" w:cs="Segoe UI"/>
            <w:color w:val="333333"/>
            <w:sz w:val="22"/>
            <w:szCs w:val="22"/>
          </w:rPr>
          <w:t>3) The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@Service</w:t>
        </w:r>
        <w:r>
          <w:rPr>
            <w:rStyle w:val="apple-converted-space"/>
            <w:rFonts w:ascii="Segoe UI" w:hAnsi="Segoe UI" w:cs="Segoe UI"/>
            <w:color w:val="333333"/>
            <w:sz w:val="22"/>
            <w:szCs w:val="22"/>
          </w:rPr>
          <w:t> </w:t>
        </w:r>
        <w:r>
          <w:rPr>
            <w:rFonts w:ascii="Segoe UI" w:hAnsi="Segoe UI" w:cs="Segoe UI"/>
            <w:color w:val="333333"/>
            <w:sz w:val="22"/>
            <w:szCs w:val="22"/>
          </w:rPr>
          <w:t>annotation is also a specialization of the component annotation. It doesn’t currently provide any additional behavior over the @Component annotation, but it’s a good idea to use @Service over</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@Component</w:t>
        </w:r>
        <w:r>
          <w:rPr>
            <w:rStyle w:val="apple-converted-space"/>
            <w:rFonts w:ascii="Segoe UI" w:hAnsi="Segoe UI" w:cs="Segoe UI"/>
            <w:color w:val="333333"/>
            <w:sz w:val="22"/>
            <w:szCs w:val="22"/>
          </w:rPr>
          <w:t> </w:t>
        </w:r>
        <w:r>
          <w:rPr>
            <w:rFonts w:ascii="Segoe UI" w:hAnsi="Segoe UI" w:cs="Segoe UI"/>
            <w:color w:val="333333"/>
            <w:sz w:val="22"/>
            <w:szCs w:val="22"/>
          </w:rPr>
          <w:t>in service-layer classes because it specifies intent better.</w:t>
        </w:r>
      </w:ins>
    </w:p>
    <w:p w:rsidR="00CD4814" w:rsidRDefault="00CD4814" w:rsidP="00CD4814">
      <w:pPr>
        <w:pStyle w:val="NormalWeb"/>
        <w:shd w:val="clear" w:color="auto" w:fill="FFFFFF"/>
        <w:spacing w:before="0" w:beforeAutospacing="0" w:after="0" w:afterAutospacing="0"/>
        <w:rPr>
          <w:ins w:id="2031" w:author="Unknown"/>
          <w:rFonts w:ascii="Segoe UI" w:hAnsi="Segoe UI" w:cs="Segoe UI"/>
          <w:color w:val="333333"/>
          <w:sz w:val="22"/>
          <w:szCs w:val="22"/>
        </w:rPr>
      </w:pPr>
      <w:ins w:id="2032" w:author="Unknown">
        <w:r>
          <w:rPr>
            <w:rFonts w:ascii="Segoe UI" w:hAnsi="Segoe UI" w:cs="Segoe UI"/>
            <w:color w:val="333333"/>
            <w:sz w:val="22"/>
            <w:szCs w:val="22"/>
          </w:rPr>
          <w:t>4)</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@Controller</w:t>
        </w:r>
        <w:r>
          <w:rPr>
            <w:rStyle w:val="apple-converted-space"/>
            <w:rFonts w:ascii="Segoe UI" w:hAnsi="Segoe UI" w:cs="Segoe UI"/>
            <w:color w:val="333333"/>
            <w:sz w:val="22"/>
            <w:szCs w:val="22"/>
          </w:rPr>
          <w:t> </w:t>
        </w:r>
        <w:r>
          <w:rPr>
            <w:rFonts w:ascii="Segoe UI" w:hAnsi="Segoe UI" w:cs="Segoe UI"/>
            <w:color w:val="333333"/>
            <w:sz w:val="22"/>
            <w:szCs w:val="22"/>
          </w:rPr>
          <w:t>annotation marks a class as a Spring Web MVC controller. It too is a</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@Component</w:t>
        </w:r>
        <w:r>
          <w:rPr>
            <w:rStyle w:val="apple-converted-space"/>
            <w:rFonts w:ascii="Segoe UI" w:hAnsi="Segoe UI" w:cs="Segoe UI"/>
            <w:color w:val="333333"/>
            <w:sz w:val="22"/>
            <w:szCs w:val="22"/>
          </w:rPr>
          <w:t> </w:t>
        </w:r>
        <w:r>
          <w:rPr>
            <w:rFonts w:ascii="Segoe UI" w:hAnsi="Segoe UI" w:cs="Segoe UI"/>
            <w:color w:val="333333"/>
            <w:sz w:val="22"/>
            <w:szCs w:val="22"/>
          </w:rPr>
          <w:t>specialization, so beans marked with it are automatically imported into the DI container. When you add the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@Controller</w:t>
        </w:r>
        <w:r>
          <w:rPr>
            <w:rStyle w:val="apple-converted-space"/>
            <w:rFonts w:ascii="Segoe UI" w:hAnsi="Segoe UI" w:cs="Segoe UI"/>
            <w:color w:val="333333"/>
            <w:sz w:val="22"/>
            <w:szCs w:val="22"/>
          </w:rPr>
          <w:t> </w:t>
        </w:r>
        <w:r>
          <w:rPr>
            <w:rFonts w:ascii="Segoe UI" w:hAnsi="Segoe UI" w:cs="Segoe UI"/>
            <w:color w:val="333333"/>
            <w:sz w:val="22"/>
            <w:szCs w:val="22"/>
          </w:rPr>
          <w:t>annotation to a class, you can use another annotation i.e.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@RequestMapping</w:t>
        </w:r>
        <w:r>
          <w:rPr>
            <w:rFonts w:ascii="Segoe UI" w:hAnsi="Segoe UI" w:cs="Segoe UI"/>
            <w:color w:val="333333"/>
            <w:sz w:val="22"/>
            <w:szCs w:val="22"/>
          </w:rPr>
          <w:t>; to map URLs to instance methods of a class.</w:t>
        </w:r>
      </w:ins>
    </w:p>
    <w:p w:rsidR="00CD4814" w:rsidRDefault="00CD4814" w:rsidP="00CD4814">
      <w:pPr>
        <w:pStyle w:val="NormalWeb"/>
        <w:shd w:val="clear" w:color="auto" w:fill="EBF1E7"/>
        <w:spacing w:before="0" w:beforeAutospacing="0" w:after="353" w:afterAutospacing="0"/>
        <w:rPr>
          <w:ins w:id="2033" w:author="Unknown"/>
          <w:rFonts w:ascii="Segoe UI" w:hAnsi="Segoe UI" w:cs="Segoe UI"/>
          <w:color w:val="6C1818"/>
          <w:sz w:val="22"/>
          <w:szCs w:val="22"/>
        </w:rPr>
      </w:pPr>
      <w:ins w:id="2034" w:author="Unknown">
        <w:r>
          <w:rPr>
            <w:rStyle w:val="Strong"/>
            <w:rFonts w:ascii="Segoe UI" w:hAnsi="Segoe UI" w:cs="Segoe UI"/>
            <w:color w:val="6C1818"/>
            <w:sz w:val="22"/>
            <w:szCs w:val="22"/>
          </w:rPr>
          <w:t xml:space="preserve">Read </w:t>
        </w:r>
        <w:proofErr w:type="gramStart"/>
        <w:r>
          <w:rPr>
            <w:rStyle w:val="Strong"/>
            <w:rFonts w:ascii="Segoe UI" w:hAnsi="Segoe UI" w:cs="Segoe UI"/>
            <w:color w:val="6C1818"/>
            <w:sz w:val="22"/>
            <w:szCs w:val="22"/>
          </w:rPr>
          <w:t>More :</w:t>
        </w:r>
        <w:proofErr w:type="gramEnd"/>
        <w:r>
          <w:rPr>
            <w:rStyle w:val="apple-converted-space"/>
            <w:rFonts w:ascii="Segoe UI" w:hAnsi="Segoe UI" w:cs="Segoe UI"/>
            <w:b/>
            <w:bCs/>
            <w:color w:val="6C1818"/>
            <w:sz w:val="22"/>
            <w:szCs w:val="22"/>
          </w:rPr>
          <w:t> </w:t>
        </w:r>
        <w:r w:rsidR="00A143DB">
          <w:rPr>
            <w:rStyle w:val="Strong"/>
            <w:rFonts w:ascii="Segoe UI" w:hAnsi="Segoe UI" w:cs="Segoe UI"/>
            <w:color w:val="6C1818"/>
            <w:sz w:val="22"/>
            <w:szCs w:val="22"/>
          </w:rPr>
          <w:fldChar w:fldCharType="begin"/>
        </w:r>
        <w:r>
          <w:rPr>
            <w:rStyle w:val="Strong"/>
            <w:rFonts w:ascii="Segoe UI" w:hAnsi="Segoe UI" w:cs="Segoe UI"/>
            <w:color w:val="6C1818"/>
            <w:sz w:val="22"/>
            <w:szCs w:val="22"/>
          </w:rPr>
          <w:instrText xml:space="preserve"> HYPERLINK "http://howtodoinjava.com/spring/spring-core/how-to-use-spring-component-repository-service-and-controller-annotations/" \o "How to use Spring @Component, @Repository, @Service and @Controller Annotations?" </w:instrText>
        </w:r>
        <w:r w:rsidR="00A143DB">
          <w:rPr>
            <w:rStyle w:val="Strong"/>
            <w:rFonts w:ascii="Segoe UI" w:hAnsi="Segoe UI" w:cs="Segoe UI"/>
            <w:color w:val="6C1818"/>
            <w:sz w:val="22"/>
            <w:szCs w:val="22"/>
          </w:rPr>
          <w:fldChar w:fldCharType="separate"/>
        </w:r>
        <w:r>
          <w:rPr>
            <w:rStyle w:val="Hyperlink"/>
            <w:rFonts w:ascii="Segoe UI" w:hAnsi="Segoe UI" w:cs="Segoe UI"/>
            <w:b/>
            <w:bCs/>
            <w:color w:val="4078C0"/>
            <w:sz w:val="22"/>
            <w:szCs w:val="22"/>
          </w:rPr>
          <w:t>@Component, @Repository, @Service and @Controller Annotations?</w:t>
        </w:r>
        <w:r w:rsidR="00A143DB">
          <w:rPr>
            <w:rStyle w:val="Strong"/>
            <w:rFonts w:ascii="Segoe UI" w:hAnsi="Segoe UI" w:cs="Segoe UI"/>
            <w:color w:val="6C1818"/>
            <w:sz w:val="22"/>
            <w:szCs w:val="22"/>
          </w:rPr>
          <w:fldChar w:fldCharType="end"/>
        </w:r>
      </w:ins>
    </w:p>
    <w:p w:rsidR="00CD4814" w:rsidRDefault="00CD4814" w:rsidP="00CD4814">
      <w:pPr>
        <w:pStyle w:val="Heading2"/>
        <w:shd w:val="clear" w:color="auto" w:fill="FFFFFF"/>
        <w:spacing w:before="326" w:beforeAutospacing="0" w:after="217" w:afterAutospacing="0"/>
        <w:rPr>
          <w:ins w:id="2035" w:author="Unknown"/>
          <w:rFonts w:ascii="Segoe UI" w:hAnsi="Segoe UI" w:cs="Segoe UI"/>
          <w:color w:val="333333"/>
        </w:rPr>
      </w:pPr>
      <w:bookmarkStart w:id="2036" w:name="viewresolver"/>
      <w:bookmarkEnd w:id="2036"/>
      <w:ins w:id="2037" w:author="Unknown">
        <w:r>
          <w:rPr>
            <w:rFonts w:ascii="Segoe UI" w:hAnsi="Segoe UI" w:cs="Segoe UI"/>
            <w:color w:val="333333"/>
          </w:rPr>
          <w:lastRenderedPageBreak/>
          <w:t>What does the ViewResolver class?</w:t>
        </w:r>
      </w:ins>
    </w:p>
    <w:p w:rsidR="00CD4814" w:rsidRDefault="00CD4814" w:rsidP="00CD4814">
      <w:pPr>
        <w:pStyle w:val="NormalWeb"/>
        <w:shd w:val="clear" w:color="auto" w:fill="FFFFFF"/>
        <w:spacing w:before="0" w:beforeAutospacing="0" w:after="0" w:afterAutospacing="0"/>
        <w:rPr>
          <w:ins w:id="2038" w:author="Unknown"/>
          <w:rFonts w:ascii="Segoe UI" w:hAnsi="Segoe UI" w:cs="Segoe UI"/>
          <w:color w:val="333333"/>
          <w:sz w:val="22"/>
          <w:szCs w:val="22"/>
        </w:rPr>
      </w:pPr>
      <w:ins w:id="2039" w:author="Unknown">
        <w:r>
          <w:rPr>
            <w:rStyle w:val="HTMLCode"/>
            <w:rFonts w:ascii="Consolas" w:hAnsi="Consolas" w:cs="Consolas"/>
            <w:color w:val="333333"/>
            <w:sz w:val="18"/>
            <w:szCs w:val="18"/>
          </w:rPr>
          <w:t>ViewResolver</w:t>
        </w:r>
        <w:r>
          <w:rPr>
            <w:rStyle w:val="apple-converted-space"/>
            <w:rFonts w:ascii="Segoe UI" w:hAnsi="Segoe UI" w:cs="Segoe UI"/>
            <w:color w:val="333333"/>
            <w:sz w:val="22"/>
            <w:szCs w:val="22"/>
          </w:rPr>
          <w:t> </w:t>
        </w:r>
        <w:r>
          <w:rPr>
            <w:rFonts w:ascii="Segoe UI" w:hAnsi="Segoe UI" w:cs="Segoe UI"/>
            <w:color w:val="333333"/>
            <w:sz w:val="22"/>
            <w:szCs w:val="22"/>
          </w:rPr>
          <w:t>is an interface to be implemented by objects that can resolve views by name. There are plenty of ways using which you can resolve view names. These ways are supported by various in-built implementations of this interface. Most commonly used implementation is</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InternalResourceViewResolver</w:t>
        </w:r>
        <w:r>
          <w:rPr>
            <w:rStyle w:val="apple-converted-space"/>
            <w:rFonts w:ascii="Segoe UI" w:hAnsi="Segoe UI" w:cs="Segoe UI"/>
            <w:color w:val="333333"/>
            <w:sz w:val="22"/>
            <w:szCs w:val="22"/>
          </w:rPr>
          <w:t> </w:t>
        </w:r>
        <w:r>
          <w:rPr>
            <w:rFonts w:ascii="Segoe UI" w:hAnsi="Segoe UI" w:cs="Segoe UI"/>
            <w:color w:val="333333"/>
            <w:sz w:val="22"/>
            <w:szCs w:val="22"/>
          </w:rPr>
          <w:t>class. It defines</w:t>
        </w:r>
        <w:r>
          <w:rPr>
            <w:rStyle w:val="apple-converted-space"/>
            <w:rFonts w:ascii="Segoe UI" w:hAnsi="Segoe UI" w:cs="Segoe UI"/>
            <w:color w:val="333333"/>
            <w:sz w:val="22"/>
            <w:szCs w:val="22"/>
          </w:rPr>
          <w:t> </w:t>
        </w:r>
        <w:r>
          <w:rPr>
            <w:rStyle w:val="Strong"/>
            <w:rFonts w:ascii="Segoe UI" w:hAnsi="Segoe UI" w:cs="Segoe UI"/>
            <w:color w:val="333333"/>
            <w:sz w:val="22"/>
            <w:szCs w:val="22"/>
          </w:rPr>
          <w:t>prefix</w:t>
        </w:r>
        <w:r>
          <w:rPr>
            <w:rStyle w:val="apple-converted-space"/>
            <w:rFonts w:ascii="Segoe UI" w:hAnsi="Segoe UI" w:cs="Segoe UI"/>
            <w:color w:val="333333"/>
            <w:sz w:val="22"/>
            <w:szCs w:val="22"/>
          </w:rPr>
          <w:t> </w:t>
        </w:r>
        <w:r>
          <w:rPr>
            <w:rFonts w:ascii="Segoe UI" w:hAnsi="Segoe UI" w:cs="Segoe UI"/>
            <w:color w:val="333333"/>
            <w:sz w:val="22"/>
            <w:szCs w:val="22"/>
          </w:rPr>
          <w:t>and</w:t>
        </w:r>
        <w:r>
          <w:rPr>
            <w:rStyle w:val="apple-converted-space"/>
            <w:rFonts w:ascii="Segoe UI" w:hAnsi="Segoe UI" w:cs="Segoe UI"/>
            <w:color w:val="333333"/>
            <w:sz w:val="22"/>
            <w:szCs w:val="22"/>
          </w:rPr>
          <w:t> </w:t>
        </w:r>
        <w:r>
          <w:rPr>
            <w:rStyle w:val="Strong"/>
            <w:rFonts w:ascii="Segoe UI" w:hAnsi="Segoe UI" w:cs="Segoe UI"/>
            <w:color w:val="333333"/>
            <w:sz w:val="22"/>
            <w:szCs w:val="22"/>
          </w:rPr>
          <w:t>suffix</w:t>
        </w:r>
        <w:r>
          <w:rPr>
            <w:rFonts w:ascii="Segoe UI" w:hAnsi="Segoe UI" w:cs="Segoe UI"/>
            <w:color w:val="333333"/>
            <w:sz w:val="22"/>
            <w:szCs w:val="22"/>
          </w:rPr>
          <w:t>properties to resolve the view component.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40" w:author="Unknown"/>
          <w:rFonts w:ascii="inherit" w:hAnsi="inherit"/>
          <w:color w:val="333333"/>
          <w:sz w:val="22"/>
          <w:szCs w:val="22"/>
        </w:rPr>
      </w:pPr>
      <w:ins w:id="2041" w:author="Unknown">
        <w:r>
          <w:rPr>
            <w:rFonts w:ascii="inherit" w:hAnsi="inherit"/>
            <w:color w:val="333333"/>
            <w:sz w:val="22"/>
            <w:szCs w:val="22"/>
          </w:rPr>
          <w:t>&lt;bean class="org.springframework.web.servlet.view.InternalResourceViewResolver"&gt;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42" w:author="Unknown"/>
          <w:rFonts w:ascii="inherit" w:hAnsi="inherit"/>
          <w:color w:val="333333"/>
          <w:sz w:val="22"/>
          <w:szCs w:val="22"/>
        </w:rPr>
      </w:pPr>
      <w:ins w:id="2043" w:author="Unknown">
        <w:r>
          <w:rPr>
            <w:rFonts w:ascii="inherit" w:hAnsi="inherit"/>
            <w:color w:val="333333"/>
            <w:sz w:val="22"/>
            <w:szCs w:val="22"/>
          </w:rPr>
          <w:tab/>
          <w:t>&lt;property name="prefix" value="/WEB-INF/views/"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44" w:author="Unknown"/>
          <w:rFonts w:ascii="inherit" w:hAnsi="inherit"/>
          <w:color w:val="333333"/>
          <w:sz w:val="22"/>
          <w:szCs w:val="22"/>
        </w:rPr>
      </w:pPr>
      <w:ins w:id="2045" w:author="Unknown">
        <w:r>
          <w:rPr>
            <w:rFonts w:ascii="inherit" w:hAnsi="inherit"/>
            <w:color w:val="333333"/>
            <w:sz w:val="22"/>
            <w:szCs w:val="22"/>
          </w:rPr>
          <w:tab/>
          <w:t>&lt;property name="suffix" value=".jsp"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46" w:author="Unknown"/>
          <w:rFonts w:ascii="inherit" w:hAnsi="inherit"/>
          <w:color w:val="333333"/>
          <w:sz w:val="22"/>
          <w:szCs w:val="22"/>
        </w:rPr>
      </w:pPr>
      <w:ins w:id="2047" w:author="Unknown">
        <w:r>
          <w:rPr>
            <w:rFonts w:ascii="inherit" w:hAnsi="inherit"/>
            <w:color w:val="333333"/>
            <w:sz w:val="22"/>
            <w:szCs w:val="22"/>
          </w:rPr>
          <w:t>&lt;/bean&gt;</w:t>
        </w:r>
      </w:ins>
    </w:p>
    <w:p w:rsidR="00CD4814" w:rsidRDefault="00CD4814" w:rsidP="00CD4814">
      <w:pPr>
        <w:pStyle w:val="NormalWeb"/>
        <w:shd w:val="clear" w:color="auto" w:fill="FFFFFF"/>
        <w:spacing w:before="0" w:beforeAutospacing="0" w:after="0" w:afterAutospacing="0"/>
        <w:rPr>
          <w:ins w:id="2048" w:author="Unknown"/>
          <w:rFonts w:ascii="Segoe UI" w:hAnsi="Segoe UI" w:cs="Segoe UI"/>
          <w:color w:val="333333"/>
          <w:sz w:val="22"/>
          <w:szCs w:val="22"/>
        </w:rPr>
      </w:pPr>
      <w:ins w:id="2049" w:author="Unknown">
        <w:r>
          <w:rPr>
            <w:rFonts w:ascii="Segoe UI" w:hAnsi="Segoe UI" w:cs="Segoe UI"/>
            <w:color w:val="333333"/>
            <w:sz w:val="22"/>
            <w:szCs w:val="22"/>
          </w:rPr>
          <w:t xml:space="preserve">So with above view resolver configuration, if controller </w:t>
        </w:r>
        <w:proofErr w:type="gramStart"/>
        <w:r>
          <w:rPr>
            <w:rFonts w:ascii="Segoe UI" w:hAnsi="Segoe UI" w:cs="Segoe UI"/>
            <w:color w:val="333333"/>
            <w:sz w:val="22"/>
            <w:szCs w:val="22"/>
          </w:rPr>
          <w:t>method return</w:t>
        </w:r>
        <w:proofErr w:type="gramEnd"/>
        <w:r>
          <w:rPr>
            <w:rFonts w:ascii="Segoe UI" w:hAnsi="Segoe UI" w:cs="Segoe UI"/>
            <w:color w:val="333333"/>
            <w:sz w:val="22"/>
            <w:szCs w:val="22"/>
          </w:rPr>
          <w:t xml:space="preserve"> “</w:t>
        </w:r>
        <w:r>
          <w:rPr>
            <w:rStyle w:val="Emphasis"/>
            <w:rFonts w:ascii="Segoe UI" w:hAnsi="Segoe UI" w:cs="Segoe UI"/>
            <w:color w:val="333333"/>
            <w:sz w:val="22"/>
            <w:szCs w:val="22"/>
          </w:rPr>
          <w:t>login</w:t>
        </w:r>
        <w:r>
          <w:rPr>
            <w:rFonts w:ascii="Segoe UI" w:hAnsi="Segoe UI" w:cs="Segoe UI"/>
            <w:color w:val="333333"/>
            <w:sz w:val="22"/>
            <w:szCs w:val="22"/>
          </w:rPr>
          <w:t>” string, then the “</w:t>
        </w:r>
        <w:r>
          <w:rPr>
            <w:rStyle w:val="HTMLCode"/>
            <w:rFonts w:ascii="Consolas" w:hAnsi="Consolas" w:cs="Consolas"/>
            <w:color w:val="333333"/>
            <w:sz w:val="18"/>
            <w:szCs w:val="18"/>
          </w:rPr>
          <w:t>/WEB-INF/views/login.jsp</w:t>
        </w:r>
        <w:r>
          <w:rPr>
            <w:rFonts w:ascii="Segoe UI" w:hAnsi="Segoe UI" w:cs="Segoe UI"/>
            <w:color w:val="333333"/>
            <w:sz w:val="22"/>
            <w:szCs w:val="22"/>
          </w:rPr>
          <w:t>” file will be searched and rendered.</w:t>
        </w:r>
      </w:ins>
    </w:p>
    <w:p w:rsidR="00CD4814" w:rsidRDefault="00CD4814" w:rsidP="00CD4814">
      <w:pPr>
        <w:pStyle w:val="Heading2"/>
        <w:shd w:val="clear" w:color="auto" w:fill="FFFFFF"/>
        <w:spacing w:before="326" w:beforeAutospacing="0" w:after="217" w:afterAutospacing="0"/>
        <w:rPr>
          <w:ins w:id="2050" w:author="Unknown"/>
          <w:rFonts w:ascii="Segoe UI" w:hAnsi="Segoe UI" w:cs="Segoe UI"/>
          <w:color w:val="333333"/>
        </w:rPr>
      </w:pPr>
      <w:bookmarkStart w:id="2051" w:name="multipart_resolver"/>
      <w:bookmarkEnd w:id="2051"/>
      <w:ins w:id="2052" w:author="Unknown">
        <w:r>
          <w:rPr>
            <w:rFonts w:ascii="Segoe UI" w:hAnsi="Segoe UI" w:cs="Segoe UI"/>
            <w:color w:val="333333"/>
          </w:rPr>
          <w:t xml:space="preserve">What is a MultipartResolver and when </w:t>
        </w:r>
        <w:proofErr w:type="gramStart"/>
        <w:r>
          <w:rPr>
            <w:rFonts w:ascii="Segoe UI" w:hAnsi="Segoe UI" w:cs="Segoe UI"/>
            <w:color w:val="333333"/>
          </w:rPr>
          <w:t>its</w:t>
        </w:r>
        <w:proofErr w:type="gramEnd"/>
        <w:r>
          <w:rPr>
            <w:rFonts w:ascii="Segoe UI" w:hAnsi="Segoe UI" w:cs="Segoe UI"/>
            <w:color w:val="333333"/>
          </w:rPr>
          <w:t xml:space="preserve"> used?</w:t>
        </w:r>
      </w:ins>
    </w:p>
    <w:p w:rsidR="00CD4814" w:rsidRDefault="00CD4814" w:rsidP="00CD4814">
      <w:pPr>
        <w:pStyle w:val="NormalWeb"/>
        <w:shd w:val="clear" w:color="auto" w:fill="FFFFFF"/>
        <w:spacing w:before="0" w:beforeAutospacing="0" w:after="0" w:afterAutospacing="0"/>
        <w:rPr>
          <w:ins w:id="2053" w:author="Unknown"/>
          <w:rFonts w:ascii="Segoe UI" w:hAnsi="Segoe UI" w:cs="Segoe UI"/>
          <w:color w:val="333333"/>
          <w:sz w:val="22"/>
          <w:szCs w:val="22"/>
        </w:rPr>
      </w:pPr>
      <w:ins w:id="2054" w:author="Unknown">
        <w:r>
          <w:rPr>
            <w:rFonts w:ascii="Segoe UI" w:hAnsi="Segoe UI" w:cs="Segoe UI"/>
            <w:color w:val="333333"/>
            <w:sz w:val="22"/>
            <w:szCs w:val="22"/>
          </w:rPr>
          <w:t>Spring comes with</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MultipartResolver</w:t>
        </w:r>
        <w:r>
          <w:rPr>
            <w:rStyle w:val="apple-converted-space"/>
            <w:rFonts w:ascii="Segoe UI" w:hAnsi="Segoe UI" w:cs="Segoe UI"/>
            <w:color w:val="333333"/>
            <w:sz w:val="22"/>
            <w:szCs w:val="22"/>
          </w:rPr>
          <w:t> </w:t>
        </w:r>
        <w:r>
          <w:rPr>
            <w:rFonts w:ascii="Segoe UI" w:hAnsi="Segoe UI" w:cs="Segoe UI"/>
            <w:color w:val="333333"/>
            <w:sz w:val="22"/>
            <w:szCs w:val="22"/>
          </w:rPr>
          <w:t xml:space="preserve">to handle file upload in web application. There are two concrete implementations included in </w:t>
        </w:r>
        <w:proofErr w:type="gramStart"/>
        <w:r>
          <w:rPr>
            <w:rFonts w:ascii="Segoe UI" w:hAnsi="Segoe UI" w:cs="Segoe UI"/>
            <w:color w:val="333333"/>
            <w:sz w:val="22"/>
            <w:szCs w:val="22"/>
          </w:rPr>
          <w:t>Spring</w:t>
        </w:r>
        <w:proofErr w:type="gramEnd"/>
        <w:r>
          <w:rPr>
            <w:rFonts w:ascii="Segoe UI" w:hAnsi="Segoe UI" w:cs="Segoe UI"/>
            <w:color w:val="333333"/>
            <w:sz w:val="22"/>
            <w:szCs w:val="22"/>
          </w:rPr>
          <w:t>:</w:t>
        </w:r>
      </w:ins>
    </w:p>
    <w:p w:rsidR="00CD4814" w:rsidRDefault="00CD4814" w:rsidP="00CD4814">
      <w:pPr>
        <w:numPr>
          <w:ilvl w:val="0"/>
          <w:numId w:val="78"/>
        </w:numPr>
        <w:shd w:val="clear" w:color="auto" w:fill="FFFFFF"/>
        <w:spacing w:before="60" w:after="100" w:afterAutospacing="1" w:line="240" w:lineRule="auto"/>
        <w:ind w:left="543"/>
        <w:rPr>
          <w:ins w:id="2055" w:author="Unknown"/>
          <w:rFonts w:ascii="Segoe UI" w:hAnsi="Segoe UI" w:cs="Segoe UI"/>
          <w:color w:val="333333"/>
        </w:rPr>
      </w:pPr>
      <w:ins w:id="2056" w:author="Unknown">
        <w:r>
          <w:rPr>
            <w:rStyle w:val="Strong"/>
            <w:rFonts w:ascii="Segoe UI" w:hAnsi="Segoe UI" w:cs="Segoe UI"/>
            <w:color w:val="333333"/>
          </w:rPr>
          <w:t>CommonsMultipartResolver</w:t>
        </w:r>
        <w:r>
          <w:rPr>
            <w:rStyle w:val="apple-converted-space"/>
            <w:rFonts w:ascii="Segoe UI" w:hAnsi="Segoe UI" w:cs="Segoe UI"/>
            <w:color w:val="333333"/>
          </w:rPr>
          <w:t> </w:t>
        </w:r>
        <w:r>
          <w:rPr>
            <w:rFonts w:ascii="Segoe UI" w:hAnsi="Segoe UI" w:cs="Segoe UI"/>
            <w:color w:val="333333"/>
          </w:rPr>
          <w:t>for Jakarta Commons FileUpload</w:t>
        </w:r>
      </w:ins>
    </w:p>
    <w:p w:rsidR="00CD4814" w:rsidRDefault="00CD4814" w:rsidP="00CD4814">
      <w:pPr>
        <w:numPr>
          <w:ilvl w:val="0"/>
          <w:numId w:val="78"/>
        </w:numPr>
        <w:shd w:val="clear" w:color="auto" w:fill="FFFFFF"/>
        <w:spacing w:before="60" w:after="100" w:afterAutospacing="1" w:line="240" w:lineRule="auto"/>
        <w:ind w:left="543"/>
        <w:rPr>
          <w:ins w:id="2057" w:author="Unknown"/>
          <w:rFonts w:ascii="Segoe UI" w:hAnsi="Segoe UI" w:cs="Segoe UI"/>
          <w:color w:val="333333"/>
        </w:rPr>
      </w:pPr>
      <w:ins w:id="2058" w:author="Unknown">
        <w:r>
          <w:rPr>
            <w:rStyle w:val="Strong"/>
            <w:rFonts w:ascii="Segoe UI" w:hAnsi="Segoe UI" w:cs="Segoe UI"/>
            <w:color w:val="333333"/>
          </w:rPr>
          <w:t>StandardServletMultipartResolver</w:t>
        </w:r>
        <w:r>
          <w:rPr>
            <w:rStyle w:val="apple-converted-space"/>
            <w:rFonts w:ascii="Segoe UI" w:hAnsi="Segoe UI" w:cs="Segoe UI"/>
            <w:color w:val="333333"/>
          </w:rPr>
          <w:t> </w:t>
        </w:r>
        <w:r>
          <w:rPr>
            <w:rFonts w:ascii="Segoe UI" w:hAnsi="Segoe UI" w:cs="Segoe UI"/>
            <w:color w:val="333333"/>
          </w:rPr>
          <w:t>for Servlet 3.0 Part API</w:t>
        </w:r>
      </w:ins>
    </w:p>
    <w:p w:rsidR="00CD4814" w:rsidRDefault="00CD4814" w:rsidP="00CD4814">
      <w:pPr>
        <w:pStyle w:val="NormalWeb"/>
        <w:shd w:val="clear" w:color="auto" w:fill="FFFFFF"/>
        <w:spacing w:before="0" w:beforeAutospacing="0" w:after="353" w:afterAutospacing="0"/>
        <w:rPr>
          <w:ins w:id="2059" w:author="Unknown"/>
          <w:rFonts w:ascii="Segoe UI" w:hAnsi="Segoe UI" w:cs="Segoe UI"/>
          <w:color w:val="333333"/>
          <w:sz w:val="22"/>
          <w:szCs w:val="22"/>
        </w:rPr>
      </w:pPr>
      <w:ins w:id="2060" w:author="Unknown">
        <w:r>
          <w:rPr>
            <w:rFonts w:ascii="Segoe UI" w:hAnsi="Segoe UI" w:cs="Segoe UI"/>
            <w:color w:val="333333"/>
            <w:sz w:val="22"/>
            <w:szCs w:val="22"/>
          </w:rPr>
          <w:t>To define an implementation, create a bean with the id “</w:t>
        </w:r>
        <w:r>
          <w:rPr>
            <w:rStyle w:val="Emphasis"/>
            <w:rFonts w:ascii="Segoe UI" w:hAnsi="Segoe UI" w:cs="Segoe UI"/>
            <w:b/>
            <w:bCs/>
            <w:color w:val="333333"/>
            <w:sz w:val="22"/>
            <w:szCs w:val="22"/>
          </w:rPr>
          <w:t>multipartResolver</w:t>
        </w:r>
        <w:r>
          <w:rPr>
            <w:rFonts w:ascii="Segoe UI" w:hAnsi="Segoe UI" w:cs="Segoe UI"/>
            <w:color w:val="333333"/>
            <w:sz w:val="22"/>
            <w:szCs w:val="22"/>
          </w:rPr>
          <w:t>” in a DispatcherServlet’s application context. Such a resolver gets applied to all requests handled by that DispatcherServlet.</w:t>
        </w:r>
      </w:ins>
    </w:p>
    <w:p w:rsidR="00CD4814" w:rsidRDefault="00CD4814" w:rsidP="00CD4814">
      <w:pPr>
        <w:pStyle w:val="NormalWeb"/>
        <w:shd w:val="clear" w:color="auto" w:fill="FFFFFF"/>
        <w:spacing w:before="0" w:beforeAutospacing="0" w:after="0" w:afterAutospacing="0"/>
        <w:rPr>
          <w:ins w:id="2061" w:author="Unknown"/>
          <w:rFonts w:ascii="Segoe UI" w:hAnsi="Segoe UI" w:cs="Segoe UI"/>
          <w:color w:val="333333"/>
          <w:sz w:val="22"/>
          <w:szCs w:val="22"/>
        </w:rPr>
      </w:pPr>
      <w:ins w:id="2062" w:author="Unknown">
        <w:r>
          <w:rPr>
            <w:rFonts w:ascii="Segoe UI" w:hAnsi="Segoe UI" w:cs="Segoe UI"/>
            <w:color w:val="333333"/>
            <w:sz w:val="22"/>
            <w:szCs w:val="22"/>
          </w:rPr>
          <w:t>If a</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DispatcherServlet</w:t>
        </w:r>
        <w:r>
          <w:rPr>
            <w:rStyle w:val="apple-converted-space"/>
            <w:rFonts w:ascii="Segoe UI" w:hAnsi="Segoe UI" w:cs="Segoe UI"/>
            <w:color w:val="333333"/>
            <w:sz w:val="22"/>
            <w:szCs w:val="22"/>
          </w:rPr>
          <w:t> </w:t>
        </w:r>
        <w:r>
          <w:rPr>
            <w:rFonts w:ascii="Segoe UI" w:hAnsi="Segoe UI" w:cs="Segoe UI"/>
            <w:color w:val="333333"/>
            <w:sz w:val="22"/>
            <w:szCs w:val="22"/>
          </w:rPr>
          <w:t>detects a multipart request, it will resolve it via the configured</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MultipartResolver</w:t>
        </w:r>
        <w:r>
          <w:rPr>
            <w:rStyle w:val="apple-converted-space"/>
            <w:rFonts w:ascii="Segoe UI" w:hAnsi="Segoe UI" w:cs="Segoe UI"/>
            <w:color w:val="333333"/>
            <w:sz w:val="22"/>
            <w:szCs w:val="22"/>
          </w:rPr>
          <w:t> </w:t>
        </w:r>
        <w:r>
          <w:rPr>
            <w:rFonts w:ascii="Segoe UI" w:hAnsi="Segoe UI" w:cs="Segoe UI"/>
            <w:color w:val="333333"/>
            <w:sz w:val="22"/>
            <w:szCs w:val="22"/>
          </w:rPr>
          <w:t>and pass on a wrapped HttpServletRequest. Controllers can then cast their given request to the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MultipartHttpServletRequest</w:t>
        </w:r>
        <w:r>
          <w:rPr>
            <w:rFonts w:ascii="Segoe UI" w:hAnsi="Segoe UI" w:cs="Segoe UI"/>
            <w:color w:val="333333"/>
            <w:sz w:val="22"/>
            <w:szCs w:val="22"/>
          </w:rPr>
          <w:t>interface, which permits access to any</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MultipartFiles</w:t>
        </w:r>
        <w:r>
          <w:rPr>
            <w:rFonts w:ascii="Segoe UI" w:hAnsi="Segoe UI" w:cs="Segoe UI"/>
            <w:color w:val="333333"/>
            <w:sz w:val="22"/>
            <w:szCs w:val="22"/>
          </w:rPr>
          <w:t>.</w:t>
        </w:r>
      </w:ins>
    </w:p>
    <w:p w:rsidR="00CD4814" w:rsidRDefault="00CD4814" w:rsidP="00CD4814">
      <w:pPr>
        <w:pStyle w:val="Heading2"/>
        <w:shd w:val="clear" w:color="auto" w:fill="FFFFFF"/>
        <w:spacing w:before="326" w:beforeAutospacing="0" w:after="217" w:afterAutospacing="0"/>
        <w:rPr>
          <w:ins w:id="2063" w:author="Unknown"/>
          <w:rFonts w:ascii="Segoe UI" w:hAnsi="Segoe UI" w:cs="Segoe UI"/>
          <w:color w:val="333333"/>
        </w:rPr>
      </w:pPr>
      <w:bookmarkStart w:id="2064" w:name="mvc_upload_example"/>
      <w:bookmarkEnd w:id="2064"/>
      <w:ins w:id="2065" w:author="Unknown">
        <w:r>
          <w:rPr>
            <w:rFonts w:ascii="Segoe UI" w:hAnsi="Segoe UI" w:cs="Segoe UI"/>
            <w:color w:val="333333"/>
          </w:rPr>
          <w:t>How to upload file in Spring MVC Application?</w:t>
        </w:r>
      </w:ins>
    </w:p>
    <w:p w:rsidR="00CD4814" w:rsidRDefault="00CD4814" w:rsidP="00CD4814">
      <w:pPr>
        <w:pStyle w:val="NormalWeb"/>
        <w:shd w:val="clear" w:color="auto" w:fill="FFFFFF"/>
        <w:spacing w:before="0" w:beforeAutospacing="0" w:after="0" w:afterAutospacing="0"/>
        <w:rPr>
          <w:ins w:id="2066" w:author="Unknown"/>
          <w:rFonts w:ascii="Segoe UI" w:hAnsi="Segoe UI" w:cs="Segoe UI"/>
          <w:color w:val="333333"/>
          <w:sz w:val="22"/>
          <w:szCs w:val="22"/>
        </w:rPr>
      </w:pPr>
      <w:ins w:id="2067" w:author="Unknown">
        <w:r>
          <w:rPr>
            <w:rFonts w:ascii="Segoe UI" w:hAnsi="Segoe UI" w:cs="Segoe UI"/>
            <w:color w:val="333333"/>
            <w:sz w:val="22"/>
            <w:szCs w:val="22"/>
          </w:rPr>
          <w:t>Let’s say we are going to use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CommonsMultipartResolver</w:t>
        </w:r>
        <w:r>
          <w:rPr>
            <w:rStyle w:val="apple-converted-space"/>
            <w:rFonts w:ascii="Segoe UI" w:hAnsi="Segoe UI" w:cs="Segoe UI"/>
            <w:color w:val="333333"/>
            <w:sz w:val="22"/>
            <w:szCs w:val="22"/>
          </w:rPr>
          <w:t> </w:t>
        </w:r>
        <w:r>
          <w:rPr>
            <w:rFonts w:ascii="Segoe UI" w:hAnsi="Segoe UI" w:cs="Segoe UI"/>
            <w:color w:val="333333"/>
            <w:sz w:val="22"/>
            <w:szCs w:val="22"/>
          </w:rPr>
          <w:t>which uses the Apache commons upload library to handle the file upload in a form. So you will need to add the</w:t>
        </w:r>
        <w:r>
          <w:rPr>
            <w:rStyle w:val="apple-converted-space"/>
            <w:rFonts w:ascii="Segoe UI" w:hAnsi="Segoe UI" w:cs="Segoe UI"/>
            <w:color w:val="333333"/>
            <w:sz w:val="22"/>
            <w:szCs w:val="22"/>
          </w:rPr>
          <w:t> </w:t>
        </w:r>
        <w:r>
          <w:rPr>
            <w:rStyle w:val="Strong"/>
            <w:rFonts w:ascii="Segoe UI" w:hAnsi="Segoe UI" w:cs="Segoe UI"/>
            <w:color w:val="333333"/>
            <w:sz w:val="22"/>
            <w:szCs w:val="22"/>
          </w:rPr>
          <w:t>commons-fileupload.jar</w:t>
        </w:r>
        <w:r>
          <w:rPr>
            <w:rStyle w:val="apple-converted-space"/>
            <w:rFonts w:ascii="Segoe UI" w:hAnsi="Segoe UI" w:cs="Segoe UI"/>
            <w:color w:val="333333"/>
            <w:sz w:val="22"/>
            <w:szCs w:val="22"/>
          </w:rPr>
          <w:t> </w:t>
        </w:r>
        <w:r>
          <w:rPr>
            <w:rFonts w:ascii="Segoe UI" w:hAnsi="Segoe UI" w:cs="Segoe UI"/>
            <w:color w:val="333333"/>
            <w:sz w:val="22"/>
            <w:szCs w:val="22"/>
          </w:rPr>
          <w:t>and</w:t>
        </w:r>
        <w:r>
          <w:rPr>
            <w:rStyle w:val="apple-converted-space"/>
            <w:rFonts w:ascii="Segoe UI" w:hAnsi="Segoe UI" w:cs="Segoe UI"/>
            <w:color w:val="333333"/>
            <w:sz w:val="22"/>
            <w:szCs w:val="22"/>
          </w:rPr>
          <w:t> </w:t>
        </w:r>
        <w:r>
          <w:rPr>
            <w:rStyle w:val="Strong"/>
            <w:rFonts w:ascii="Segoe UI" w:hAnsi="Segoe UI" w:cs="Segoe UI"/>
            <w:color w:val="333333"/>
            <w:sz w:val="22"/>
            <w:szCs w:val="22"/>
          </w:rPr>
          <w:t>commons-io.jar</w:t>
        </w:r>
        <w:r>
          <w:rPr>
            <w:rStyle w:val="apple-converted-space"/>
            <w:rFonts w:ascii="Segoe UI" w:hAnsi="Segoe UI" w:cs="Segoe UI"/>
            <w:color w:val="333333"/>
            <w:sz w:val="22"/>
            <w:szCs w:val="22"/>
          </w:rPr>
          <w:t> </w:t>
        </w:r>
        <w:r>
          <w:rPr>
            <w:rFonts w:ascii="Segoe UI" w:hAnsi="Segoe UI" w:cs="Segoe UI"/>
            <w:color w:val="333333"/>
            <w:sz w:val="22"/>
            <w:szCs w:val="22"/>
          </w:rPr>
          <w:t>dependencies.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68" w:author="Unknown"/>
          <w:rFonts w:ascii="inherit" w:hAnsi="inherit"/>
          <w:color w:val="333333"/>
          <w:sz w:val="22"/>
          <w:szCs w:val="22"/>
        </w:rPr>
      </w:pPr>
      <w:proofErr w:type="gramStart"/>
      <w:ins w:id="2069" w:author="Unknown">
        <w:r>
          <w:rPr>
            <w:rFonts w:ascii="inherit" w:hAnsi="inherit"/>
            <w:color w:val="333333"/>
            <w:sz w:val="22"/>
            <w:szCs w:val="22"/>
          </w:rPr>
          <w:t>&lt;!--</w:t>
        </w:r>
        <w:proofErr w:type="gramEnd"/>
        <w:r>
          <w:rPr>
            <w:rFonts w:ascii="inherit" w:hAnsi="inherit"/>
            <w:color w:val="333333"/>
            <w:sz w:val="22"/>
            <w:szCs w:val="22"/>
          </w:rPr>
          <w:t xml:space="preserve"> Apache Commons Upload --&gt;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70" w:author="Unknown"/>
          <w:rFonts w:ascii="inherit" w:hAnsi="inherit"/>
          <w:color w:val="333333"/>
          <w:sz w:val="22"/>
          <w:szCs w:val="22"/>
        </w:rPr>
      </w:pPr>
      <w:ins w:id="2071" w:author="Unknown">
        <w:r>
          <w:rPr>
            <w:rFonts w:ascii="inherit" w:hAnsi="inherit"/>
            <w:color w:val="333333"/>
            <w:sz w:val="22"/>
            <w:szCs w:val="22"/>
          </w:rPr>
          <w:t>&lt;</w:t>
        </w:r>
        <w:proofErr w:type="gramStart"/>
        <w:r>
          <w:rPr>
            <w:rFonts w:ascii="inherit" w:hAnsi="inherit"/>
            <w:color w:val="333333"/>
            <w:sz w:val="22"/>
            <w:szCs w:val="22"/>
          </w:rPr>
          <w:t>dependency</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72" w:author="Unknown"/>
          <w:rFonts w:ascii="inherit" w:hAnsi="inherit"/>
          <w:color w:val="333333"/>
          <w:sz w:val="22"/>
          <w:szCs w:val="22"/>
        </w:rPr>
      </w:pPr>
      <w:ins w:id="2073" w:author="Unknown">
        <w:r>
          <w:rPr>
            <w:rFonts w:ascii="inherit" w:hAnsi="inherit"/>
            <w:color w:val="333333"/>
            <w:sz w:val="22"/>
            <w:szCs w:val="22"/>
          </w:rPr>
          <w:tab/>
          <w:t>&lt;</w:t>
        </w:r>
        <w:proofErr w:type="gramStart"/>
        <w:r>
          <w:rPr>
            <w:rFonts w:ascii="inherit" w:hAnsi="inherit"/>
            <w:color w:val="333333"/>
            <w:sz w:val="22"/>
            <w:szCs w:val="22"/>
          </w:rPr>
          <w:t>groupId&gt;</w:t>
        </w:r>
        <w:proofErr w:type="gramEnd"/>
        <w:r>
          <w:rPr>
            <w:rFonts w:ascii="inherit" w:hAnsi="inherit"/>
            <w:color w:val="333333"/>
            <w:sz w:val="22"/>
            <w:szCs w:val="22"/>
          </w:rPr>
          <w:t>commons-fileupload&lt;/groupId&gt;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74" w:author="Unknown"/>
          <w:rFonts w:ascii="inherit" w:hAnsi="inherit"/>
          <w:color w:val="333333"/>
          <w:sz w:val="22"/>
          <w:szCs w:val="22"/>
        </w:rPr>
      </w:pPr>
      <w:ins w:id="2075" w:author="Unknown">
        <w:r>
          <w:rPr>
            <w:rFonts w:ascii="inherit" w:hAnsi="inherit"/>
            <w:color w:val="333333"/>
            <w:sz w:val="22"/>
            <w:szCs w:val="22"/>
          </w:rPr>
          <w:tab/>
          <w:t>&lt;</w:t>
        </w:r>
        <w:proofErr w:type="gramStart"/>
        <w:r>
          <w:rPr>
            <w:rFonts w:ascii="inherit" w:hAnsi="inherit"/>
            <w:color w:val="333333"/>
            <w:sz w:val="22"/>
            <w:szCs w:val="22"/>
          </w:rPr>
          <w:t>artifactId&gt;</w:t>
        </w:r>
        <w:proofErr w:type="gramEnd"/>
        <w:r>
          <w:rPr>
            <w:rFonts w:ascii="inherit" w:hAnsi="inherit"/>
            <w:color w:val="333333"/>
            <w:sz w:val="22"/>
            <w:szCs w:val="22"/>
          </w:rPr>
          <w:t>commons-fileupload&lt;/artifactId&gt;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76" w:author="Unknown"/>
          <w:rFonts w:ascii="inherit" w:hAnsi="inherit"/>
          <w:color w:val="333333"/>
          <w:sz w:val="22"/>
          <w:szCs w:val="22"/>
        </w:rPr>
      </w:pPr>
      <w:ins w:id="2077" w:author="Unknown">
        <w:r>
          <w:rPr>
            <w:rFonts w:ascii="inherit" w:hAnsi="inherit"/>
            <w:color w:val="333333"/>
            <w:sz w:val="22"/>
            <w:szCs w:val="22"/>
          </w:rPr>
          <w:tab/>
          <w:t>&lt;version&gt;1.2.2&lt;/version&gt;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78" w:author="Unknown"/>
          <w:rFonts w:ascii="inherit" w:hAnsi="inherit"/>
          <w:color w:val="333333"/>
          <w:sz w:val="22"/>
          <w:szCs w:val="22"/>
        </w:rPr>
      </w:pPr>
      <w:ins w:id="2079" w:author="Unknown">
        <w:r>
          <w:rPr>
            <w:rFonts w:ascii="inherit" w:hAnsi="inherit"/>
            <w:color w:val="333333"/>
            <w:sz w:val="22"/>
            <w:szCs w:val="22"/>
          </w:rPr>
          <w:t>&lt;/dependency&gt;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80"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81" w:author="Unknown"/>
          <w:rFonts w:ascii="inherit" w:hAnsi="inherit"/>
          <w:color w:val="333333"/>
          <w:sz w:val="22"/>
          <w:szCs w:val="22"/>
        </w:rPr>
      </w:pPr>
      <w:proofErr w:type="gramStart"/>
      <w:ins w:id="2082" w:author="Unknown">
        <w:r>
          <w:rPr>
            <w:rFonts w:ascii="inherit" w:hAnsi="inherit"/>
            <w:color w:val="333333"/>
            <w:sz w:val="22"/>
            <w:szCs w:val="22"/>
          </w:rPr>
          <w:t>&lt;!--</w:t>
        </w:r>
        <w:proofErr w:type="gramEnd"/>
        <w:r>
          <w:rPr>
            <w:rFonts w:ascii="inherit" w:hAnsi="inherit"/>
            <w:color w:val="333333"/>
            <w:sz w:val="22"/>
            <w:szCs w:val="22"/>
          </w:rPr>
          <w:t xml:space="preserve"> Apache Commons Upload --&gt;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83" w:author="Unknown"/>
          <w:rFonts w:ascii="inherit" w:hAnsi="inherit"/>
          <w:color w:val="333333"/>
          <w:sz w:val="22"/>
          <w:szCs w:val="22"/>
        </w:rPr>
      </w:pPr>
      <w:ins w:id="2084" w:author="Unknown">
        <w:r>
          <w:rPr>
            <w:rFonts w:ascii="inherit" w:hAnsi="inherit"/>
            <w:color w:val="333333"/>
            <w:sz w:val="22"/>
            <w:szCs w:val="22"/>
          </w:rPr>
          <w:t>&lt;</w:t>
        </w:r>
        <w:proofErr w:type="gramStart"/>
        <w:r>
          <w:rPr>
            <w:rFonts w:ascii="inherit" w:hAnsi="inherit"/>
            <w:color w:val="333333"/>
            <w:sz w:val="22"/>
            <w:szCs w:val="22"/>
          </w:rPr>
          <w:t>dependency</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85" w:author="Unknown"/>
          <w:rFonts w:ascii="inherit" w:hAnsi="inherit"/>
          <w:color w:val="333333"/>
          <w:sz w:val="22"/>
          <w:szCs w:val="22"/>
        </w:rPr>
      </w:pPr>
      <w:ins w:id="2086" w:author="Unknown">
        <w:r>
          <w:rPr>
            <w:rFonts w:ascii="inherit" w:hAnsi="inherit"/>
            <w:color w:val="333333"/>
            <w:sz w:val="22"/>
            <w:szCs w:val="22"/>
          </w:rPr>
          <w:tab/>
          <w:t>&lt;</w:t>
        </w:r>
        <w:proofErr w:type="gramStart"/>
        <w:r>
          <w:rPr>
            <w:rFonts w:ascii="inherit" w:hAnsi="inherit"/>
            <w:color w:val="333333"/>
            <w:sz w:val="22"/>
            <w:szCs w:val="22"/>
          </w:rPr>
          <w:t>groupId&gt;</w:t>
        </w:r>
        <w:proofErr w:type="gramEnd"/>
        <w:r>
          <w:rPr>
            <w:rFonts w:ascii="inherit" w:hAnsi="inherit"/>
            <w:color w:val="333333"/>
            <w:sz w:val="22"/>
            <w:szCs w:val="22"/>
          </w:rPr>
          <w:t>commons-io&lt;/groupId&gt;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87" w:author="Unknown"/>
          <w:rFonts w:ascii="inherit" w:hAnsi="inherit"/>
          <w:color w:val="333333"/>
          <w:sz w:val="22"/>
          <w:szCs w:val="22"/>
        </w:rPr>
      </w:pPr>
      <w:ins w:id="2088" w:author="Unknown">
        <w:r>
          <w:rPr>
            <w:rFonts w:ascii="inherit" w:hAnsi="inherit"/>
            <w:color w:val="333333"/>
            <w:sz w:val="22"/>
            <w:szCs w:val="22"/>
          </w:rPr>
          <w:tab/>
          <w:t>&lt;</w:t>
        </w:r>
        <w:proofErr w:type="gramStart"/>
        <w:r>
          <w:rPr>
            <w:rFonts w:ascii="inherit" w:hAnsi="inherit"/>
            <w:color w:val="333333"/>
            <w:sz w:val="22"/>
            <w:szCs w:val="22"/>
          </w:rPr>
          <w:t>artifactId&gt;</w:t>
        </w:r>
        <w:proofErr w:type="gramEnd"/>
        <w:r>
          <w:rPr>
            <w:rFonts w:ascii="inherit" w:hAnsi="inherit"/>
            <w:color w:val="333333"/>
            <w:sz w:val="22"/>
            <w:szCs w:val="22"/>
          </w:rPr>
          <w:t>commons-io&lt;/artifactId&gt;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89" w:author="Unknown"/>
          <w:rFonts w:ascii="inherit" w:hAnsi="inherit"/>
          <w:color w:val="333333"/>
          <w:sz w:val="22"/>
          <w:szCs w:val="22"/>
        </w:rPr>
      </w:pPr>
      <w:ins w:id="2090" w:author="Unknown">
        <w:r>
          <w:rPr>
            <w:rFonts w:ascii="inherit" w:hAnsi="inherit"/>
            <w:color w:val="333333"/>
            <w:sz w:val="22"/>
            <w:szCs w:val="22"/>
          </w:rPr>
          <w:tab/>
          <w:t>&lt;version&gt;1.3.2&lt;/version&gt;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91" w:author="Unknown"/>
          <w:rFonts w:ascii="inherit" w:hAnsi="inherit"/>
          <w:color w:val="333333"/>
          <w:sz w:val="22"/>
          <w:szCs w:val="22"/>
        </w:rPr>
      </w:pPr>
      <w:ins w:id="2092" w:author="Unknown">
        <w:r>
          <w:rPr>
            <w:rFonts w:ascii="inherit" w:hAnsi="inherit"/>
            <w:color w:val="333333"/>
            <w:sz w:val="22"/>
            <w:szCs w:val="22"/>
          </w:rPr>
          <w:t>&lt;/dependency&gt;</w:t>
        </w:r>
      </w:ins>
    </w:p>
    <w:p w:rsidR="00CD4814" w:rsidRDefault="00CD4814" w:rsidP="00CD4814">
      <w:pPr>
        <w:pStyle w:val="NormalWeb"/>
        <w:shd w:val="clear" w:color="auto" w:fill="FFFFFF"/>
        <w:spacing w:before="0" w:beforeAutospacing="0" w:after="0" w:afterAutospacing="0"/>
        <w:rPr>
          <w:ins w:id="2093" w:author="Unknown"/>
          <w:rFonts w:ascii="Segoe UI" w:hAnsi="Segoe UI" w:cs="Segoe UI"/>
          <w:color w:val="333333"/>
          <w:sz w:val="22"/>
          <w:szCs w:val="22"/>
        </w:rPr>
      </w:pPr>
      <w:ins w:id="2094" w:author="Unknown">
        <w:r>
          <w:rPr>
            <w:rFonts w:ascii="Segoe UI" w:hAnsi="Segoe UI" w:cs="Segoe UI"/>
            <w:color w:val="333333"/>
            <w:sz w:val="22"/>
            <w:szCs w:val="22"/>
          </w:rPr>
          <w:t>The following declaration needs to be made in the application context file to enable the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MultipartResolver</w:t>
        </w:r>
        <w:r>
          <w:rPr>
            <w:rStyle w:val="apple-converted-space"/>
            <w:rFonts w:ascii="Segoe UI" w:hAnsi="Segoe UI" w:cs="Segoe UI"/>
            <w:color w:val="333333"/>
            <w:sz w:val="22"/>
            <w:szCs w:val="22"/>
          </w:rPr>
          <w:t> </w:t>
        </w:r>
        <w:r>
          <w:rPr>
            <w:rFonts w:ascii="Segoe UI" w:hAnsi="Segoe UI" w:cs="Segoe UI"/>
            <w:color w:val="333333"/>
            <w:sz w:val="22"/>
            <w:szCs w:val="22"/>
          </w:rPr>
          <w:t>(along with including necessary jar file in the application):</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95" w:author="Unknown"/>
          <w:rFonts w:ascii="inherit" w:hAnsi="inherit"/>
          <w:color w:val="333333"/>
          <w:sz w:val="22"/>
          <w:szCs w:val="22"/>
        </w:rPr>
      </w:pPr>
      <w:ins w:id="2096" w:author="Unknown">
        <w:r>
          <w:rPr>
            <w:rFonts w:ascii="inherit" w:hAnsi="inherit"/>
            <w:color w:val="333333"/>
            <w:sz w:val="22"/>
            <w:szCs w:val="22"/>
          </w:rPr>
          <w:t>&lt;bean id="multipartResolver" class="org.springframework.web.multipart.commons.CommonsMultipartResolver"&gt;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97" w:author="Unknown"/>
          <w:rFonts w:ascii="inherit" w:hAnsi="inherit"/>
          <w:color w:val="333333"/>
          <w:sz w:val="22"/>
          <w:szCs w:val="22"/>
        </w:rPr>
      </w:pPr>
      <w:ins w:id="2098" w:author="Unknown">
        <w:r>
          <w:rPr>
            <w:rFonts w:ascii="inherit" w:hAnsi="inherit"/>
            <w:color w:val="333333"/>
            <w:sz w:val="22"/>
            <w:szCs w:val="22"/>
          </w:rPr>
          <w:tab/>
        </w:r>
        <w:proofErr w:type="gramStart"/>
        <w:r>
          <w:rPr>
            <w:rFonts w:ascii="inherit" w:hAnsi="inherit"/>
            <w:color w:val="333333"/>
            <w:sz w:val="22"/>
            <w:szCs w:val="22"/>
          </w:rPr>
          <w:t>&lt;!--</w:t>
        </w:r>
        <w:proofErr w:type="gramEnd"/>
        <w:r>
          <w:rPr>
            <w:rFonts w:ascii="inherit" w:hAnsi="inherit"/>
            <w:color w:val="333333"/>
            <w:sz w:val="22"/>
            <w:szCs w:val="22"/>
          </w:rPr>
          <w:t xml:space="preserve"> one of the properties available; the maximum file size in bytes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099" w:author="Unknown"/>
          <w:rFonts w:ascii="inherit" w:hAnsi="inherit"/>
          <w:color w:val="333333"/>
          <w:sz w:val="22"/>
          <w:szCs w:val="22"/>
        </w:rPr>
      </w:pPr>
      <w:ins w:id="2100" w:author="Unknown">
        <w:r>
          <w:rPr>
            <w:rFonts w:ascii="inherit" w:hAnsi="inherit"/>
            <w:color w:val="333333"/>
            <w:sz w:val="22"/>
            <w:szCs w:val="22"/>
          </w:rPr>
          <w:tab/>
          <w:t>&lt;property name="maxUploadSize" value="100000"/&gt;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01" w:author="Unknown"/>
          <w:rFonts w:ascii="inherit" w:hAnsi="inherit"/>
          <w:color w:val="333333"/>
          <w:sz w:val="22"/>
          <w:szCs w:val="22"/>
        </w:rPr>
      </w:pPr>
      <w:ins w:id="2102" w:author="Unknown">
        <w:r>
          <w:rPr>
            <w:rFonts w:ascii="inherit" w:hAnsi="inherit"/>
            <w:color w:val="333333"/>
            <w:sz w:val="22"/>
            <w:szCs w:val="22"/>
          </w:rPr>
          <w:t>&lt;/bean&gt;</w:t>
        </w:r>
      </w:ins>
    </w:p>
    <w:p w:rsidR="00CD4814" w:rsidRDefault="00CD4814" w:rsidP="00CD4814">
      <w:pPr>
        <w:pStyle w:val="NormalWeb"/>
        <w:shd w:val="clear" w:color="auto" w:fill="FFFFFF"/>
        <w:spacing w:before="0" w:beforeAutospacing="0" w:after="0" w:afterAutospacing="0"/>
        <w:rPr>
          <w:ins w:id="2103" w:author="Unknown"/>
          <w:rFonts w:ascii="Segoe UI" w:hAnsi="Segoe UI" w:cs="Segoe UI"/>
          <w:color w:val="333333"/>
          <w:sz w:val="22"/>
          <w:szCs w:val="22"/>
        </w:rPr>
      </w:pPr>
      <w:ins w:id="2104" w:author="Unknown">
        <w:r>
          <w:rPr>
            <w:rFonts w:ascii="Segoe UI" w:hAnsi="Segoe UI" w:cs="Segoe UI"/>
            <w:color w:val="333333"/>
            <w:sz w:val="22"/>
            <w:szCs w:val="22"/>
          </w:rPr>
          <w:t>Now create model class</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FileUploadForm</w:t>
        </w:r>
        <w:r>
          <w:rPr>
            <w:rStyle w:val="apple-converted-space"/>
            <w:rFonts w:ascii="Segoe UI" w:hAnsi="Segoe UI" w:cs="Segoe UI"/>
            <w:color w:val="333333"/>
            <w:sz w:val="22"/>
            <w:szCs w:val="22"/>
          </w:rPr>
          <w:t> </w:t>
        </w:r>
        <w:r>
          <w:rPr>
            <w:rFonts w:ascii="Segoe UI" w:hAnsi="Segoe UI" w:cs="Segoe UI"/>
            <w:color w:val="333333"/>
            <w:sz w:val="22"/>
            <w:szCs w:val="22"/>
          </w:rPr>
          <w:t>which will hold the multipart data submitted from HTML form.</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05" w:author="Unknown"/>
          <w:rFonts w:ascii="inherit" w:hAnsi="inherit"/>
          <w:color w:val="333333"/>
          <w:sz w:val="22"/>
          <w:szCs w:val="22"/>
        </w:rPr>
      </w:pPr>
      <w:proofErr w:type="gramStart"/>
      <w:ins w:id="2106" w:author="Unknown">
        <w:r>
          <w:rPr>
            <w:rFonts w:ascii="inherit" w:hAnsi="inherit"/>
            <w:color w:val="333333"/>
            <w:sz w:val="22"/>
            <w:szCs w:val="22"/>
          </w:rPr>
          <w:t>import</w:t>
        </w:r>
        <w:proofErr w:type="gramEnd"/>
        <w:r>
          <w:rPr>
            <w:rFonts w:ascii="inherit" w:hAnsi="inherit"/>
            <w:color w:val="333333"/>
            <w:sz w:val="22"/>
            <w:szCs w:val="22"/>
          </w:rPr>
          <w:t xml:space="preserve"> org.springframework.web.multipart.MultipartFile;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07"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08" w:author="Unknown"/>
          <w:rFonts w:ascii="inherit" w:hAnsi="inherit"/>
          <w:color w:val="333333"/>
          <w:sz w:val="22"/>
          <w:szCs w:val="22"/>
        </w:rPr>
      </w:pPr>
      <w:proofErr w:type="gramStart"/>
      <w:ins w:id="2109" w:author="Unknown">
        <w:r>
          <w:rPr>
            <w:rFonts w:ascii="inherit" w:hAnsi="inherit"/>
            <w:color w:val="333333"/>
            <w:sz w:val="22"/>
            <w:szCs w:val="22"/>
          </w:rPr>
          <w:t>public</w:t>
        </w:r>
        <w:proofErr w:type="gramEnd"/>
        <w:r>
          <w:rPr>
            <w:rFonts w:ascii="inherit" w:hAnsi="inherit"/>
            <w:color w:val="333333"/>
            <w:sz w:val="22"/>
            <w:szCs w:val="22"/>
          </w:rPr>
          <w:t xml:space="preserve"> class FileUploadForm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10" w:author="Unknown"/>
          <w:rFonts w:ascii="inherit" w:hAnsi="inherit"/>
          <w:color w:val="333333"/>
          <w:sz w:val="22"/>
          <w:szCs w:val="22"/>
        </w:rPr>
      </w:pPr>
      <w:ins w:id="2111" w:author="Unknown">
        <w:r>
          <w:rPr>
            <w:rFonts w:ascii="inherit" w:hAnsi="inherit"/>
            <w:color w:val="333333"/>
            <w:sz w:val="22"/>
            <w:szCs w:val="22"/>
          </w:rPr>
          <w: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12" w:author="Unknown"/>
          <w:rFonts w:ascii="inherit" w:hAnsi="inherit"/>
          <w:color w:val="333333"/>
          <w:sz w:val="22"/>
          <w:szCs w:val="22"/>
        </w:rPr>
      </w:pPr>
      <w:ins w:id="2113" w:author="Unknown">
        <w:r>
          <w:rPr>
            <w:rFonts w:ascii="inherit" w:hAnsi="inherit"/>
            <w:color w:val="333333"/>
            <w:sz w:val="22"/>
            <w:szCs w:val="22"/>
          </w:rPr>
          <w:tab/>
        </w:r>
        <w:proofErr w:type="gramStart"/>
        <w:r>
          <w:rPr>
            <w:rFonts w:ascii="inherit" w:hAnsi="inherit"/>
            <w:color w:val="333333"/>
            <w:sz w:val="22"/>
            <w:szCs w:val="22"/>
          </w:rPr>
          <w:t>private</w:t>
        </w:r>
        <w:proofErr w:type="gramEnd"/>
        <w:r>
          <w:rPr>
            <w:rFonts w:ascii="inherit" w:hAnsi="inherit"/>
            <w:color w:val="333333"/>
            <w:sz w:val="22"/>
            <w:szCs w:val="22"/>
          </w:rPr>
          <w:t xml:space="preserve"> MultipartFile file;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14"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15" w:author="Unknown"/>
          <w:rFonts w:ascii="inherit" w:hAnsi="inherit"/>
          <w:color w:val="333333"/>
          <w:sz w:val="22"/>
          <w:szCs w:val="22"/>
        </w:rPr>
      </w:pPr>
      <w:ins w:id="2116" w:author="Unknown">
        <w:r>
          <w:rPr>
            <w:rFonts w:ascii="inherit" w:hAnsi="inherit"/>
            <w:color w:val="333333"/>
            <w:sz w:val="22"/>
            <w:szCs w:val="22"/>
          </w:rPr>
          <w:tab/>
        </w:r>
        <w:proofErr w:type="gramStart"/>
        <w:r>
          <w:rPr>
            <w:rFonts w:ascii="inherit" w:hAnsi="inherit"/>
            <w:color w:val="333333"/>
            <w:sz w:val="22"/>
            <w:szCs w:val="22"/>
          </w:rPr>
          <w:t>public</w:t>
        </w:r>
        <w:proofErr w:type="gramEnd"/>
        <w:r>
          <w:rPr>
            <w:rFonts w:ascii="inherit" w:hAnsi="inherit"/>
            <w:color w:val="333333"/>
            <w:sz w:val="22"/>
            <w:szCs w:val="22"/>
          </w:rPr>
          <w:t xml:space="preserve"> MultipartFile getFile()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17" w:author="Unknown"/>
          <w:rFonts w:ascii="inherit" w:hAnsi="inherit"/>
          <w:color w:val="333333"/>
          <w:sz w:val="22"/>
          <w:szCs w:val="22"/>
        </w:rPr>
      </w:pPr>
      <w:ins w:id="2118" w:author="Unknown">
        <w:r>
          <w:rPr>
            <w:rFonts w:ascii="inherit" w:hAnsi="inherit"/>
            <w:color w:val="333333"/>
            <w:sz w:val="22"/>
            <w:szCs w:val="22"/>
          </w:rPr>
          <w:tab/>
        </w:r>
        <w:r>
          <w:rPr>
            <w:rFonts w:ascii="inherit" w:hAnsi="inherit"/>
            <w:color w:val="333333"/>
            <w:sz w:val="22"/>
            <w:szCs w:val="22"/>
          </w:rPr>
          <w:tab/>
        </w:r>
        <w:proofErr w:type="gramStart"/>
        <w:r>
          <w:rPr>
            <w:rFonts w:ascii="inherit" w:hAnsi="inherit"/>
            <w:color w:val="333333"/>
            <w:sz w:val="22"/>
            <w:szCs w:val="22"/>
          </w:rPr>
          <w:t>return</w:t>
        </w:r>
        <w:proofErr w:type="gramEnd"/>
        <w:r>
          <w:rPr>
            <w:rFonts w:ascii="inherit" w:hAnsi="inherit"/>
            <w:color w:val="333333"/>
            <w:sz w:val="22"/>
            <w:szCs w:val="22"/>
          </w:rPr>
          <w:t xml:space="preserve"> file;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19" w:author="Unknown"/>
          <w:rFonts w:ascii="inherit" w:hAnsi="inherit"/>
          <w:color w:val="333333"/>
          <w:sz w:val="22"/>
          <w:szCs w:val="22"/>
        </w:rPr>
      </w:pPr>
      <w:ins w:id="2120" w:author="Unknown">
        <w:r>
          <w:rPr>
            <w:rFonts w:ascii="inherit" w:hAnsi="inherit"/>
            <w:color w:val="333333"/>
            <w:sz w:val="22"/>
            <w:szCs w:val="22"/>
          </w:rPr>
          <w:tab/>
          <w: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21"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22" w:author="Unknown"/>
          <w:rFonts w:ascii="inherit" w:hAnsi="inherit"/>
          <w:color w:val="333333"/>
          <w:sz w:val="22"/>
          <w:szCs w:val="22"/>
        </w:rPr>
      </w:pPr>
      <w:ins w:id="2123" w:author="Unknown">
        <w:r>
          <w:rPr>
            <w:rFonts w:ascii="inherit" w:hAnsi="inherit"/>
            <w:color w:val="333333"/>
            <w:sz w:val="22"/>
            <w:szCs w:val="22"/>
          </w:rPr>
          <w:tab/>
        </w:r>
        <w:proofErr w:type="gramStart"/>
        <w:r>
          <w:rPr>
            <w:rFonts w:ascii="inherit" w:hAnsi="inherit"/>
            <w:color w:val="333333"/>
            <w:sz w:val="22"/>
            <w:szCs w:val="22"/>
          </w:rPr>
          <w:t>public</w:t>
        </w:r>
        <w:proofErr w:type="gramEnd"/>
        <w:r>
          <w:rPr>
            <w:rFonts w:ascii="inherit" w:hAnsi="inherit"/>
            <w:color w:val="333333"/>
            <w:sz w:val="22"/>
            <w:szCs w:val="22"/>
          </w:rPr>
          <w:t xml:space="preserve"> void setFile(MultipartFile file)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24" w:author="Unknown"/>
          <w:rFonts w:ascii="inherit" w:hAnsi="inherit"/>
          <w:color w:val="333333"/>
          <w:sz w:val="22"/>
          <w:szCs w:val="22"/>
        </w:rPr>
      </w:pPr>
      <w:ins w:id="2125" w:author="Unknown">
        <w:r>
          <w:rPr>
            <w:rFonts w:ascii="inherit" w:hAnsi="inherit"/>
            <w:color w:val="333333"/>
            <w:sz w:val="22"/>
            <w:szCs w:val="22"/>
          </w:rPr>
          <w:tab/>
        </w:r>
        <w:r>
          <w:rPr>
            <w:rFonts w:ascii="inherit" w:hAnsi="inherit"/>
            <w:color w:val="333333"/>
            <w:sz w:val="22"/>
            <w:szCs w:val="22"/>
          </w:rPr>
          <w:tab/>
          <w:t>this.file = file;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26" w:author="Unknown"/>
          <w:rFonts w:ascii="inherit" w:hAnsi="inherit"/>
          <w:color w:val="333333"/>
          <w:sz w:val="22"/>
          <w:szCs w:val="22"/>
        </w:rPr>
      </w:pPr>
      <w:ins w:id="2127" w:author="Unknown">
        <w:r>
          <w:rPr>
            <w:rFonts w:ascii="inherit" w:hAnsi="inherit"/>
            <w:color w:val="333333"/>
            <w:sz w:val="22"/>
            <w:szCs w:val="22"/>
          </w:rPr>
          <w:tab/>
          <w: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28" w:author="Unknown"/>
          <w:rFonts w:ascii="inherit" w:hAnsi="inherit"/>
          <w:color w:val="333333"/>
          <w:sz w:val="22"/>
          <w:szCs w:val="22"/>
        </w:rPr>
      </w:pPr>
      <w:ins w:id="2129" w:author="Unknown">
        <w:r>
          <w:rPr>
            <w:rFonts w:ascii="inherit" w:hAnsi="inherit"/>
            <w:color w:val="333333"/>
            <w:sz w:val="22"/>
            <w:szCs w:val="22"/>
          </w:rPr>
          <w:t>}</w:t>
        </w:r>
      </w:ins>
    </w:p>
    <w:p w:rsidR="00CD4814" w:rsidRDefault="00CD4814" w:rsidP="00CD4814">
      <w:pPr>
        <w:pStyle w:val="NormalWeb"/>
        <w:shd w:val="clear" w:color="auto" w:fill="FFFFFF"/>
        <w:spacing w:before="0" w:beforeAutospacing="0" w:after="0" w:afterAutospacing="0"/>
        <w:rPr>
          <w:ins w:id="2130" w:author="Unknown"/>
          <w:rFonts w:ascii="Segoe UI" w:hAnsi="Segoe UI" w:cs="Segoe UI"/>
          <w:color w:val="333333"/>
          <w:sz w:val="22"/>
          <w:szCs w:val="22"/>
        </w:rPr>
      </w:pPr>
      <w:ins w:id="2131" w:author="Unknown">
        <w:r>
          <w:rPr>
            <w:rFonts w:ascii="Segoe UI" w:hAnsi="Segoe UI" w:cs="Segoe UI"/>
            <w:color w:val="333333"/>
            <w:sz w:val="22"/>
            <w:szCs w:val="22"/>
          </w:rPr>
          <w:t>Now create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FileUploadController</w:t>
        </w:r>
        <w:r>
          <w:rPr>
            <w:rStyle w:val="apple-converted-space"/>
            <w:rFonts w:ascii="Segoe UI" w:hAnsi="Segoe UI" w:cs="Segoe UI"/>
            <w:color w:val="333333"/>
            <w:sz w:val="22"/>
            <w:szCs w:val="22"/>
          </w:rPr>
          <w:t> </w:t>
        </w:r>
        <w:r>
          <w:rPr>
            <w:rFonts w:ascii="Segoe UI" w:hAnsi="Segoe UI" w:cs="Segoe UI"/>
            <w:color w:val="333333"/>
            <w:sz w:val="22"/>
            <w:szCs w:val="22"/>
          </w:rPr>
          <w:t>class which will actually handle the upload logic.</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32" w:author="Unknown"/>
          <w:rFonts w:ascii="inherit" w:hAnsi="inherit"/>
          <w:color w:val="333333"/>
          <w:sz w:val="22"/>
          <w:szCs w:val="22"/>
        </w:rPr>
      </w:pPr>
      <w:proofErr w:type="gramStart"/>
      <w:ins w:id="2133" w:author="Unknown">
        <w:r>
          <w:rPr>
            <w:rFonts w:ascii="inherit" w:hAnsi="inherit"/>
            <w:color w:val="333333"/>
            <w:sz w:val="22"/>
            <w:szCs w:val="22"/>
          </w:rPr>
          <w:t>import</w:t>
        </w:r>
        <w:proofErr w:type="gramEnd"/>
        <w:r>
          <w:rPr>
            <w:rFonts w:ascii="inherit" w:hAnsi="inherit"/>
            <w:color w:val="333333"/>
            <w:sz w:val="22"/>
            <w:szCs w:val="22"/>
          </w:rPr>
          <w:t xml:space="preserve"> org.springframework.stereotype.Controller;</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34" w:author="Unknown"/>
          <w:rFonts w:ascii="inherit" w:hAnsi="inherit"/>
          <w:color w:val="333333"/>
          <w:sz w:val="22"/>
          <w:szCs w:val="22"/>
        </w:rPr>
      </w:pPr>
      <w:proofErr w:type="gramStart"/>
      <w:ins w:id="2135" w:author="Unknown">
        <w:r>
          <w:rPr>
            <w:rFonts w:ascii="inherit" w:hAnsi="inherit"/>
            <w:color w:val="333333"/>
            <w:sz w:val="22"/>
            <w:szCs w:val="22"/>
          </w:rPr>
          <w:t>import</w:t>
        </w:r>
        <w:proofErr w:type="gramEnd"/>
        <w:r>
          <w:rPr>
            <w:rFonts w:ascii="inherit" w:hAnsi="inherit"/>
            <w:color w:val="333333"/>
            <w:sz w:val="22"/>
            <w:szCs w:val="22"/>
          </w:rPr>
          <w:t xml:space="preserve"> org.springframework.ui.Model;</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36" w:author="Unknown"/>
          <w:rFonts w:ascii="inherit" w:hAnsi="inherit"/>
          <w:color w:val="333333"/>
          <w:sz w:val="22"/>
          <w:szCs w:val="22"/>
        </w:rPr>
      </w:pPr>
      <w:proofErr w:type="gramStart"/>
      <w:ins w:id="2137" w:author="Unknown">
        <w:r>
          <w:rPr>
            <w:rFonts w:ascii="inherit" w:hAnsi="inherit"/>
            <w:color w:val="333333"/>
            <w:sz w:val="22"/>
            <w:szCs w:val="22"/>
          </w:rPr>
          <w:t>import</w:t>
        </w:r>
        <w:proofErr w:type="gramEnd"/>
        <w:r>
          <w:rPr>
            <w:rFonts w:ascii="inherit" w:hAnsi="inherit"/>
            <w:color w:val="333333"/>
            <w:sz w:val="22"/>
            <w:szCs w:val="22"/>
          </w:rPr>
          <w:t xml:space="preserve"> org.springframework.web.bind.annotation.ModelAttribute;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38" w:author="Unknown"/>
          <w:rFonts w:ascii="inherit" w:hAnsi="inherit"/>
          <w:color w:val="333333"/>
          <w:sz w:val="22"/>
          <w:szCs w:val="22"/>
        </w:rPr>
      </w:pPr>
      <w:proofErr w:type="gramStart"/>
      <w:ins w:id="2139" w:author="Unknown">
        <w:r>
          <w:rPr>
            <w:rFonts w:ascii="inherit" w:hAnsi="inherit"/>
            <w:color w:val="333333"/>
            <w:sz w:val="22"/>
            <w:szCs w:val="22"/>
          </w:rPr>
          <w:t>import</w:t>
        </w:r>
        <w:proofErr w:type="gramEnd"/>
        <w:r>
          <w:rPr>
            <w:rFonts w:ascii="inherit" w:hAnsi="inherit"/>
            <w:color w:val="333333"/>
            <w:sz w:val="22"/>
            <w:szCs w:val="22"/>
          </w:rPr>
          <w:t xml:space="preserve"> org.springframework.web.bind.annotation.RequestMapping;</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40" w:author="Unknown"/>
          <w:rFonts w:ascii="inherit" w:hAnsi="inherit"/>
          <w:color w:val="333333"/>
          <w:sz w:val="22"/>
          <w:szCs w:val="22"/>
        </w:rPr>
      </w:pPr>
      <w:proofErr w:type="gramStart"/>
      <w:ins w:id="2141" w:author="Unknown">
        <w:r>
          <w:rPr>
            <w:rFonts w:ascii="inherit" w:hAnsi="inherit"/>
            <w:color w:val="333333"/>
            <w:sz w:val="22"/>
            <w:szCs w:val="22"/>
          </w:rPr>
          <w:t>import</w:t>
        </w:r>
        <w:proofErr w:type="gramEnd"/>
        <w:r>
          <w:rPr>
            <w:rFonts w:ascii="inherit" w:hAnsi="inherit"/>
            <w:color w:val="333333"/>
            <w:sz w:val="22"/>
            <w:szCs w:val="22"/>
          </w:rPr>
          <w:t xml:space="preserve"> org.springframework.web.bind.annotation.RequestMethod;</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42" w:author="Unknown"/>
          <w:rFonts w:ascii="inherit" w:hAnsi="inherit"/>
          <w:color w:val="333333"/>
          <w:sz w:val="22"/>
          <w:szCs w:val="22"/>
        </w:rPr>
      </w:pPr>
      <w:proofErr w:type="gramStart"/>
      <w:ins w:id="2143" w:author="Unknown">
        <w:r>
          <w:rPr>
            <w:rFonts w:ascii="inherit" w:hAnsi="inherit"/>
            <w:color w:val="333333"/>
            <w:sz w:val="22"/>
            <w:szCs w:val="22"/>
          </w:rPr>
          <w:t>import</w:t>
        </w:r>
        <w:proofErr w:type="gramEnd"/>
        <w:r>
          <w:rPr>
            <w:rFonts w:ascii="inherit" w:hAnsi="inherit"/>
            <w:color w:val="333333"/>
            <w:sz w:val="22"/>
            <w:szCs w:val="22"/>
          </w:rPr>
          <w:t xml:space="preserve"> org.springframework.web.multipart.MultipartFile;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44" w:author="Unknown"/>
          <w:rFonts w:ascii="inherit" w:hAnsi="inherit"/>
          <w:color w:val="333333"/>
          <w:sz w:val="22"/>
          <w:szCs w:val="22"/>
        </w:rPr>
      </w:pPr>
      <w:proofErr w:type="gramStart"/>
      <w:ins w:id="2145" w:author="Unknown">
        <w:r>
          <w:rPr>
            <w:rFonts w:ascii="inherit" w:hAnsi="inherit"/>
            <w:color w:val="333333"/>
            <w:sz w:val="22"/>
            <w:szCs w:val="22"/>
          </w:rPr>
          <w:t>import</w:t>
        </w:r>
        <w:proofErr w:type="gramEnd"/>
        <w:r>
          <w:rPr>
            <w:rFonts w:ascii="inherit" w:hAnsi="inherit"/>
            <w:color w:val="333333"/>
            <w:sz w:val="22"/>
            <w:szCs w:val="22"/>
          </w:rPr>
          <w:t xml:space="preserve"> com.howtodoinjava.form.FileUploadForm;</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46"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47" w:author="Unknown"/>
          <w:rFonts w:ascii="inherit" w:hAnsi="inherit"/>
          <w:color w:val="333333"/>
          <w:sz w:val="22"/>
          <w:szCs w:val="22"/>
        </w:rPr>
      </w:pPr>
      <w:ins w:id="2148" w:author="Unknown">
        <w:r>
          <w:rPr>
            <w:rFonts w:ascii="inherit" w:hAnsi="inherit"/>
            <w:color w:val="333333"/>
            <w:sz w:val="22"/>
            <w:szCs w:val="22"/>
          </w:rPr>
          <w:t>@Controller</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49" w:author="Unknown"/>
          <w:rFonts w:ascii="inherit" w:hAnsi="inherit"/>
          <w:color w:val="333333"/>
          <w:sz w:val="22"/>
          <w:szCs w:val="22"/>
        </w:rPr>
      </w:pPr>
      <w:proofErr w:type="gramStart"/>
      <w:ins w:id="2150" w:author="Unknown">
        <w:r>
          <w:rPr>
            <w:rFonts w:ascii="inherit" w:hAnsi="inherit"/>
            <w:color w:val="333333"/>
            <w:sz w:val="22"/>
            <w:szCs w:val="22"/>
          </w:rPr>
          <w:t>public</w:t>
        </w:r>
        <w:proofErr w:type="gramEnd"/>
        <w:r>
          <w:rPr>
            <w:rFonts w:ascii="inherit" w:hAnsi="inherit"/>
            <w:color w:val="333333"/>
            <w:sz w:val="22"/>
            <w:szCs w:val="22"/>
          </w:rPr>
          <w:t xml:space="preserve"> class FileUploadController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51" w:author="Unknown"/>
          <w:rFonts w:ascii="inherit" w:hAnsi="inherit"/>
          <w:color w:val="333333"/>
          <w:sz w:val="22"/>
          <w:szCs w:val="22"/>
        </w:rPr>
      </w:pPr>
      <w:ins w:id="2152" w:author="Unknown">
        <w:r>
          <w:rPr>
            <w:rFonts w:ascii="inherit" w:hAnsi="inherit"/>
            <w:color w:val="333333"/>
            <w:sz w:val="22"/>
            <w:szCs w:val="22"/>
          </w:rPr>
          <w: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53" w:author="Unknown"/>
          <w:rFonts w:ascii="inherit" w:hAnsi="inherit"/>
          <w:color w:val="333333"/>
          <w:sz w:val="22"/>
          <w:szCs w:val="22"/>
        </w:rPr>
      </w:pPr>
      <w:ins w:id="2154" w:author="Unknown">
        <w:r>
          <w:rPr>
            <w:rFonts w:ascii="inherit" w:hAnsi="inherit"/>
            <w:color w:val="333333"/>
            <w:sz w:val="22"/>
            <w:szCs w:val="22"/>
          </w:rPr>
          <w:tab/>
        </w:r>
        <w:proofErr w:type="gramStart"/>
        <w:r>
          <w:rPr>
            <w:rFonts w:ascii="inherit" w:hAnsi="inherit"/>
            <w:color w:val="333333"/>
            <w:sz w:val="22"/>
            <w:szCs w:val="22"/>
          </w:rPr>
          <w:t>@RequestMapping(</w:t>
        </w:r>
        <w:proofErr w:type="gramEnd"/>
        <w:r>
          <w:rPr>
            <w:rFonts w:ascii="inherit" w:hAnsi="inherit"/>
            <w:color w:val="333333"/>
            <w:sz w:val="22"/>
            <w:szCs w:val="22"/>
          </w:rPr>
          <w:t>value = "/upload", method = RequestMethod.POST)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55" w:author="Unknown"/>
          <w:rFonts w:ascii="inherit" w:hAnsi="inherit"/>
          <w:color w:val="333333"/>
          <w:sz w:val="22"/>
          <w:szCs w:val="22"/>
        </w:rPr>
      </w:pPr>
      <w:ins w:id="2156" w:author="Unknown">
        <w:r>
          <w:rPr>
            <w:rFonts w:ascii="inherit" w:hAnsi="inherit"/>
            <w:color w:val="333333"/>
            <w:sz w:val="22"/>
            <w:szCs w:val="22"/>
          </w:rPr>
          <w:lastRenderedPageBreak/>
          <w:tab/>
        </w:r>
        <w:proofErr w:type="gramStart"/>
        <w:r>
          <w:rPr>
            <w:rFonts w:ascii="inherit" w:hAnsi="inherit"/>
            <w:color w:val="333333"/>
            <w:sz w:val="22"/>
            <w:szCs w:val="22"/>
          </w:rPr>
          <w:t>public</w:t>
        </w:r>
        <w:proofErr w:type="gramEnd"/>
        <w:r>
          <w:rPr>
            <w:rFonts w:ascii="inherit" w:hAnsi="inherit"/>
            <w:color w:val="333333"/>
            <w:sz w:val="22"/>
            <w:szCs w:val="22"/>
          </w:rPr>
          <w:t xml:space="preserve"> String save(@ModelAttribute("uploadForm") FileUploadForm uploadForm,</w:t>
        </w:r>
        <w:r>
          <w:rPr>
            <w:rFonts w:ascii="inherit" w:hAnsi="inherit"/>
            <w:color w:val="333333"/>
            <w:sz w:val="22"/>
            <w:szCs w:val="22"/>
          </w:rPr>
          <w:tab/>
          <w:t>Model map)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57"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58" w:author="Unknown"/>
          <w:rFonts w:ascii="inherit" w:hAnsi="inherit"/>
          <w:color w:val="333333"/>
          <w:sz w:val="22"/>
          <w:szCs w:val="22"/>
        </w:rPr>
      </w:pPr>
      <w:ins w:id="2159" w:author="Unknown">
        <w:r>
          <w:rPr>
            <w:rFonts w:ascii="inherit" w:hAnsi="inherit"/>
            <w:color w:val="333333"/>
            <w:sz w:val="22"/>
            <w:szCs w:val="22"/>
          </w:rPr>
          <w:tab/>
        </w:r>
        <w:r>
          <w:rPr>
            <w:rFonts w:ascii="inherit" w:hAnsi="inherit"/>
            <w:color w:val="333333"/>
            <w:sz w:val="22"/>
            <w:szCs w:val="22"/>
          </w:rPr>
          <w:tab/>
          <w:t xml:space="preserve">MultipartFile multipartFile = </w:t>
        </w:r>
        <w:proofErr w:type="gramStart"/>
        <w:r>
          <w:rPr>
            <w:rFonts w:ascii="inherit" w:hAnsi="inherit"/>
            <w:color w:val="333333"/>
            <w:sz w:val="22"/>
            <w:szCs w:val="22"/>
          </w:rPr>
          <w:t>uploadForm.getFile(</w:t>
        </w:r>
        <w:proofErr w:type="gramEnd"/>
        <w:r>
          <w:rPr>
            <w:rFonts w:ascii="inherit" w:hAnsi="inherit"/>
            <w:color w:val="333333"/>
            <w:sz w:val="22"/>
            <w:szCs w:val="22"/>
          </w:rPr>
          <w: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60"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61" w:author="Unknown"/>
          <w:rFonts w:ascii="inherit" w:hAnsi="inherit"/>
          <w:color w:val="333333"/>
          <w:sz w:val="22"/>
          <w:szCs w:val="22"/>
        </w:rPr>
      </w:pPr>
      <w:ins w:id="2162" w:author="Unknown">
        <w:r>
          <w:rPr>
            <w:rFonts w:ascii="inherit" w:hAnsi="inherit"/>
            <w:color w:val="333333"/>
            <w:sz w:val="22"/>
            <w:szCs w:val="22"/>
          </w:rPr>
          <w:tab/>
        </w:r>
        <w:r>
          <w:rPr>
            <w:rFonts w:ascii="inherit" w:hAnsi="inherit"/>
            <w:color w:val="333333"/>
            <w:sz w:val="22"/>
            <w:szCs w:val="22"/>
          </w:rPr>
          <w:tab/>
          <w:t>String fileName = "default.txt";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63"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64" w:author="Unknown"/>
          <w:rFonts w:ascii="inherit" w:hAnsi="inherit"/>
          <w:color w:val="333333"/>
          <w:sz w:val="22"/>
          <w:szCs w:val="22"/>
        </w:rPr>
      </w:pPr>
      <w:ins w:id="2165" w:author="Unknown">
        <w:r>
          <w:rPr>
            <w:rFonts w:ascii="inherit" w:hAnsi="inherit"/>
            <w:color w:val="333333"/>
            <w:sz w:val="22"/>
            <w:szCs w:val="22"/>
          </w:rPr>
          <w:tab/>
        </w:r>
        <w:r>
          <w:rPr>
            <w:rFonts w:ascii="inherit" w:hAnsi="inherit"/>
            <w:color w:val="333333"/>
            <w:sz w:val="22"/>
            <w:szCs w:val="22"/>
          </w:rPr>
          <w:tab/>
        </w:r>
        <w:proofErr w:type="gramStart"/>
        <w:r>
          <w:rPr>
            <w:rFonts w:ascii="inherit" w:hAnsi="inherit"/>
            <w:color w:val="333333"/>
            <w:sz w:val="22"/>
            <w:szCs w:val="22"/>
          </w:rPr>
          <w:t>if</w:t>
        </w:r>
        <w:proofErr w:type="gramEnd"/>
        <w:r>
          <w:rPr>
            <w:rFonts w:ascii="inherit" w:hAnsi="inherit"/>
            <w:color w:val="333333"/>
            <w:sz w:val="22"/>
            <w:szCs w:val="22"/>
          </w:rPr>
          <w:t xml:space="preserve"> (multipartFile != null)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66" w:author="Unknown"/>
          <w:rFonts w:ascii="inherit" w:hAnsi="inherit"/>
          <w:color w:val="333333"/>
          <w:sz w:val="22"/>
          <w:szCs w:val="22"/>
        </w:rPr>
      </w:pPr>
      <w:ins w:id="2167" w:author="Unknown">
        <w:r>
          <w:rPr>
            <w:rFonts w:ascii="inherit" w:hAnsi="inherit"/>
            <w:color w:val="333333"/>
            <w:sz w:val="22"/>
            <w:szCs w:val="22"/>
          </w:rPr>
          <w:tab/>
        </w:r>
        <w:r>
          <w:rPr>
            <w:rFonts w:ascii="inherit" w:hAnsi="inherit"/>
            <w:color w:val="333333"/>
            <w:sz w:val="22"/>
            <w:szCs w:val="22"/>
          </w:rPr>
          <w:tab/>
        </w:r>
        <w:r>
          <w:rPr>
            <w:rFonts w:ascii="inherit" w:hAnsi="inherit"/>
            <w:color w:val="333333"/>
            <w:sz w:val="22"/>
            <w:szCs w:val="22"/>
          </w:rPr>
          <w:tab/>
        </w:r>
        <w:proofErr w:type="gramStart"/>
        <w:r>
          <w:rPr>
            <w:rFonts w:ascii="inherit" w:hAnsi="inherit"/>
            <w:color w:val="333333"/>
            <w:sz w:val="22"/>
            <w:szCs w:val="22"/>
          </w:rPr>
          <w:t>fileName</w:t>
        </w:r>
        <w:proofErr w:type="gramEnd"/>
        <w:r>
          <w:rPr>
            <w:rFonts w:ascii="inherit" w:hAnsi="inherit"/>
            <w:color w:val="333333"/>
            <w:sz w:val="22"/>
            <w:szCs w:val="22"/>
          </w:rPr>
          <w:t xml:space="preserve"> = multipartFile.getOriginalFilename();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68" w:author="Unknown"/>
          <w:rFonts w:ascii="inherit" w:hAnsi="inherit"/>
          <w:color w:val="333333"/>
          <w:sz w:val="22"/>
          <w:szCs w:val="22"/>
        </w:rPr>
      </w:pPr>
      <w:ins w:id="2169" w:author="Unknown">
        <w:r>
          <w:rPr>
            <w:rFonts w:ascii="inherit" w:hAnsi="inherit"/>
            <w:color w:val="333333"/>
            <w:sz w:val="22"/>
            <w:szCs w:val="22"/>
          </w:rPr>
          <w:tab/>
        </w:r>
        <w:r>
          <w:rPr>
            <w:rFonts w:ascii="inherit" w:hAnsi="inherit"/>
            <w:color w:val="333333"/>
            <w:sz w:val="22"/>
            <w:szCs w:val="22"/>
          </w:rPr>
          <w:tab/>
          <w: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70" w:author="Unknown"/>
          <w:rFonts w:ascii="inherit" w:hAnsi="inherit"/>
          <w:color w:val="333333"/>
          <w:sz w:val="22"/>
          <w:szCs w:val="22"/>
        </w:rPr>
      </w:pPr>
      <w:ins w:id="2171" w:author="Unknown">
        <w:r>
          <w:rPr>
            <w:rFonts w:ascii="inherit" w:hAnsi="inherit"/>
            <w:color w:val="333333"/>
            <w:sz w:val="22"/>
            <w:szCs w:val="22"/>
          </w:rPr>
          <w:tab/>
        </w:r>
        <w:r>
          <w:rPr>
            <w:rFonts w:ascii="inherit" w:hAnsi="inherit"/>
            <w:color w:val="333333"/>
            <w:sz w:val="22"/>
            <w:szCs w:val="22"/>
          </w:rPr>
          <w:tab/>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72" w:author="Unknown"/>
          <w:rFonts w:ascii="inherit" w:hAnsi="inherit"/>
          <w:color w:val="333333"/>
          <w:sz w:val="22"/>
          <w:szCs w:val="22"/>
        </w:rPr>
      </w:pPr>
      <w:ins w:id="2173" w:author="Unknown">
        <w:r>
          <w:rPr>
            <w:rFonts w:ascii="inherit" w:hAnsi="inherit"/>
            <w:color w:val="333333"/>
            <w:sz w:val="22"/>
            <w:szCs w:val="22"/>
          </w:rPr>
          <w:tab/>
        </w:r>
        <w:r>
          <w:rPr>
            <w:rFonts w:ascii="inherit" w:hAnsi="inherit"/>
            <w:color w:val="333333"/>
            <w:sz w:val="22"/>
            <w:szCs w:val="22"/>
          </w:rPr>
          <w:tab/>
          <w:t>//read and store the file as you like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74"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75" w:author="Unknown"/>
          <w:rFonts w:ascii="inherit" w:hAnsi="inherit"/>
          <w:color w:val="333333"/>
          <w:sz w:val="22"/>
          <w:szCs w:val="22"/>
        </w:rPr>
      </w:pPr>
      <w:ins w:id="2176" w:author="Unknown">
        <w:r>
          <w:rPr>
            <w:rFonts w:ascii="inherit" w:hAnsi="inherit"/>
            <w:color w:val="333333"/>
            <w:sz w:val="22"/>
            <w:szCs w:val="22"/>
          </w:rPr>
          <w:tab/>
        </w:r>
        <w:r>
          <w:rPr>
            <w:rFonts w:ascii="inherit" w:hAnsi="inherit"/>
            <w:color w:val="333333"/>
            <w:sz w:val="22"/>
            <w:szCs w:val="22"/>
          </w:rPr>
          <w:tab/>
        </w:r>
        <w:proofErr w:type="gramStart"/>
        <w:r>
          <w:rPr>
            <w:rFonts w:ascii="inherit" w:hAnsi="inherit"/>
            <w:color w:val="333333"/>
            <w:sz w:val="22"/>
            <w:szCs w:val="22"/>
          </w:rPr>
          <w:t>map.addAttribute(</w:t>
        </w:r>
        <w:proofErr w:type="gramEnd"/>
        <w:r>
          <w:rPr>
            <w:rFonts w:ascii="inherit" w:hAnsi="inherit"/>
            <w:color w:val="333333"/>
            <w:sz w:val="22"/>
            <w:szCs w:val="22"/>
          </w:rPr>
          <w:t>"files", fileName);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77" w:author="Unknown"/>
          <w:rFonts w:ascii="inherit" w:hAnsi="inherit"/>
          <w:color w:val="333333"/>
          <w:sz w:val="22"/>
          <w:szCs w:val="22"/>
        </w:rPr>
      </w:pPr>
      <w:ins w:id="2178" w:author="Unknown">
        <w:r>
          <w:rPr>
            <w:rFonts w:ascii="inherit" w:hAnsi="inherit"/>
            <w:color w:val="333333"/>
            <w:sz w:val="22"/>
            <w:szCs w:val="22"/>
          </w:rPr>
          <w:tab/>
        </w:r>
        <w:r>
          <w:rPr>
            <w:rFonts w:ascii="inherit" w:hAnsi="inherit"/>
            <w:color w:val="333333"/>
            <w:sz w:val="22"/>
            <w:szCs w:val="22"/>
          </w:rPr>
          <w:tab/>
        </w:r>
        <w:proofErr w:type="gramStart"/>
        <w:r>
          <w:rPr>
            <w:rFonts w:ascii="inherit" w:hAnsi="inherit"/>
            <w:color w:val="333333"/>
            <w:sz w:val="22"/>
            <w:szCs w:val="22"/>
          </w:rPr>
          <w:t>return</w:t>
        </w:r>
        <w:proofErr w:type="gramEnd"/>
        <w:r>
          <w:rPr>
            <w:rFonts w:ascii="inherit" w:hAnsi="inherit"/>
            <w:color w:val="333333"/>
            <w:sz w:val="22"/>
            <w:szCs w:val="22"/>
          </w:rPr>
          <w:t xml:space="preserve"> "file_upload_success";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79" w:author="Unknown"/>
          <w:rFonts w:ascii="inherit" w:hAnsi="inherit"/>
          <w:color w:val="333333"/>
          <w:sz w:val="22"/>
          <w:szCs w:val="22"/>
        </w:rPr>
      </w:pPr>
      <w:ins w:id="2180" w:author="Unknown">
        <w:r>
          <w:rPr>
            <w:rFonts w:ascii="inherit" w:hAnsi="inherit"/>
            <w:color w:val="333333"/>
            <w:sz w:val="22"/>
            <w:szCs w:val="22"/>
          </w:rPr>
          <w:tab/>
          <w: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81" w:author="Unknown"/>
          <w:rFonts w:ascii="inherit" w:hAnsi="inherit"/>
          <w:color w:val="333333"/>
          <w:sz w:val="22"/>
          <w:szCs w:val="22"/>
        </w:rPr>
      </w:pPr>
      <w:ins w:id="2182" w:author="Unknown">
        <w:r>
          <w:rPr>
            <w:rFonts w:ascii="inherit" w:hAnsi="inherit"/>
            <w:color w:val="333333"/>
            <w:sz w:val="22"/>
            <w:szCs w:val="22"/>
          </w:rPr>
          <w:t>}</w:t>
        </w:r>
      </w:ins>
    </w:p>
    <w:p w:rsidR="00CD4814" w:rsidRDefault="00CD4814" w:rsidP="00CD4814">
      <w:pPr>
        <w:pStyle w:val="NormalWeb"/>
        <w:shd w:val="clear" w:color="auto" w:fill="FFFFFF"/>
        <w:spacing w:before="0" w:beforeAutospacing="0" w:after="353" w:afterAutospacing="0"/>
        <w:rPr>
          <w:ins w:id="2183" w:author="Unknown"/>
          <w:rFonts w:ascii="Segoe UI" w:hAnsi="Segoe UI" w:cs="Segoe UI"/>
          <w:color w:val="333333"/>
          <w:sz w:val="22"/>
          <w:szCs w:val="22"/>
        </w:rPr>
      </w:pPr>
      <w:ins w:id="2184" w:author="Unknown">
        <w:r>
          <w:rPr>
            <w:rFonts w:ascii="Segoe UI" w:hAnsi="Segoe UI" w:cs="Segoe UI"/>
            <w:color w:val="333333"/>
            <w:sz w:val="22"/>
            <w:szCs w:val="22"/>
          </w:rPr>
          <w:t>The upload JSP file looks like this: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85" w:author="Unknown"/>
          <w:rFonts w:ascii="inherit" w:hAnsi="inherit"/>
          <w:color w:val="333333"/>
          <w:sz w:val="22"/>
          <w:szCs w:val="22"/>
        </w:rPr>
      </w:pPr>
      <w:ins w:id="2186" w:author="Unknown">
        <w:r>
          <w:rPr>
            <w:rFonts w:ascii="inherit" w:hAnsi="inherit"/>
            <w:color w:val="333333"/>
            <w:sz w:val="22"/>
            <w:szCs w:val="22"/>
          </w:rPr>
          <w:t>&lt;%@ taglib prefix="form" uri="http://www.springframework.org/tags/form"%&gt;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87" w:author="Unknown"/>
          <w:rFonts w:ascii="inherit" w:hAnsi="inherit"/>
          <w:color w:val="333333"/>
          <w:sz w:val="22"/>
          <w:szCs w:val="22"/>
        </w:rPr>
      </w:pPr>
      <w:ins w:id="2188" w:author="Unknown">
        <w:r>
          <w:rPr>
            <w:rFonts w:ascii="inherit" w:hAnsi="inherit"/>
            <w:color w:val="333333"/>
            <w:sz w:val="22"/>
            <w:szCs w:val="22"/>
          </w:rPr>
          <w:t>&lt;</w:t>
        </w:r>
        <w:proofErr w:type="gramStart"/>
        <w:r>
          <w:rPr>
            <w:rFonts w:ascii="inherit" w:hAnsi="inherit"/>
            <w:color w:val="333333"/>
            <w:sz w:val="22"/>
            <w:szCs w:val="22"/>
          </w:rPr>
          <w:t>html</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89" w:author="Unknown"/>
          <w:rFonts w:ascii="inherit" w:hAnsi="inherit"/>
          <w:color w:val="333333"/>
          <w:sz w:val="22"/>
          <w:szCs w:val="22"/>
        </w:rPr>
      </w:pPr>
      <w:ins w:id="2190" w:author="Unknown">
        <w:r>
          <w:rPr>
            <w:rFonts w:ascii="inherit" w:hAnsi="inherit"/>
            <w:color w:val="333333"/>
            <w:sz w:val="22"/>
            <w:szCs w:val="22"/>
          </w:rPr>
          <w:t>&lt;</w:t>
        </w:r>
        <w:proofErr w:type="gramStart"/>
        <w:r>
          <w:rPr>
            <w:rFonts w:ascii="inherit" w:hAnsi="inherit"/>
            <w:color w:val="333333"/>
            <w:sz w:val="22"/>
            <w:szCs w:val="22"/>
          </w:rPr>
          <w:t>body</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91" w:author="Unknown"/>
          <w:rFonts w:ascii="inherit" w:hAnsi="inherit"/>
          <w:color w:val="333333"/>
          <w:sz w:val="22"/>
          <w:szCs w:val="22"/>
        </w:rPr>
      </w:pPr>
      <w:ins w:id="2192" w:author="Unknown">
        <w:r>
          <w:rPr>
            <w:rFonts w:ascii="inherit" w:hAnsi="inherit"/>
            <w:color w:val="333333"/>
            <w:sz w:val="22"/>
            <w:szCs w:val="22"/>
          </w:rPr>
          <w:tab/>
          <w:t>&lt;h2&gt;Spring MVC file upload example&lt;/h2&gt;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93" w:author="Unknown"/>
          <w:rFonts w:ascii="inherit" w:hAnsi="inherit"/>
          <w:color w:val="333333"/>
          <w:sz w:val="22"/>
          <w:szCs w:val="22"/>
        </w:rPr>
      </w:pPr>
      <w:ins w:id="2194" w:author="Unknown">
        <w:r>
          <w:rPr>
            <w:rFonts w:ascii="inherit" w:hAnsi="inherit"/>
            <w:color w:val="333333"/>
            <w:sz w:val="22"/>
            <w:szCs w:val="22"/>
          </w:rPr>
          <w:t xml:space="preserve"> </w:t>
        </w:r>
        <w:r>
          <w:rPr>
            <w:rFonts w:ascii="inherit" w:hAnsi="inherit"/>
            <w:color w:val="333333"/>
            <w:sz w:val="22"/>
            <w:szCs w:val="22"/>
          </w:rPr>
          <w:tab/>
          <w:t>&lt;form</w:t>
        </w:r>
        <w:proofErr w:type="gramStart"/>
        <w:r>
          <w:rPr>
            <w:rFonts w:ascii="inherit" w:hAnsi="inherit"/>
            <w:color w:val="333333"/>
            <w:sz w:val="22"/>
            <w:szCs w:val="22"/>
          </w:rPr>
          <w:t>:form</w:t>
        </w:r>
        <w:proofErr w:type="gramEnd"/>
        <w:r>
          <w:rPr>
            <w:rFonts w:ascii="inherit" w:hAnsi="inherit"/>
            <w:color w:val="333333"/>
            <w:sz w:val="22"/>
            <w:szCs w:val="22"/>
          </w:rPr>
          <w:t xml:space="preserve"> method="post" action="save.html" modelAttribute="uploadForm" enctype="multipart/form-data"&gt;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95" w:author="Unknown"/>
          <w:rFonts w:ascii="inherit" w:hAnsi="inherit"/>
          <w:color w:val="333333"/>
          <w:sz w:val="22"/>
          <w:szCs w:val="22"/>
        </w:rPr>
      </w:pPr>
      <w:ins w:id="2196" w:author="Unknown">
        <w:r>
          <w:rPr>
            <w:rFonts w:ascii="inherit" w:hAnsi="inherit"/>
            <w:color w:val="333333"/>
            <w:sz w:val="22"/>
            <w:szCs w:val="22"/>
          </w:rPr>
          <w:t xml:space="preserve"> </w:t>
        </w:r>
        <w:r>
          <w:rPr>
            <w:rFonts w:ascii="inherit" w:hAnsi="inherit"/>
            <w:color w:val="333333"/>
            <w:sz w:val="22"/>
            <w:szCs w:val="22"/>
          </w:rPr>
          <w:tab/>
        </w:r>
        <w:r>
          <w:rPr>
            <w:rFonts w:ascii="inherit" w:hAnsi="inherit"/>
            <w:color w:val="333333"/>
            <w:sz w:val="22"/>
            <w:szCs w:val="22"/>
          </w:rPr>
          <w:tab/>
          <w:t>Please select a file to upload : &lt;input type="file" name="file"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97" w:author="Unknown"/>
          <w:rFonts w:ascii="inherit" w:hAnsi="inherit"/>
          <w:color w:val="333333"/>
          <w:sz w:val="22"/>
          <w:szCs w:val="22"/>
        </w:rPr>
      </w:pPr>
      <w:ins w:id="2198" w:author="Unknown">
        <w:r>
          <w:rPr>
            <w:rFonts w:ascii="inherit" w:hAnsi="inherit"/>
            <w:color w:val="333333"/>
            <w:sz w:val="22"/>
            <w:szCs w:val="22"/>
          </w:rPr>
          <w:tab/>
        </w:r>
        <w:r>
          <w:rPr>
            <w:rFonts w:ascii="inherit" w:hAnsi="inherit"/>
            <w:color w:val="333333"/>
            <w:sz w:val="22"/>
            <w:szCs w:val="22"/>
          </w:rPr>
          <w:tab/>
          <w:t>&lt;input type="submit" value="upload"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199" w:author="Unknown"/>
          <w:rFonts w:ascii="inherit" w:hAnsi="inherit"/>
          <w:color w:val="333333"/>
          <w:sz w:val="22"/>
          <w:szCs w:val="22"/>
        </w:rPr>
      </w:pPr>
      <w:ins w:id="2200" w:author="Unknown">
        <w:r>
          <w:rPr>
            <w:rFonts w:ascii="inherit" w:hAnsi="inherit"/>
            <w:color w:val="333333"/>
            <w:sz w:val="22"/>
            <w:szCs w:val="22"/>
          </w:rPr>
          <w:tab/>
        </w:r>
        <w:r>
          <w:rPr>
            <w:rFonts w:ascii="inherit" w:hAnsi="inherit"/>
            <w:color w:val="333333"/>
            <w:sz w:val="22"/>
            <w:szCs w:val="22"/>
          </w:rPr>
          <w:tab/>
          <w:t>&lt;</w:t>
        </w:r>
        <w:proofErr w:type="gramStart"/>
        <w:r>
          <w:rPr>
            <w:rFonts w:ascii="inherit" w:hAnsi="inherit"/>
            <w:color w:val="333333"/>
            <w:sz w:val="22"/>
            <w:szCs w:val="22"/>
          </w:rPr>
          <w:t>span</w:t>
        </w:r>
        <w:proofErr w:type="gramEnd"/>
        <w:r>
          <w:rPr>
            <w:rFonts w:ascii="inherit" w:hAnsi="inherit"/>
            <w:color w:val="333333"/>
            <w:sz w:val="22"/>
            <w:szCs w:val="22"/>
          </w:rPr>
          <w:t>&gt;&lt;form:errors path="file" cssClass="error" /&gt;&lt;/span&gt;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01" w:author="Unknown"/>
          <w:rFonts w:ascii="inherit" w:hAnsi="inherit"/>
          <w:color w:val="333333"/>
          <w:sz w:val="22"/>
          <w:szCs w:val="22"/>
        </w:rPr>
      </w:pPr>
      <w:ins w:id="2202" w:author="Unknown">
        <w:r>
          <w:rPr>
            <w:rFonts w:ascii="inherit" w:hAnsi="inherit"/>
            <w:color w:val="333333"/>
            <w:sz w:val="22"/>
            <w:szCs w:val="22"/>
          </w:rPr>
          <w:tab/>
          <w:t>&lt;/form</w:t>
        </w:r>
        <w:proofErr w:type="gramStart"/>
        <w:r>
          <w:rPr>
            <w:rFonts w:ascii="inherit" w:hAnsi="inherit"/>
            <w:color w:val="333333"/>
            <w:sz w:val="22"/>
            <w:szCs w:val="22"/>
          </w:rPr>
          <w:t>:form</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03" w:author="Unknown"/>
          <w:rFonts w:ascii="inherit" w:hAnsi="inherit"/>
          <w:color w:val="333333"/>
          <w:sz w:val="22"/>
          <w:szCs w:val="22"/>
        </w:rPr>
      </w:pPr>
      <w:ins w:id="2204" w:author="Unknown">
        <w:r>
          <w:rPr>
            <w:rFonts w:ascii="inherit" w:hAnsi="inherit"/>
            <w:color w:val="333333"/>
            <w:sz w:val="22"/>
            <w:szCs w:val="22"/>
          </w:rPr>
          <w:t>&lt;/body&gt;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05" w:author="Unknown"/>
          <w:rFonts w:ascii="inherit" w:hAnsi="inherit"/>
          <w:color w:val="333333"/>
          <w:sz w:val="22"/>
          <w:szCs w:val="22"/>
        </w:rPr>
      </w:pPr>
      <w:ins w:id="2206" w:author="Unknown">
        <w:r>
          <w:rPr>
            <w:rFonts w:ascii="inherit" w:hAnsi="inherit"/>
            <w:color w:val="333333"/>
            <w:sz w:val="22"/>
            <w:szCs w:val="22"/>
          </w:rPr>
          <w:t>&lt;/html&gt;</w:t>
        </w:r>
      </w:ins>
    </w:p>
    <w:p w:rsidR="00CD4814" w:rsidRDefault="00CD4814" w:rsidP="00CD4814">
      <w:pPr>
        <w:pStyle w:val="Heading2"/>
        <w:shd w:val="clear" w:color="auto" w:fill="FFFFFF"/>
        <w:spacing w:before="326" w:beforeAutospacing="0" w:after="217" w:afterAutospacing="0"/>
        <w:rPr>
          <w:ins w:id="2207" w:author="Unknown"/>
          <w:rFonts w:ascii="Segoe UI" w:hAnsi="Segoe UI" w:cs="Segoe UI"/>
          <w:color w:val="333333"/>
        </w:rPr>
      </w:pPr>
      <w:bookmarkStart w:id="2208" w:name="validation_support"/>
      <w:bookmarkEnd w:id="2208"/>
      <w:ins w:id="2209" w:author="Unknown">
        <w:r>
          <w:rPr>
            <w:rFonts w:ascii="Segoe UI" w:hAnsi="Segoe UI" w:cs="Segoe UI"/>
            <w:color w:val="333333"/>
          </w:rPr>
          <w:t>How does Spring MVC provide validation support?</w:t>
        </w:r>
      </w:ins>
    </w:p>
    <w:p w:rsidR="00CD4814" w:rsidRDefault="00CD4814" w:rsidP="00CD4814">
      <w:pPr>
        <w:pStyle w:val="NormalWeb"/>
        <w:shd w:val="clear" w:color="auto" w:fill="FFFFFF"/>
        <w:spacing w:before="0" w:beforeAutospacing="0" w:after="353" w:afterAutospacing="0"/>
        <w:rPr>
          <w:ins w:id="2210" w:author="Unknown"/>
          <w:rFonts w:ascii="Segoe UI" w:hAnsi="Segoe UI" w:cs="Segoe UI"/>
          <w:color w:val="333333"/>
          <w:sz w:val="22"/>
          <w:szCs w:val="22"/>
        </w:rPr>
      </w:pPr>
      <w:ins w:id="2211" w:author="Unknown">
        <w:r>
          <w:rPr>
            <w:rFonts w:ascii="Segoe UI" w:hAnsi="Segoe UI" w:cs="Segoe UI"/>
            <w:color w:val="333333"/>
            <w:sz w:val="22"/>
            <w:szCs w:val="22"/>
          </w:rPr>
          <w:t>Spring supports validations primarily into two ways.</w:t>
        </w:r>
      </w:ins>
    </w:p>
    <w:p w:rsidR="00CD4814" w:rsidRDefault="00CD4814" w:rsidP="00CD4814">
      <w:pPr>
        <w:numPr>
          <w:ilvl w:val="0"/>
          <w:numId w:val="79"/>
        </w:numPr>
        <w:shd w:val="clear" w:color="auto" w:fill="FFFFFF"/>
        <w:spacing w:before="60" w:after="100" w:afterAutospacing="1" w:line="240" w:lineRule="auto"/>
        <w:ind w:left="543"/>
        <w:rPr>
          <w:ins w:id="2212" w:author="Unknown"/>
          <w:rFonts w:ascii="Segoe UI" w:hAnsi="Segoe UI" w:cs="Segoe UI"/>
          <w:color w:val="333333"/>
        </w:rPr>
      </w:pPr>
      <w:ins w:id="2213" w:author="Unknown">
        <w:r>
          <w:rPr>
            <w:rFonts w:ascii="Segoe UI" w:hAnsi="Segoe UI" w:cs="Segoe UI"/>
            <w:color w:val="333333"/>
          </w:rPr>
          <w:t>Using</w:t>
        </w:r>
        <w:r>
          <w:rPr>
            <w:rStyle w:val="apple-converted-space"/>
            <w:rFonts w:ascii="Segoe UI" w:hAnsi="Segoe UI" w:cs="Segoe UI"/>
            <w:color w:val="333333"/>
          </w:rPr>
          <w:t> </w:t>
        </w:r>
        <w:r>
          <w:rPr>
            <w:rStyle w:val="Strong"/>
            <w:rFonts w:ascii="Segoe UI" w:hAnsi="Segoe UI" w:cs="Segoe UI"/>
            <w:color w:val="333333"/>
          </w:rPr>
          <w:t>JSR-303 Annotations</w:t>
        </w:r>
        <w:r>
          <w:rPr>
            <w:rStyle w:val="apple-converted-space"/>
            <w:rFonts w:ascii="Segoe UI" w:hAnsi="Segoe UI" w:cs="Segoe UI"/>
            <w:color w:val="333333"/>
          </w:rPr>
          <w:t> </w:t>
        </w:r>
        <w:r>
          <w:rPr>
            <w:rFonts w:ascii="Segoe UI" w:hAnsi="Segoe UI" w:cs="Segoe UI"/>
            <w:color w:val="333333"/>
          </w:rPr>
          <w:t>and any reference implementation e.g. Hibernate Validator</w:t>
        </w:r>
      </w:ins>
    </w:p>
    <w:p w:rsidR="00CD4814" w:rsidRDefault="00CD4814" w:rsidP="00CD4814">
      <w:pPr>
        <w:numPr>
          <w:ilvl w:val="0"/>
          <w:numId w:val="79"/>
        </w:numPr>
        <w:shd w:val="clear" w:color="auto" w:fill="FFFFFF"/>
        <w:spacing w:before="60" w:after="100" w:afterAutospacing="1" w:line="240" w:lineRule="auto"/>
        <w:ind w:left="543"/>
        <w:rPr>
          <w:ins w:id="2214" w:author="Unknown"/>
          <w:rFonts w:ascii="Segoe UI" w:hAnsi="Segoe UI" w:cs="Segoe UI"/>
          <w:color w:val="333333"/>
        </w:rPr>
      </w:pPr>
      <w:ins w:id="2215" w:author="Unknown">
        <w:r>
          <w:rPr>
            <w:rFonts w:ascii="Segoe UI" w:hAnsi="Segoe UI" w:cs="Segoe UI"/>
            <w:color w:val="333333"/>
          </w:rPr>
          <w:t>Using</w:t>
        </w:r>
        <w:r>
          <w:rPr>
            <w:rStyle w:val="apple-converted-space"/>
            <w:rFonts w:ascii="Segoe UI" w:hAnsi="Segoe UI" w:cs="Segoe UI"/>
            <w:color w:val="333333"/>
          </w:rPr>
          <w:t> </w:t>
        </w:r>
        <w:r>
          <w:rPr>
            <w:rStyle w:val="Strong"/>
            <w:rFonts w:ascii="Segoe UI" w:hAnsi="Segoe UI" w:cs="Segoe UI"/>
            <w:color w:val="333333"/>
          </w:rPr>
          <w:t>custom implementation of org.springframework.validation.Validator</w:t>
        </w:r>
        <w:r>
          <w:rPr>
            <w:rStyle w:val="apple-converted-space"/>
            <w:rFonts w:ascii="Segoe UI" w:hAnsi="Segoe UI" w:cs="Segoe UI"/>
            <w:color w:val="333333"/>
          </w:rPr>
          <w:t> </w:t>
        </w:r>
        <w:r>
          <w:rPr>
            <w:rFonts w:ascii="Segoe UI" w:hAnsi="Segoe UI" w:cs="Segoe UI"/>
            <w:color w:val="333333"/>
          </w:rPr>
          <w:t>interface</w:t>
        </w:r>
      </w:ins>
    </w:p>
    <w:p w:rsidR="00CD4814" w:rsidRDefault="00CD4814" w:rsidP="00CD4814">
      <w:pPr>
        <w:pStyle w:val="NormalWeb"/>
        <w:shd w:val="clear" w:color="auto" w:fill="FFFFFF"/>
        <w:spacing w:before="0" w:beforeAutospacing="0" w:after="353" w:afterAutospacing="0"/>
        <w:rPr>
          <w:ins w:id="2216" w:author="Unknown"/>
          <w:rFonts w:ascii="Segoe UI" w:hAnsi="Segoe UI" w:cs="Segoe UI"/>
          <w:color w:val="333333"/>
          <w:sz w:val="22"/>
          <w:szCs w:val="22"/>
        </w:rPr>
      </w:pPr>
      <w:ins w:id="2217" w:author="Unknown">
        <w:r>
          <w:rPr>
            <w:rFonts w:ascii="Segoe UI" w:hAnsi="Segoe UI" w:cs="Segoe UI"/>
            <w:color w:val="333333"/>
            <w:sz w:val="22"/>
            <w:szCs w:val="22"/>
          </w:rPr>
          <w:t>In next question, you see an example about how to use validation support in spring MVC application.</w:t>
        </w:r>
      </w:ins>
    </w:p>
    <w:p w:rsidR="00CD4814" w:rsidRDefault="00CD4814" w:rsidP="00CD4814">
      <w:pPr>
        <w:pStyle w:val="Heading2"/>
        <w:shd w:val="clear" w:color="auto" w:fill="FFFFFF"/>
        <w:spacing w:before="326" w:beforeAutospacing="0" w:after="217" w:afterAutospacing="0"/>
        <w:rPr>
          <w:ins w:id="2218" w:author="Unknown"/>
          <w:rFonts w:ascii="Segoe UI" w:hAnsi="Segoe UI" w:cs="Segoe UI"/>
          <w:color w:val="333333"/>
        </w:rPr>
      </w:pPr>
      <w:bookmarkStart w:id="2219" w:name="validate_form_data"/>
      <w:bookmarkEnd w:id="2219"/>
      <w:ins w:id="2220" w:author="Unknown">
        <w:r>
          <w:rPr>
            <w:rFonts w:ascii="Segoe UI" w:hAnsi="Segoe UI" w:cs="Segoe UI"/>
            <w:color w:val="333333"/>
          </w:rPr>
          <w:lastRenderedPageBreak/>
          <w:t>How to validate form data in Spring Web MVC Framework?</w:t>
        </w:r>
      </w:ins>
    </w:p>
    <w:p w:rsidR="00CD4814" w:rsidRDefault="00CD4814" w:rsidP="00CD4814">
      <w:pPr>
        <w:pStyle w:val="NormalWeb"/>
        <w:shd w:val="clear" w:color="auto" w:fill="FFFFFF"/>
        <w:spacing w:before="0" w:beforeAutospacing="0" w:after="0" w:afterAutospacing="0"/>
        <w:rPr>
          <w:ins w:id="2221" w:author="Unknown"/>
          <w:rFonts w:ascii="Segoe UI" w:hAnsi="Segoe UI" w:cs="Segoe UI"/>
          <w:color w:val="333333"/>
          <w:sz w:val="22"/>
          <w:szCs w:val="22"/>
        </w:rPr>
      </w:pPr>
      <w:ins w:id="2222" w:author="Unknown">
        <w:r>
          <w:rPr>
            <w:rFonts w:ascii="Segoe UI" w:hAnsi="Segoe UI" w:cs="Segoe UI"/>
            <w:color w:val="333333"/>
            <w:sz w:val="22"/>
            <w:szCs w:val="22"/>
          </w:rPr>
          <w:t>Spring MVC supports validation by means of a validator object that implements the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Validator</w:t>
        </w:r>
        <w:r>
          <w:rPr>
            <w:rStyle w:val="apple-converted-space"/>
            <w:rFonts w:ascii="Segoe UI" w:hAnsi="Segoe UI" w:cs="Segoe UI"/>
            <w:color w:val="333333"/>
            <w:sz w:val="22"/>
            <w:szCs w:val="22"/>
          </w:rPr>
          <w:t> </w:t>
        </w:r>
        <w:r>
          <w:rPr>
            <w:rFonts w:ascii="Segoe UI" w:hAnsi="Segoe UI" w:cs="Segoe UI"/>
            <w:color w:val="333333"/>
            <w:sz w:val="22"/>
            <w:szCs w:val="22"/>
          </w:rPr>
          <w:t>interface. You need to create a class and implement</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Validator</w:t>
        </w:r>
        <w:r>
          <w:rPr>
            <w:rStyle w:val="apple-converted-space"/>
            <w:rFonts w:ascii="Segoe UI" w:hAnsi="Segoe UI" w:cs="Segoe UI"/>
            <w:color w:val="333333"/>
            <w:sz w:val="22"/>
            <w:szCs w:val="22"/>
          </w:rPr>
          <w:t> </w:t>
        </w:r>
        <w:r>
          <w:rPr>
            <w:rFonts w:ascii="Segoe UI" w:hAnsi="Segoe UI" w:cs="Segoe UI"/>
            <w:color w:val="333333"/>
            <w:sz w:val="22"/>
            <w:szCs w:val="22"/>
          </w:rPr>
          <w:t>interface. In this custom validator class, you use utility methods such as</w:t>
        </w:r>
        <w:r>
          <w:rPr>
            <w:rStyle w:val="apple-converted-space"/>
            <w:rFonts w:ascii="Segoe UI" w:hAnsi="Segoe UI" w:cs="Segoe UI"/>
            <w:color w:val="333333"/>
            <w:sz w:val="22"/>
            <w:szCs w:val="22"/>
          </w:rPr>
          <w:t> </w:t>
        </w:r>
        <w:proofErr w:type="gramStart"/>
        <w:r>
          <w:rPr>
            <w:rStyle w:val="HTMLCode"/>
            <w:rFonts w:ascii="Consolas" w:hAnsi="Consolas" w:cs="Consolas"/>
            <w:color w:val="333333"/>
            <w:sz w:val="18"/>
            <w:szCs w:val="18"/>
          </w:rPr>
          <w:t>rejectIfEmptyOrWhitespace(</w:t>
        </w:r>
        <w:proofErr w:type="gramEnd"/>
        <w:r>
          <w:rPr>
            <w:rFonts w:ascii="Segoe UI" w:hAnsi="Segoe UI" w:cs="Segoe UI"/>
            <w:color w:val="333333"/>
            <w:sz w:val="22"/>
            <w:szCs w:val="22"/>
          </w:rPr>
          <w:t>) and</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rejectIfEmpty()</w:t>
        </w:r>
        <w:r>
          <w:rPr>
            <w:rStyle w:val="apple-converted-space"/>
            <w:rFonts w:ascii="Segoe UI" w:hAnsi="Segoe UI" w:cs="Segoe UI"/>
            <w:color w:val="333333"/>
            <w:sz w:val="22"/>
            <w:szCs w:val="22"/>
          </w:rPr>
          <w:t> </w:t>
        </w:r>
        <w:r>
          <w:rPr>
            <w:rFonts w:ascii="Segoe UI" w:hAnsi="Segoe UI" w:cs="Segoe UI"/>
            <w:color w:val="333333"/>
            <w:sz w:val="22"/>
            <w:szCs w:val="22"/>
          </w:rPr>
          <w:t>in the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ValidationUtils</w:t>
        </w:r>
        <w:r>
          <w:rPr>
            <w:rStyle w:val="apple-converted-space"/>
            <w:rFonts w:ascii="Segoe UI" w:hAnsi="Segoe UI" w:cs="Segoe UI"/>
            <w:color w:val="333333"/>
            <w:sz w:val="22"/>
            <w:szCs w:val="22"/>
          </w:rPr>
          <w:t> </w:t>
        </w:r>
        <w:r>
          <w:rPr>
            <w:rFonts w:ascii="Segoe UI" w:hAnsi="Segoe UI" w:cs="Segoe UI"/>
            <w:color w:val="333333"/>
            <w:sz w:val="22"/>
            <w:szCs w:val="22"/>
          </w:rPr>
          <w:t>class to validate the required form fields.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23" w:author="Unknown"/>
          <w:rFonts w:ascii="inherit" w:hAnsi="inherit"/>
          <w:color w:val="333333"/>
          <w:sz w:val="22"/>
          <w:szCs w:val="22"/>
        </w:rPr>
      </w:pPr>
      <w:ins w:id="2224" w:author="Unknown">
        <w:r>
          <w:rPr>
            <w:rFonts w:ascii="inherit" w:hAnsi="inherit"/>
            <w:color w:val="333333"/>
            <w:sz w:val="22"/>
            <w:szCs w:val="22"/>
          </w:rPr>
          <w:t>@Component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25" w:author="Unknown"/>
          <w:rFonts w:ascii="inherit" w:hAnsi="inherit"/>
          <w:color w:val="333333"/>
          <w:sz w:val="22"/>
          <w:szCs w:val="22"/>
        </w:rPr>
      </w:pPr>
      <w:proofErr w:type="gramStart"/>
      <w:ins w:id="2226" w:author="Unknown">
        <w:r>
          <w:rPr>
            <w:rFonts w:ascii="inherit" w:hAnsi="inherit"/>
            <w:color w:val="333333"/>
            <w:sz w:val="22"/>
            <w:szCs w:val="22"/>
          </w:rPr>
          <w:t>public</w:t>
        </w:r>
        <w:proofErr w:type="gramEnd"/>
        <w:r>
          <w:rPr>
            <w:rFonts w:ascii="inherit" w:hAnsi="inherit"/>
            <w:color w:val="333333"/>
            <w:sz w:val="22"/>
            <w:szCs w:val="22"/>
          </w:rPr>
          <w:t xml:space="preserve"> class EmployeeValidator implements Validator</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27" w:author="Unknown"/>
          <w:rFonts w:ascii="inherit" w:hAnsi="inherit"/>
          <w:color w:val="333333"/>
          <w:sz w:val="22"/>
          <w:szCs w:val="22"/>
        </w:rPr>
      </w:pPr>
      <w:ins w:id="2228" w:author="Unknown">
        <w:r>
          <w:rPr>
            <w:rFonts w:ascii="inherit" w:hAnsi="inherit"/>
            <w:color w:val="333333"/>
            <w:sz w:val="22"/>
            <w:szCs w:val="22"/>
          </w:rPr>
          <w: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29" w:author="Unknown"/>
          <w:rFonts w:ascii="inherit" w:hAnsi="inherit"/>
          <w:color w:val="333333"/>
          <w:sz w:val="22"/>
          <w:szCs w:val="22"/>
        </w:rPr>
      </w:pPr>
      <w:ins w:id="2230" w:author="Unknown">
        <w:r>
          <w:rPr>
            <w:rFonts w:ascii="inherit" w:hAnsi="inherit"/>
            <w:color w:val="333333"/>
            <w:sz w:val="22"/>
            <w:szCs w:val="22"/>
          </w:rPr>
          <w:t xml:space="preserve">    </w:t>
        </w:r>
        <w:proofErr w:type="gramStart"/>
        <w:r>
          <w:rPr>
            <w:rFonts w:ascii="inherit" w:hAnsi="inherit"/>
            <w:color w:val="333333"/>
            <w:sz w:val="22"/>
            <w:szCs w:val="22"/>
          </w:rPr>
          <w:t>public</w:t>
        </w:r>
        <w:proofErr w:type="gramEnd"/>
        <w:r>
          <w:rPr>
            <w:rFonts w:ascii="inherit" w:hAnsi="inherit"/>
            <w:color w:val="333333"/>
            <w:sz w:val="22"/>
            <w:szCs w:val="22"/>
          </w:rPr>
          <w:t xml:space="preserve"> boolean supports(Class clazz)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31" w:author="Unknown"/>
          <w:rFonts w:ascii="inherit" w:hAnsi="inherit"/>
          <w:color w:val="333333"/>
          <w:sz w:val="22"/>
          <w:szCs w:val="22"/>
        </w:rPr>
      </w:pPr>
      <w:ins w:id="2232" w:author="Unknown">
        <w:r>
          <w:rPr>
            <w:rFonts w:ascii="inherit" w:hAnsi="inherit"/>
            <w:color w:val="333333"/>
            <w:sz w:val="22"/>
            <w:szCs w:val="22"/>
          </w:rPr>
          <w:t xml:space="preserve">        </w:t>
        </w:r>
        <w:proofErr w:type="gramStart"/>
        <w:r>
          <w:rPr>
            <w:rFonts w:ascii="inherit" w:hAnsi="inherit"/>
            <w:color w:val="333333"/>
            <w:sz w:val="22"/>
            <w:szCs w:val="22"/>
          </w:rPr>
          <w:t>return</w:t>
        </w:r>
        <w:proofErr w:type="gramEnd"/>
        <w:r>
          <w:rPr>
            <w:rFonts w:ascii="inherit" w:hAnsi="inherit"/>
            <w:color w:val="333333"/>
            <w:sz w:val="22"/>
            <w:szCs w:val="22"/>
          </w:rPr>
          <w:t xml:space="preserve"> EmployeeVO.class.isAssignableFrom(clazz);</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33" w:author="Unknown"/>
          <w:rFonts w:ascii="inherit" w:hAnsi="inherit"/>
          <w:color w:val="333333"/>
          <w:sz w:val="22"/>
          <w:szCs w:val="22"/>
        </w:rPr>
      </w:pPr>
      <w:ins w:id="2234" w:author="Unknown">
        <w:r>
          <w:rPr>
            <w:rFonts w:ascii="inherit" w:hAnsi="inherit"/>
            <w:color w:val="333333"/>
            <w:sz w:val="22"/>
            <w:szCs w:val="22"/>
          </w:rPr>
          <w:t xml:space="preserv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35" w:author="Unknown"/>
          <w:rFonts w:ascii="inherit" w:hAnsi="inherit"/>
          <w:color w:val="333333"/>
          <w:sz w:val="22"/>
          <w:szCs w:val="22"/>
        </w:rPr>
      </w:pPr>
      <w:ins w:id="2236" w:author="Unknown">
        <w:r>
          <w:rPr>
            <w:rFonts w:ascii="inherit" w:hAnsi="inherit"/>
            <w:color w:val="333333"/>
            <w:sz w:val="22"/>
            <w:szCs w:val="22"/>
          </w:rPr>
          <w:t xml:space="preserv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37" w:author="Unknown"/>
          <w:rFonts w:ascii="inherit" w:hAnsi="inherit"/>
          <w:color w:val="333333"/>
          <w:sz w:val="22"/>
          <w:szCs w:val="22"/>
        </w:rPr>
      </w:pPr>
      <w:ins w:id="2238" w:author="Unknown">
        <w:r>
          <w:rPr>
            <w:rFonts w:ascii="inherit" w:hAnsi="inherit"/>
            <w:color w:val="333333"/>
            <w:sz w:val="22"/>
            <w:szCs w:val="22"/>
          </w:rPr>
          <w:t xml:space="preserve">    </w:t>
        </w:r>
        <w:proofErr w:type="gramStart"/>
        <w:r>
          <w:rPr>
            <w:rFonts w:ascii="inherit" w:hAnsi="inherit"/>
            <w:color w:val="333333"/>
            <w:sz w:val="22"/>
            <w:szCs w:val="22"/>
          </w:rPr>
          <w:t>public</w:t>
        </w:r>
        <w:proofErr w:type="gramEnd"/>
        <w:r>
          <w:rPr>
            <w:rFonts w:ascii="inherit" w:hAnsi="inherit"/>
            <w:color w:val="333333"/>
            <w:sz w:val="22"/>
            <w:szCs w:val="22"/>
          </w:rPr>
          <w:t xml:space="preserve"> void validate(Object target, Errors errors)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39" w:author="Unknown"/>
          <w:rFonts w:ascii="inherit" w:hAnsi="inherit"/>
          <w:color w:val="333333"/>
          <w:sz w:val="22"/>
          <w:szCs w:val="22"/>
        </w:rPr>
      </w:pPr>
      <w:ins w:id="2240" w:author="Unknown">
        <w:r>
          <w:rPr>
            <w:rFonts w:ascii="inherit" w:hAnsi="inherit"/>
            <w:color w:val="333333"/>
            <w:sz w:val="22"/>
            <w:szCs w:val="22"/>
          </w:rPr>
          <w:t xml:space="preserv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41" w:author="Unknown"/>
          <w:rFonts w:ascii="inherit" w:hAnsi="inherit"/>
          <w:color w:val="333333"/>
          <w:sz w:val="22"/>
          <w:szCs w:val="22"/>
        </w:rPr>
      </w:pPr>
      <w:ins w:id="2242" w:author="Unknown">
        <w:r>
          <w:rPr>
            <w:rFonts w:ascii="inherit" w:hAnsi="inherit"/>
            <w:color w:val="333333"/>
            <w:sz w:val="22"/>
            <w:szCs w:val="22"/>
          </w:rPr>
          <w:t xml:space="preserve">        </w:t>
        </w:r>
        <w:proofErr w:type="gramStart"/>
        <w:r>
          <w:rPr>
            <w:rFonts w:ascii="inherit" w:hAnsi="inherit"/>
            <w:color w:val="333333"/>
            <w:sz w:val="22"/>
            <w:szCs w:val="22"/>
          </w:rPr>
          <w:t>ValidationUtils.rejectIfEmptyOrWhitespace(</w:t>
        </w:r>
        <w:proofErr w:type="gramEnd"/>
        <w:r>
          <w:rPr>
            <w:rFonts w:ascii="inherit" w:hAnsi="inherit"/>
            <w:color w:val="333333"/>
            <w:sz w:val="22"/>
            <w:szCs w:val="22"/>
          </w:rPr>
          <w:t>errors, "firstName", "error.firstName", "First name is required.");</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43" w:author="Unknown"/>
          <w:rFonts w:ascii="inherit" w:hAnsi="inherit"/>
          <w:color w:val="333333"/>
          <w:sz w:val="22"/>
          <w:szCs w:val="22"/>
        </w:rPr>
      </w:pPr>
      <w:ins w:id="2244" w:author="Unknown">
        <w:r>
          <w:rPr>
            <w:rFonts w:ascii="inherit" w:hAnsi="inherit"/>
            <w:color w:val="333333"/>
            <w:sz w:val="22"/>
            <w:szCs w:val="22"/>
          </w:rPr>
          <w:t xml:space="preserve">        </w:t>
        </w:r>
        <w:proofErr w:type="gramStart"/>
        <w:r>
          <w:rPr>
            <w:rFonts w:ascii="inherit" w:hAnsi="inherit"/>
            <w:color w:val="333333"/>
            <w:sz w:val="22"/>
            <w:szCs w:val="22"/>
          </w:rPr>
          <w:t>ValidationUtils.rejectIfEmptyOrWhitespace(</w:t>
        </w:r>
        <w:proofErr w:type="gramEnd"/>
        <w:r>
          <w:rPr>
            <w:rFonts w:ascii="inherit" w:hAnsi="inherit"/>
            <w:color w:val="333333"/>
            <w:sz w:val="22"/>
            <w:szCs w:val="22"/>
          </w:rPr>
          <w:t>errors, "lastName", "error.lastName", "Last name is required.");</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45" w:author="Unknown"/>
          <w:rFonts w:ascii="inherit" w:hAnsi="inherit"/>
          <w:color w:val="333333"/>
          <w:sz w:val="22"/>
          <w:szCs w:val="22"/>
        </w:rPr>
      </w:pPr>
      <w:ins w:id="2246" w:author="Unknown">
        <w:r>
          <w:rPr>
            <w:rFonts w:ascii="inherit" w:hAnsi="inherit"/>
            <w:color w:val="333333"/>
            <w:sz w:val="22"/>
            <w:szCs w:val="22"/>
          </w:rPr>
          <w:t xml:space="preserve">        </w:t>
        </w:r>
        <w:proofErr w:type="gramStart"/>
        <w:r>
          <w:rPr>
            <w:rFonts w:ascii="inherit" w:hAnsi="inherit"/>
            <w:color w:val="333333"/>
            <w:sz w:val="22"/>
            <w:szCs w:val="22"/>
          </w:rPr>
          <w:t>ValidationUtils.rejectIfEmptyOrWhitespace(</w:t>
        </w:r>
        <w:proofErr w:type="gramEnd"/>
        <w:r>
          <w:rPr>
            <w:rFonts w:ascii="inherit" w:hAnsi="inherit"/>
            <w:color w:val="333333"/>
            <w:sz w:val="22"/>
            <w:szCs w:val="22"/>
          </w:rPr>
          <w:t>errors, "email", "error.email", "Email is required.");</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47" w:author="Unknown"/>
          <w:rFonts w:ascii="inherit" w:hAnsi="inherit"/>
          <w:color w:val="333333"/>
          <w:sz w:val="22"/>
          <w:szCs w:val="22"/>
        </w:rPr>
      </w:pPr>
      <w:ins w:id="2248" w:author="Unknown">
        <w:r>
          <w:rPr>
            <w:rFonts w:ascii="inherit" w:hAnsi="inherit"/>
            <w:color w:val="333333"/>
            <w:sz w:val="22"/>
            <w:szCs w:val="22"/>
          </w:rPr>
          <w:t xml:space="preserv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49" w:author="Unknown"/>
          <w:rFonts w:ascii="inherit" w:hAnsi="inherit"/>
          <w:color w:val="333333"/>
          <w:sz w:val="22"/>
          <w:szCs w:val="22"/>
        </w:rPr>
      </w:pPr>
      <w:ins w:id="2250" w:author="Unknown">
        <w:r>
          <w:rPr>
            <w:rFonts w:ascii="inherit" w:hAnsi="inherit"/>
            <w:color w:val="333333"/>
            <w:sz w:val="22"/>
            <w:szCs w:val="22"/>
          </w:rPr>
          <w:t>}</w:t>
        </w:r>
      </w:ins>
    </w:p>
    <w:p w:rsidR="00CD4814" w:rsidRDefault="00CD4814" w:rsidP="00CD4814">
      <w:pPr>
        <w:pStyle w:val="NormalWeb"/>
        <w:shd w:val="clear" w:color="auto" w:fill="FFFFFF"/>
        <w:spacing w:before="0" w:beforeAutospacing="0" w:after="353" w:afterAutospacing="0"/>
        <w:rPr>
          <w:ins w:id="2251" w:author="Unknown"/>
          <w:rFonts w:ascii="Segoe UI" w:hAnsi="Segoe UI" w:cs="Segoe UI"/>
          <w:color w:val="333333"/>
          <w:sz w:val="22"/>
          <w:szCs w:val="22"/>
        </w:rPr>
      </w:pPr>
      <w:ins w:id="2252" w:author="Unknown">
        <w:r>
          <w:rPr>
            <w:rFonts w:ascii="Segoe UI" w:hAnsi="Segoe UI" w:cs="Segoe UI"/>
            <w:color w:val="333333"/>
            <w:sz w:val="22"/>
            <w:szCs w:val="22"/>
          </w:rPr>
          <w:t>If any of form fields is empty, these methods will create a field error and bind it to the field. The second argument of these methods is the property name, while the third and fourth are the error code and default error message.</w:t>
        </w:r>
      </w:ins>
    </w:p>
    <w:p w:rsidR="00CD4814" w:rsidRDefault="00CD4814" w:rsidP="00CD4814">
      <w:pPr>
        <w:pStyle w:val="NormalWeb"/>
        <w:shd w:val="clear" w:color="auto" w:fill="FFFFFF"/>
        <w:spacing w:before="0" w:beforeAutospacing="0" w:after="353" w:afterAutospacing="0"/>
        <w:rPr>
          <w:ins w:id="2253" w:author="Unknown"/>
          <w:rFonts w:ascii="Segoe UI" w:hAnsi="Segoe UI" w:cs="Segoe UI"/>
          <w:color w:val="333333"/>
          <w:sz w:val="22"/>
          <w:szCs w:val="22"/>
        </w:rPr>
      </w:pPr>
      <w:ins w:id="2254" w:author="Unknown">
        <w:r>
          <w:rPr>
            <w:rFonts w:ascii="Segoe UI" w:hAnsi="Segoe UI" w:cs="Segoe UI"/>
            <w:color w:val="333333"/>
            <w:sz w:val="22"/>
            <w:szCs w:val="22"/>
          </w:rPr>
          <w:t>To activate this custom validator as a spring managed bean, you need to do one of following things:</w:t>
        </w:r>
      </w:ins>
    </w:p>
    <w:p w:rsidR="00CD4814" w:rsidRDefault="00CD4814" w:rsidP="00CD4814">
      <w:pPr>
        <w:pStyle w:val="NormalWeb"/>
        <w:shd w:val="clear" w:color="auto" w:fill="FFFFFF"/>
        <w:spacing w:before="0" w:beforeAutospacing="0" w:after="0" w:afterAutospacing="0"/>
        <w:rPr>
          <w:ins w:id="2255" w:author="Unknown"/>
          <w:rFonts w:ascii="Segoe UI" w:hAnsi="Segoe UI" w:cs="Segoe UI"/>
          <w:color w:val="333333"/>
          <w:sz w:val="22"/>
          <w:szCs w:val="22"/>
        </w:rPr>
      </w:pPr>
      <w:ins w:id="2256" w:author="Unknown">
        <w:r>
          <w:rPr>
            <w:rFonts w:ascii="Segoe UI" w:hAnsi="Segoe UI" w:cs="Segoe UI"/>
            <w:color w:val="333333"/>
            <w:sz w:val="22"/>
            <w:szCs w:val="22"/>
          </w:rPr>
          <w:t>1) Add</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@Component</w:t>
        </w:r>
        <w:r>
          <w:rPr>
            <w:rStyle w:val="apple-converted-space"/>
            <w:rFonts w:ascii="Segoe UI" w:hAnsi="Segoe UI" w:cs="Segoe UI"/>
            <w:color w:val="333333"/>
            <w:sz w:val="22"/>
            <w:szCs w:val="22"/>
          </w:rPr>
          <w:t> </w:t>
        </w:r>
        <w:r>
          <w:rPr>
            <w:rFonts w:ascii="Segoe UI" w:hAnsi="Segoe UI" w:cs="Segoe UI"/>
            <w:color w:val="333333"/>
            <w:sz w:val="22"/>
            <w:szCs w:val="22"/>
          </w:rPr>
          <w:t>annotation to</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EmployeeValidator</w:t>
        </w:r>
        <w:r>
          <w:rPr>
            <w:rStyle w:val="apple-converted-space"/>
            <w:rFonts w:ascii="Segoe UI" w:hAnsi="Segoe UI" w:cs="Segoe UI"/>
            <w:color w:val="333333"/>
            <w:sz w:val="22"/>
            <w:szCs w:val="22"/>
          </w:rPr>
          <w:t> </w:t>
        </w:r>
        <w:r>
          <w:rPr>
            <w:rFonts w:ascii="Segoe UI" w:hAnsi="Segoe UI" w:cs="Segoe UI"/>
            <w:color w:val="333333"/>
            <w:sz w:val="22"/>
            <w:szCs w:val="22"/>
          </w:rPr>
          <w:t>class and activate annotation scanning on the package containing such declarations.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57" w:author="Unknown"/>
          <w:rFonts w:ascii="inherit" w:hAnsi="inherit"/>
          <w:color w:val="333333"/>
          <w:sz w:val="22"/>
          <w:szCs w:val="22"/>
        </w:rPr>
      </w:pPr>
      <w:ins w:id="2258" w:author="Unknown">
        <w:r>
          <w:rPr>
            <w:rFonts w:ascii="inherit" w:hAnsi="inherit"/>
            <w:color w:val="333333"/>
            <w:sz w:val="22"/>
            <w:szCs w:val="22"/>
          </w:rPr>
          <w:t>&lt;context</w:t>
        </w:r>
        <w:proofErr w:type="gramStart"/>
        <w:r>
          <w:rPr>
            <w:rFonts w:ascii="inherit" w:hAnsi="inherit"/>
            <w:color w:val="333333"/>
            <w:sz w:val="22"/>
            <w:szCs w:val="22"/>
          </w:rPr>
          <w:t>:component</w:t>
        </w:r>
        <w:proofErr w:type="gramEnd"/>
        <w:r>
          <w:rPr>
            <w:rFonts w:ascii="inherit" w:hAnsi="inherit"/>
            <w:color w:val="333333"/>
            <w:sz w:val="22"/>
            <w:szCs w:val="22"/>
          </w:rPr>
          <w:t>-scan base-package="com.howtodoinjava.demo" /&gt;</w:t>
        </w:r>
      </w:ins>
    </w:p>
    <w:p w:rsidR="00CD4814" w:rsidRDefault="00CD4814" w:rsidP="00CD4814">
      <w:pPr>
        <w:pStyle w:val="NormalWeb"/>
        <w:shd w:val="clear" w:color="auto" w:fill="FFFFFF"/>
        <w:spacing w:before="0" w:beforeAutospacing="0" w:after="353" w:afterAutospacing="0"/>
        <w:rPr>
          <w:ins w:id="2259" w:author="Unknown"/>
          <w:rFonts w:ascii="Segoe UI" w:hAnsi="Segoe UI" w:cs="Segoe UI"/>
          <w:color w:val="333333"/>
          <w:sz w:val="22"/>
          <w:szCs w:val="22"/>
        </w:rPr>
      </w:pPr>
      <w:ins w:id="2260" w:author="Unknown">
        <w:r>
          <w:rPr>
            <w:rFonts w:ascii="Segoe UI" w:hAnsi="Segoe UI" w:cs="Segoe UI"/>
            <w:color w:val="333333"/>
            <w:sz w:val="22"/>
            <w:szCs w:val="22"/>
          </w:rPr>
          <w:t>2) Alternatively, you can register the validator class bean directly in context file.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61" w:author="Unknown"/>
          <w:rFonts w:ascii="inherit" w:hAnsi="inherit"/>
          <w:color w:val="333333"/>
          <w:sz w:val="22"/>
          <w:szCs w:val="22"/>
        </w:rPr>
      </w:pPr>
      <w:ins w:id="2262" w:author="Unknown">
        <w:r>
          <w:rPr>
            <w:rFonts w:ascii="inherit" w:hAnsi="inherit"/>
            <w:color w:val="333333"/>
            <w:sz w:val="22"/>
            <w:szCs w:val="22"/>
          </w:rPr>
          <w:t>&lt;bean id="employeeValidator" class="com.howtodoinjava.demo.validator.EmployeeValidator" /&gt;</w:t>
        </w:r>
      </w:ins>
    </w:p>
    <w:p w:rsidR="00CD4814" w:rsidRDefault="00CD4814" w:rsidP="00CD4814">
      <w:pPr>
        <w:pStyle w:val="NormalWeb"/>
        <w:shd w:val="clear" w:color="auto" w:fill="EBF1E7"/>
        <w:spacing w:before="0" w:beforeAutospacing="0" w:after="353" w:afterAutospacing="0"/>
        <w:rPr>
          <w:ins w:id="2263" w:author="Unknown"/>
          <w:rFonts w:ascii="Segoe UI" w:hAnsi="Segoe UI" w:cs="Segoe UI"/>
          <w:color w:val="6C1818"/>
          <w:sz w:val="22"/>
          <w:szCs w:val="22"/>
        </w:rPr>
      </w:pPr>
      <w:ins w:id="2264" w:author="Unknown">
        <w:r>
          <w:rPr>
            <w:rStyle w:val="Strong"/>
            <w:rFonts w:ascii="Segoe UI" w:hAnsi="Segoe UI" w:cs="Segoe UI"/>
            <w:color w:val="6C1818"/>
            <w:sz w:val="22"/>
            <w:szCs w:val="22"/>
          </w:rPr>
          <w:t xml:space="preserve">Read </w:t>
        </w:r>
        <w:proofErr w:type="gramStart"/>
        <w:r>
          <w:rPr>
            <w:rStyle w:val="Strong"/>
            <w:rFonts w:ascii="Segoe UI" w:hAnsi="Segoe UI" w:cs="Segoe UI"/>
            <w:color w:val="6C1818"/>
            <w:sz w:val="22"/>
            <w:szCs w:val="22"/>
          </w:rPr>
          <w:t>More :</w:t>
        </w:r>
        <w:proofErr w:type="gramEnd"/>
        <w:r>
          <w:rPr>
            <w:rStyle w:val="Strong"/>
            <w:rFonts w:ascii="Segoe UI" w:hAnsi="Segoe UI" w:cs="Segoe UI"/>
            <w:color w:val="6C1818"/>
            <w:sz w:val="22"/>
            <w:szCs w:val="22"/>
          </w:rPr>
          <w:t xml:space="preserve"> Spring MVC</w:t>
        </w:r>
        <w:r>
          <w:rPr>
            <w:rStyle w:val="apple-converted-space"/>
            <w:rFonts w:ascii="Segoe UI" w:hAnsi="Segoe UI" w:cs="Segoe UI"/>
            <w:b/>
            <w:bCs/>
            <w:color w:val="6C1818"/>
            <w:sz w:val="22"/>
            <w:szCs w:val="22"/>
          </w:rPr>
          <w:t> </w:t>
        </w:r>
        <w:r w:rsidR="00A143DB">
          <w:rPr>
            <w:rStyle w:val="Strong"/>
            <w:rFonts w:ascii="Segoe UI" w:hAnsi="Segoe UI" w:cs="Segoe UI"/>
            <w:color w:val="6C1818"/>
            <w:sz w:val="22"/>
            <w:szCs w:val="22"/>
          </w:rPr>
          <w:fldChar w:fldCharType="begin"/>
        </w:r>
        <w:r>
          <w:rPr>
            <w:rStyle w:val="Strong"/>
            <w:rFonts w:ascii="Segoe UI" w:hAnsi="Segoe UI" w:cs="Segoe UI"/>
            <w:color w:val="6C1818"/>
            <w:sz w:val="22"/>
            <w:szCs w:val="22"/>
          </w:rPr>
          <w:instrText xml:space="preserve"> HYPERLINK "http://howtodoinjava.com/spring/spring-mvc/spring-mvc-custom-validator-example/" \o "Spring MVC Custom Validator Example" </w:instrText>
        </w:r>
        <w:r w:rsidR="00A143DB">
          <w:rPr>
            <w:rStyle w:val="Strong"/>
            <w:rFonts w:ascii="Segoe UI" w:hAnsi="Segoe UI" w:cs="Segoe UI"/>
            <w:color w:val="6C1818"/>
            <w:sz w:val="22"/>
            <w:szCs w:val="22"/>
          </w:rPr>
          <w:fldChar w:fldCharType="separate"/>
        </w:r>
        <w:r>
          <w:rPr>
            <w:rStyle w:val="Hyperlink"/>
            <w:rFonts w:ascii="Segoe UI" w:hAnsi="Segoe UI" w:cs="Segoe UI"/>
            <w:b/>
            <w:bCs/>
            <w:color w:val="4078C0"/>
            <w:sz w:val="22"/>
            <w:szCs w:val="22"/>
          </w:rPr>
          <w:t>Custom Validator</w:t>
        </w:r>
        <w:r w:rsidR="00A143DB">
          <w:rPr>
            <w:rStyle w:val="Strong"/>
            <w:rFonts w:ascii="Segoe UI" w:hAnsi="Segoe UI" w:cs="Segoe UI"/>
            <w:color w:val="6C1818"/>
            <w:sz w:val="22"/>
            <w:szCs w:val="22"/>
          </w:rPr>
          <w:fldChar w:fldCharType="end"/>
        </w:r>
        <w:r>
          <w:rPr>
            <w:rStyle w:val="apple-converted-space"/>
            <w:rFonts w:ascii="Segoe UI" w:hAnsi="Segoe UI" w:cs="Segoe UI"/>
            <w:b/>
            <w:bCs/>
            <w:color w:val="6C1818"/>
            <w:sz w:val="22"/>
            <w:szCs w:val="22"/>
          </w:rPr>
          <w:t> </w:t>
        </w:r>
        <w:r>
          <w:rPr>
            <w:rStyle w:val="Strong"/>
            <w:rFonts w:ascii="Segoe UI" w:hAnsi="Segoe UI" w:cs="Segoe UI"/>
            <w:color w:val="6C1818"/>
            <w:sz w:val="22"/>
            <w:szCs w:val="22"/>
          </w:rPr>
          <w:t>and</w:t>
        </w:r>
        <w:r>
          <w:rPr>
            <w:rStyle w:val="apple-converted-space"/>
            <w:rFonts w:ascii="Segoe UI" w:hAnsi="Segoe UI" w:cs="Segoe UI"/>
            <w:b/>
            <w:bCs/>
            <w:color w:val="6C1818"/>
            <w:sz w:val="22"/>
            <w:szCs w:val="22"/>
          </w:rPr>
          <w:t> </w:t>
        </w:r>
        <w:r w:rsidR="00A143DB">
          <w:rPr>
            <w:rStyle w:val="Strong"/>
            <w:rFonts w:ascii="Segoe UI" w:hAnsi="Segoe UI" w:cs="Segoe UI"/>
            <w:color w:val="6C1818"/>
            <w:sz w:val="22"/>
            <w:szCs w:val="22"/>
          </w:rPr>
          <w:fldChar w:fldCharType="begin"/>
        </w:r>
        <w:r>
          <w:rPr>
            <w:rStyle w:val="Strong"/>
            <w:rFonts w:ascii="Segoe UI" w:hAnsi="Segoe UI" w:cs="Segoe UI"/>
            <w:color w:val="6C1818"/>
            <w:sz w:val="22"/>
            <w:szCs w:val="22"/>
          </w:rPr>
          <w:instrText xml:space="preserve"> HYPERLINK "http://howtodoinjava.com/spring/spring-mvc/spring-bean-validation-example-with-jsr-303-annotations/" \o "Spring Bean Validation Example with JSR-303 Annotations" </w:instrText>
        </w:r>
        <w:r w:rsidR="00A143DB">
          <w:rPr>
            <w:rStyle w:val="Strong"/>
            <w:rFonts w:ascii="Segoe UI" w:hAnsi="Segoe UI" w:cs="Segoe UI"/>
            <w:color w:val="6C1818"/>
            <w:sz w:val="22"/>
            <w:szCs w:val="22"/>
          </w:rPr>
          <w:fldChar w:fldCharType="separate"/>
        </w:r>
        <w:r>
          <w:rPr>
            <w:rStyle w:val="Hyperlink"/>
            <w:rFonts w:ascii="Segoe UI" w:hAnsi="Segoe UI" w:cs="Segoe UI"/>
            <w:b/>
            <w:bCs/>
            <w:color w:val="4078C0"/>
            <w:sz w:val="22"/>
            <w:szCs w:val="22"/>
          </w:rPr>
          <w:t>JSR-303 Annotations</w:t>
        </w:r>
        <w:r w:rsidR="00A143DB">
          <w:rPr>
            <w:rStyle w:val="Strong"/>
            <w:rFonts w:ascii="Segoe UI" w:hAnsi="Segoe UI" w:cs="Segoe UI"/>
            <w:color w:val="6C1818"/>
            <w:sz w:val="22"/>
            <w:szCs w:val="22"/>
          </w:rPr>
          <w:fldChar w:fldCharType="end"/>
        </w:r>
        <w:r>
          <w:rPr>
            <w:rStyle w:val="apple-converted-space"/>
            <w:rFonts w:ascii="Segoe UI" w:hAnsi="Segoe UI" w:cs="Segoe UI"/>
            <w:b/>
            <w:bCs/>
            <w:color w:val="6C1818"/>
            <w:sz w:val="22"/>
            <w:szCs w:val="22"/>
          </w:rPr>
          <w:t> </w:t>
        </w:r>
        <w:r>
          <w:rPr>
            <w:rStyle w:val="Strong"/>
            <w:rFonts w:ascii="Segoe UI" w:hAnsi="Segoe UI" w:cs="Segoe UI"/>
            <w:color w:val="6C1818"/>
            <w:sz w:val="22"/>
            <w:szCs w:val="22"/>
          </w:rPr>
          <w:t>Examples</w:t>
        </w:r>
      </w:ins>
    </w:p>
    <w:p w:rsidR="00CD4814" w:rsidRDefault="00CD4814" w:rsidP="00CD4814">
      <w:pPr>
        <w:pStyle w:val="Heading2"/>
        <w:shd w:val="clear" w:color="auto" w:fill="FFFFFF"/>
        <w:spacing w:before="326" w:beforeAutospacing="0" w:after="217" w:afterAutospacing="0"/>
        <w:rPr>
          <w:ins w:id="2265" w:author="Unknown"/>
          <w:rFonts w:ascii="Segoe UI" w:hAnsi="Segoe UI" w:cs="Segoe UI"/>
          <w:color w:val="333333"/>
        </w:rPr>
      </w:pPr>
      <w:bookmarkStart w:id="2266" w:name="interceptor_support"/>
      <w:bookmarkEnd w:id="2266"/>
      <w:ins w:id="2267" w:author="Unknown">
        <w:r>
          <w:rPr>
            <w:rFonts w:ascii="Segoe UI" w:hAnsi="Segoe UI" w:cs="Segoe UI"/>
            <w:color w:val="333333"/>
          </w:rPr>
          <w:t>What is Spring MVC Interceptor and how to use it?</w:t>
        </w:r>
      </w:ins>
    </w:p>
    <w:p w:rsidR="00CD4814" w:rsidRDefault="00CD4814" w:rsidP="00CD4814">
      <w:pPr>
        <w:pStyle w:val="NormalWeb"/>
        <w:shd w:val="clear" w:color="auto" w:fill="FFFFFF"/>
        <w:spacing w:before="0" w:beforeAutospacing="0" w:after="0" w:afterAutospacing="0"/>
        <w:rPr>
          <w:ins w:id="2268" w:author="Unknown"/>
          <w:rFonts w:ascii="Segoe UI" w:hAnsi="Segoe UI" w:cs="Segoe UI"/>
          <w:color w:val="333333"/>
          <w:sz w:val="22"/>
          <w:szCs w:val="22"/>
        </w:rPr>
      </w:pPr>
      <w:ins w:id="2269" w:author="Unknown">
        <w:r>
          <w:rPr>
            <w:rFonts w:ascii="Segoe UI" w:hAnsi="Segoe UI" w:cs="Segoe UI"/>
            <w:color w:val="333333"/>
            <w:sz w:val="22"/>
            <w:szCs w:val="22"/>
          </w:rPr>
          <w:lastRenderedPageBreak/>
          <w:t>As you know about servlet filters that they can pre-handle and post-handle every web request they serve — before and after it’s handled by that servlet. In the similar way, you can use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HandlerInterceptor</w:t>
        </w:r>
        <w:r>
          <w:rPr>
            <w:rStyle w:val="apple-converted-space"/>
            <w:rFonts w:ascii="Segoe UI" w:hAnsi="Segoe UI" w:cs="Segoe UI"/>
            <w:color w:val="333333"/>
            <w:sz w:val="22"/>
            <w:szCs w:val="22"/>
          </w:rPr>
          <w:t> </w:t>
        </w:r>
        <w:r>
          <w:rPr>
            <w:rFonts w:ascii="Segoe UI" w:hAnsi="Segoe UI" w:cs="Segoe UI"/>
            <w:color w:val="333333"/>
            <w:sz w:val="22"/>
            <w:szCs w:val="22"/>
          </w:rPr>
          <w:t>interface in your spring mvc application</w:t>
        </w:r>
        <w:r>
          <w:rPr>
            <w:rStyle w:val="apple-converted-space"/>
            <w:rFonts w:ascii="Segoe UI" w:hAnsi="Segoe UI" w:cs="Segoe UI"/>
            <w:color w:val="333333"/>
            <w:sz w:val="22"/>
            <w:szCs w:val="22"/>
          </w:rPr>
          <w:t> </w:t>
        </w:r>
        <w:r>
          <w:rPr>
            <w:rStyle w:val="Strong"/>
            <w:rFonts w:ascii="Segoe UI" w:hAnsi="Segoe UI" w:cs="Segoe UI"/>
            <w:color w:val="333333"/>
            <w:sz w:val="22"/>
            <w:szCs w:val="22"/>
          </w:rPr>
          <w:t>to pre-handle and post-handle web requests</w:t>
        </w:r>
        <w:r>
          <w:rPr>
            <w:rStyle w:val="apple-converted-space"/>
            <w:rFonts w:ascii="Segoe UI" w:hAnsi="Segoe UI" w:cs="Segoe UI"/>
            <w:color w:val="333333"/>
            <w:sz w:val="22"/>
            <w:szCs w:val="22"/>
          </w:rPr>
          <w:t> </w:t>
        </w:r>
        <w:r>
          <w:rPr>
            <w:rFonts w:ascii="Segoe UI" w:hAnsi="Segoe UI" w:cs="Segoe UI"/>
            <w:color w:val="333333"/>
            <w:sz w:val="22"/>
            <w:szCs w:val="22"/>
          </w:rPr>
          <w:t>that are handled by Spring MVC controllers. These handlers are mostly used to manipulate the model attributes returned/submitted they are passed to the views/controllers.</w:t>
        </w:r>
      </w:ins>
    </w:p>
    <w:p w:rsidR="00CD4814" w:rsidRDefault="00CD4814" w:rsidP="00CD4814">
      <w:pPr>
        <w:pStyle w:val="NormalWeb"/>
        <w:shd w:val="clear" w:color="auto" w:fill="FFFFFF"/>
        <w:spacing w:before="0" w:beforeAutospacing="0" w:after="0" w:afterAutospacing="0"/>
        <w:rPr>
          <w:ins w:id="2270" w:author="Unknown"/>
          <w:rFonts w:ascii="Segoe UI" w:hAnsi="Segoe UI" w:cs="Segoe UI"/>
          <w:color w:val="333333"/>
          <w:sz w:val="22"/>
          <w:szCs w:val="22"/>
        </w:rPr>
      </w:pPr>
      <w:ins w:id="2271" w:author="Unknown">
        <w:r>
          <w:rPr>
            <w:rFonts w:ascii="Segoe UI" w:hAnsi="Segoe UI" w:cs="Segoe UI"/>
            <w:color w:val="333333"/>
            <w:sz w:val="22"/>
            <w:szCs w:val="22"/>
          </w:rPr>
          <w:t>A handler interceptor can be registered for particular URL mappings, so it only intercepts requests mapped to certain URLs. Each handler interceptor must implement the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HandlerInterceptor</w:t>
        </w:r>
        <w:r>
          <w:rPr>
            <w:rStyle w:val="apple-converted-space"/>
            <w:rFonts w:ascii="Segoe UI" w:hAnsi="Segoe UI" w:cs="Segoe UI"/>
            <w:color w:val="333333"/>
            <w:sz w:val="22"/>
            <w:szCs w:val="22"/>
          </w:rPr>
          <w:t> </w:t>
        </w:r>
        <w:r>
          <w:rPr>
            <w:rFonts w:ascii="Segoe UI" w:hAnsi="Segoe UI" w:cs="Segoe UI"/>
            <w:color w:val="333333"/>
            <w:sz w:val="22"/>
            <w:szCs w:val="22"/>
          </w:rPr>
          <w:t>interface, which contains three callback methods for you to implement:</w:t>
        </w:r>
        <w:r>
          <w:rPr>
            <w:rStyle w:val="apple-converted-space"/>
            <w:rFonts w:ascii="Segoe UI" w:hAnsi="Segoe UI" w:cs="Segoe UI"/>
            <w:color w:val="333333"/>
            <w:sz w:val="22"/>
            <w:szCs w:val="22"/>
          </w:rPr>
          <w:t> </w:t>
        </w:r>
        <w:proofErr w:type="gramStart"/>
        <w:r>
          <w:rPr>
            <w:rStyle w:val="HTMLCode"/>
            <w:rFonts w:ascii="Consolas" w:hAnsi="Consolas" w:cs="Consolas"/>
            <w:color w:val="333333"/>
            <w:sz w:val="18"/>
            <w:szCs w:val="18"/>
          </w:rPr>
          <w:t>preHandle(</w:t>
        </w:r>
        <w:proofErr w:type="gramEnd"/>
        <w:r>
          <w:rPr>
            <w:rStyle w:val="HTMLCode"/>
            <w:rFonts w:ascii="Consolas" w:hAnsi="Consolas" w:cs="Consolas"/>
            <w:color w:val="333333"/>
            <w:sz w:val="18"/>
            <w:szCs w:val="18"/>
          </w:rPr>
          <w:t>)</w:t>
        </w:r>
        <w:r>
          <w:rPr>
            <w:rFonts w:ascii="Segoe UI" w:hAnsi="Segoe UI" w:cs="Segoe UI"/>
            <w:color w:val="333333"/>
            <w:sz w:val="22"/>
            <w:szCs w:val="22"/>
          </w:rPr>
          <w:t>,</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postHandle()</w:t>
        </w:r>
        <w:r>
          <w:rPr>
            <w:rStyle w:val="apple-converted-space"/>
            <w:rFonts w:ascii="Segoe UI" w:hAnsi="Segoe UI" w:cs="Segoe UI"/>
            <w:color w:val="333333"/>
            <w:sz w:val="22"/>
            <w:szCs w:val="22"/>
          </w:rPr>
          <w:t> </w:t>
        </w:r>
        <w:r>
          <w:rPr>
            <w:rFonts w:ascii="Segoe UI" w:hAnsi="Segoe UI" w:cs="Segoe UI"/>
            <w:color w:val="333333"/>
            <w:sz w:val="22"/>
            <w:szCs w:val="22"/>
          </w:rPr>
          <w:t>and</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afterCompletion()</w:t>
        </w:r>
        <w:r>
          <w:rPr>
            <w:rFonts w:ascii="Segoe UI" w:hAnsi="Segoe UI" w:cs="Segoe UI"/>
            <w:color w:val="333333"/>
            <w:sz w:val="22"/>
            <w:szCs w:val="22"/>
          </w:rPr>
          <w:t>.</w:t>
        </w:r>
      </w:ins>
    </w:p>
    <w:p w:rsidR="00CD4814" w:rsidRDefault="00CD4814" w:rsidP="00CD4814">
      <w:pPr>
        <w:pStyle w:val="NormalWeb"/>
        <w:shd w:val="clear" w:color="auto" w:fill="FFFFFF"/>
        <w:spacing w:before="0" w:beforeAutospacing="0" w:after="0" w:afterAutospacing="0"/>
        <w:rPr>
          <w:ins w:id="2272" w:author="Unknown"/>
          <w:rFonts w:ascii="Segoe UI" w:hAnsi="Segoe UI" w:cs="Segoe UI"/>
          <w:color w:val="333333"/>
          <w:sz w:val="22"/>
          <w:szCs w:val="22"/>
        </w:rPr>
      </w:pPr>
      <w:ins w:id="2273" w:author="Unknown">
        <w:r>
          <w:rPr>
            <w:rFonts w:ascii="Segoe UI" w:hAnsi="Segoe UI" w:cs="Segoe UI"/>
            <w:color w:val="333333"/>
            <w:sz w:val="22"/>
            <w:szCs w:val="22"/>
          </w:rPr>
          <w:t>Problem with</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HandlerInterceptor</w:t>
        </w:r>
        <w:r>
          <w:rPr>
            <w:rStyle w:val="apple-converted-space"/>
            <w:rFonts w:ascii="Segoe UI" w:hAnsi="Segoe UI" w:cs="Segoe UI"/>
            <w:color w:val="333333"/>
            <w:sz w:val="22"/>
            <w:szCs w:val="22"/>
          </w:rPr>
          <w:t> </w:t>
        </w:r>
        <w:r>
          <w:rPr>
            <w:rFonts w:ascii="Segoe UI" w:hAnsi="Segoe UI" w:cs="Segoe UI"/>
            <w:color w:val="333333"/>
            <w:sz w:val="22"/>
            <w:szCs w:val="22"/>
          </w:rPr>
          <w:t>interface is that your new class will have to implement all three methods irrespective of whether it is needed or not. To avoid overriding, you can use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HandlerInterceptorAdapter</w:t>
        </w:r>
        <w:r>
          <w:rPr>
            <w:rStyle w:val="apple-converted-space"/>
            <w:rFonts w:ascii="Segoe UI" w:hAnsi="Segoe UI" w:cs="Segoe UI"/>
            <w:color w:val="333333"/>
            <w:sz w:val="22"/>
            <w:szCs w:val="22"/>
          </w:rPr>
          <w:t> </w:t>
        </w:r>
        <w:r>
          <w:rPr>
            <w:rFonts w:ascii="Segoe UI" w:hAnsi="Segoe UI" w:cs="Segoe UI"/>
            <w:color w:val="333333"/>
            <w:sz w:val="22"/>
            <w:szCs w:val="22"/>
          </w:rPr>
          <w:t xml:space="preserve">class. </w:t>
        </w:r>
        <w:proofErr w:type="gramStart"/>
        <w:r>
          <w:rPr>
            <w:rFonts w:ascii="Segoe UI" w:hAnsi="Segoe UI" w:cs="Segoe UI"/>
            <w:color w:val="333333"/>
            <w:sz w:val="22"/>
            <w:szCs w:val="22"/>
          </w:rPr>
          <w:t>This class implements</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HandlerInterceptor</w:t>
        </w:r>
        <w:r>
          <w:rPr>
            <w:rStyle w:val="apple-converted-space"/>
            <w:rFonts w:ascii="Segoe UI" w:hAnsi="Segoe UI" w:cs="Segoe UI"/>
            <w:color w:val="333333"/>
            <w:sz w:val="22"/>
            <w:szCs w:val="22"/>
          </w:rPr>
          <w:t> </w:t>
        </w:r>
        <w:r>
          <w:rPr>
            <w:rFonts w:ascii="Segoe UI" w:hAnsi="Segoe UI" w:cs="Segoe UI"/>
            <w:color w:val="333333"/>
            <w:sz w:val="22"/>
            <w:szCs w:val="22"/>
          </w:rPr>
          <w:t>and provide</w:t>
        </w:r>
        <w:proofErr w:type="gramEnd"/>
        <w:r>
          <w:rPr>
            <w:rFonts w:ascii="Segoe UI" w:hAnsi="Segoe UI" w:cs="Segoe UI"/>
            <w:color w:val="333333"/>
            <w:sz w:val="22"/>
            <w:szCs w:val="22"/>
          </w:rPr>
          <w:t xml:space="preserve"> default blank implementations.</w:t>
        </w:r>
      </w:ins>
    </w:p>
    <w:p w:rsidR="00CD4814" w:rsidRDefault="00CD4814" w:rsidP="00CD4814">
      <w:pPr>
        <w:pStyle w:val="NormalWeb"/>
        <w:shd w:val="clear" w:color="auto" w:fill="EBF1E7"/>
        <w:spacing w:before="0" w:beforeAutospacing="0" w:after="353" w:afterAutospacing="0"/>
        <w:rPr>
          <w:ins w:id="2274" w:author="Unknown"/>
          <w:rFonts w:ascii="Segoe UI" w:hAnsi="Segoe UI" w:cs="Segoe UI"/>
          <w:color w:val="6C1818"/>
          <w:sz w:val="22"/>
          <w:szCs w:val="22"/>
        </w:rPr>
      </w:pPr>
      <w:ins w:id="2275" w:author="Unknown">
        <w:r>
          <w:rPr>
            <w:rStyle w:val="Strong"/>
            <w:rFonts w:ascii="Segoe UI" w:hAnsi="Segoe UI" w:cs="Segoe UI"/>
            <w:color w:val="6C1818"/>
            <w:sz w:val="22"/>
            <w:szCs w:val="22"/>
          </w:rPr>
          <w:t xml:space="preserve">Read </w:t>
        </w:r>
        <w:proofErr w:type="gramStart"/>
        <w:r>
          <w:rPr>
            <w:rStyle w:val="Strong"/>
            <w:rFonts w:ascii="Segoe UI" w:hAnsi="Segoe UI" w:cs="Segoe UI"/>
            <w:color w:val="6C1818"/>
            <w:sz w:val="22"/>
            <w:szCs w:val="22"/>
          </w:rPr>
          <w:t>More :</w:t>
        </w:r>
        <w:proofErr w:type="gramEnd"/>
        <w:r>
          <w:rPr>
            <w:rStyle w:val="apple-converted-space"/>
            <w:rFonts w:ascii="Segoe UI" w:hAnsi="Segoe UI" w:cs="Segoe UI"/>
            <w:b/>
            <w:bCs/>
            <w:color w:val="6C1818"/>
            <w:sz w:val="22"/>
            <w:szCs w:val="22"/>
          </w:rPr>
          <w:t> </w:t>
        </w:r>
        <w:r w:rsidR="00A143DB">
          <w:rPr>
            <w:rStyle w:val="Strong"/>
            <w:rFonts w:ascii="Segoe UI" w:hAnsi="Segoe UI" w:cs="Segoe UI"/>
            <w:color w:val="6C1818"/>
            <w:sz w:val="22"/>
            <w:szCs w:val="22"/>
          </w:rPr>
          <w:fldChar w:fldCharType="begin"/>
        </w:r>
        <w:r>
          <w:rPr>
            <w:rStyle w:val="Strong"/>
            <w:rFonts w:ascii="Segoe UI" w:hAnsi="Segoe UI" w:cs="Segoe UI"/>
            <w:color w:val="6C1818"/>
            <w:sz w:val="22"/>
            <w:szCs w:val="22"/>
          </w:rPr>
          <w:instrText xml:space="preserve"> HYPERLINK "http://howtodoinjava.com/spring/spring-mvc/spring-intercepting-requests-using-handlerinterceptor-with-example/" \o "Spring Intercepting Requests using HandlerInterceptor with Example" </w:instrText>
        </w:r>
        <w:r w:rsidR="00A143DB">
          <w:rPr>
            <w:rStyle w:val="Strong"/>
            <w:rFonts w:ascii="Segoe UI" w:hAnsi="Segoe UI" w:cs="Segoe UI"/>
            <w:color w:val="6C1818"/>
            <w:sz w:val="22"/>
            <w:szCs w:val="22"/>
          </w:rPr>
          <w:fldChar w:fldCharType="separate"/>
        </w:r>
        <w:r>
          <w:rPr>
            <w:rStyle w:val="Hyperlink"/>
            <w:rFonts w:ascii="Segoe UI" w:hAnsi="Segoe UI" w:cs="Segoe UI"/>
            <w:b/>
            <w:bCs/>
            <w:color w:val="4078C0"/>
            <w:sz w:val="22"/>
            <w:szCs w:val="22"/>
          </w:rPr>
          <w:t>Spring MVC Interceptor Example</w:t>
        </w:r>
        <w:r w:rsidR="00A143DB">
          <w:rPr>
            <w:rStyle w:val="Strong"/>
            <w:rFonts w:ascii="Segoe UI" w:hAnsi="Segoe UI" w:cs="Segoe UI"/>
            <w:color w:val="6C1818"/>
            <w:sz w:val="22"/>
            <w:szCs w:val="22"/>
          </w:rPr>
          <w:fldChar w:fldCharType="end"/>
        </w:r>
      </w:ins>
    </w:p>
    <w:p w:rsidR="00CD4814" w:rsidRDefault="00CD4814" w:rsidP="00CD4814">
      <w:pPr>
        <w:pStyle w:val="Heading2"/>
        <w:shd w:val="clear" w:color="auto" w:fill="FFFFFF"/>
        <w:spacing w:before="326" w:beforeAutospacing="0" w:after="217" w:afterAutospacing="0"/>
        <w:rPr>
          <w:ins w:id="2276" w:author="Unknown"/>
          <w:rFonts w:ascii="Segoe UI" w:hAnsi="Segoe UI" w:cs="Segoe UI"/>
          <w:color w:val="333333"/>
        </w:rPr>
      </w:pPr>
      <w:bookmarkStart w:id="2277" w:name="handle_exceptions"/>
      <w:bookmarkEnd w:id="2277"/>
      <w:ins w:id="2278" w:author="Unknown">
        <w:r>
          <w:rPr>
            <w:rFonts w:ascii="Segoe UI" w:hAnsi="Segoe UI" w:cs="Segoe UI"/>
            <w:color w:val="333333"/>
          </w:rPr>
          <w:t>How to handle exceptions in Spring MVC Framework?</w:t>
        </w:r>
      </w:ins>
    </w:p>
    <w:p w:rsidR="00CD4814" w:rsidRDefault="00CD4814" w:rsidP="00CD4814">
      <w:pPr>
        <w:pStyle w:val="NormalWeb"/>
        <w:shd w:val="clear" w:color="auto" w:fill="FFFFFF"/>
        <w:spacing w:before="0" w:beforeAutospacing="0" w:after="0" w:afterAutospacing="0"/>
        <w:rPr>
          <w:ins w:id="2279" w:author="Unknown"/>
          <w:rFonts w:ascii="Segoe UI" w:hAnsi="Segoe UI" w:cs="Segoe UI"/>
          <w:color w:val="333333"/>
          <w:sz w:val="22"/>
          <w:szCs w:val="22"/>
        </w:rPr>
      </w:pPr>
      <w:ins w:id="2280" w:author="Unknown">
        <w:r>
          <w:rPr>
            <w:rFonts w:ascii="Segoe UI" w:hAnsi="Segoe UI" w:cs="Segoe UI"/>
            <w:color w:val="333333"/>
            <w:sz w:val="22"/>
            <w:szCs w:val="22"/>
          </w:rPr>
          <w:t>In a Spring MVC application, you can register one or more exception resolver beans in the web application context to resolve uncaught exceptions. These beans have to implement the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HandlerExceptionResolver</w:t>
        </w:r>
        <w:r>
          <w:rPr>
            <w:rStyle w:val="apple-converted-space"/>
            <w:rFonts w:ascii="Segoe UI" w:hAnsi="Segoe UI" w:cs="Segoe UI"/>
            <w:color w:val="333333"/>
            <w:sz w:val="22"/>
            <w:szCs w:val="22"/>
          </w:rPr>
          <w:t> </w:t>
        </w:r>
        <w:r>
          <w:rPr>
            <w:rFonts w:ascii="Segoe UI" w:hAnsi="Segoe UI" w:cs="Segoe UI"/>
            <w:color w:val="333333"/>
            <w:sz w:val="22"/>
            <w:szCs w:val="22"/>
          </w:rPr>
          <w:t>interface for</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DispatcherServlet</w:t>
        </w:r>
        <w:r>
          <w:rPr>
            <w:rStyle w:val="apple-converted-space"/>
            <w:rFonts w:ascii="Segoe UI" w:hAnsi="Segoe UI" w:cs="Segoe UI"/>
            <w:color w:val="333333"/>
            <w:sz w:val="22"/>
            <w:szCs w:val="22"/>
          </w:rPr>
          <w:t> </w:t>
        </w:r>
        <w:r>
          <w:rPr>
            <w:rFonts w:ascii="Segoe UI" w:hAnsi="Segoe UI" w:cs="Segoe UI"/>
            <w:color w:val="333333"/>
            <w:sz w:val="22"/>
            <w:szCs w:val="22"/>
          </w:rPr>
          <w:t>to auto-detect them. Spring MVC comes with a simple exception resolver for you to map each category of exceptions to a view i.e.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SimpleMappingExceptionResolver</w:t>
        </w:r>
        <w:r>
          <w:rPr>
            <w:rStyle w:val="apple-converted-space"/>
            <w:rFonts w:ascii="Segoe UI" w:hAnsi="Segoe UI" w:cs="Segoe UI"/>
            <w:color w:val="333333"/>
            <w:sz w:val="22"/>
            <w:szCs w:val="22"/>
          </w:rPr>
          <w:t> </w:t>
        </w:r>
        <w:r>
          <w:rPr>
            <w:rFonts w:ascii="Segoe UI" w:hAnsi="Segoe UI" w:cs="Segoe UI"/>
            <w:color w:val="333333"/>
            <w:sz w:val="22"/>
            <w:szCs w:val="22"/>
          </w:rPr>
          <w:t>to map each category of exceptions to a view in a configurable way.</w:t>
        </w:r>
      </w:ins>
    </w:p>
    <w:p w:rsidR="00CD4814" w:rsidRDefault="00CD4814" w:rsidP="00CD4814">
      <w:pPr>
        <w:pStyle w:val="NormalWeb"/>
        <w:shd w:val="clear" w:color="auto" w:fill="FFFFFF"/>
        <w:spacing w:before="0" w:beforeAutospacing="0" w:after="0" w:afterAutospacing="0"/>
        <w:rPr>
          <w:ins w:id="2281" w:author="Unknown"/>
          <w:rFonts w:ascii="Segoe UI" w:hAnsi="Segoe UI" w:cs="Segoe UI"/>
          <w:color w:val="333333"/>
          <w:sz w:val="22"/>
          <w:szCs w:val="22"/>
        </w:rPr>
      </w:pPr>
      <w:ins w:id="2282" w:author="Unknown">
        <w:r>
          <w:rPr>
            <w:rFonts w:ascii="Segoe UI" w:hAnsi="Segoe UI" w:cs="Segoe UI"/>
            <w:color w:val="333333"/>
            <w:sz w:val="22"/>
            <w:szCs w:val="22"/>
          </w:rPr>
          <w:t>Let’s say we have an exception class i.e.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AuthException</w:t>
        </w:r>
        <w:r>
          <w:rPr>
            <w:rFonts w:ascii="Segoe UI" w:hAnsi="Segoe UI" w:cs="Segoe UI"/>
            <w:color w:val="333333"/>
            <w:sz w:val="22"/>
            <w:szCs w:val="22"/>
          </w:rPr>
          <w:t>. And we want that everytime this exception is thrown from anywhere into application, we want to show a pre-determined view page</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/WEB-INF/views/error/authExceptionView.jsp</w:t>
        </w:r>
        <w:r>
          <w:rPr>
            <w:rFonts w:ascii="Segoe UI" w:hAnsi="Segoe UI" w:cs="Segoe UI"/>
            <w:color w:val="333333"/>
            <w:sz w:val="22"/>
            <w:szCs w:val="22"/>
          </w:rPr>
          <w:t>. So the configuration would be.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83" w:author="Unknown"/>
          <w:rFonts w:ascii="inherit" w:hAnsi="inherit"/>
          <w:color w:val="333333"/>
          <w:sz w:val="22"/>
          <w:szCs w:val="22"/>
        </w:rPr>
      </w:pPr>
      <w:ins w:id="2284" w:author="Unknown">
        <w:r>
          <w:rPr>
            <w:rFonts w:ascii="inherit" w:hAnsi="inherit"/>
            <w:color w:val="333333"/>
            <w:sz w:val="22"/>
            <w:szCs w:val="22"/>
          </w:rPr>
          <w:t>&lt;bean class="org.springframework.web.servlet.handler.SimpleMappingExceptionResolver"&gt;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85" w:author="Unknown"/>
          <w:rFonts w:ascii="inherit" w:hAnsi="inherit"/>
          <w:color w:val="333333"/>
          <w:sz w:val="22"/>
          <w:szCs w:val="22"/>
        </w:rPr>
      </w:pPr>
      <w:ins w:id="2286" w:author="Unknown">
        <w:r>
          <w:rPr>
            <w:rFonts w:ascii="inherit" w:hAnsi="inherit"/>
            <w:color w:val="333333"/>
            <w:sz w:val="22"/>
            <w:szCs w:val="22"/>
          </w:rPr>
          <w:t xml:space="preserve">    &lt;property name="exceptionMappings"&gt;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87" w:author="Unknown"/>
          <w:rFonts w:ascii="inherit" w:hAnsi="inherit"/>
          <w:color w:val="333333"/>
          <w:sz w:val="22"/>
          <w:szCs w:val="22"/>
        </w:rPr>
      </w:pPr>
      <w:ins w:id="2288" w:author="Unknown">
        <w:r>
          <w:rPr>
            <w:rFonts w:ascii="inherit" w:hAnsi="inherit"/>
            <w:color w:val="333333"/>
            <w:sz w:val="22"/>
            <w:szCs w:val="22"/>
          </w:rPr>
          <w:t xml:space="preserve">        &lt;</w:t>
        </w:r>
        <w:proofErr w:type="gramStart"/>
        <w:r>
          <w:rPr>
            <w:rFonts w:ascii="inherit" w:hAnsi="inherit"/>
            <w:color w:val="333333"/>
            <w:sz w:val="22"/>
            <w:szCs w:val="22"/>
          </w:rPr>
          <w:t>props</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89" w:author="Unknown"/>
          <w:rFonts w:ascii="inherit" w:hAnsi="inherit"/>
          <w:color w:val="333333"/>
          <w:sz w:val="22"/>
          <w:szCs w:val="22"/>
        </w:rPr>
      </w:pPr>
      <w:ins w:id="2290" w:author="Unknown">
        <w:r>
          <w:rPr>
            <w:rFonts w:ascii="inherit" w:hAnsi="inherit"/>
            <w:color w:val="333333"/>
            <w:sz w:val="22"/>
            <w:szCs w:val="22"/>
          </w:rPr>
          <w:t xml:space="preserve">            &lt;prop key="com.howtodoinjava.demo.exception.AuthException"&gt;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91" w:author="Unknown"/>
          <w:rFonts w:ascii="inherit" w:hAnsi="inherit"/>
          <w:color w:val="333333"/>
          <w:sz w:val="22"/>
          <w:szCs w:val="22"/>
        </w:rPr>
      </w:pPr>
      <w:ins w:id="2292" w:author="Unknown">
        <w:r>
          <w:rPr>
            <w:rFonts w:ascii="inherit" w:hAnsi="inherit"/>
            <w:color w:val="333333"/>
            <w:sz w:val="22"/>
            <w:szCs w:val="22"/>
          </w:rPr>
          <w:t xml:space="preserve">                </w:t>
        </w:r>
        <w:proofErr w:type="gramStart"/>
        <w:r>
          <w:rPr>
            <w:rFonts w:ascii="inherit" w:hAnsi="inherit"/>
            <w:color w:val="333333"/>
            <w:sz w:val="22"/>
            <w:szCs w:val="22"/>
          </w:rPr>
          <w:t>error/authExceptionView</w:t>
        </w:r>
        <w:proofErr w:type="gramEnd"/>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93" w:author="Unknown"/>
          <w:rFonts w:ascii="inherit" w:hAnsi="inherit"/>
          <w:color w:val="333333"/>
          <w:sz w:val="22"/>
          <w:szCs w:val="22"/>
        </w:rPr>
      </w:pPr>
      <w:ins w:id="2294" w:author="Unknown">
        <w:r>
          <w:rPr>
            <w:rFonts w:ascii="inherit" w:hAnsi="inherit"/>
            <w:color w:val="333333"/>
            <w:sz w:val="22"/>
            <w:szCs w:val="22"/>
          </w:rPr>
          <w:t xml:space="preserve">            &lt;/prop&gt;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95" w:author="Unknown"/>
          <w:rFonts w:ascii="inherit" w:hAnsi="inherit"/>
          <w:color w:val="333333"/>
          <w:sz w:val="22"/>
          <w:szCs w:val="22"/>
        </w:rPr>
      </w:pPr>
      <w:ins w:id="2296" w:author="Unknown">
        <w:r>
          <w:rPr>
            <w:rFonts w:ascii="inherit" w:hAnsi="inherit"/>
            <w:color w:val="333333"/>
            <w:sz w:val="22"/>
            <w:szCs w:val="22"/>
          </w:rPr>
          <w:t xml:space="preserve">        &lt;/props&gt;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97" w:author="Unknown"/>
          <w:rFonts w:ascii="inherit" w:hAnsi="inherit"/>
          <w:color w:val="333333"/>
          <w:sz w:val="22"/>
          <w:szCs w:val="22"/>
        </w:rPr>
      </w:pPr>
      <w:ins w:id="2298" w:author="Unknown">
        <w:r>
          <w:rPr>
            <w:rFonts w:ascii="inherit" w:hAnsi="inherit"/>
            <w:color w:val="333333"/>
            <w:sz w:val="22"/>
            <w:szCs w:val="22"/>
          </w:rPr>
          <w:t xml:space="preserve">    &lt;/property&gt;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299" w:author="Unknown"/>
          <w:rFonts w:ascii="inherit" w:hAnsi="inherit"/>
          <w:color w:val="333333"/>
          <w:sz w:val="22"/>
          <w:szCs w:val="22"/>
        </w:rPr>
      </w:pPr>
      <w:ins w:id="2300" w:author="Unknown">
        <w:r>
          <w:rPr>
            <w:rFonts w:ascii="inherit" w:hAnsi="inherit"/>
            <w:color w:val="333333"/>
            <w:sz w:val="22"/>
            <w:szCs w:val="22"/>
          </w:rPr>
          <w:t xml:space="preserve">    &lt;property name="defaultErrorView" value="error/genericView"/&gt;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01" w:author="Unknown"/>
          <w:rFonts w:ascii="inherit" w:hAnsi="inherit"/>
          <w:color w:val="333333"/>
          <w:sz w:val="22"/>
          <w:szCs w:val="22"/>
        </w:rPr>
      </w:pPr>
      <w:ins w:id="2302" w:author="Unknown">
        <w:r>
          <w:rPr>
            <w:rFonts w:ascii="inherit" w:hAnsi="inherit"/>
            <w:color w:val="333333"/>
            <w:sz w:val="22"/>
            <w:szCs w:val="22"/>
          </w:rPr>
          <w:t>&lt;/bean&gt;</w:t>
        </w:r>
      </w:ins>
    </w:p>
    <w:p w:rsidR="00CD4814" w:rsidRDefault="00CD4814" w:rsidP="00CD4814">
      <w:pPr>
        <w:pStyle w:val="NormalWeb"/>
        <w:shd w:val="clear" w:color="auto" w:fill="FFFFFF"/>
        <w:spacing w:before="0" w:beforeAutospacing="0" w:after="353" w:afterAutospacing="0"/>
        <w:rPr>
          <w:ins w:id="2303" w:author="Unknown"/>
          <w:rFonts w:ascii="Segoe UI" w:hAnsi="Segoe UI" w:cs="Segoe UI"/>
          <w:color w:val="333333"/>
          <w:sz w:val="22"/>
          <w:szCs w:val="22"/>
        </w:rPr>
      </w:pPr>
      <w:ins w:id="2304" w:author="Unknown">
        <w:r>
          <w:rPr>
            <w:rFonts w:ascii="Segoe UI" w:hAnsi="Segoe UI" w:cs="Segoe UI"/>
            <w:color w:val="333333"/>
            <w:sz w:val="22"/>
            <w:szCs w:val="22"/>
          </w:rPr>
          <w:t>The “</w:t>
        </w:r>
        <w:r>
          <w:rPr>
            <w:rStyle w:val="Emphasis"/>
            <w:rFonts w:ascii="Segoe UI" w:hAnsi="Segoe UI" w:cs="Segoe UI"/>
            <w:b/>
            <w:bCs/>
            <w:color w:val="333333"/>
            <w:sz w:val="22"/>
            <w:szCs w:val="22"/>
          </w:rPr>
          <w:t>defaultErrorView</w:t>
        </w:r>
        <w:r>
          <w:rPr>
            <w:rFonts w:ascii="Segoe UI" w:hAnsi="Segoe UI" w:cs="Segoe UI"/>
            <w:color w:val="333333"/>
            <w:sz w:val="22"/>
            <w:szCs w:val="22"/>
          </w:rPr>
          <w:t>” property can be configured to show a generic message for all other exceptions which are not configured inside “</w:t>
        </w:r>
        <w:r>
          <w:rPr>
            <w:rStyle w:val="Emphasis"/>
            <w:rFonts w:ascii="Segoe UI" w:hAnsi="Segoe UI" w:cs="Segoe UI"/>
            <w:b/>
            <w:bCs/>
            <w:color w:val="333333"/>
            <w:sz w:val="22"/>
            <w:szCs w:val="22"/>
          </w:rPr>
          <w:t>exceptionMappings</w:t>
        </w:r>
        <w:r>
          <w:rPr>
            <w:rFonts w:ascii="Segoe UI" w:hAnsi="Segoe UI" w:cs="Segoe UI"/>
            <w:color w:val="333333"/>
            <w:sz w:val="22"/>
            <w:szCs w:val="22"/>
          </w:rPr>
          <w:t>” list.</w:t>
        </w:r>
      </w:ins>
    </w:p>
    <w:p w:rsidR="00CD4814" w:rsidRDefault="00CD4814" w:rsidP="00CD4814">
      <w:pPr>
        <w:pStyle w:val="NormalWeb"/>
        <w:shd w:val="clear" w:color="auto" w:fill="EBF1E7"/>
        <w:spacing w:before="0" w:beforeAutospacing="0" w:after="353" w:afterAutospacing="0"/>
        <w:rPr>
          <w:ins w:id="2305" w:author="Unknown"/>
          <w:rFonts w:ascii="Segoe UI" w:hAnsi="Segoe UI" w:cs="Segoe UI"/>
          <w:color w:val="6C1818"/>
          <w:sz w:val="22"/>
          <w:szCs w:val="22"/>
        </w:rPr>
      </w:pPr>
      <w:ins w:id="2306" w:author="Unknown">
        <w:r>
          <w:rPr>
            <w:rStyle w:val="Strong"/>
            <w:rFonts w:ascii="Segoe UI" w:hAnsi="Segoe UI" w:cs="Segoe UI"/>
            <w:color w:val="6C1818"/>
            <w:sz w:val="22"/>
            <w:szCs w:val="22"/>
          </w:rPr>
          <w:t xml:space="preserve">Read </w:t>
        </w:r>
        <w:proofErr w:type="gramStart"/>
        <w:r>
          <w:rPr>
            <w:rStyle w:val="Strong"/>
            <w:rFonts w:ascii="Segoe UI" w:hAnsi="Segoe UI" w:cs="Segoe UI"/>
            <w:color w:val="6C1818"/>
            <w:sz w:val="22"/>
            <w:szCs w:val="22"/>
          </w:rPr>
          <w:t>More :</w:t>
        </w:r>
        <w:proofErr w:type="gramEnd"/>
        <w:r>
          <w:rPr>
            <w:rStyle w:val="apple-converted-space"/>
            <w:rFonts w:ascii="Segoe UI" w:hAnsi="Segoe UI" w:cs="Segoe UI"/>
            <w:b/>
            <w:bCs/>
            <w:color w:val="6C1818"/>
            <w:sz w:val="22"/>
            <w:szCs w:val="22"/>
          </w:rPr>
          <w:t> </w:t>
        </w:r>
        <w:r w:rsidR="00A143DB">
          <w:rPr>
            <w:rStyle w:val="Strong"/>
            <w:rFonts w:ascii="Segoe UI" w:hAnsi="Segoe UI" w:cs="Segoe UI"/>
            <w:color w:val="6C1818"/>
            <w:sz w:val="22"/>
            <w:szCs w:val="22"/>
          </w:rPr>
          <w:fldChar w:fldCharType="begin"/>
        </w:r>
        <w:r>
          <w:rPr>
            <w:rStyle w:val="Strong"/>
            <w:rFonts w:ascii="Segoe UI" w:hAnsi="Segoe UI" w:cs="Segoe UI"/>
            <w:color w:val="6C1818"/>
            <w:sz w:val="22"/>
            <w:szCs w:val="22"/>
          </w:rPr>
          <w:instrText xml:space="preserve"> HYPERLINK "http://howtodoinjava.com/spring/spring-mvc/spring-mvc-simplemappingexceptionresolver-example/" \o "Spring MVC SimpleMappingExceptionResolver Example" </w:instrText>
        </w:r>
        <w:r w:rsidR="00A143DB">
          <w:rPr>
            <w:rStyle w:val="Strong"/>
            <w:rFonts w:ascii="Segoe UI" w:hAnsi="Segoe UI" w:cs="Segoe UI"/>
            <w:color w:val="6C1818"/>
            <w:sz w:val="22"/>
            <w:szCs w:val="22"/>
          </w:rPr>
          <w:fldChar w:fldCharType="separate"/>
        </w:r>
        <w:r>
          <w:rPr>
            <w:rStyle w:val="Hyperlink"/>
            <w:rFonts w:ascii="Segoe UI" w:hAnsi="Segoe UI" w:cs="Segoe UI"/>
            <w:b/>
            <w:bCs/>
            <w:color w:val="4078C0"/>
            <w:sz w:val="22"/>
            <w:szCs w:val="22"/>
          </w:rPr>
          <w:t>Spring MVC SimpleMappingExceptionResolver Example</w:t>
        </w:r>
        <w:r w:rsidR="00A143DB">
          <w:rPr>
            <w:rStyle w:val="Strong"/>
            <w:rFonts w:ascii="Segoe UI" w:hAnsi="Segoe UI" w:cs="Segoe UI"/>
            <w:color w:val="6C1818"/>
            <w:sz w:val="22"/>
            <w:szCs w:val="22"/>
          </w:rPr>
          <w:fldChar w:fldCharType="end"/>
        </w:r>
      </w:ins>
    </w:p>
    <w:p w:rsidR="00CD4814" w:rsidRDefault="00CD4814" w:rsidP="00CD4814">
      <w:pPr>
        <w:pStyle w:val="Heading2"/>
        <w:shd w:val="clear" w:color="auto" w:fill="FFFFFF"/>
        <w:spacing w:before="326" w:beforeAutospacing="0" w:after="217" w:afterAutospacing="0"/>
        <w:rPr>
          <w:ins w:id="2307" w:author="Unknown"/>
          <w:rFonts w:ascii="Segoe UI" w:hAnsi="Segoe UI" w:cs="Segoe UI"/>
          <w:color w:val="333333"/>
        </w:rPr>
      </w:pPr>
      <w:bookmarkStart w:id="2308" w:name="localization_support"/>
      <w:bookmarkEnd w:id="2308"/>
      <w:ins w:id="2309" w:author="Unknown">
        <w:r>
          <w:rPr>
            <w:rFonts w:ascii="Segoe UI" w:hAnsi="Segoe UI" w:cs="Segoe UI"/>
            <w:color w:val="333333"/>
          </w:rPr>
          <w:lastRenderedPageBreak/>
          <w:t>How to achieve localization in Spring MVC applications?</w:t>
        </w:r>
      </w:ins>
    </w:p>
    <w:p w:rsidR="00CD4814" w:rsidRDefault="00CD4814" w:rsidP="00CD4814">
      <w:pPr>
        <w:pStyle w:val="NormalWeb"/>
        <w:shd w:val="clear" w:color="auto" w:fill="FFFFFF"/>
        <w:spacing w:before="0" w:beforeAutospacing="0" w:after="0" w:afterAutospacing="0"/>
        <w:rPr>
          <w:ins w:id="2310" w:author="Unknown"/>
          <w:rFonts w:ascii="Segoe UI" w:hAnsi="Segoe UI" w:cs="Segoe UI"/>
          <w:color w:val="333333"/>
          <w:sz w:val="22"/>
          <w:szCs w:val="22"/>
        </w:rPr>
      </w:pPr>
      <w:ins w:id="2311" w:author="Unknown">
        <w:r>
          <w:rPr>
            <w:rFonts w:ascii="Segoe UI" w:hAnsi="Segoe UI" w:cs="Segoe UI"/>
            <w:color w:val="333333"/>
            <w:sz w:val="22"/>
            <w:szCs w:val="22"/>
          </w:rPr>
          <w:t>Spring framework is shipped with</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LocaleResolver</w:t>
        </w:r>
        <w:r>
          <w:rPr>
            <w:rStyle w:val="apple-converted-space"/>
            <w:rFonts w:ascii="Segoe UI" w:hAnsi="Segoe UI" w:cs="Segoe UI"/>
            <w:color w:val="333333"/>
            <w:sz w:val="22"/>
            <w:szCs w:val="22"/>
          </w:rPr>
          <w:t> </w:t>
        </w:r>
        <w:r>
          <w:rPr>
            <w:rFonts w:ascii="Segoe UI" w:hAnsi="Segoe UI" w:cs="Segoe UI"/>
            <w:color w:val="333333"/>
            <w:sz w:val="22"/>
            <w:szCs w:val="22"/>
          </w:rPr>
          <w:t>to support the internationalization and thus localization as well. To make Spring MVC application supports the internationalization, you will need to register two beans.</w:t>
        </w:r>
      </w:ins>
    </w:p>
    <w:p w:rsidR="00CD4814" w:rsidRDefault="00CD4814" w:rsidP="00CD4814">
      <w:pPr>
        <w:pStyle w:val="NormalWeb"/>
        <w:shd w:val="clear" w:color="auto" w:fill="FFFFFF"/>
        <w:spacing w:before="0" w:beforeAutospacing="0" w:after="353" w:afterAutospacing="0"/>
        <w:rPr>
          <w:ins w:id="2312" w:author="Unknown"/>
          <w:rFonts w:ascii="Segoe UI" w:hAnsi="Segoe UI" w:cs="Segoe UI"/>
          <w:color w:val="333333"/>
          <w:sz w:val="22"/>
          <w:szCs w:val="22"/>
        </w:rPr>
      </w:pPr>
      <w:ins w:id="2313" w:author="Unknown">
        <w:r>
          <w:rPr>
            <w:rStyle w:val="Strong"/>
            <w:rFonts w:ascii="Segoe UI" w:hAnsi="Segoe UI" w:cs="Segoe UI"/>
            <w:color w:val="333333"/>
            <w:sz w:val="22"/>
            <w:szCs w:val="22"/>
          </w:rPr>
          <w:t xml:space="preserve">1) </w:t>
        </w:r>
        <w:proofErr w:type="gramStart"/>
        <w:r>
          <w:rPr>
            <w:rStyle w:val="Strong"/>
            <w:rFonts w:ascii="Segoe UI" w:hAnsi="Segoe UI" w:cs="Segoe UI"/>
            <w:color w:val="333333"/>
            <w:sz w:val="22"/>
            <w:szCs w:val="22"/>
          </w:rPr>
          <w:t>SessionLocaleResolver</w:t>
        </w:r>
        <w:r>
          <w:rPr>
            <w:rStyle w:val="apple-converted-space"/>
            <w:rFonts w:ascii="Segoe UI" w:hAnsi="Segoe UI" w:cs="Segoe UI"/>
            <w:color w:val="333333"/>
            <w:sz w:val="22"/>
            <w:szCs w:val="22"/>
          </w:rPr>
          <w:t> </w:t>
        </w:r>
        <w:r>
          <w:rPr>
            <w:rFonts w:ascii="Segoe UI" w:hAnsi="Segoe UI" w:cs="Segoe UI"/>
            <w:color w:val="333333"/>
            <w:sz w:val="22"/>
            <w:szCs w:val="22"/>
          </w:rPr>
          <w:t>:</w:t>
        </w:r>
        <w:proofErr w:type="gramEnd"/>
        <w:r>
          <w:rPr>
            <w:rFonts w:ascii="Segoe UI" w:hAnsi="Segoe UI" w:cs="Segoe UI"/>
            <w:color w:val="333333"/>
            <w:sz w:val="22"/>
            <w:szCs w:val="22"/>
          </w:rPr>
          <w:t xml:space="preserve"> It resolves locales by inspecting a predefined attribute in a user’s session. If the session attribute doesn’t exist, this locale resolver determines the default locale from the accept-language HTTP header.</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14" w:author="Unknown"/>
          <w:rFonts w:ascii="inherit" w:hAnsi="inherit"/>
          <w:color w:val="333333"/>
          <w:sz w:val="22"/>
          <w:szCs w:val="22"/>
        </w:rPr>
      </w:pPr>
      <w:ins w:id="2315" w:author="Unknown">
        <w:r>
          <w:rPr>
            <w:rFonts w:ascii="inherit" w:hAnsi="inherit"/>
            <w:color w:val="333333"/>
            <w:sz w:val="22"/>
            <w:szCs w:val="22"/>
          </w:rPr>
          <w:t>&lt;bean id="localeResolver" class="org.springframework.web.servlet.i18n.SessionLocaleResolver"&gt;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16" w:author="Unknown"/>
          <w:rFonts w:ascii="inherit" w:hAnsi="inherit"/>
          <w:color w:val="333333"/>
          <w:sz w:val="22"/>
          <w:szCs w:val="22"/>
        </w:rPr>
      </w:pPr>
      <w:ins w:id="2317" w:author="Unknown">
        <w:r>
          <w:rPr>
            <w:rFonts w:ascii="inherit" w:hAnsi="inherit"/>
            <w:color w:val="333333"/>
            <w:sz w:val="22"/>
            <w:szCs w:val="22"/>
          </w:rPr>
          <w:t xml:space="preserve">    &lt;property name="defaultLocale" value="en"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18" w:author="Unknown"/>
          <w:rFonts w:ascii="inherit" w:hAnsi="inherit"/>
          <w:color w:val="333333"/>
          <w:sz w:val="22"/>
          <w:szCs w:val="22"/>
        </w:rPr>
      </w:pPr>
      <w:ins w:id="2319" w:author="Unknown">
        <w:r>
          <w:rPr>
            <w:rFonts w:ascii="inherit" w:hAnsi="inherit"/>
            <w:color w:val="333333"/>
            <w:sz w:val="22"/>
            <w:szCs w:val="22"/>
          </w:rPr>
          <w:t>&lt;/bean&gt;</w:t>
        </w:r>
      </w:ins>
    </w:p>
    <w:p w:rsidR="00CD4814" w:rsidRDefault="00CD4814" w:rsidP="00CD4814">
      <w:pPr>
        <w:pStyle w:val="NormalWeb"/>
        <w:shd w:val="clear" w:color="auto" w:fill="FFFFFF"/>
        <w:spacing w:before="0" w:beforeAutospacing="0" w:after="353" w:afterAutospacing="0"/>
        <w:rPr>
          <w:ins w:id="2320" w:author="Unknown"/>
          <w:rFonts w:ascii="Segoe UI" w:hAnsi="Segoe UI" w:cs="Segoe UI"/>
          <w:color w:val="333333"/>
          <w:sz w:val="22"/>
          <w:szCs w:val="22"/>
        </w:rPr>
      </w:pPr>
      <w:ins w:id="2321" w:author="Unknown">
        <w:r>
          <w:rPr>
            <w:rStyle w:val="Strong"/>
            <w:rFonts w:ascii="Segoe UI" w:hAnsi="Segoe UI" w:cs="Segoe UI"/>
            <w:color w:val="333333"/>
            <w:sz w:val="22"/>
            <w:szCs w:val="22"/>
          </w:rPr>
          <w:t xml:space="preserve">2) </w:t>
        </w:r>
        <w:proofErr w:type="gramStart"/>
        <w:r>
          <w:rPr>
            <w:rStyle w:val="Strong"/>
            <w:rFonts w:ascii="Segoe UI" w:hAnsi="Segoe UI" w:cs="Segoe UI"/>
            <w:color w:val="333333"/>
            <w:sz w:val="22"/>
            <w:szCs w:val="22"/>
          </w:rPr>
          <w:t>LocaleChangeInterceptor</w:t>
        </w:r>
        <w:r>
          <w:rPr>
            <w:rStyle w:val="apple-converted-space"/>
            <w:rFonts w:ascii="Segoe UI" w:hAnsi="Segoe UI" w:cs="Segoe UI"/>
            <w:color w:val="333333"/>
            <w:sz w:val="22"/>
            <w:szCs w:val="22"/>
          </w:rPr>
          <w:t> </w:t>
        </w:r>
        <w:r>
          <w:rPr>
            <w:rFonts w:ascii="Segoe UI" w:hAnsi="Segoe UI" w:cs="Segoe UI"/>
            <w:color w:val="333333"/>
            <w:sz w:val="22"/>
            <w:szCs w:val="22"/>
          </w:rPr>
          <w:t>:</w:t>
        </w:r>
        <w:proofErr w:type="gramEnd"/>
        <w:r>
          <w:rPr>
            <w:rFonts w:ascii="Segoe UI" w:hAnsi="Segoe UI" w:cs="Segoe UI"/>
            <w:color w:val="333333"/>
            <w:sz w:val="22"/>
            <w:szCs w:val="22"/>
          </w:rPr>
          <w:t xml:space="preserve"> This interceptor detects if a special parameter is present in the current HTTP request. The parameter name can be customized with the</w:t>
        </w:r>
        <w:r>
          <w:rPr>
            <w:rStyle w:val="apple-converted-space"/>
            <w:rFonts w:ascii="Segoe UI" w:hAnsi="Segoe UI" w:cs="Segoe UI"/>
            <w:color w:val="333333"/>
            <w:sz w:val="22"/>
            <w:szCs w:val="22"/>
          </w:rPr>
          <w:t> </w:t>
        </w:r>
        <w:r>
          <w:rPr>
            <w:rStyle w:val="Strong"/>
            <w:rFonts w:ascii="Segoe UI" w:hAnsi="Segoe UI" w:cs="Segoe UI"/>
            <w:color w:val="333333"/>
            <w:sz w:val="22"/>
            <w:szCs w:val="22"/>
          </w:rPr>
          <w:t>paramName</w:t>
        </w:r>
        <w:r>
          <w:rPr>
            <w:rStyle w:val="apple-converted-space"/>
            <w:rFonts w:ascii="Segoe UI" w:hAnsi="Segoe UI" w:cs="Segoe UI"/>
            <w:color w:val="333333"/>
            <w:sz w:val="22"/>
            <w:szCs w:val="22"/>
          </w:rPr>
          <w:t> </w:t>
        </w:r>
        <w:r>
          <w:rPr>
            <w:rFonts w:ascii="Segoe UI" w:hAnsi="Segoe UI" w:cs="Segoe UI"/>
            <w:color w:val="333333"/>
            <w:sz w:val="22"/>
            <w:szCs w:val="22"/>
          </w:rPr>
          <w:t>property of this interceptor. If such a parameter is present in the current request, this interceptor changes the user’s locale according to the parameter value.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22" w:author="Unknown"/>
          <w:rFonts w:ascii="inherit" w:hAnsi="inherit"/>
          <w:color w:val="333333"/>
          <w:sz w:val="22"/>
          <w:szCs w:val="22"/>
        </w:rPr>
      </w:pPr>
      <w:ins w:id="2323" w:author="Unknown">
        <w:r>
          <w:rPr>
            <w:rFonts w:ascii="inherit" w:hAnsi="inherit"/>
            <w:color w:val="333333"/>
            <w:sz w:val="22"/>
            <w:szCs w:val="22"/>
          </w:rPr>
          <w:t>&lt;bean id="localeChangeInterceptor" class="org.springframework.web.servlet.i18n.LocaleChangeInterceptor"&gt;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24" w:author="Unknown"/>
          <w:rFonts w:ascii="inherit" w:hAnsi="inherit"/>
          <w:color w:val="333333"/>
          <w:sz w:val="22"/>
          <w:szCs w:val="22"/>
        </w:rPr>
      </w:pPr>
      <w:ins w:id="2325" w:author="Unknown">
        <w:r>
          <w:rPr>
            <w:rFonts w:ascii="inherit" w:hAnsi="inherit"/>
            <w:color w:val="333333"/>
            <w:sz w:val="22"/>
            <w:szCs w:val="22"/>
          </w:rPr>
          <w:t xml:space="preserve">    &lt;property name="paramName" value="lang"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26" w:author="Unknown"/>
          <w:rFonts w:ascii="inherit" w:hAnsi="inherit"/>
          <w:color w:val="333333"/>
          <w:sz w:val="22"/>
          <w:szCs w:val="22"/>
        </w:rPr>
      </w:pPr>
      <w:ins w:id="2327" w:author="Unknown">
        <w:r>
          <w:rPr>
            <w:rFonts w:ascii="inherit" w:hAnsi="inherit"/>
            <w:color w:val="333333"/>
            <w:sz w:val="22"/>
            <w:szCs w:val="22"/>
          </w:rPr>
          <w:t>&lt;/bean&gt;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28"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29" w:author="Unknown"/>
          <w:rFonts w:ascii="inherit" w:hAnsi="inherit"/>
          <w:color w:val="333333"/>
          <w:sz w:val="22"/>
          <w:szCs w:val="22"/>
        </w:rPr>
      </w:pPr>
      <w:proofErr w:type="gramStart"/>
      <w:ins w:id="2330" w:author="Unknown">
        <w:r>
          <w:rPr>
            <w:rFonts w:ascii="inherit" w:hAnsi="inherit"/>
            <w:color w:val="333333"/>
            <w:sz w:val="22"/>
            <w:szCs w:val="22"/>
          </w:rPr>
          <w:t>&lt;!--</w:t>
        </w:r>
        <w:proofErr w:type="gramEnd"/>
        <w:r>
          <w:rPr>
            <w:rFonts w:ascii="inherit" w:hAnsi="inherit"/>
            <w:color w:val="333333"/>
            <w:sz w:val="22"/>
            <w:szCs w:val="22"/>
          </w:rPr>
          <w:t xml:space="preserve"> Enable the interceptor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31" w:author="Unknown"/>
          <w:rFonts w:ascii="inherit" w:hAnsi="inherit"/>
          <w:color w:val="333333"/>
          <w:sz w:val="22"/>
          <w:szCs w:val="22"/>
        </w:rPr>
      </w:pPr>
      <w:ins w:id="2332" w:author="Unknown">
        <w:r>
          <w:rPr>
            <w:rFonts w:ascii="inherit" w:hAnsi="inherit"/>
            <w:color w:val="333333"/>
            <w:sz w:val="22"/>
            <w:szCs w:val="22"/>
          </w:rPr>
          <w:t>&lt;bean class="org.springframework.web.servlet.mvc.annotation.DefaultAnnotationHandlerMapping"&gt;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33" w:author="Unknown"/>
          <w:rFonts w:ascii="inherit" w:hAnsi="inherit"/>
          <w:color w:val="333333"/>
          <w:sz w:val="22"/>
          <w:szCs w:val="22"/>
        </w:rPr>
      </w:pPr>
      <w:ins w:id="2334" w:author="Unknown">
        <w:r>
          <w:rPr>
            <w:rFonts w:ascii="inherit" w:hAnsi="inherit"/>
            <w:color w:val="333333"/>
            <w:sz w:val="22"/>
            <w:szCs w:val="22"/>
          </w:rPr>
          <w:t xml:space="preserve">    &lt;property name="interceptors"&gt;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35" w:author="Unknown"/>
          <w:rFonts w:ascii="inherit" w:hAnsi="inherit"/>
          <w:color w:val="333333"/>
          <w:sz w:val="22"/>
          <w:szCs w:val="22"/>
        </w:rPr>
      </w:pPr>
      <w:ins w:id="2336" w:author="Unknown">
        <w:r>
          <w:rPr>
            <w:rFonts w:ascii="inherit" w:hAnsi="inherit"/>
            <w:color w:val="333333"/>
            <w:sz w:val="22"/>
            <w:szCs w:val="22"/>
          </w:rPr>
          <w:t xml:space="preserve">        &lt;</w:t>
        </w:r>
        <w:proofErr w:type="gramStart"/>
        <w:r>
          <w:rPr>
            <w:rFonts w:ascii="inherit" w:hAnsi="inherit"/>
            <w:color w:val="333333"/>
            <w:sz w:val="22"/>
            <w:szCs w:val="22"/>
          </w:rPr>
          <w:t>list</w:t>
        </w:r>
        <w:proofErr w:type="gramEnd"/>
        <w:r>
          <w:rPr>
            <w:rFonts w:ascii="inherit" w:hAnsi="inherit"/>
            <w:color w:val="333333"/>
            <w:sz w:val="22"/>
            <w:szCs w:val="22"/>
          </w:rPr>
          <w: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37" w:author="Unknown"/>
          <w:rFonts w:ascii="inherit" w:hAnsi="inherit"/>
          <w:color w:val="333333"/>
          <w:sz w:val="22"/>
          <w:szCs w:val="22"/>
        </w:rPr>
      </w:pPr>
      <w:ins w:id="2338" w:author="Unknown">
        <w:r>
          <w:rPr>
            <w:rFonts w:ascii="inherit" w:hAnsi="inherit"/>
            <w:color w:val="333333"/>
            <w:sz w:val="22"/>
            <w:szCs w:val="22"/>
          </w:rPr>
          <w:t xml:space="preserve">            &lt;ref bean="localeChangeInterceptor" /&gt;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39" w:author="Unknown"/>
          <w:rFonts w:ascii="inherit" w:hAnsi="inherit"/>
          <w:color w:val="333333"/>
          <w:sz w:val="22"/>
          <w:szCs w:val="22"/>
        </w:rPr>
      </w:pPr>
      <w:ins w:id="2340" w:author="Unknown">
        <w:r>
          <w:rPr>
            <w:rFonts w:ascii="inherit" w:hAnsi="inherit"/>
            <w:color w:val="333333"/>
            <w:sz w:val="22"/>
            <w:szCs w:val="22"/>
          </w:rPr>
          <w:t xml:space="preserve">        &lt;/list&gt;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41" w:author="Unknown"/>
          <w:rFonts w:ascii="inherit" w:hAnsi="inherit"/>
          <w:color w:val="333333"/>
          <w:sz w:val="22"/>
          <w:szCs w:val="22"/>
        </w:rPr>
      </w:pPr>
      <w:ins w:id="2342" w:author="Unknown">
        <w:r>
          <w:rPr>
            <w:rFonts w:ascii="inherit" w:hAnsi="inherit"/>
            <w:color w:val="333333"/>
            <w:sz w:val="22"/>
            <w:szCs w:val="22"/>
          </w:rPr>
          <w:t xml:space="preserve">    &lt;/property&gt;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43" w:author="Unknown"/>
          <w:rFonts w:ascii="inherit" w:hAnsi="inherit"/>
          <w:color w:val="333333"/>
          <w:sz w:val="22"/>
          <w:szCs w:val="22"/>
        </w:rPr>
      </w:pPr>
      <w:ins w:id="2344" w:author="Unknown">
        <w:r>
          <w:rPr>
            <w:rFonts w:ascii="inherit" w:hAnsi="inherit"/>
            <w:color w:val="333333"/>
            <w:sz w:val="22"/>
            <w:szCs w:val="22"/>
          </w:rPr>
          <w:t>&lt;/bean&gt;</w:t>
        </w:r>
      </w:ins>
    </w:p>
    <w:p w:rsidR="00CD4814" w:rsidRDefault="00CD4814" w:rsidP="00CD4814">
      <w:pPr>
        <w:pStyle w:val="NormalWeb"/>
        <w:shd w:val="clear" w:color="auto" w:fill="FFFFFF"/>
        <w:spacing w:before="0" w:beforeAutospacing="0" w:after="0" w:afterAutospacing="0"/>
        <w:rPr>
          <w:ins w:id="2345" w:author="Unknown"/>
          <w:rFonts w:ascii="Segoe UI" w:hAnsi="Segoe UI" w:cs="Segoe UI"/>
          <w:color w:val="333333"/>
          <w:sz w:val="22"/>
          <w:szCs w:val="22"/>
        </w:rPr>
      </w:pPr>
      <w:ins w:id="2346" w:author="Unknown">
        <w:r>
          <w:rPr>
            <w:rFonts w:ascii="Segoe UI" w:hAnsi="Segoe UI" w:cs="Segoe UI"/>
            <w:color w:val="333333"/>
            <w:sz w:val="22"/>
            <w:szCs w:val="22"/>
          </w:rPr>
          <w:t>Next step is to have each locale specific properties file having texts in that locale specific language e.g.</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messages.properties</w:t>
        </w:r>
        <w:r>
          <w:rPr>
            <w:rStyle w:val="apple-converted-space"/>
            <w:rFonts w:ascii="Segoe UI" w:hAnsi="Segoe UI" w:cs="Segoe UI"/>
            <w:color w:val="333333"/>
            <w:sz w:val="22"/>
            <w:szCs w:val="22"/>
          </w:rPr>
          <w:t> </w:t>
        </w:r>
        <w:r>
          <w:rPr>
            <w:rFonts w:ascii="Segoe UI" w:hAnsi="Segoe UI" w:cs="Segoe UI"/>
            <w:color w:val="333333"/>
            <w:sz w:val="22"/>
            <w:szCs w:val="22"/>
          </w:rPr>
          <w:t>and</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messages_zh_CN.properties</w:t>
        </w:r>
        <w:r>
          <w:rPr>
            <w:rStyle w:val="apple-converted-space"/>
            <w:rFonts w:ascii="Segoe UI" w:hAnsi="Segoe UI" w:cs="Segoe UI"/>
            <w:color w:val="333333"/>
            <w:sz w:val="22"/>
            <w:szCs w:val="22"/>
          </w:rPr>
          <w:t> </w:t>
        </w:r>
        <w:r>
          <w:rPr>
            <w:rFonts w:ascii="Segoe UI" w:hAnsi="Segoe UI" w:cs="Segoe UI"/>
            <w:color w:val="333333"/>
            <w:sz w:val="22"/>
            <w:szCs w:val="22"/>
          </w:rPr>
          <w:t>etc.</w:t>
        </w:r>
      </w:ins>
    </w:p>
    <w:p w:rsidR="00CD4814" w:rsidRDefault="00CD4814" w:rsidP="00CD4814">
      <w:pPr>
        <w:pStyle w:val="NormalWeb"/>
        <w:shd w:val="clear" w:color="auto" w:fill="EBF1E7"/>
        <w:spacing w:before="0" w:beforeAutospacing="0" w:after="353" w:afterAutospacing="0"/>
        <w:rPr>
          <w:ins w:id="2347" w:author="Unknown"/>
          <w:rFonts w:ascii="Segoe UI" w:hAnsi="Segoe UI" w:cs="Segoe UI"/>
          <w:color w:val="6C1818"/>
          <w:sz w:val="22"/>
          <w:szCs w:val="22"/>
        </w:rPr>
      </w:pPr>
      <w:ins w:id="2348" w:author="Unknown">
        <w:r>
          <w:rPr>
            <w:rStyle w:val="Strong"/>
            <w:rFonts w:ascii="Segoe UI" w:hAnsi="Segoe UI" w:cs="Segoe UI"/>
            <w:color w:val="6C1818"/>
            <w:sz w:val="22"/>
            <w:szCs w:val="22"/>
          </w:rPr>
          <w:t xml:space="preserve">Read </w:t>
        </w:r>
        <w:proofErr w:type="gramStart"/>
        <w:r>
          <w:rPr>
            <w:rStyle w:val="Strong"/>
            <w:rFonts w:ascii="Segoe UI" w:hAnsi="Segoe UI" w:cs="Segoe UI"/>
            <w:color w:val="6C1818"/>
            <w:sz w:val="22"/>
            <w:szCs w:val="22"/>
          </w:rPr>
          <w:t>More :</w:t>
        </w:r>
        <w:proofErr w:type="gramEnd"/>
        <w:r>
          <w:rPr>
            <w:rStyle w:val="apple-converted-space"/>
            <w:rFonts w:ascii="Segoe UI" w:hAnsi="Segoe UI" w:cs="Segoe UI"/>
            <w:b/>
            <w:bCs/>
            <w:color w:val="6C1818"/>
            <w:sz w:val="22"/>
            <w:szCs w:val="22"/>
          </w:rPr>
          <w:t> </w:t>
        </w:r>
        <w:r w:rsidR="00A143DB">
          <w:rPr>
            <w:rStyle w:val="Strong"/>
            <w:rFonts w:ascii="Segoe UI" w:hAnsi="Segoe UI" w:cs="Segoe UI"/>
            <w:color w:val="6C1818"/>
            <w:sz w:val="22"/>
            <w:szCs w:val="22"/>
          </w:rPr>
          <w:fldChar w:fldCharType="begin"/>
        </w:r>
        <w:r>
          <w:rPr>
            <w:rStyle w:val="Strong"/>
            <w:rFonts w:ascii="Segoe UI" w:hAnsi="Segoe UI" w:cs="Segoe UI"/>
            <w:color w:val="6C1818"/>
            <w:sz w:val="22"/>
            <w:szCs w:val="22"/>
          </w:rPr>
          <w:instrText xml:space="preserve"> HYPERLINK "http://howtodoinjava.com/spring/spring-mvc/spring-mvc-internationalization-i18n-and-localization-i10n-example/" \o "Spring MVC Internationalization (i18n) and Localization (i10n) Example" </w:instrText>
        </w:r>
        <w:r w:rsidR="00A143DB">
          <w:rPr>
            <w:rStyle w:val="Strong"/>
            <w:rFonts w:ascii="Segoe UI" w:hAnsi="Segoe UI" w:cs="Segoe UI"/>
            <w:color w:val="6C1818"/>
            <w:sz w:val="22"/>
            <w:szCs w:val="22"/>
          </w:rPr>
          <w:fldChar w:fldCharType="separate"/>
        </w:r>
        <w:r>
          <w:rPr>
            <w:rStyle w:val="Hyperlink"/>
            <w:rFonts w:ascii="Segoe UI" w:hAnsi="Segoe UI" w:cs="Segoe UI"/>
            <w:b/>
            <w:bCs/>
            <w:color w:val="4078C0"/>
            <w:sz w:val="22"/>
            <w:szCs w:val="22"/>
          </w:rPr>
          <w:t>Spring MVC Localization (i10n) Example</w:t>
        </w:r>
        <w:r w:rsidR="00A143DB">
          <w:rPr>
            <w:rStyle w:val="Strong"/>
            <w:rFonts w:ascii="Segoe UI" w:hAnsi="Segoe UI" w:cs="Segoe UI"/>
            <w:color w:val="6C1818"/>
            <w:sz w:val="22"/>
            <w:szCs w:val="22"/>
          </w:rPr>
          <w:fldChar w:fldCharType="end"/>
        </w:r>
      </w:ins>
    </w:p>
    <w:p w:rsidR="00CD4814" w:rsidRDefault="00CD4814" w:rsidP="00CD4814">
      <w:pPr>
        <w:pStyle w:val="Heading2"/>
        <w:shd w:val="clear" w:color="auto" w:fill="FFFFFF"/>
        <w:spacing w:before="326" w:beforeAutospacing="0" w:after="217" w:afterAutospacing="0"/>
        <w:rPr>
          <w:ins w:id="2349" w:author="Unknown"/>
          <w:rFonts w:ascii="Segoe UI" w:hAnsi="Segoe UI" w:cs="Segoe UI"/>
          <w:color w:val="333333"/>
        </w:rPr>
      </w:pPr>
      <w:bookmarkStart w:id="2350" w:name="servletcontext_servletconfig"/>
      <w:bookmarkEnd w:id="2350"/>
      <w:ins w:id="2351" w:author="Unknown">
        <w:r>
          <w:rPr>
            <w:rFonts w:ascii="Segoe UI" w:hAnsi="Segoe UI" w:cs="Segoe UI"/>
            <w:color w:val="333333"/>
          </w:rPr>
          <w:t>How to get ServletContext and ServletConfig object in a Spring Bean?</w:t>
        </w:r>
      </w:ins>
    </w:p>
    <w:p w:rsidR="00CD4814" w:rsidRDefault="00CD4814" w:rsidP="00CD4814">
      <w:pPr>
        <w:pStyle w:val="NormalWeb"/>
        <w:shd w:val="clear" w:color="auto" w:fill="FFFFFF"/>
        <w:spacing w:before="0" w:beforeAutospacing="0" w:after="0" w:afterAutospacing="0"/>
        <w:rPr>
          <w:ins w:id="2352" w:author="Unknown"/>
          <w:rFonts w:ascii="Segoe UI" w:hAnsi="Segoe UI" w:cs="Segoe UI"/>
          <w:color w:val="333333"/>
          <w:sz w:val="22"/>
          <w:szCs w:val="22"/>
        </w:rPr>
      </w:pPr>
      <w:ins w:id="2353" w:author="Unknown">
        <w:r>
          <w:rPr>
            <w:rFonts w:ascii="Segoe UI" w:hAnsi="Segoe UI" w:cs="Segoe UI"/>
            <w:color w:val="333333"/>
            <w:sz w:val="22"/>
            <w:szCs w:val="22"/>
          </w:rPr>
          <w:t>Simply implement</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ServletContextAware</w:t>
        </w:r>
        <w:r>
          <w:rPr>
            <w:rStyle w:val="apple-converted-space"/>
            <w:rFonts w:ascii="Segoe UI" w:hAnsi="Segoe UI" w:cs="Segoe UI"/>
            <w:color w:val="333333"/>
            <w:sz w:val="22"/>
            <w:szCs w:val="22"/>
          </w:rPr>
          <w:t> </w:t>
        </w:r>
        <w:r>
          <w:rPr>
            <w:rFonts w:ascii="Segoe UI" w:hAnsi="Segoe UI" w:cs="Segoe UI"/>
            <w:color w:val="333333"/>
            <w:sz w:val="22"/>
            <w:szCs w:val="22"/>
          </w:rPr>
          <w:t>and</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ServletConfigAware</w:t>
        </w:r>
        <w:r>
          <w:rPr>
            <w:rStyle w:val="apple-converted-space"/>
            <w:rFonts w:ascii="Segoe UI" w:hAnsi="Segoe UI" w:cs="Segoe UI"/>
            <w:color w:val="333333"/>
            <w:sz w:val="22"/>
            <w:szCs w:val="22"/>
          </w:rPr>
          <w:t> </w:t>
        </w:r>
        <w:r>
          <w:rPr>
            <w:rFonts w:ascii="Segoe UI" w:hAnsi="Segoe UI" w:cs="Segoe UI"/>
            <w:color w:val="333333"/>
            <w:sz w:val="22"/>
            <w:szCs w:val="22"/>
          </w:rPr>
          <w:t>interfaces and override below methods.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54" w:author="Unknown"/>
          <w:rFonts w:ascii="inherit" w:hAnsi="inherit"/>
          <w:color w:val="333333"/>
          <w:sz w:val="22"/>
          <w:szCs w:val="22"/>
        </w:rPr>
      </w:pPr>
      <w:ins w:id="2355" w:author="Unknown">
        <w:r>
          <w:rPr>
            <w:rFonts w:ascii="inherit" w:hAnsi="inherit"/>
            <w:color w:val="333333"/>
            <w:sz w:val="22"/>
            <w:szCs w:val="22"/>
          </w:rPr>
          <w:lastRenderedPageBreak/>
          <w:t>@Controller</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56" w:author="Unknown"/>
          <w:rFonts w:ascii="inherit" w:hAnsi="inherit"/>
          <w:color w:val="333333"/>
          <w:sz w:val="22"/>
          <w:szCs w:val="22"/>
        </w:rPr>
      </w:pPr>
      <w:proofErr w:type="gramStart"/>
      <w:ins w:id="2357" w:author="Unknown">
        <w:r>
          <w:rPr>
            <w:rFonts w:ascii="inherit" w:hAnsi="inherit"/>
            <w:color w:val="333333"/>
            <w:sz w:val="22"/>
            <w:szCs w:val="22"/>
          </w:rPr>
          <w:t>@RequestMapping(</w:t>
        </w:r>
        <w:proofErr w:type="gramEnd"/>
        <w:r>
          <w:rPr>
            <w:rFonts w:ascii="inherit" w:hAnsi="inherit"/>
            <w:color w:val="333333"/>
            <w:sz w:val="22"/>
            <w:szCs w:val="22"/>
          </w:rPr>
          <w:t>value = "/magic")</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58" w:author="Unknown"/>
          <w:rFonts w:ascii="inherit" w:hAnsi="inherit"/>
          <w:color w:val="333333"/>
          <w:sz w:val="22"/>
          <w:szCs w:val="22"/>
        </w:rPr>
      </w:pPr>
      <w:proofErr w:type="gramStart"/>
      <w:ins w:id="2359" w:author="Unknown">
        <w:r>
          <w:rPr>
            <w:rFonts w:ascii="inherit" w:hAnsi="inherit"/>
            <w:color w:val="333333"/>
            <w:sz w:val="22"/>
            <w:szCs w:val="22"/>
          </w:rPr>
          <w:t>public</w:t>
        </w:r>
        <w:proofErr w:type="gramEnd"/>
        <w:r>
          <w:rPr>
            <w:rFonts w:ascii="inherit" w:hAnsi="inherit"/>
            <w:color w:val="333333"/>
            <w:sz w:val="22"/>
            <w:szCs w:val="22"/>
          </w:rPr>
          <w:t xml:space="preserve"> class SimpleController implements ServletContextAware, ServletConfigAware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60"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61" w:author="Unknown"/>
          <w:rFonts w:ascii="inherit" w:hAnsi="inherit"/>
          <w:color w:val="333333"/>
          <w:sz w:val="22"/>
          <w:szCs w:val="22"/>
        </w:rPr>
      </w:pPr>
      <w:ins w:id="2362" w:author="Unknown">
        <w:r>
          <w:rPr>
            <w:rFonts w:ascii="inherit" w:hAnsi="inherit"/>
            <w:color w:val="333333"/>
            <w:sz w:val="22"/>
            <w:szCs w:val="22"/>
          </w:rPr>
          <w:t xml:space="preserve">    </w:t>
        </w:r>
        <w:proofErr w:type="gramStart"/>
        <w:r>
          <w:rPr>
            <w:rFonts w:ascii="inherit" w:hAnsi="inherit"/>
            <w:color w:val="333333"/>
            <w:sz w:val="22"/>
            <w:szCs w:val="22"/>
          </w:rPr>
          <w:t>private</w:t>
        </w:r>
        <w:proofErr w:type="gramEnd"/>
        <w:r>
          <w:rPr>
            <w:rFonts w:ascii="inherit" w:hAnsi="inherit"/>
            <w:color w:val="333333"/>
            <w:sz w:val="22"/>
            <w:szCs w:val="22"/>
          </w:rPr>
          <w:t xml:space="preserve"> ServletContext context;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63" w:author="Unknown"/>
          <w:rFonts w:ascii="inherit" w:hAnsi="inherit"/>
          <w:color w:val="333333"/>
          <w:sz w:val="22"/>
          <w:szCs w:val="22"/>
        </w:rPr>
      </w:pPr>
      <w:ins w:id="2364" w:author="Unknown">
        <w:r>
          <w:rPr>
            <w:rFonts w:ascii="inherit" w:hAnsi="inherit"/>
            <w:color w:val="333333"/>
            <w:sz w:val="22"/>
            <w:szCs w:val="22"/>
          </w:rPr>
          <w:t xml:space="preserve">    </w:t>
        </w:r>
        <w:proofErr w:type="gramStart"/>
        <w:r>
          <w:rPr>
            <w:rFonts w:ascii="inherit" w:hAnsi="inherit"/>
            <w:color w:val="333333"/>
            <w:sz w:val="22"/>
            <w:szCs w:val="22"/>
          </w:rPr>
          <w:t>private</w:t>
        </w:r>
        <w:proofErr w:type="gramEnd"/>
        <w:r>
          <w:rPr>
            <w:rFonts w:ascii="inherit" w:hAnsi="inherit"/>
            <w:color w:val="333333"/>
            <w:sz w:val="22"/>
            <w:szCs w:val="22"/>
          </w:rPr>
          <w:t xml:space="preserve"> ServletConfig config;</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65"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66" w:author="Unknown"/>
          <w:rFonts w:ascii="inherit" w:hAnsi="inherit"/>
          <w:color w:val="333333"/>
          <w:sz w:val="22"/>
          <w:szCs w:val="22"/>
        </w:rPr>
      </w:pPr>
      <w:ins w:id="2367" w:author="Unknown">
        <w:r>
          <w:rPr>
            <w:rFonts w:ascii="inherit" w:hAnsi="inherit"/>
            <w:color w:val="333333"/>
            <w:sz w:val="22"/>
            <w:szCs w:val="22"/>
          </w:rPr>
          <w:t xml:space="preserve">    @Override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68" w:author="Unknown"/>
          <w:rFonts w:ascii="inherit" w:hAnsi="inherit"/>
          <w:color w:val="333333"/>
          <w:sz w:val="22"/>
          <w:szCs w:val="22"/>
        </w:rPr>
      </w:pPr>
      <w:ins w:id="2369" w:author="Unknown">
        <w:r>
          <w:rPr>
            <w:rFonts w:ascii="inherit" w:hAnsi="inherit"/>
            <w:color w:val="333333"/>
            <w:sz w:val="22"/>
            <w:szCs w:val="22"/>
          </w:rPr>
          <w:t xml:space="preserve">    </w:t>
        </w:r>
        <w:proofErr w:type="gramStart"/>
        <w:r>
          <w:rPr>
            <w:rFonts w:ascii="inherit" w:hAnsi="inherit"/>
            <w:color w:val="333333"/>
            <w:sz w:val="22"/>
            <w:szCs w:val="22"/>
          </w:rPr>
          <w:t>public</w:t>
        </w:r>
        <w:proofErr w:type="gramEnd"/>
        <w:r>
          <w:rPr>
            <w:rFonts w:ascii="inherit" w:hAnsi="inherit"/>
            <w:color w:val="333333"/>
            <w:sz w:val="22"/>
            <w:szCs w:val="22"/>
          </w:rPr>
          <w:t xml:space="preserve"> void setServletConfig(final ServletConfig servletConfig)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70" w:author="Unknown"/>
          <w:rFonts w:ascii="inherit" w:hAnsi="inherit"/>
          <w:color w:val="333333"/>
          <w:sz w:val="22"/>
          <w:szCs w:val="22"/>
        </w:rPr>
      </w:pPr>
      <w:ins w:id="2371" w:author="Unknown">
        <w:r>
          <w:rPr>
            <w:rFonts w:ascii="inherit" w:hAnsi="inherit"/>
            <w:color w:val="333333"/>
            <w:sz w:val="22"/>
            <w:szCs w:val="22"/>
          </w:rPr>
          <w:t xml:space="preserve">        this.config = servletConfig;</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72"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73" w:author="Unknown"/>
          <w:rFonts w:ascii="inherit" w:hAnsi="inherit"/>
          <w:color w:val="333333"/>
          <w:sz w:val="22"/>
          <w:szCs w:val="22"/>
        </w:rPr>
      </w:pPr>
      <w:ins w:id="2374" w:author="Unknown">
        <w:r>
          <w:rPr>
            <w:rFonts w:ascii="inherit" w:hAnsi="inherit"/>
            <w:color w:val="333333"/>
            <w:sz w:val="22"/>
            <w:szCs w:val="22"/>
          </w:rPr>
          <w:t xml:space="preserv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75" w:author="Unknown"/>
          <w:rFonts w:ascii="inherit" w:hAnsi="inherit"/>
          <w:color w:val="333333"/>
          <w:sz w:val="22"/>
          <w:szCs w:val="22"/>
        </w:rPr>
      </w:pPr>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76" w:author="Unknown"/>
          <w:rFonts w:ascii="inherit" w:hAnsi="inherit"/>
          <w:color w:val="333333"/>
          <w:sz w:val="22"/>
          <w:szCs w:val="22"/>
        </w:rPr>
      </w:pPr>
      <w:ins w:id="2377" w:author="Unknown">
        <w:r>
          <w:rPr>
            <w:rFonts w:ascii="inherit" w:hAnsi="inherit"/>
            <w:color w:val="333333"/>
            <w:sz w:val="22"/>
            <w:szCs w:val="22"/>
          </w:rPr>
          <w:t xml:space="preserve">    @Override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78" w:author="Unknown"/>
          <w:rFonts w:ascii="inherit" w:hAnsi="inherit"/>
          <w:color w:val="333333"/>
          <w:sz w:val="22"/>
          <w:szCs w:val="22"/>
        </w:rPr>
      </w:pPr>
      <w:ins w:id="2379" w:author="Unknown">
        <w:r>
          <w:rPr>
            <w:rFonts w:ascii="inherit" w:hAnsi="inherit"/>
            <w:color w:val="333333"/>
            <w:sz w:val="22"/>
            <w:szCs w:val="22"/>
          </w:rPr>
          <w:t xml:space="preserve">    </w:t>
        </w:r>
        <w:proofErr w:type="gramStart"/>
        <w:r>
          <w:rPr>
            <w:rFonts w:ascii="inherit" w:hAnsi="inherit"/>
            <w:color w:val="333333"/>
            <w:sz w:val="22"/>
            <w:szCs w:val="22"/>
          </w:rPr>
          <w:t>public</w:t>
        </w:r>
        <w:proofErr w:type="gramEnd"/>
        <w:r>
          <w:rPr>
            <w:rFonts w:ascii="inherit" w:hAnsi="inherit"/>
            <w:color w:val="333333"/>
            <w:sz w:val="22"/>
            <w:szCs w:val="22"/>
          </w:rPr>
          <w:t xml:space="preserve"> void setServletContext(final ServletContext servletContext)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80" w:author="Unknown"/>
          <w:rFonts w:ascii="inherit" w:hAnsi="inherit"/>
          <w:color w:val="333333"/>
          <w:sz w:val="22"/>
          <w:szCs w:val="22"/>
        </w:rPr>
      </w:pPr>
      <w:ins w:id="2381" w:author="Unknown">
        <w:r>
          <w:rPr>
            <w:rFonts w:ascii="inherit" w:hAnsi="inherit"/>
            <w:color w:val="333333"/>
            <w:sz w:val="22"/>
            <w:szCs w:val="22"/>
          </w:rPr>
          <w:t xml:space="preserve">        this.context = servletContext;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82" w:author="Unknown"/>
          <w:rFonts w:ascii="inherit" w:hAnsi="inherit"/>
          <w:color w:val="333333"/>
          <w:sz w:val="22"/>
          <w:szCs w:val="22"/>
        </w:rPr>
      </w:pPr>
      <w:ins w:id="2383" w:author="Unknown">
        <w:r>
          <w:rPr>
            <w:rFonts w:ascii="inherit" w:hAnsi="inherit"/>
            <w:color w:val="333333"/>
            <w:sz w:val="22"/>
            <w:szCs w:val="22"/>
          </w:rPr>
          <w:t xml:space="preserve">    }</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84" w:author="Unknown"/>
          <w:rFonts w:ascii="inherit" w:hAnsi="inherit"/>
          <w:color w:val="333333"/>
          <w:sz w:val="22"/>
          <w:szCs w:val="22"/>
        </w:rPr>
      </w:pPr>
      <w:ins w:id="2385" w:author="Unknown">
        <w:r>
          <w:rPr>
            <w:rFonts w:ascii="inherit" w:hAnsi="inherit"/>
            <w:color w:val="333333"/>
            <w:sz w:val="22"/>
            <w:szCs w:val="22"/>
          </w:rPr>
          <w:tab/>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86" w:author="Unknown"/>
          <w:rFonts w:ascii="inherit" w:hAnsi="inherit"/>
          <w:color w:val="333333"/>
          <w:sz w:val="22"/>
          <w:szCs w:val="22"/>
        </w:rPr>
      </w:pPr>
      <w:ins w:id="2387" w:author="Unknown">
        <w:r>
          <w:rPr>
            <w:rFonts w:ascii="inherit" w:hAnsi="inherit"/>
            <w:color w:val="333333"/>
            <w:sz w:val="22"/>
            <w:szCs w:val="22"/>
          </w:rPr>
          <w:tab/>
          <w:t>//other code</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88" w:author="Unknown"/>
          <w:rFonts w:ascii="inherit" w:hAnsi="inherit"/>
          <w:color w:val="333333"/>
          <w:sz w:val="22"/>
          <w:szCs w:val="22"/>
        </w:rPr>
      </w:pPr>
      <w:ins w:id="2389" w:author="Unknown">
        <w:r>
          <w:rPr>
            <w:rFonts w:ascii="inherit" w:hAnsi="inherit"/>
            <w:color w:val="333333"/>
            <w:sz w:val="22"/>
            <w:szCs w:val="22"/>
          </w:rPr>
          <w:t>}</w:t>
        </w:r>
      </w:ins>
    </w:p>
    <w:p w:rsidR="00CD4814" w:rsidRDefault="00CD4814" w:rsidP="00CD4814">
      <w:pPr>
        <w:pStyle w:val="Heading2"/>
        <w:shd w:val="clear" w:color="auto" w:fill="FFFFFF"/>
        <w:spacing w:before="326" w:beforeAutospacing="0" w:after="217" w:afterAutospacing="0"/>
        <w:rPr>
          <w:ins w:id="2390" w:author="Unknown"/>
          <w:rFonts w:ascii="Segoe UI" w:hAnsi="Segoe UI" w:cs="Segoe UI"/>
          <w:color w:val="333333"/>
        </w:rPr>
      </w:pPr>
      <w:bookmarkStart w:id="2391" w:name="jndi_config"/>
      <w:bookmarkEnd w:id="2391"/>
      <w:ins w:id="2392" w:author="Unknown">
        <w:r>
          <w:rPr>
            <w:rFonts w:ascii="Segoe UI" w:hAnsi="Segoe UI" w:cs="Segoe UI"/>
            <w:color w:val="333333"/>
          </w:rPr>
          <w:t>How to use Tomcat JNDI DataSource in Spring Web Application?</w:t>
        </w:r>
      </w:ins>
    </w:p>
    <w:p w:rsidR="00CD4814" w:rsidRDefault="00CD4814" w:rsidP="00CD4814">
      <w:pPr>
        <w:pStyle w:val="NormalWeb"/>
        <w:shd w:val="clear" w:color="auto" w:fill="FFFFFF"/>
        <w:spacing w:before="0" w:beforeAutospacing="0" w:after="0" w:afterAutospacing="0"/>
        <w:rPr>
          <w:ins w:id="2393" w:author="Unknown"/>
          <w:rFonts w:ascii="Segoe UI" w:hAnsi="Segoe UI" w:cs="Segoe UI"/>
          <w:color w:val="333333"/>
          <w:sz w:val="22"/>
          <w:szCs w:val="22"/>
        </w:rPr>
      </w:pPr>
      <w:ins w:id="2394" w:author="Unknown">
        <w:r>
          <w:rPr>
            <w:rFonts w:ascii="Segoe UI" w:hAnsi="Segoe UI" w:cs="Segoe UI"/>
            <w:color w:val="333333"/>
            <w:sz w:val="22"/>
            <w:szCs w:val="22"/>
          </w:rPr>
          <w:t>For using servlet container configured JNDI DataSource, we need to configure it in the spring bean configuration file and then inject it to spring beans as dependencies. Then we can use it with</w:t>
        </w:r>
        <w:r>
          <w:rPr>
            <w:rStyle w:val="apple-converted-space"/>
            <w:rFonts w:ascii="Segoe UI" w:hAnsi="Segoe UI" w:cs="Segoe UI"/>
            <w:color w:val="333333"/>
            <w:sz w:val="22"/>
            <w:szCs w:val="22"/>
          </w:rPr>
          <w:t> </w:t>
        </w:r>
        <w:r>
          <w:rPr>
            <w:rStyle w:val="HTMLCode"/>
            <w:rFonts w:ascii="Consolas" w:hAnsi="Consolas" w:cs="Consolas"/>
            <w:color w:val="333333"/>
            <w:sz w:val="18"/>
            <w:szCs w:val="18"/>
          </w:rPr>
          <w:t>JdbcTemplate</w:t>
        </w:r>
        <w:r>
          <w:rPr>
            <w:rStyle w:val="apple-converted-space"/>
            <w:rFonts w:ascii="Segoe UI" w:hAnsi="Segoe UI" w:cs="Segoe UI"/>
            <w:color w:val="333333"/>
            <w:sz w:val="22"/>
            <w:szCs w:val="22"/>
          </w:rPr>
          <w:t> </w:t>
        </w:r>
        <w:r>
          <w:rPr>
            <w:rFonts w:ascii="Segoe UI" w:hAnsi="Segoe UI" w:cs="Segoe UI"/>
            <w:color w:val="333333"/>
            <w:sz w:val="22"/>
            <w:szCs w:val="22"/>
          </w:rPr>
          <w:t>to perform database operations.</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95" w:author="Unknown"/>
          <w:rFonts w:ascii="inherit" w:hAnsi="inherit"/>
          <w:color w:val="333333"/>
          <w:sz w:val="22"/>
          <w:szCs w:val="22"/>
        </w:rPr>
      </w:pPr>
      <w:ins w:id="2396" w:author="Unknown">
        <w:r>
          <w:rPr>
            <w:rFonts w:ascii="inherit" w:hAnsi="inherit"/>
            <w:color w:val="333333"/>
            <w:sz w:val="22"/>
            <w:szCs w:val="22"/>
          </w:rPr>
          <w:t>&lt;bean id="dataSource" class="org.springframework.jndi.JndiObjectFactoryBean"&gt;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97" w:author="Unknown"/>
          <w:rFonts w:ascii="inherit" w:hAnsi="inherit"/>
          <w:color w:val="333333"/>
          <w:sz w:val="22"/>
          <w:szCs w:val="22"/>
        </w:rPr>
      </w:pPr>
      <w:ins w:id="2398" w:author="Unknown">
        <w:r>
          <w:rPr>
            <w:rFonts w:ascii="inherit" w:hAnsi="inherit"/>
            <w:color w:val="333333"/>
            <w:sz w:val="22"/>
            <w:szCs w:val="22"/>
          </w:rPr>
          <w:t xml:space="preserve">    &lt;property name="jndiName" value="java</w:t>
        </w:r>
        <w:proofErr w:type="gramStart"/>
        <w:r>
          <w:rPr>
            <w:rFonts w:ascii="inherit" w:hAnsi="inherit"/>
            <w:color w:val="333333"/>
            <w:sz w:val="22"/>
            <w:szCs w:val="22"/>
          </w:rPr>
          <w:t>:comp</w:t>
        </w:r>
        <w:proofErr w:type="gramEnd"/>
        <w:r>
          <w:rPr>
            <w:rFonts w:ascii="inherit" w:hAnsi="inherit"/>
            <w:color w:val="333333"/>
            <w:sz w:val="22"/>
            <w:szCs w:val="22"/>
          </w:rPr>
          <w:t>/env/jdbc/MySQLDB"/&gt;</w:t>
        </w:r>
      </w:ins>
    </w:p>
    <w:p w:rsidR="00CD4814" w:rsidRDefault="00CD4814" w:rsidP="00CD4814">
      <w:pPr>
        <w:pStyle w:val="HTMLPreformatted"/>
        <w:pBdr>
          <w:top w:val="single" w:sz="6" w:space="11" w:color="C9E6F2"/>
          <w:left w:val="single" w:sz="6" w:space="11" w:color="C9E6F2"/>
          <w:bottom w:val="single" w:sz="6" w:space="11" w:color="C9E6F2"/>
          <w:right w:val="single" w:sz="6" w:space="11" w:color="C9E6F2"/>
        </w:pBdr>
        <w:shd w:val="clear" w:color="auto" w:fill="F2F9FC"/>
        <w:rPr>
          <w:ins w:id="2399" w:author="Unknown"/>
          <w:rFonts w:ascii="inherit" w:hAnsi="inherit"/>
          <w:color w:val="333333"/>
          <w:sz w:val="22"/>
          <w:szCs w:val="22"/>
        </w:rPr>
      </w:pPr>
      <w:ins w:id="2400" w:author="Unknown">
        <w:r>
          <w:rPr>
            <w:rFonts w:ascii="inherit" w:hAnsi="inherit"/>
            <w:color w:val="333333"/>
            <w:sz w:val="22"/>
            <w:szCs w:val="22"/>
          </w:rPr>
          <w:t>&lt;/bean&gt;</w:t>
        </w:r>
      </w:ins>
    </w:p>
    <w:p w:rsidR="00CD4814" w:rsidRDefault="00CD4814" w:rsidP="00CD4814">
      <w:pPr>
        <w:pStyle w:val="Heading2"/>
        <w:shd w:val="clear" w:color="auto" w:fill="FFFFFF"/>
        <w:spacing w:before="326" w:beforeAutospacing="0" w:after="217" w:afterAutospacing="0"/>
        <w:rPr>
          <w:ins w:id="2401" w:author="Unknown"/>
          <w:rFonts w:ascii="Segoe UI" w:hAnsi="Segoe UI" w:cs="Segoe UI"/>
          <w:color w:val="333333"/>
        </w:rPr>
      </w:pPr>
      <w:bookmarkStart w:id="2402" w:name="mvc_framework_vs_architecture"/>
      <w:bookmarkEnd w:id="2402"/>
      <w:ins w:id="2403" w:author="Unknown">
        <w:r>
          <w:rPr>
            <w:rFonts w:ascii="Segoe UI" w:hAnsi="Segoe UI" w:cs="Segoe UI"/>
            <w:color w:val="333333"/>
          </w:rPr>
          <w:t>How would you relate Spring MVC Framework to 3 tier architecture?</w:t>
        </w:r>
      </w:ins>
    </w:p>
    <w:p w:rsidR="00CD4814" w:rsidRDefault="00CD4814" w:rsidP="00CD4814">
      <w:pPr>
        <w:pStyle w:val="NormalWeb"/>
        <w:shd w:val="clear" w:color="auto" w:fill="FFFFFF"/>
        <w:spacing w:before="0" w:beforeAutospacing="0" w:after="353" w:afterAutospacing="0"/>
        <w:rPr>
          <w:ins w:id="2404" w:author="Unknown"/>
          <w:rFonts w:ascii="Segoe UI" w:hAnsi="Segoe UI" w:cs="Segoe UI"/>
          <w:color w:val="333333"/>
          <w:sz w:val="22"/>
          <w:szCs w:val="22"/>
        </w:rPr>
      </w:pPr>
      <w:ins w:id="2405" w:author="Unknown">
        <w:r>
          <w:rPr>
            <w:rStyle w:val="Strong"/>
            <w:rFonts w:ascii="Segoe UI" w:hAnsi="Segoe UI" w:cs="Segoe UI"/>
            <w:color w:val="333333"/>
            <w:sz w:val="22"/>
            <w:szCs w:val="22"/>
          </w:rPr>
          <w:t xml:space="preserve">3-tier is </w:t>
        </w:r>
        <w:proofErr w:type="gramStart"/>
        <w:r>
          <w:rPr>
            <w:rStyle w:val="Strong"/>
            <w:rFonts w:ascii="Segoe UI" w:hAnsi="Segoe UI" w:cs="Segoe UI"/>
            <w:color w:val="333333"/>
            <w:sz w:val="22"/>
            <w:szCs w:val="22"/>
          </w:rPr>
          <w:t>a</w:t>
        </w:r>
        <w:proofErr w:type="gramEnd"/>
        <w:r>
          <w:rPr>
            <w:rStyle w:val="Strong"/>
            <w:rFonts w:ascii="Segoe UI" w:hAnsi="Segoe UI" w:cs="Segoe UI"/>
            <w:color w:val="333333"/>
            <w:sz w:val="22"/>
            <w:szCs w:val="22"/>
          </w:rPr>
          <w:t xml:space="preserve"> Architecture Style and MVC is a Design Pattern.</w:t>
        </w:r>
      </w:ins>
    </w:p>
    <w:p w:rsidR="00CD4814" w:rsidRDefault="00CD4814" w:rsidP="00CD4814">
      <w:pPr>
        <w:pStyle w:val="NormalWeb"/>
        <w:shd w:val="clear" w:color="auto" w:fill="FFFFFF"/>
        <w:spacing w:before="0" w:beforeAutospacing="0" w:after="353" w:afterAutospacing="0"/>
        <w:rPr>
          <w:ins w:id="2406" w:author="Unknown"/>
          <w:rFonts w:ascii="Segoe UI" w:hAnsi="Segoe UI" w:cs="Segoe UI"/>
          <w:color w:val="333333"/>
          <w:sz w:val="22"/>
          <w:szCs w:val="22"/>
        </w:rPr>
      </w:pPr>
      <w:r>
        <w:rPr>
          <w:rFonts w:ascii="Segoe UI" w:hAnsi="Segoe UI" w:cs="Segoe UI"/>
          <w:noProof/>
          <w:color w:val="4078C0"/>
          <w:sz w:val="22"/>
          <w:szCs w:val="22"/>
        </w:rPr>
        <w:lastRenderedPageBreak/>
        <w:drawing>
          <wp:inline distT="0" distB="0" distL="0" distR="0">
            <wp:extent cx="4434205" cy="3260725"/>
            <wp:effectExtent l="0" t="0" r="0" b="0"/>
            <wp:docPr id="109" name="Picture 109" descr="3 tier architecture with mvc part of it">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3 tier architecture with mvc part of it">
                      <a:hlinkClick r:id="rId181"/>
                    </pic:cNvPr>
                    <pic:cNvPicPr>
                      <a:picLocks noChangeAspect="1" noChangeArrowheads="1"/>
                    </pic:cNvPicPr>
                  </pic:nvPicPr>
                  <pic:blipFill>
                    <a:blip r:embed="rId182"/>
                    <a:srcRect/>
                    <a:stretch>
                      <a:fillRect/>
                    </a:stretch>
                  </pic:blipFill>
                  <pic:spPr bwMode="auto">
                    <a:xfrm>
                      <a:off x="0" y="0"/>
                      <a:ext cx="4434205" cy="3260725"/>
                    </a:xfrm>
                    <a:prstGeom prst="rect">
                      <a:avLst/>
                    </a:prstGeom>
                    <a:noFill/>
                    <a:ln w="9525">
                      <a:noFill/>
                      <a:miter lim="800000"/>
                      <a:headEnd/>
                      <a:tailEnd/>
                    </a:ln>
                  </pic:spPr>
                </pic:pic>
              </a:graphicData>
            </a:graphic>
          </wp:inline>
        </w:drawing>
      </w:r>
    </w:p>
    <w:p w:rsidR="00CD4814" w:rsidRDefault="00CD4814" w:rsidP="00CD4814">
      <w:pPr>
        <w:pStyle w:val="NormalWeb"/>
        <w:shd w:val="clear" w:color="auto" w:fill="FFFFFF"/>
        <w:spacing w:before="0" w:beforeAutospacing="0" w:after="353" w:afterAutospacing="0"/>
        <w:rPr>
          <w:ins w:id="2407" w:author="Unknown"/>
          <w:rFonts w:ascii="Segoe UI" w:hAnsi="Segoe UI" w:cs="Segoe UI"/>
          <w:color w:val="333333"/>
          <w:sz w:val="22"/>
          <w:szCs w:val="22"/>
        </w:rPr>
      </w:pPr>
      <w:ins w:id="2408" w:author="Unknown">
        <w:r>
          <w:rPr>
            <w:rStyle w:val="Strong"/>
            <w:rFonts w:ascii="Segoe UI" w:hAnsi="Segoe UI" w:cs="Segoe UI"/>
            <w:color w:val="333333"/>
            <w:sz w:val="22"/>
            <w:szCs w:val="22"/>
          </w:rPr>
          <w:t xml:space="preserve">In larger applications MVC is the presentation tier only of </w:t>
        </w:r>
        <w:proofErr w:type="gramStart"/>
        <w:r>
          <w:rPr>
            <w:rStyle w:val="Strong"/>
            <w:rFonts w:ascii="Segoe UI" w:hAnsi="Segoe UI" w:cs="Segoe UI"/>
            <w:color w:val="333333"/>
            <w:sz w:val="22"/>
            <w:szCs w:val="22"/>
          </w:rPr>
          <w:t>an</w:t>
        </w:r>
        <w:proofErr w:type="gramEnd"/>
        <w:r>
          <w:rPr>
            <w:rStyle w:val="Strong"/>
            <w:rFonts w:ascii="Segoe UI" w:hAnsi="Segoe UI" w:cs="Segoe UI"/>
            <w:color w:val="333333"/>
            <w:sz w:val="22"/>
            <w:szCs w:val="22"/>
          </w:rPr>
          <w:t xml:space="preserve"> 3-tier architecture.</w:t>
        </w:r>
        <w:r>
          <w:rPr>
            <w:rStyle w:val="apple-converted-space"/>
            <w:rFonts w:ascii="Segoe UI" w:hAnsi="Segoe UI" w:cs="Segoe UI"/>
            <w:color w:val="333333"/>
            <w:sz w:val="22"/>
            <w:szCs w:val="22"/>
          </w:rPr>
          <w:t> </w:t>
        </w:r>
        <w:r>
          <w:rPr>
            <w:rFonts w:ascii="Segoe UI" w:hAnsi="Segoe UI" w:cs="Segoe UI"/>
            <w:color w:val="333333"/>
            <w:sz w:val="22"/>
            <w:szCs w:val="22"/>
          </w:rPr>
          <w:t>The models views and controllers are only concerned with the presentation, and make use of a middle tier to populate the models with data from the data tier.</w:t>
        </w:r>
      </w:ins>
    </w:p>
    <w:p w:rsidR="00CD4814" w:rsidRDefault="00CD4814" w:rsidP="00CD4814">
      <w:pPr>
        <w:pStyle w:val="NormalWeb"/>
        <w:shd w:val="clear" w:color="auto" w:fill="FFFFFF"/>
        <w:spacing w:before="0" w:beforeAutospacing="0" w:after="353" w:afterAutospacing="0"/>
        <w:rPr>
          <w:ins w:id="2409" w:author="Unknown"/>
          <w:rFonts w:ascii="Segoe UI" w:hAnsi="Segoe UI" w:cs="Segoe UI"/>
          <w:color w:val="333333"/>
          <w:sz w:val="22"/>
          <w:szCs w:val="22"/>
        </w:rPr>
      </w:pPr>
      <w:ins w:id="2410" w:author="Unknown">
        <w:r>
          <w:rPr>
            <w:rStyle w:val="Strong"/>
            <w:rFonts w:ascii="Segoe UI" w:hAnsi="Segoe UI" w:cs="Segoe UI"/>
            <w:color w:val="333333"/>
            <w:sz w:val="22"/>
            <w:szCs w:val="22"/>
          </w:rPr>
          <w:t>Please share any other good Spring MVC interview questions you may have faced</w:t>
        </w:r>
        <w:r>
          <w:rPr>
            <w:rStyle w:val="apple-converted-space"/>
            <w:rFonts w:ascii="Segoe UI" w:hAnsi="Segoe UI" w:cs="Segoe UI"/>
            <w:color w:val="333333"/>
            <w:sz w:val="22"/>
            <w:szCs w:val="22"/>
          </w:rPr>
          <w:t> </w:t>
        </w:r>
        <w:r>
          <w:rPr>
            <w:rFonts w:ascii="Segoe UI" w:hAnsi="Segoe UI" w:cs="Segoe UI"/>
            <w:color w:val="333333"/>
            <w:sz w:val="22"/>
            <w:szCs w:val="22"/>
          </w:rPr>
          <w:t>so that I can include that in this post to benefit others as well.</w:t>
        </w:r>
      </w:ins>
    </w:p>
    <w:p w:rsidR="00CD4814" w:rsidRDefault="00CD4814" w:rsidP="00CD4814">
      <w:pPr>
        <w:pStyle w:val="NormalWeb"/>
        <w:shd w:val="clear" w:color="auto" w:fill="FFFFFF"/>
        <w:spacing w:before="0" w:beforeAutospacing="0" w:after="353" w:afterAutospacing="0"/>
        <w:rPr>
          <w:ins w:id="2411" w:author="Unknown"/>
          <w:rFonts w:ascii="Segoe UI" w:hAnsi="Segoe UI" w:cs="Segoe UI"/>
          <w:color w:val="333333"/>
          <w:sz w:val="22"/>
          <w:szCs w:val="22"/>
        </w:rPr>
      </w:pPr>
      <w:ins w:id="2412" w:author="Unknown">
        <w:r>
          <w:rPr>
            <w:rStyle w:val="Strong"/>
            <w:rFonts w:ascii="Segoe UI" w:hAnsi="Segoe UI" w:cs="Segoe UI"/>
            <w:color w:val="333333"/>
            <w:sz w:val="22"/>
            <w:szCs w:val="22"/>
          </w:rPr>
          <w:t xml:space="preserve">Happy </w:t>
        </w:r>
        <w:proofErr w:type="gramStart"/>
        <w:r>
          <w:rPr>
            <w:rStyle w:val="Strong"/>
            <w:rFonts w:ascii="Segoe UI" w:hAnsi="Segoe UI" w:cs="Segoe UI"/>
            <w:color w:val="333333"/>
            <w:sz w:val="22"/>
            <w:szCs w:val="22"/>
          </w:rPr>
          <w:t>Learning !!</w:t>
        </w:r>
        <w:proofErr w:type="gramEnd"/>
      </w:ins>
    </w:p>
    <w:p w:rsidR="00CD4814" w:rsidRDefault="00CD4814" w:rsidP="003F12D2">
      <w:r>
        <w:t xml:space="preserve">Source: </w:t>
      </w:r>
      <w:hyperlink r:id="rId183" w:history="1">
        <w:r w:rsidRPr="00F20088">
          <w:rPr>
            <w:rStyle w:val="Hyperlink"/>
          </w:rPr>
          <w:t>www.javainterview.in</w:t>
        </w:r>
      </w:hyperlink>
    </w:p>
    <w:p w:rsidR="00CD4814" w:rsidRDefault="00CD4814" w:rsidP="00CD4814">
      <w:pPr>
        <w:pStyle w:val="Heading1"/>
        <w:shd w:val="clear" w:color="auto" w:fill="FFFFFF"/>
        <w:spacing w:before="272" w:beforeAutospacing="0" w:after="136" w:afterAutospacing="0"/>
        <w:textAlignment w:val="baseline"/>
        <w:rPr>
          <w:rFonts w:ascii="Helvetica" w:hAnsi="Helvetica" w:cs="Helvetica"/>
          <w:b w:val="0"/>
          <w:bCs w:val="0"/>
          <w:color w:val="666666"/>
          <w:sz w:val="52"/>
          <w:szCs w:val="52"/>
        </w:rPr>
      </w:pPr>
      <w:r>
        <w:rPr>
          <w:rFonts w:ascii="Helvetica" w:hAnsi="Helvetica" w:cs="Helvetica"/>
          <w:b w:val="0"/>
          <w:bCs w:val="0"/>
          <w:color w:val="666666"/>
          <w:sz w:val="52"/>
          <w:szCs w:val="52"/>
        </w:rPr>
        <w:t>Spring MVC Interview Questions and Answers</w:t>
      </w:r>
    </w:p>
    <w:p w:rsidR="00CD4814" w:rsidRDefault="00CD4814" w:rsidP="00CD4814">
      <w:pPr>
        <w:shd w:val="clear" w:color="auto" w:fill="FFFFFF"/>
        <w:textAlignment w:val="baseline"/>
        <w:rPr>
          <w:rFonts w:ascii="Arial" w:hAnsi="Arial" w:cs="Arial"/>
          <w:color w:val="666666"/>
          <w:sz w:val="19"/>
          <w:szCs w:val="19"/>
        </w:rPr>
      </w:pPr>
      <w:r>
        <w:rPr>
          <w:rFonts w:ascii="Arial" w:hAnsi="Arial" w:cs="Arial"/>
          <w:noProof/>
          <w:color w:val="428BCA"/>
          <w:sz w:val="19"/>
          <w:szCs w:val="19"/>
          <w:bdr w:val="none" w:sz="0" w:space="0" w:color="auto" w:frame="1"/>
        </w:rPr>
        <w:lastRenderedPageBreak/>
        <w:drawing>
          <wp:inline distT="0" distB="0" distL="0" distR="0">
            <wp:extent cx="6099175" cy="4615180"/>
            <wp:effectExtent l="19050" t="0" r="0" b="0"/>
            <wp:docPr id="111" name="Picture 111" descr="Spring MVC Interview Questions">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pring MVC Interview Questions">
                      <a:hlinkClick r:id="rId184"/>
                    </pic:cNvPr>
                    <pic:cNvPicPr>
                      <a:picLocks noChangeAspect="1" noChangeArrowheads="1"/>
                    </pic:cNvPicPr>
                  </pic:nvPicPr>
                  <pic:blipFill>
                    <a:blip r:embed="rId185"/>
                    <a:srcRect/>
                    <a:stretch>
                      <a:fillRect/>
                    </a:stretch>
                  </pic:blipFill>
                  <pic:spPr bwMode="auto">
                    <a:xfrm>
                      <a:off x="0" y="0"/>
                      <a:ext cx="6099175" cy="4615180"/>
                    </a:xfrm>
                    <a:prstGeom prst="rect">
                      <a:avLst/>
                    </a:prstGeom>
                    <a:noFill/>
                    <a:ln w="9525">
                      <a:noFill/>
                      <a:miter lim="800000"/>
                      <a:headEnd/>
                      <a:tailEnd/>
                    </a:ln>
                  </pic:spPr>
                </pic:pic>
              </a:graphicData>
            </a:graphic>
          </wp:inline>
        </w:drawing>
      </w:r>
    </w:p>
    <w:p w:rsidR="00CD4814" w:rsidRDefault="00A143DB" w:rsidP="00CD4814">
      <w:pPr>
        <w:numPr>
          <w:ilvl w:val="0"/>
          <w:numId w:val="80"/>
        </w:numPr>
        <w:spacing w:after="0" w:line="240" w:lineRule="auto"/>
        <w:ind w:left="272" w:right="272"/>
        <w:textAlignment w:val="baseline"/>
        <w:rPr>
          <w:rFonts w:ascii="Arial" w:hAnsi="Arial" w:cs="Arial"/>
          <w:color w:val="666666"/>
          <w:sz w:val="19"/>
          <w:szCs w:val="19"/>
        </w:rPr>
      </w:pPr>
      <w:hyperlink r:id="rId186" w:anchor="question1" w:history="1">
        <w:r w:rsidR="00CD4814">
          <w:rPr>
            <w:rStyle w:val="Hyperlink"/>
            <w:rFonts w:ascii="Arial" w:hAnsi="Arial" w:cs="Arial"/>
            <w:color w:val="428BCA"/>
            <w:sz w:val="19"/>
            <w:szCs w:val="19"/>
            <w:bdr w:val="none" w:sz="0" w:space="0" w:color="auto" w:frame="1"/>
          </w:rPr>
          <w:t>How does request flow happen in Spring MVC?</w:t>
        </w:r>
      </w:hyperlink>
    </w:p>
    <w:p w:rsidR="00CD4814" w:rsidRDefault="00A143DB" w:rsidP="00CD4814">
      <w:pPr>
        <w:numPr>
          <w:ilvl w:val="0"/>
          <w:numId w:val="80"/>
        </w:numPr>
        <w:spacing w:after="0" w:line="240" w:lineRule="auto"/>
        <w:ind w:left="272" w:right="272"/>
        <w:textAlignment w:val="baseline"/>
        <w:rPr>
          <w:rFonts w:ascii="Arial" w:hAnsi="Arial" w:cs="Arial"/>
          <w:color w:val="666666"/>
          <w:sz w:val="19"/>
          <w:szCs w:val="19"/>
        </w:rPr>
      </w:pPr>
      <w:hyperlink r:id="rId187" w:anchor="question2" w:history="1">
        <w:r w:rsidR="00CD4814">
          <w:rPr>
            <w:rStyle w:val="Hyperlink"/>
            <w:rFonts w:ascii="Arial" w:hAnsi="Arial" w:cs="Arial"/>
            <w:color w:val="428BCA"/>
            <w:sz w:val="19"/>
            <w:szCs w:val="19"/>
            <w:bdr w:val="none" w:sz="0" w:space="0" w:color="auto" w:frame="1"/>
          </w:rPr>
          <w:t>Can you list a few advantages of using Spring MVC framework?</w:t>
        </w:r>
      </w:hyperlink>
    </w:p>
    <w:p w:rsidR="00CD4814" w:rsidRDefault="00A143DB" w:rsidP="00CD4814">
      <w:pPr>
        <w:numPr>
          <w:ilvl w:val="0"/>
          <w:numId w:val="80"/>
        </w:numPr>
        <w:spacing w:after="0" w:line="240" w:lineRule="auto"/>
        <w:ind w:left="272" w:right="272"/>
        <w:textAlignment w:val="baseline"/>
        <w:rPr>
          <w:rFonts w:ascii="Arial" w:hAnsi="Arial" w:cs="Arial"/>
          <w:color w:val="666666"/>
          <w:sz w:val="19"/>
          <w:szCs w:val="19"/>
        </w:rPr>
      </w:pPr>
      <w:hyperlink r:id="rId188" w:anchor="question3" w:history="1">
        <w:r w:rsidR="00CD4814">
          <w:rPr>
            <w:rStyle w:val="Hyperlink"/>
            <w:rFonts w:ascii="Arial" w:hAnsi="Arial" w:cs="Arial"/>
            <w:color w:val="428BCA"/>
            <w:sz w:val="19"/>
            <w:szCs w:val="19"/>
            <w:bdr w:val="none" w:sz="0" w:space="0" w:color="auto" w:frame="1"/>
          </w:rPr>
          <w:t>Give examples of important Spring MVC annotations?</w:t>
        </w:r>
      </w:hyperlink>
    </w:p>
    <w:p w:rsidR="00CD4814" w:rsidRDefault="00A143DB" w:rsidP="00CD4814">
      <w:pPr>
        <w:numPr>
          <w:ilvl w:val="0"/>
          <w:numId w:val="80"/>
        </w:numPr>
        <w:spacing w:after="0" w:line="240" w:lineRule="auto"/>
        <w:ind w:left="272" w:right="272"/>
        <w:textAlignment w:val="baseline"/>
        <w:rPr>
          <w:rFonts w:ascii="Arial" w:hAnsi="Arial" w:cs="Arial"/>
          <w:color w:val="666666"/>
          <w:sz w:val="19"/>
          <w:szCs w:val="19"/>
        </w:rPr>
      </w:pPr>
      <w:hyperlink r:id="rId189" w:anchor="question4" w:history="1">
        <w:r w:rsidR="00CD4814">
          <w:rPr>
            <w:rStyle w:val="Hyperlink"/>
            <w:rFonts w:ascii="Arial" w:hAnsi="Arial" w:cs="Arial"/>
            <w:color w:val="428BCA"/>
            <w:sz w:val="19"/>
            <w:szCs w:val="19"/>
            <w:bdr w:val="none" w:sz="0" w:space="0" w:color="auto" w:frame="1"/>
          </w:rPr>
          <w:t>Can you explain the concept of Interceptors in Spring MVC?</w:t>
        </w:r>
      </w:hyperlink>
    </w:p>
    <w:p w:rsidR="00CD4814" w:rsidRDefault="00A143DB" w:rsidP="00CD4814">
      <w:pPr>
        <w:numPr>
          <w:ilvl w:val="0"/>
          <w:numId w:val="80"/>
        </w:numPr>
        <w:spacing w:after="0" w:line="240" w:lineRule="auto"/>
        <w:ind w:left="272" w:right="272"/>
        <w:textAlignment w:val="baseline"/>
        <w:rPr>
          <w:rFonts w:ascii="Arial" w:hAnsi="Arial" w:cs="Arial"/>
          <w:color w:val="666666"/>
          <w:sz w:val="19"/>
          <w:szCs w:val="19"/>
        </w:rPr>
      </w:pPr>
      <w:hyperlink r:id="rId190" w:anchor="question5" w:history="1">
        <w:r w:rsidR="00CD4814">
          <w:rPr>
            <w:rStyle w:val="Hyperlink"/>
            <w:rFonts w:ascii="Arial" w:hAnsi="Arial" w:cs="Arial"/>
            <w:color w:val="428BCA"/>
            <w:sz w:val="19"/>
            <w:szCs w:val="19"/>
            <w:bdr w:val="none" w:sz="0" w:space="0" w:color="auto" w:frame="1"/>
          </w:rPr>
          <w:t xml:space="preserve">Interceptors can be configured using the </w:t>
        </w:r>
        <w:proofErr w:type="gramStart"/>
        <w:r w:rsidR="00CD4814">
          <w:rPr>
            <w:rStyle w:val="Hyperlink"/>
            <w:rFonts w:ascii="Arial" w:hAnsi="Arial" w:cs="Arial"/>
            <w:color w:val="428BCA"/>
            <w:sz w:val="19"/>
            <w:szCs w:val="19"/>
            <w:bdr w:val="none" w:sz="0" w:space="0" w:color="auto" w:frame="1"/>
          </w:rPr>
          <w:t>interceptors</w:t>
        </w:r>
        <w:proofErr w:type="gramEnd"/>
        <w:r w:rsidR="00CD4814">
          <w:rPr>
            <w:rStyle w:val="Hyperlink"/>
            <w:rFonts w:ascii="Arial" w:hAnsi="Arial" w:cs="Arial"/>
            <w:color w:val="428BCA"/>
            <w:sz w:val="19"/>
            <w:szCs w:val="19"/>
            <w:bdr w:val="none" w:sz="0" w:space="0" w:color="auto" w:frame="1"/>
          </w:rPr>
          <w:t xml:space="preserve"> property.</w:t>
        </w:r>
      </w:hyperlink>
    </w:p>
    <w:p w:rsidR="00CD4814" w:rsidRDefault="00A143DB" w:rsidP="00CD4814">
      <w:pPr>
        <w:numPr>
          <w:ilvl w:val="0"/>
          <w:numId w:val="80"/>
        </w:numPr>
        <w:spacing w:after="0" w:line="240" w:lineRule="auto"/>
        <w:ind w:left="272" w:right="272"/>
        <w:textAlignment w:val="baseline"/>
        <w:rPr>
          <w:rFonts w:ascii="Arial" w:hAnsi="Arial" w:cs="Arial"/>
          <w:color w:val="666666"/>
          <w:sz w:val="19"/>
          <w:szCs w:val="19"/>
        </w:rPr>
      </w:pPr>
      <w:hyperlink r:id="rId191" w:anchor="question6" w:history="1">
        <w:r w:rsidR="00CD4814">
          <w:rPr>
            <w:rStyle w:val="Hyperlink"/>
            <w:rFonts w:ascii="Arial" w:hAnsi="Arial" w:cs="Arial"/>
            <w:color w:val="428BCA"/>
            <w:sz w:val="19"/>
            <w:szCs w:val="19"/>
            <w:bdr w:val="none" w:sz="0" w:space="0" w:color="auto" w:frame="1"/>
          </w:rPr>
          <w:t xml:space="preserve">How do you schedule tasks with </w:t>
        </w:r>
        <w:proofErr w:type="gramStart"/>
        <w:r w:rsidR="00CD4814">
          <w:rPr>
            <w:rStyle w:val="Hyperlink"/>
            <w:rFonts w:ascii="Arial" w:hAnsi="Arial" w:cs="Arial"/>
            <w:color w:val="428BCA"/>
            <w:sz w:val="19"/>
            <w:szCs w:val="19"/>
            <w:bdr w:val="none" w:sz="0" w:space="0" w:color="auto" w:frame="1"/>
          </w:rPr>
          <w:t>Spring</w:t>
        </w:r>
        <w:proofErr w:type="gramEnd"/>
        <w:r w:rsidR="00CD4814">
          <w:rPr>
            <w:rStyle w:val="Hyperlink"/>
            <w:rFonts w:ascii="Arial" w:hAnsi="Arial" w:cs="Arial"/>
            <w:color w:val="428BCA"/>
            <w:sz w:val="19"/>
            <w:szCs w:val="19"/>
            <w:bdr w:val="none" w:sz="0" w:space="0" w:color="auto" w:frame="1"/>
          </w:rPr>
          <w:t>?</w:t>
        </w:r>
      </w:hyperlink>
    </w:p>
    <w:p w:rsidR="00CD4814" w:rsidRDefault="00A143DB" w:rsidP="00CD4814">
      <w:pPr>
        <w:numPr>
          <w:ilvl w:val="0"/>
          <w:numId w:val="80"/>
        </w:numPr>
        <w:spacing w:after="0" w:line="240" w:lineRule="auto"/>
        <w:ind w:left="272" w:right="272"/>
        <w:textAlignment w:val="baseline"/>
        <w:rPr>
          <w:rFonts w:ascii="Arial" w:hAnsi="Arial" w:cs="Arial"/>
          <w:color w:val="666666"/>
          <w:sz w:val="19"/>
          <w:szCs w:val="19"/>
        </w:rPr>
      </w:pPr>
      <w:hyperlink r:id="rId192" w:anchor="question7" w:history="1">
        <w:r w:rsidR="00CD4814">
          <w:rPr>
            <w:rStyle w:val="Hyperlink"/>
            <w:rFonts w:ascii="Arial" w:hAnsi="Arial" w:cs="Arial"/>
            <w:color w:val="428BCA"/>
            <w:sz w:val="19"/>
            <w:szCs w:val="19"/>
            <w:bdr w:val="none" w:sz="0" w:space="0" w:color="auto" w:frame="1"/>
          </w:rPr>
          <w:t>How do you integrate Spring MVC with tiles?</w:t>
        </w:r>
      </w:hyperlink>
    </w:p>
    <w:p w:rsidR="00CD4814" w:rsidRDefault="00A143DB" w:rsidP="00CD4814">
      <w:pPr>
        <w:numPr>
          <w:ilvl w:val="0"/>
          <w:numId w:val="80"/>
        </w:numPr>
        <w:spacing w:after="0" w:line="240" w:lineRule="auto"/>
        <w:ind w:left="272" w:right="272"/>
        <w:textAlignment w:val="baseline"/>
        <w:rPr>
          <w:rFonts w:ascii="Arial" w:hAnsi="Arial" w:cs="Arial"/>
          <w:color w:val="666666"/>
          <w:sz w:val="19"/>
          <w:szCs w:val="19"/>
        </w:rPr>
      </w:pPr>
      <w:hyperlink r:id="rId193" w:anchor="question8" w:history="1">
        <w:r w:rsidR="00CD4814">
          <w:rPr>
            <w:rStyle w:val="Hyperlink"/>
            <w:rFonts w:ascii="Arial" w:hAnsi="Arial" w:cs="Arial"/>
            <w:color w:val="428BCA"/>
            <w:sz w:val="19"/>
            <w:szCs w:val="19"/>
            <w:bdr w:val="none" w:sz="0" w:space="0" w:color="auto" w:frame="1"/>
          </w:rPr>
          <w:t>How do you configure Spring MVC web application to use UTF-8 encoding for handling forms?</w:t>
        </w:r>
      </w:hyperlink>
    </w:p>
    <w:p w:rsidR="00CD4814" w:rsidRDefault="00A143DB" w:rsidP="00CD4814">
      <w:pPr>
        <w:numPr>
          <w:ilvl w:val="0"/>
          <w:numId w:val="80"/>
        </w:numPr>
        <w:spacing w:after="0" w:line="240" w:lineRule="auto"/>
        <w:ind w:left="272" w:right="272"/>
        <w:textAlignment w:val="baseline"/>
        <w:rPr>
          <w:rFonts w:ascii="Arial" w:hAnsi="Arial" w:cs="Arial"/>
          <w:color w:val="666666"/>
          <w:sz w:val="19"/>
          <w:szCs w:val="19"/>
        </w:rPr>
      </w:pPr>
      <w:hyperlink r:id="rId194" w:anchor="question9" w:history="1">
        <w:r w:rsidR="00CD4814">
          <w:rPr>
            <w:rStyle w:val="Hyperlink"/>
            <w:rFonts w:ascii="Arial" w:hAnsi="Arial" w:cs="Arial"/>
            <w:color w:val="428BCA"/>
            <w:sz w:val="19"/>
            <w:szCs w:val="19"/>
            <w:bdr w:val="none" w:sz="0" w:space="0" w:color="auto" w:frame="1"/>
          </w:rPr>
          <w:t>How do you enable spring security for a web application?</w:t>
        </w:r>
      </w:hyperlink>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How does request flow happen in Spring MVC?</w:t>
      </w:r>
    </w:p>
    <w:p w:rsidR="00CD4814" w:rsidRDefault="00CD4814" w:rsidP="00CD4814">
      <w:pPr>
        <w:shd w:val="clear" w:color="auto" w:fill="FFFFFF"/>
        <w:textAlignment w:val="baseline"/>
        <w:rPr>
          <w:rFonts w:ascii="Arial" w:hAnsi="Arial" w:cs="Arial"/>
          <w:color w:val="666666"/>
          <w:sz w:val="19"/>
          <w:szCs w:val="19"/>
        </w:rPr>
      </w:pPr>
      <w:r>
        <w:rPr>
          <w:rFonts w:ascii="Arial" w:hAnsi="Arial" w:cs="Arial"/>
          <w:noProof/>
          <w:color w:val="428BCA"/>
          <w:sz w:val="19"/>
          <w:szCs w:val="19"/>
          <w:bdr w:val="none" w:sz="0" w:space="0" w:color="auto" w:frame="1"/>
        </w:rPr>
        <w:lastRenderedPageBreak/>
        <w:drawing>
          <wp:inline distT="0" distB="0" distL="0" distR="0">
            <wp:extent cx="3813175" cy="2052955"/>
            <wp:effectExtent l="19050" t="0" r="0" b="0"/>
            <wp:docPr id="112" name="Picture 112" descr="Spring MVC Request Flow">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pring MVC Request Flow">
                      <a:hlinkClick r:id="rId195"/>
                    </pic:cNvPr>
                    <pic:cNvPicPr>
                      <a:picLocks noChangeAspect="1" noChangeArrowheads="1"/>
                    </pic:cNvPicPr>
                  </pic:nvPicPr>
                  <pic:blipFill>
                    <a:blip r:embed="rId196"/>
                    <a:srcRect/>
                    <a:stretch>
                      <a:fillRect/>
                    </a:stretch>
                  </pic:blipFill>
                  <pic:spPr bwMode="auto">
                    <a:xfrm>
                      <a:off x="0" y="0"/>
                      <a:ext cx="3813175" cy="2052955"/>
                    </a:xfrm>
                    <a:prstGeom prst="rect">
                      <a:avLst/>
                    </a:prstGeom>
                    <a:noFill/>
                    <a:ln w="9525">
                      <a:noFill/>
                      <a:miter lim="800000"/>
                      <a:headEnd/>
                      <a:tailEnd/>
                    </a:ln>
                  </pic:spPr>
                </pic:pic>
              </a:graphicData>
            </a:graphic>
          </wp:inline>
        </w:drawing>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proofErr w:type="gramStart"/>
      <w:r>
        <w:rPr>
          <w:rFonts w:ascii="Arial" w:hAnsi="Arial" w:cs="Arial"/>
          <w:color w:val="666666"/>
          <w:sz w:val="19"/>
          <w:szCs w:val="19"/>
        </w:rPr>
        <w:t>Shown in the picture below.</w:t>
      </w:r>
      <w:proofErr w:type="gramEnd"/>
      <w:r>
        <w:rPr>
          <w:rFonts w:ascii="Arial" w:hAnsi="Arial" w:cs="Arial"/>
          <w:color w:val="666666"/>
          <w:sz w:val="19"/>
          <w:szCs w:val="19"/>
        </w:rPr>
        <w:t xml:space="preserve"> DispatcherServlet acts as the front controller. Simplified actions taken by DispatcherServlet are listed below.</w:t>
      </w:r>
    </w:p>
    <w:p w:rsidR="00CD4814" w:rsidRDefault="00CD4814" w:rsidP="00CD4814">
      <w:pPr>
        <w:numPr>
          <w:ilvl w:val="0"/>
          <w:numId w:val="81"/>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All requests arrive at the DispatcherServlet (Front Controller) - STEP 0 in Figure</w:t>
      </w:r>
    </w:p>
    <w:p w:rsidR="00CD4814" w:rsidRDefault="00CD4814" w:rsidP="00CD4814">
      <w:pPr>
        <w:numPr>
          <w:ilvl w:val="0"/>
          <w:numId w:val="81"/>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DispatcherServlet resolves theme and locale as configured.</w:t>
      </w:r>
    </w:p>
    <w:p w:rsidR="00CD4814" w:rsidRDefault="00CD4814" w:rsidP="00CD4814">
      <w:pPr>
        <w:numPr>
          <w:ilvl w:val="0"/>
          <w:numId w:val="81"/>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Find’s appropriate Controller (Handler) to handle the request. (pre-processors and post-processors, if configured) (STEP 1)</w:t>
      </w:r>
    </w:p>
    <w:p w:rsidR="00CD4814" w:rsidRDefault="00CD4814" w:rsidP="00CD4814">
      <w:pPr>
        <w:numPr>
          <w:ilvl w:val="0"/>
          <w:numId w:val="81"/>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Redirect to the Controller (Handler) - STEP 2. Controller executes the request and returns a view name and a view model object. (STEP 3,4,5)</w:t>
      </w:r>
    </w:p>
    <w:p w:rsidR="00CD4814" w:rsidRDefault="00CD4814" w:rsidP="00CD4814">
      <w:pPr>
        <w:numPr>
          <w:ilvl w:val="0"/>
          <w:numId w:val="81"/>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DispatcherServlet resolves the view name and redirects to the view template. The response html is returned to DispatcherServlet. (STEP 6)</w:t>
      </w:r>
    </w:p>
    <w:p w:rsidR="00CD4814" w:rsidRDefault="00CD4814" w:rsidP="00CD4814">
      <w:pPr>
        <w:numPr>
          <w:ilvl w:val="0"/>
          <w:numId w:val="81"/>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DispatcherServlet send the response back to the browser. (STEP 7)</w:t>
      </w:r>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Can you list a few advantages of using Spring MVC framework?</w:t>
      </w:r>
    </w:p>
    <w:p w:rsidR="00CD4814" w:rsidRDefault="00CD4814" w:rsidP="00CD4814">
      <w:pPr>
        <w:numPr>
          <w:ilvl w:val="0"/>
          <w:numId w:val="82"/>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In Spring Web MVC, any POJO can be used as a command or form-backing object.</w:t>
      </w:r>
    </w:p>
    <w:p w:rsidR="00CD4814" w:rsidRDefault="00CD4814" w:rsidP="00CD4814">
      <w:pPr>
        <w:numPr>
          <w:ilvl w:val="0"/>
          <w:numId w:val="82"/>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Highly flexible databinding – If there is a type mismatch, it is shown as a validation error on the screen. Business POJO’s can directly be used as form-backing objects.</w:t>
      </w:r>
    </w:p>
    <w:p w:rsidR="00CD4814" w:rsidRDefault="00CD4814" w:rsidP="00CD4814">
      <w:pPr>
        <w:numPr>
          <w:ilvl w:val="0"/>
          <w:numId w:val="82"/>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Flexible view resolution: Controller can either select a view name and prepare model map for it or write directly to response stream.</w:t>
      </w:r>
    </w:p>
    <w:p w:rsidR="00CD4814" w:rsidRDefault="00CD4814" w:rsidP="00CD4814">
      <w:pPr>
        <w:numPr>
          <w:ilvl w:val="0"/>
          <w:numId w:val="82"/>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Supports JSP, Velocity and Freemarker view technologies.</w:t>
      </w:r>
    </w:p>
    <w:p w:rsidR="00CD4814" w:rsidRDefault="00CD4814" w:rsidP="00CD4814">
      <w:pPr>
        <w:numPr>
          <w:ilvl w:val="0"/>
          <w:numId w:val="82"/>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Can directly generate XML, JSON, Atom, and many other types of content.</w:t>
      </w:r>
    </w:p>
    <w:p w:rsidR="00CD4814" w:rsidRDefault="00CD4814" w:rsidP="00CD4814">
      <w:pPr>
        <w:numPr>
          <w:ilvl w:val="0"/>
          <w:numId w:val="82"/>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Highly convenient tag library.</w:t>
      </w:r>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Give examples of important Spring MVC annotations?</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t>Important Spring MVC annotations are listed below.</w:t>
      </w:r>
    </w:p>
    <w:p w:rsidR="00CD4814" w:rsidRDefault="00CD4814" w:rsidP="00CD4814">
      <w:pPr>
        <w:numPr>
          <w:ilvl w:val="0"/>
          <w:numId w:val="83"/>
        </w:numPr>
        <w:spacing w:after="0" w:line="240" w:lineRule="auto"/>
        <w:ind w:left="272" w:right="272"/>
        <w:textAlignment w:val="baseline"/>
        <w:rPr>
          <w:rFonts w:ascii="Arial" w:hAnsi="Arial" w:cs="Arial"/>
          <w:color w:val="666666"/>
          <w:sz w:val="19"/>
          <w:szCs w:val="19"/>
        </w:rPr>
      </w:pPr>
      <w:proofErr w:type="gramStart"/>
      <w:r>
        <w:rPr>
          <w:rFonts w:ascii="Arial" w:hAnsi="Arial" w:cs="Arial"/>
          <w:color w:val="666666"/>
          <w:sz w:val="19"/>
          <w:szCs w:val="19"/>
        </w:rPr>
        <w:t>@Controller :</w:t>
      </w:r>
      <w:proofErr w:type="gramEnd"/>
      <w:r>
        <w:rPr>
          <w:rFonts w:ascii="Arial" w:hAnsi="Arial" w:cs="Arial"/>
          <w:color w:val="666666"/>
          <w:sz w:val="19"/>
          <w:szCs w:val="19"/>
        </w:rPr>
        <w:t xml:space="preserve"> This class would serve as a controller.</w:t>
      </w:r>
    </w:p>
    <w:p w:rsidR="00CD4814" w:rsidRDefault="00CD4814" w:rsidP="00CD4814">
      <w:pPr>
        <w:numPr>
          <w:ilvl w:val="0"/>
          <w:numId w:val="83"/>
        </w:numPr>
        <w:spacing w:after="0" w:line="240" w:lineRule="auto"/>
        <w:ind w:left="272" w:right="272"/>
        <w:textAlignment w:val="baseline"/>
        <w:rPr>
          <w:rFonts w:ascii="Arial" w:hAnsi="Arial" w:cs="Arial"/>
          <w:color w:val="666666"/>
          <w:sz w:val="19"/>
          <w:szCs w:val="19"/>
        </w:rPr>
      </w:pPr>
      <w:proofErr w:type="gramStart"/>
      <w:r>
        <w:rPr>
          <w:rFonts w:ascii="Arial" w:hAnsi="Arial" w:cs="Arial"/>
          <w:color w:val="666666"/>
          <w:sz w:val="19"/>
          <w:szCs w:val="19"/>
        </w:rPr>
        <w:t>@RequestMapping :</w:t>
      </w:r>
      <w:proofErr w:type="gramEnd"/>
      <w:r>
        <w:rPr>
          <w:rFonts w:ascii="Arial" w:hAnsi="Arial" w:cs="Arial"/>
          <w:color w:val="666666"/>
          <w:sz w:val="19"/>
          <w:szCs w:val="19"/>
        </w:rPr>
        <w:t xml:space="preserve"> Can be used on a class or a method. Maps an </w:t>
      </w:r>
      <w:proofErr w:type="gramStart"/>
      <w:r>
        <w:rPr>
          <w:rFonts w:ascii="Arial" w:hAnsi="Arial" w:cs="Arial"/>
          <w:color w:val="666666"/>
          <w:sz w:val="19"/>
          <w:szCs w:val="19"/>
        </w:rPr>
        <w:t>url</w:t>
      </w:r>
      <w:proofErr w:type="gramEnd"/>
      <w:r>
        <w:rPr>
          <w:rFonts w:ascii="Arial" w:hAnsi="Arial" w:cs="Arial"/>
          <w:color w:val="666666"/>
          <w:sz w:val="19"/>
          <w:szCs w:val="19"/>
        </w:rPr>
        <w:t xml:space="preserve"> on the class (or method).</w:t>
      </w:r>
    </w:p>
    <w:p w:rsidR="00CD4814" w:rsidRDefault="00CD4814" w:rsidP="00CD4814">
      <w:pPr>
        <w:numPr>
          <w:ilvl w:val="0"/>
          <w:numId w:val="83"/>
        </w:numPr>
        <w:spacing w:after="0" w:line="240" w:lineRule="auto"/>
        <w:ind w:left="272" w:right="272"/>
        <w:textAlignment w:val="baseline"/>
        <w:rPr>
          <w:rFonts w:ascii="Arial" w:hAnsi="Arial" w:cs="Arial"/>
          <w:color w:val="666666"/>
          <w:sz w:val="19"/>
          <w:szCs w:val="19"/>
        </w:rPr>
      </w:pPr>
      <w:proofErr w:type="gramStart"/>
      <w:r>
        <w:rPr>
          <w:rFonts w:ascii="Arial" w:hAnsi="Arial" w:cs="Arial"/>
          <w:color w:val="666666"/>
          <w:sz w:val="19"/>
          <w:szCs w:val="19"/>
        </w:rPr>
        <w:t>@PathVariable :</w:t>
      </w:r>
      <w:proofErr w:type="gramEnd"/>
      <w:r>
        <w:rPr>
          <w:rFonts w:ascii="Arial" w:hAnsi="Arial" w:cs="Arial"/>
          <w:color w:val="666666"/>
          <w:sz w:val="19"/>
          <w:szCs w:val="19"/>
        </w:rPr>
        <w:t xml:space="preserve"> Used to map a dynamic value in the url to a method argument.</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t xml:space="preserve">Example </w:t>
      </w:r>
      <w:proofErr w:type="gramStart"/>
      <w:r>
        <w:rPr>
          <w:rFonts w:ascii="Arial" w:hAnsi="Arial" w:cs="Arial"/>
          <w:color w:val="666666"/>
          <w:sz w:val="19"/>
          <w:szCs w:val="19"/>
        </w:rPr>
        <w:t>1 :</w:t>
      </w:r>
      <w:proofErr w:type="gramEnd"/>
      <w:r>
        <w:rPr>
          <w:rFonts w:ascii="Arial" w:hAnsi="Arial" w:cs="Arial"/>
          <w:color w:val="666666"/>
          <w:sz w:val="19"/>
          <w:szCs w:val="19"/>
        </w:rPr>
        <w:t xml:space="preserve"> Maps a url “/players “ for the controller method.</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proofErr w:type="gramStart"/>
      <w:r>
        <w:rPr>
          <w:rFonts w:ascii="Consolas" w:hAnsi="Consolas" w:cs="Consolas"/>
          <w:color w:val="333333"/>
          <w:sz w:val="18"/>
          <w:szCs w:val="18"/>
        </w:rPr>
        <w:t>@RequestMapping(</w:t>
      </w:r>
      <w:proofErr w:type="gramEnd"/>
      <w:r>
        <w:rPr>
          <w:rFonts w:ascii="Consolas" w:hAnsi="Consolas" w:cs="Consolas"/>
          <w:color w:val="333333"/>
          <w:sz w:val="18"/>
          <w:szCs w:val="18"/>
        </w:rPr>
        <w:t>value="/players", method=RequestMethod.GET)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proofErr w:type="gramStart"/>
      <w:r>
        <w:rPr>
          <w:rFonts w:ascii="Consolas" w:hAnsi="Consolas" w:cs="Consolas"/>
          <w:color w:val="333333"/>
          <w:sz w:val="18"/>
          <w:szCs w:val="18"/>
        </w:rPr>
        <w:lastRenderedPageBreak/>
        <w:t>public</w:t>
      </w:r>
      <w:proofErr w:type="gramEnd"/>
      <w:r>
        <w:rPr>
          <w:rFonts w:ascii="Consolas" w:hAnsi="Consolas" w:cs="Consolas"/>
          <w:color w:val="333333"/>
          <w:sz w:val="18"/>
          <w:szCs w:val="18"/>
        </w:rPr>
        <w:t xml:space="preserve"> String findAllPlayers(Model model) {</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t xml:space="preserve">Example </w:t>
      </w:r>
      <w:proofErr w:type="gramStart"/>
      <w:r>
        <w:rPr>
          <w:rFonts w:ascii="Arial" w:hAnsi="Arial" w:cs="Arial"/>
          <w:color w:val="666666"/>
          <w:sz w:val="19"/>
          <w:szCs w:val="19"/>
        </w:rPr>
        <w:t>2 :</w:t>
      </w:r>
      <w:proofErr w:type="gramEnd"/>
      <w:r>
        <w:rPr>
          <w:rFonts w:ascii="Arial" w:hAnsi="Arial" w:cs="Arial"/>
          <w:color w:val="666666"/>
          <w:sz w:val="19"/>
          <w:szCs w:val="19"/>
        </w:rPr>
        <w:t xml:space="preserve"> If a url /players/15 is keyed in, playerId is populated with value 15.</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proofErr w:type="gramStart"/>
      <w:r>
        <w:rPr>
          <w:rFonts w:ascii="Consolas" w:hAnsi="Consolas" w:cs="Consolas"/>
          <w:color w:val="333333"/>
          <w:sz w:val="18"/>
          <w:szCs w:val="18"/>
        </w:rPr>
        <w:t>@RequestMapping(</w:t>
      </w:r>
      <w:proofErr w:type="gramEnd"/>
      <w:r>
        <w:rPr>
          <w:rFonts w:ascii="Consolas" w:hAnsi="Consolas" w:cs="Consolas"/>
          <w:color w:val="333333"/>
          <w:sz w:val="18"/>
          <w:szCs w:val="18"/>
        </w:rPr>
        <w:t>value="/players/{playerid}", method=RequestMethod.GET)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proofErr w:type="gramStart"/>
      <w:r>
        <w:rPr>
          <w:rFonts w:ascii="Consolas" w:hAnsi="Consolas" w:cs="Consolas"/>
          <w:color w:val="333333"/>
          <w:sz w:val="18"/>
          <w:szCs w:val="18"/>
        </w:rPr>
        <w:t>public</w:t>
      </w:r>
      <w:proofErr w:type="gramEnd"/>
      <w:r>
        <w:rPr>
          <w:rFonts w:ascii="Consolas" w:hAnsi="Consolas" w:cs="Consolas"/>
          <w:color w:val="333333"/>
          <w:sz w:val="18"/>
          <w:szCs w:val="18"/>
        </w:rPr>
        <w:t xml:space="preserve"> String findPlayer(@PathVariable String playerId, Model model) {</w:t>
      </w:r>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Can you explain the concept of Interceptors in Spring MVC?</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t>Handler interceptors are used when you want to apply specific functionality to certain requests. Handler Interceptors should implement the interface HandlerInterceptor.</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t>Three methods are defined:</w:t>
      </w:r>
    </w:p>
    <w:p w:rsidR="00CD4814" w:rsidRDefault="00CD4814" w:rsidP="00CD4814">
      <w:pPr>
        <w:numPr>
          <w:ilvl w:val="0"/>
          <w:numId w:val="84"/>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preHandle(..) is called before the actual handler is executed;</w:t>
      </w:r>
    </w:p>
    <w:p w:rsidR="00CD4814" w:rsidRDefault="00CD4814" w:rsidP="00CD4814">
      <w:pPr>
        <w:numPr>
          <w:ilvl w:val="0"/>
          <w:numId w:val="84"/>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postHandle(..) is called after the handler is executed;</w:t>
      </w:r>
    </w:p>
    <w:p w:rsidR="00CD4814" w:rsidRDefault="00CD4814" w:rsidP="00CD4814">
      <w:pPr>
        <w:numPr>
          <w:ilvl w:val="0"/>
          <w:numId w:val="84"/>
        </w:numPr>
        <w:spacing w:after="0" w:line="240" w:lineRule="auto"/>
        <w:ind w:left="272" w:right="272"/>
        <w:textAlignment w:val="baseline"/>
        <w:rPr>
          <w:rFonts w:ascii="Arial" w:hAnsi="Arial" w:cs="Arial"/>
          <w:color w:val="666666"/>
          <w:sz w:val="19"/>
          <w:szCs w:val="19"/>
        </w:rPr>
      </w:pPr>
      <w:proofErr w:type="gramStart"/>
      <w:r>
        <w:rPr>
          <w:rFonts w:ascii="Arial" w:hAnsi="Arial" w:cs="Arial"/>
          <w:color w:val="666666"/>
          <w:sz w:val="19"/>
          <w:szCs w:val="19"/>
        </w:rPr>
        <w:t>afterCompletion(</w:t>
      </w:r>
      <w:proofErr w:type="gramEnd"/>
      <w:r>
        <w:rPr>
          <w:rFonts w:ascii="Arial" w:hAnsi="Arial" w:cs="Arial"/>
          <w:color w:val="666666"/>
          <w:sz w:val="19"/>
          <w:szCs w:val="19"/>
        </w:rPr>
        <w:t>..) is called after the complete request has finished.</w:t>
      </w:r>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 xml:space="preserve">Interceptors can be configured using the </w:t>
      </w:r>
      <w:proofErr w:type="gramStart"/>
      <w:r>
        <w:rPr>
          <w:rFonts w:ascii="Helvetica" w:hAnsi="Helvetica" w:cs="Helvetica"/>
          <w:b w:val="0"/>
          <w:bCs w:val="0"/>
          <w:color w:val="666666"/>
          <w:sz w:val="33"/>
          <w:szCs w:val="33"/>
        </w:rPr>
        <w:t>interceptors</w:t>
      </w:r>
      <w:proofErr w:type="gramEnd"/>
      <w:r>
        <w:rPr>
          <w:rFonts w:ascii="Helvetica" w:hAnsi="Helvetica" w:cs="Helvetica"/>
          <w:b w:val="0"/>
          <w:bCs w:val="0"/>
          <w:color w:val="666666"/>
          <w:sz w:val="33"/>
          <w:szCs w:val="33"/>
        </w:rPr>
        <w:t xml:space="preserve"> property.</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&lt;bean id="handlerMapping" class="org.springframework.web.servlet.mvc.method.annotation.RequestMappingHandlerMapping"&gt;         </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&lt;property name="interceptors"&gt;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w:t>
      </w:r>
      <w:proofErr w:type="gramStart"/>
      <w:r>
        <w:rPr>
          <w:rFonts w:ascii="Consolas" w:hAnsi="Consolas" w:cs="Consolas"/>
          <w:color w:val="333333"/>
          <w:sz w:val="18"/>
          <w:szCs w:val="18"/>
        </w:rPr>
        <w:t>list</w:t>
      </w:r>
      <w:proofErr w:type="gramEnd"/>
      <w:r>
        <w:rPr>
          <w:rFonts w:ascii="Consolas" w:hAnsi="Consolas" w:cs="Consolas"/>
          <w:color w:val="333333"/>
          <w:sz w:val="18"/>
          <w:szCs w:val="18"/>
        </w:rPr>
        <w: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&lt;ref bean="yourCustomHandlerInterceptor"/&gt;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&lt;/list&gt;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&lt;/property&gt;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&lt;/bean&gt;</w:t>
      </w:r>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 xml:space="preserve">How do you schedule tasks with </w:t>
      </w:r>
      <w:proofErr w:type="gramStart"/>
      <w:r>
        <w:rPr>
          <w:rFonts w:ascii="Helvetica" w:hAnsi="Helvetica" w:cs="Helvetica"/>
          <w:b w:val="0"/>
          <w:bCs w:val="0"/>
          <w:color w:val="666666"/>
          <w:sz w:val="33"/>
          <w:szCs w:val="33"/>
        </w:rPr>
        <w:t>Spring</w:t>
      </w:r>
      <w:proofErr w:type="gramEnd"/>
      <w:r>
        <w:rPr>
          <w:rFonts w:ascii="Helvetica" w:hAnsi="Helvetica" w:cs="Helvetica"/>
          <w:b w:val="0"/>
          <w:bCs w:val="0"/>
          <w:color w:val="666666"/>
          <w:sz w:val="33"/>
          <w:szCs w:val="33"/>
        </w:rPr>
        <w:t>?</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t>Spring 3.0 introduced TaskScheduler abstract to deal with scheduling jobs. Spring has support for Timer (Jdk) and Quartz. Sample methods in the interface TaskScheduler are shown below:</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ScheduledFuture </w:t>
      </w:r>
      <w:proofErr w:type="gramStart"/>
      <w:r>
        <w:rPr>
          <w:rFonts w:ascii="Consolas" w:hAnsi="Consolas" w:cs="Consolas"/>
          <w:color w:val="333333"/>
          <w:sz w:val="18"/>
          <w:szCs w:val="18"/>
        </w:rPr>
        <w:t>scheduleAtFixedRate(</w:t>
      </w:r>
      <w:proofErr w:type="gramEnd"/>
      <w:r>
        <w:rPr>
          <w:rFonts w:ascii="Consolas" w:hAnsi="Consolas" w:cs="Consolas"/>
          <w:color w:val="333333"/>
          <w:sz w:val="18"/>
          <w:szCs w:val="18"/>
        </w:rPr>
        <w:t>Runnable task, long period);</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ScheduledFuture </w:t>
      </w:r>
      <w:proofErr w:type="gramStart"/>
      <w:r>
        <w:rPr>
          <w:rFonts w:ascii="Consolas" w:hAnsi="Consolas" w:cs="Consolas"/>
          <w:color w:val="333333"/>
          <w:sz w:val="18"/>
          <w:szCs w:val="18"/>
        </w:rPr>
        <w:t>scheduleWithFixedDelay(</w:t>
      </w:r>
      <w:proofErr w:type="gramEnd"/>
      <w:r>
        <w:rPr>
          <w:rFonts w:ascii="Consolas" w:hAnsi="Consolas" w:cs="Consolas"/>
          <w:color w:val="333333"/>
          <w:sz w:val="18"/>
          <w:szCs w:val="18"/>
        </w:rPr>
        <w:t>Runnable task, long delay);</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lastRenderedPageBreak/>
        <w:t>Scheduling can also be done using an annotation</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proofErr w:type="gramStart"/>
      <w:r>
        <w:rPr>
          <w:rFonts w:ascii="Consolas" w:hAnsi="Consolas" w:cs="Consolas"/>
          <w:color w:val="333333"/>
          <w:sz w:val="18"/>
          <w:szCs w:val="18"/>
        </w:rPr>
        <w:t>@Scheduled(</w:t>
      </w:r>
      <w:proofErr w:type="gramEnd"/>
      <w:r>
        <w:rPr>
          <w:rFonts w:ascii="Consolas" w:hAnsi="Consolas" w:cs="Consolas"/>
          <w:color w:val="333333"/>
          <w:sz w:val="18"/>
          <w:szCs w:val="18"/>
        </w:rPr>
        <w:t>fixedDelay=5000)</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proofErr w:type="gramStart"/>
      <w:r>
        <w:rPr>
          <w:rFonts w:ascii="Consolas" w:hAnsi="Consolas" w:cs="Consolas"/>
          <w:color w:val="333333"/>
          <w:sz w:val="18"/>
          <w:szCs w:val="18"/>
        </w:rPr>
        <w:t>public</w:t>
      </w:r>
      <w:proofErr w:type="gramEnd"/>
      <w:r>
        <w:rPr>
          <w:rFonts w:ascii="Consolas" w:hAnsi="Consolas" w:cs="Consolas"/>
          <w:color w:val="333333"/>
          <w:sz w:val="18"/>
          <w:szCs w:val="18"/>
        </w:rPr>
        <w:t xml:space="preserve"> void doSomething() {</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 something that should execute periodically</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t>Below example shows scheduling with xml configuration</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&lt;task</w:t>
      </w:r>
      <w:proofErr w:type="gramStart"/>
      <w:r>
        <w:rPr>
          <w:rFonts w:ascii="Consolas" w:hAnsi="Consolas" w:cs="Consolas"/>
          <w:color w:val="333333"/>
          <w:sz w:val="18"/>
          <w:szCs w:val="18"/>
        </w:rPr>
        <w:t>:scheduler</w:t>
      </w:r>
      <w:proofErr w:type="gramEnd"/>
      <w:r>
        <w:rPr>
          <w:rFonts w:ascii="Consolas" w:hAnsi="Consolas" w:cs="Consolas"/>
          <w:color w:val="333333"/>
          <w:sz w:val="18"/>
          <w:szCs w:val="18"/>
        </w:rPr>
        <w:t xml:space="preserve"> id="customScheduler" pool-size="30"/&gt;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&lt;task</w:t>
      </w:r>
      <w:proofErr w:type="gramStart"/>
      <w:r>
        <w:rPr>
          <w:rFonts w:ascii="Consolas" w:hAnsi="Consolas" w:cs="Consolas"/>
          <w:color w:val="333333"/>
          <w:sz w:val="18"/>
          <w:szCs w:val="18"/>
        </w:rPr>
        <w:t>:scheduled</w:t>
      </w:r>
      <w:proofErr w:type="gramEnd"/>
      <w:r>
        <w:rPr>
          <w:rFonts w:ascii="Consolas" w:hAnsi="Consolas" w:cs="Consolas"/>
          <w:color w:val="333333"/>
          <w:sz w:val="18"/>
          <w:szCs w:val="18"/>
        </w:rPr>
        <w:t>-tasks scheduler=" customScheduler "&gt;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&lt;task</w:t>
      </w:r>
      <w:proofErr w:type="gramStart"/>
      <w:r>
        <w:rPr>
          <w:rFonts w:ascii="Consolas" w:hAnsi="Consolas" w:cs="Consolas"/>
          <w:color w:val="333333"/>
          <w:sz w:val="18"/>
          <w:szCs w:val="18"/>
        </w:rPr>
        <w:t>:scheduled</w:t>
      </w:r>
      <w:proofErr w:type="gramEnd"/>
      <w:r>
        <w:rPr>
          <w:rFonts w:ascii="Consolas" w:hAnsi="Consolas" w:cs="Consolas"/>
          <w:color w:val="333333"/>
          <w:sz w:val="18"/>
          <w:szCs w:val="18"/>
        </w:rPr>
        <w:t xml:space="preserve"> ref="someBean" method="someOtherMethod" fixed-delay="5000" initial-delay="1000"/&gt;     </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&lt;task</w:t>
      </w:r>
      <w:proofErr w:type="gramStart"/>
      <w:r>
        <w:rPr>
          <w:rFonts w:ascii="Consolas" w:hAnsi="Consolas" w:cs="Consolas"/>
          <w:color w:val="333333"/>
          <w:sz w:val="18"/>
          <w:szCs w:val="18"/>
        </w:rPr>
        <w:t>:scheduled</w:t>
      </w:r>
      <w:proofErr w:type="gramEnd"/>
      <w:r>
        <w:rPr>
          <w:rFonts w:ascii="Consolas" w:hAnsi="Consolas" w:cs="Consolas"/>
          <w:color w:val="333333"/>
          <w:sz w:val="18"/>
          <w:szCs w:val="18"/>
        </w:rPr>
        <w:t xml:space="preserve"> ref="someOtherBean" method="someMethod" cron="*/5 * * * * MON-FRI"/&gt;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&lt;/task</w:t>
      </w:r>
      <w:proofErr w:type="gramStart"/>
      <w:r>
        <w:rPr>
          <w:rFonts w:ascii="Consolas" w:hAnsi="Consolas" w:cs="Consolas"/>
          <w:color w:val="333333"/>
          <w:sz w:val="18"/>
          <w:szCs w:val="18"/>
        </w:rPr>
        <w:t>:scheduled</w:t>
      </w:r>
      <w:proofErr w:type="gramEnd"/>
      <w:r>
        <w:rPr>
          <w:rFonts w:ascii="Consolas" w:hAnsi="Consolas" w:cs="Consolas"/>
          <w:color w:val="333333"/>
          <w:sz w:val="18"/>
          <w:szCs w:val="18"/>
        </w:rPr>
        <w:t>-tasks&gt;</w:t>
      </w:r>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How do you integrate Spring MVC with tiles?</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proofErr w:type="gramStart"/>
      <w:r>
        <w:rPr>
          <w:rFonts w:ascii="Arial" w:hAnsi="Arial" w:cs="Arial"/>
          <w:color w:val="666666"/>
          <w:sz w:val="19"/>
          <w:szCs w:val="19"/>
        </w:rPr>
        <w:t>Tiles helps</w:t>
      </w:r>
      <w:proofErr w:type="gramEnd"/>
      <w:r>
        <w:rPr>
          <w:rFonts w:ascii="Arial" w:hAnsi="Arial" w:cs="Arial"/>
          <w:color w:val="666666"/>
          <w:sz w:val="19"/>
          <w:szCs w:val="19"/>
        </w:rPr>
        <w:t xml:space="preserve"> us to define the layout for a web page. We can integrate Spring MVC with tiles by configuring TilesConfigurer and setting up appropriate view resolver.</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&lt;bean id="tilesConfigurer"</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class</w:t>
      </w:r>
      <w:proofErr w:type="gramEnd"/>
      <w:r>
        <w:rPr>
          <w:rFonts w:ascii="Consolas" w:hAnsi="Consolas" w:cs="Consolas"/>
          <w:color w:val="333333"/>
          <w:sz w:val="18"/>
          <w:szCs w:val="18"/>
        </w:rPr>
        <w:t>="org.springframework.web.servlet.view.tiles2.TilesConfigurer"</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p:definitions="/WEB-INF/tiles-defs/templates.xml" /&gt;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&lt;bean id="tilesViewResolver"</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class</w:t>
      </w:r>
      <w:proofErr w:type="gramEnd"/>
      <w:r>
        <w:rPr>
          <w:rFonts w:ascii="Consolas" w:hAnsi="Consolas" w:cs="Consolas"/>
          <w:color w:val="333333"/>
          <w:sz w:val="18"/>
          <w:szCs w:val="18"/>
        </w:rPr>
        <w:t>="org.springframework.web.servlet.view.UrlBasedViewResolver"</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p:</w:t>
      </w:r>
      <w:proofErr w:type="gramEnd"/>
      <w:r>
        <w:rPr>
          <w:rFonts w:ascii="Consolas" w:hAnsi="Consolas" w:cs="Consolas"/>
          <w:color w:val="333333"/>
          <w:sz w:val="18"/>
          <w:szCs w:val="18"/>
        </w:rPr>
        <w:t>viewClass="org.springframework.web.servlet.view.tiles2.TilesView" /&gt;</w:t>
      </w:r>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How do you configure Spring MVC web application to use UTF-8 encoding for handling forms?</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proofErr w:type="gramStart"/>
      <w:r>
        <w:rPr>
          <w:rFonts w:ascii="Arial" w:hAnsi="Arial" w:cs="Arial"/>
          <w:color w:val="666666"/>
          <w:sz w:val="19"/>
          <w:szCs w:val="19"/>
        </w:rPr>
        <w:t>Using org.springframework.web.filter.CharacterEncodingFilter.</w:t>
      </w:r>
      <w:proofErr w:type="gramEnd"/>
      <w:r>
        <w:rPr>
          <w:rFonts w:ascii="Arial" w:hAnsi="Arial" w:cs="Arial"/>
          <w:color w:val="666666"/>
          <w:sz w:val="19"/>
          <w:szCs w:val="19"/>
        </w:rPr>
        <w:t xml:space="preserve"> </w:t>
      </w:r>
      <w:proofErr w:type="gramStart"/>
      <w:r>
        <w:rPr>
          <w:rFonts w:ascii="Arial" w:hAnsi="Arial" w:cs="Arial"/>
          <w:color w:val="666666"/>
          <w:sz w:val="19"/>
          <w:szCs w:val="19"/>
        </w:rPr>
        <w:t>Shown below.</w:t>
      </w:r>
      <w:proofErr w:type="gramEnd"/>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lastRenderedPageBreak/>
        <w:t>&lt;</w:t>
      </w:r>
      <w:proofErr w:type="gramStart"/>
      <w:r>
        <w:rPr>
          <w:rFonts w:ascii="Consolas" w:hAnsi="Consolas" w:cs="Consolas"/>
          <w:color w:val="333333"/>
          <w:sz w:val="18"/>
          <w:szCs w:val="18"/>
        </w:rPr>
        <w:t>filter</w:t>
      </w:r>
      <w:proofErr w:type="gramEnd"/>
      <w:r>
        <w:rPr>
          <w:rFonts w:ascii="Consolas" w:hAnsi="Consolas" w:cs="Consolas"/>
          <w:color w:val="333333"/>
          <w:sz w:val="18"/>
          <w:szCs w:val="18"/>
        </w:rPr>
        <w: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&lt;filter-name&gt;encoding-filter&lt;/filter-name&gt;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w:t>
      </w:r>
      <w:proofErr w:type="gramStart"/>
      <w:r>
        <w:rPr>
          <w:rFonts w:ascii="Consolas" w:hAnsi="Consolas" w:cs="Consolas"/>
          <w:color w:val="333333"/>
          <w:sz w:val="18"/>
          <w:szCs w:val="18"/>
        </w:rPr>
        <w:t>filter-class</w:t>
      </w:r>
      <w:proofErr w:type="gramEnd"/>
      <w:r>
        <w:rPr>
          <w:rFonts w:ascii="Consolas" w:hAnsi="Consolas" w:cs="Consolas"/>
          <w:color w:val="333333"/>
          <w:sz w:val="18"/>
          <w:szCs w:val="18"/>
        </w:rPr>
        <w: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org.springframework.web.filter.CharacterEncodingFilter</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&lt;/filter-class&gt;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w:t>
      </w:r>
      <w:proofErr w:type="gramStart"/>
      <w:r>
        <w:rPr>
          <w:rFonts w:ascii="Consolas" w:hAnsi="Consolas" w:cs="Consolas"/>
          <w:color w:val="333333"/>
          <w:sz w:val="18"/>
          <w:szCs w:val="18"/>
        </w:rPr>
        <w:t>init-param</w:t>
      </w:r>
      <w:proofErr w:type="gramEnd"/>
      <w:r>
        <w:rPr>
          <w:rFonts w:ascii="Consolas" w:hAnsi="Consolas" w:cs="Consolas"/>
          <w:color w:val="333333"/>
          <w:sz w:val="18"/>
          <w:szCs w:val="18"/>
        </w:rPr>
        <w: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&lt;param-name&gt;encoding&lt;/param-name&gt;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&lt;param-value&gt;UTF-8&lt;/param-value&gt;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&lt;/init-param&gt;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&lt;/filter&gt;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&lt;</w:t>
      </w:r>
      <w:proofErr w:type="gramStart"/>
      <w:r>
        <w:rPr>
          <w:rFonts w:ascii="Consolas" w:hAnsi="Consolas" w:cs="Consolas"/>
          <w:color w:val="333333"/>
          <w:sz w:val="18"/>
          <w:szCs w:val="18"/>
        </w:rPr>
        <w:t>filter-mapping</w:t>
      </w:r>
      <w:proofErr w:type="gramEnd"/>
      <w:r>
        <w:rPr>
          <w:rFonts w:ascii="Consolas" w:hAnsi="Consolas" w:cs="Consolas"/>
          <w:color w:val="333333"/>
          <w:sz w:val="18"/>
          <w:szCs w:val="18"/>
        </w:rPr>
        <w: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&lt;filter-name&gt;encoding-filter&lt;/filter-name&gt;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&lt;url-pattern&gt;/*&lt;/url-pattern&gt;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&lt;/filter-mapping&gt;</w:t>
      </w:r>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How do you enable spring security for a web application?</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t xml:space="preserve">Spring Security is used to implement Authentication and Authorization for a web application. We can enable spring security by configuring an appropriae security filter. </w:t>
      </w:r>
      <w:proofErr w:type="gramStart"/>
      <w:r>
        <w:rPr>
          <w:rFonts w:ascii="Arial" w:hAnsi="Arial" w:cs="Arial"/>
          <w:color w:val="666666"/>
          <w:sz w:val="19"/>
          <w:szCs w:val="19"/>
        </w:rPr>
        <w:t>Example shown below.</w:t>
      </w:r>
      <w:proofErr w:type="gramEnd"/>
      <w:r>
        <w:rPr>
          <w:rFonts w:ascii="Arial" w:hAnsi="Arial" w:cs="Arial"/>
          <w:color w:val="666666"/>
          <w:sz w:val="19"/>
          <w:szCs w:val="19"/>
        </w:rPr>
        <w:t xml:space="preserve"> We can create a separate security-context.xml to define the authentication and authorization roles and accesses.</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w:t>
      </w:r>
      <w:proofErr w:type="gramStart"/>
      <w:r>
        <w:rPr>
          <w:rFonts w:ascii="Consolas" w:hAnsi="Consolas" w:cs="Consolas"/>
          <w:color w:val="333333"/>
          <w:sz w:val="18"/>
          <w:szCs w:val="18"/>
        </w:rPr>
        <w:t>filter</w:t>
      </w:r>
      <w:proofErr w:type="gramEnd"/>
      <w:r>
        <w:rPr>
          <w:rFonts w:ascii="Consolas" w:hAnsi="Consolas" w:cs="Consolas"/>
          <w:color w:val="333333"/>
          <w:sz w:val="18"/>
          <w:szCs w:val="18"/>
        </w:rPr>
        <w: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&lt;filter-name&gt;springSecurityFilterChain&lt;/filter-name&gt;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w:t>
      </w:r>
      <w:proofErr w:type="gramStart"/>
      <w:r>
        <w:rPr>
          <w:rFonts w:ascii="Consolas" w:hAnsi="Consolas" w:cs="Consolas"/>
          <w:color w:val="333333"/>
          <w:sz w:val="18"/>
          <w:szCs w:val="18"/>
        </w:rPr>
        <w:t>filter-class</w:t>
      </w:r>
      <w:proofErr w:type="gramEnd"/>
      <w:r>
        <w:rPr>
          <w:rFonts w:ascii="Consolas" w:hAnsi="Consolas" w:cs="Consolas"/>
          <w:color w:val="333333"/>
          <w:sz w:val="18"/>
          <w:szCs w:val="18"/>
        </w:rPr>
        <w: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org.springframework.web.filter.DelegatingFilterProxy</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&lt;/filter-class&gt;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&lt;/filter&gt;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w:t>
      </w:r>
      <w:proofErr w:type="gramStart"/>
      <w:r>
        <w:rPr>
          <w:rFonts w:ascii="Consolas" w:hAnsi="Consolas" w:cs="Consolas"/>
          <w:color w:val="333333"/>
          <w:sz w:val="18"/>
          <w:szCs w:val="18"/>
        </w:rPr>
        <w:t>filter-mapping</w:t>
      </w:r>
      <w:proofErr w:type="gramEnd"/>
      <w:r>
        <w:rPr>
          <w:rFonts w:ascii="Consolas" w:hAnsi="Consolas" w:cs="Consolas"/>
          <w:color w:val="333333"/>
          <w:sz w:val="18"/>
          <w:szCs w:val="18"/>
        </w:rPr>
        <w: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&lt;filter-name&gt;springSecurityFilterChain&lt;/filter-name&gt;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lastRenderedPageBreak/>
        <w:t xml:space="preserve">        &lt;url-pattern&gt;/*&lt;/url-pattern&gt;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&lt;/filter-mapping&gt;</w:t>
      </w:r>
    </w:p>
    <w:p w:rsidR="00CD4814" w:rsidRPr="003F12D2" w:rsidRDefault="00CD4814" w:rsidP="003F12D2"/>
    <w:p w:rsidR="003F12D2" w:rsidRDefault="00CD4814" w:rsidP="003F12D2">
      <w:r>
        <w:t>Source: concretepage</w:t>
      </w:r>
    </w:p>
    <w:p w:rsidR="00CD4814" w:rsidRDefault="00CD4814" w:rsidP="00CD4814">
      <w:pPr>
        <w:pStyle w:val="Heading1"/>
        <w:shd w:val="clear" w:color="auto" w:fill="FFFFFF"/>
        <w:spacing w:before="272" w:beforeAutospacing="0" w:after="136" w:afterAutospacing="0"/>
        <w:textAlignment w:val="baseline"/>
        <w:rPr>
          <w:rFonts w:ascii="Helvetica" w:hAnsi="Helvetica" w:cs="Helvetica"/>
          <w:b w:val="0"/>
          <w:bCs w:val="0"/>
          <w:color w:val="666666"/>
          <w:sz w:val="52"/>
          <w:szCs w:val="52"/>
        </w:rPr>
      </w:pPr>
      <w:r>
        <w:rPr>
          <w:rFonts w:ascii="Helvetica" w:hAnsi="Helvetica" w:cs="Helvetica"/>
          <w:b w:val="0"/>
          <w:bCs w:val="0"/>
          <w:color w:val="666666"/>
          <w:sz w:val="52"/>
          <w:szCs w:val="52"/>
        </w:rPr>
        <w:t>Spring MVC Interview Questions and Answers</w:t>
      </w:r>
    </w:p>
    <w:p w:rsidR="00CD4814" w:rsidRDefault="00CD4814" w:rsidP="00CD4814">
      <w:pPr>
        <w:shd w:val="clear" w:color="auto" w:fill="FFFFFF"/>
        <w:textAlignment w:val="baseline"/>
        <w:rPr>
          <w:rFonts w:ascii="Arial" w:hAnsi="Arial" w:cs="Arial"/>
          <w:color w:val="666666"/>
          <w:sz w:val="19"/>
          <w:szCs w:val="19"/>
        </w:rPr>
      </w:pPr>
      <w:r>
        <w:rPr>
          <w:rFonts w:ascii="Arial" w:hAnsi="Arial" w:cs="Arial"/>
          <w:noProof/>
          <w:color w:val="428BCA"/>
          <w:sz w:val="19"/>
          <w:szCs w:val="19"/>
          <w:bdr w:val="none" w:sz="0" w:space="0" w:color="auto" w:frame="1"/>
        </w:rPr>
        <w:drawing>
          <wp:inline distT="0" distB="0" distL="0" distR="0">
            <wp:extent cx="6099175" cy="4615180"/>
            <wp:effectExtent l="19050" t="0" r="0" b="0"/>
            <wp:docPr id="2" name="Picture 115" descr="Spring MVC Interview Questions">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pring MVC Interview Questions">
                      <a:hlinkClick r:id="rId184"/>
                    </pic:cNvPr>
                    <pic:cNvPicPr>
                      <a:picLocks noChangeAspect="1" noChangeArrowheads="1"/>
                    </pic:cNvPicPr>
                  </pic:nvPicPr>
                  <pic:blipFill>
                    <a:blip r:embed="rId185"/>
                    <a:srcRect/>
                    <a:stretch>
                      <a:fillRect/>
                    </a:stretch>
                  </pic:blipFill>
                  <pic:spPr bwMode="auto">
                    <a:xfrm>
                      <a:off x="0" y="0"/>
                      <a:ext cx="6099175" cy="4615180"/>
                    </a:xfrm>
                    <a:prstGeom prst="rect">
                      <a:avLst/>
                    </a:prstGeom>
                    <a:noFill/>
                    <a:ln w="9525">
                      <a:noFill/>
                      <a:miter lim="800000"/>
                      <a:headEnd/>
                      <a:tailEnd/>
                    </a:ln>
                  </pic:spPr>
                </pic:pic>
              </a:graphicData>
            </a:graphic>
          </wp:inline>
        </w:drawing>
      </w:r>
    </w:p>
    <w:p w:rsidR="00CD4814" w:rsidRDefault="00A143DB" w:rsidP="00CD4814">
      <w:pPr>
        <w:numPr>
          <w:ilvl w:val="0"/>
          <w:numId w:val="85"/>
        </w:numPr>
        <w:spacing w:after="0" w:line="240" w:lineRule="auto"/>
        <w:ind w:left="272" w:right="272"/>
        <w:textAlignment w:val="baseline"/>
        <w:rPr>
          <w:rFonts w:ascii="Arial" w:hAnsi="Arial" w:cs="Arial"/>
          <w:color w:val="666666"/>
          <w:sz w:val="19"/>
          <w:szCs w:val="19"/>
        </w:rPr>
      </w:pPr>
      <w:hyperlink r:id="rId197" w:anchor="question1" w:history="1">
        <w:r w:rsidR="00CD4814">
          <w:rPr>
            <w:rStyle w:val="Hyperlink"/>
            <w:rFonts w:ascii="Arial" w:hAnsi="Arial" w:cs="Arial"/>
            <w:color w:val="428BCA"/>
            <w:sz w:val="19"/>
            <w:szCs w:val="19"/>
            <w:bdr w:val="none" w:sz="0" w:space="0" w:color="auto" w:frame="1"/>
          </w:rPr>
          <w:t>How does request flow happen in Spring MVC?</w:t>
        </w:r>
      </w:hyperlink>
    </w:p>
    <w:p w:rsidR="00CD4814" w:rsidRDefault="00A143DB" w:rsidP="00CD4814">
      <w:pPr>
        <w:numPr>
          <w:ilvl w:val="0"/>
          <w:numId w:val="85"/>
        </w:numPr>
        <w:spacing w:after="0" w:line="240" w:lineRule="auto"/>
        <w:ind w:left="272" w:right="272"/>
        <w:textAlignment w:val="baseline"/>
        <w:rPr>
          <w:rFonts w:ascii="Arial" w:hAnsi="Arial" w:cs="Arial"/>
          <w:color w:val="666666"/>
          <w:sz w:val="19"/>
          <w:szCs w:val="19"/>
        </w:rPr>
      </w:pPr>
      <w:hyperlink r:id="rId198" w:anchor="question2" w:history="1">
        <w:r w:rsidR="00CD4814">
          <w:rPr>
            <w:rStyle w:val="Hyperlink"/>
            <w:rFonts w:ascii="Arial" w:hAnsi="Arial" w:cs="Arial"/>
            <w:color w:val="428BCA"/>
            <w:sz w:val="19"/>
            <w:szCs w:val="19"/>
            <w:bdr w:val="none" w:sz="0" w:space="0" w:color="auto" w:frame="1"/>
          </w:rPr>
          <w:t>Can you list a few advantages of using Spring MVC framework?</w:t>
        </w:r>
      </w:hyperlink>
    </w:p>
    <w:p w:rsidR="00CD4814" w:rsidRDefault="00A143DB" w:rsidP="00CD4814">
      <w:pPr>
        <w:numPr>
          <w:ilvl w:val="0"/>
          <w:numId w:val="85"/>
        </w:numPr>
        <w:spacing w:after="0" w:line="240" w:lineRule="auto"/>
        <w:ind w:left="272" w:right="272"/>
        <w:textAlignment w:val="baseline"/>
        <w:rPr>
          <w:rFonts w:ascii="Arial" w:hAnsi="Arial" w:cs="Arial"/>
          <w:color w:val="666666"/>
          <w:sz w:val="19"/>
          <w:szCs w:val="19"/>
        </w:rPr>
      </w:pPr>
      <w:hyperlink r:id="rId199" w:anchor="question3" w:history="1">
        <w:r w:rsidR="00CD4814">
          <w:rPr>
            <w:rStyle w:val="Hyperlink"/>
            <w:rFonts w:ascii="Arial" w:hAnsi="Arial" w:cs="Arial"/>
            <w:color w:val="428BCA"/>
            <w:sz w:val="19"/>
            <w:szCs w:val="19"/>
            <w:bdr w:val="none" w:sz="0" w:space="0" w:color="auto" w:frame="1"/>
          </w:rPr>
          <w:t>Give examples of important Spring MVC annotations?</w:t>
        </w:r>
      </w:hyperlink>
    </w:p>
    <w:p w:rsidR="00CD4814" w:rsidRDefault="00A143DB" w:rsidP="00CD4814">
      <w:pPr>
        <w:numPr>
          <w:ilvl w:val="0"/>
          <w:numId w:val="85"/>
        </w:numPr>
        <w:spacing w:after="0" w:line="240" w:lineRule="auto"/>
        <w:ind w:left="272" w:right="272"/>
        <w:textAlignment w:val="baseline"/>
        <w:rPr>
          <w:rFonts w:ascii="Arial" w:hAnsi="Arial" w:cs="Arial"/>
          <w:color w:val="666666"/>
          <w:sz w:val="19"/>
          <w:szCs w:val="19"/>
        </w:rPr>
      </w:pPr>
      <w:hyperlink r:id="rId200" w:anchor="question4" w:history="1">
        <w:r w:rsidR="00CD4814">
          <w:rPr>
            <w:rStyle w:val="Hyperlink"/>
            <w:rFonts w:ascii="Arial" w:hAnsi="Arial" w:cs="Arial"/>
            <w:color w:val="428BCA"/>
            <w:sz w:val="19"/>
            <w:szCs w:val="19"/>
            <w:bdr w:val="none" w:sz="0" w:space="0" w:color="auto" w:frame="1"/>
          </w:rPr>
          <w:t>Can you explain the concept of Interceptors in Spring MVC?</w:t>
        </w:r>
      </w:hyperlink>
    </w:p>
    <w:p w:rsidR="00CD4814" w:rsidRDefault="00A143DB" w:rsidP="00CD4814">
      <w:pPr>
        <w:numPr>
          <w:ilvl w:val="0"/>
          <w:numId w:val="85"/>
        </w:numPr>
        <w:spacing w:after="0" w:line="240" w:lineRule="auto"/>
        <w:ind w:left="272" w:right="272"/>
        <w:textAlignment w:val="baseline"/>
        <w:rPr>
          <w:rFonts w:ascii="Arial" w:hAnsi="Arial" w:cs="Arial"/>
          <w:color w:val="666666"/>
          <w:sz w:val="19"/>
          <w:szCs w:val="19"/>
        </w:rPr>
      </w:pPr>
      <w:hyperlink r:id="rId201" w:anchor="question5" w:history="1">
        <w:r w:rsidR="00CD4814">
          <w:rPr>
            <w:rStyle w:val="Hyperlink"/>
            <w:rFonts w:ascii="Arial" w:hAnsi="Arial" w:cs="Arial"/>
            <w:color w:val="428BCA"/>
            <w:sz w:val="19"/>
            <w:szCs w:val="19"/>
            <w:bdr w:val="none" w:sz="0" w:space="0" w:color="auto" w:frame="1"/>
          </w:rPr>
          <w:t xml:space="preserve">Interceptors can be configured using the </w:t>
        </w:r>
        <w:proofErr w:type="gramStart"/>
        <w:r w:rsidR="00CD4814">
          <w:rPr>
            <w:rStyle w:val="Hyperlink"/>
            <w:rFonts w:ascii="Arial" w:hAnsi="Arial" w:cs="Arial"/>
            <w:color w:val="428BCA"/>
            <w:sz w:val="19"/>
            <w:szCs w:val="19"/>
            <w:bdr w:val="none" w:sz="0" w:space="0" w:color="auto" w:frame="1"/>
          </w:rPr>
          <w:t>interceptors</w:t>
        </w:r>
        <w:proofErr w:type="gramEnd"/>
        <w:r w:rsidR="00CD4814">
          <w:rPr>
            <w:rStyle w:val="Hyperlink"/>
            <w:rFonts w:ascii="Arial" w:hAnsi="Arial" w:cs="Arial"/>
            <w:color w:val="428BCA"/>
            <w:sz w:val="19"/>
            <w:szCs w:val="19"/>
            <w:bdr w:val="none" w:sz="0" w:space="0" w:color="auto" w:frame="1"/>
          </w:rPr>
          <w:t xml:space="preserve"> property.</w:t>
        </w:r>
      </w:hyperlink>
    </w:p>
    <w:p w:rsidR="00CD4814" w:rsidRDefault="00A143DB" w:rsidP="00CD4814">
      <w:pPr>
        <w:numPr>
          <w:ilvl w:val="0"/>
          <w:numId w:val="85"/>
        </w:numPr>
        <w:spacing w:after="0" w:line="240" w:lineRule="auto"/>
        <w:ind w:left="272" w:right="272"/>
        <w:textAlignment w:val="baseline"/>
        <w:rPr>
          <w:rFonts w:ascii="Arial" w:hAnsi="Arial" w:cs="Arial"/>
          <w:color w:val="666666"/>
          <w:sz w:val="19"/>
          <w:szCs w:val="19"/>
        </w:rPr>
      </w:pPr>
      <w:hyperlink r:id="rId202" w:anchor="question6" w:history="1">
        <w:r w:rsidR="00CD4814">
          <w:rPr>
            <w:rStyle w:val="Hyperlink"/>
            <w:rFonts w:ascii="Arial" w:hAnsi="Arial" w:cs="Arial"/>
            <w:color w:val="428BCA"/>
            <w:sz w:val="19"/>
            <w:szCs w:val="19"/>
            <w:bdr w:val="none" w:sz="0" w:space="0" w:color="auto" w:frame="1"/>
          </w:rPr>
          <w:t xml:space="preserve">How do you schedule tasks with </w:t>
        </w:r>
        <w:proofErr w:type="gramStart"/>
        <w:r w:rsidR="00CD4814">
          <w:rPr>
            <w:rStyle w:val="Hyperlink"/>
            <w:rFonts w:ascii="Arial" w:hAnsi="Arial" w:cs="Arial"/>
            <w:color w:val="428BCA"/>
            <w:sz w:val="19"/>
            <w:szCs w:val="19"/>
            <w:bdr w:val="none" w:sz="0" w:space="0" w:color="auto" w:frame="1"/>
          </w:rPr>
          <w:t>Spring</w:t>
        </w:r>
        <w:proofErr w:type="gramEnd"/>
        <w:r w:rsidR="00CD4814">
          <w:rPr>
            <w:rStyle w:val="Hyperlink"/>
            <w:rFonts w:ascii="Arial" w:hAnsi="Arial" w:cs="Arial"/>
            <w:color w:val="428BCA"/>
            <w:sz w:val="19"/>
            <w:szCs w:val="19"/>
            <w:bdr w:val="none" w:sz="0" w:space="0" w:color="auto" w:frame="1"/>
          </w:rPr>
          <w:t>?</w:t>
        </w:r>
      </w:hyperlink>
    </w:p>
    <w:p w:rsidR="00CD4814" w:rsidRDefault="00A143DB" w:rsidP="00CD4814">
      <w:pPr>
        <w:numPr>
          <w:ilvl w:val="0"/>
          <w:numId w:val="85"/>
        </w:numPr>
        <w:spacing w:after="0" w:line="240" w:lineRule="auto"/>
        <w:ind w:left="272" w:right="272"/>
        <w:textAlignment w:val="baseline"/>
        <w:rPr>
          <w:rFonts w:ascii="Arial" w:hAnsi="Arial" w:cs="Arial"/>
          <w:color w:val="666666"/>
          <w:sz w:val="19"/>
          <w:szCs w:val="19"/>
        </w:rPr>
      </w:pPr>
      <w:hyperlink r:id="rId203" w:anchor="question7" w:history="1">
        <w:r w:rsidR="00CD4814">
          <w:rPr>
            <w:rStyle w:val="Hyperlink"/>
            <w:rFonts w:ascii="Arial" w:hAnsi="Arial" w:cs="Arial"/>
            <w:color w:val="428BCA"/>
            <w:sz w:val="19"/>
            <w:szCs w:val="19"/>
            <w:bdr w:val="none" w:sz="0" w:space="0" w:color="auto" w:frame="1"/>
          </w:rPr>
          <w:t>How do you integrate Spring MVC with tiles?</w:t>
        </w:r>
      </w:hyperlink>
    </w:p>
    <w:p w:rsidR="00CD4814" w:rsidRDefault="00A143DB" w:rsidP="00CD4814">
      <w:pPr>
        <w:numPr>
          <w:ilvl w:val="0"/>
          <w:numId w:val="85"/>
        </w:numPr>
        <w:spacing w:after="0" w:line="240" w:lineRule="auto"/>
        <w:ind w:left="272" w:right="272"/>
        <w:textAlignment w:val="baseline"/>
        <w:rPr>
          <w:rFonts w:ascii="Arial" w:hAnsi="Arial" w:cs="Arial"/>
          <w:color w:val="666666"/>
          <w:sz w:val="19"/>
          <w:szCs w:val="19"/>
        </w:rPr>
      </w:pPr>
      <w:hyperlink r:id="rId204" w:anchor="question8" w:history="1">
        <w:r w:rsidR="00CD4814">
          <w:rPr>
            <w:rStyle w:val="Hyperlink"/>
            <w:rFonts w:ascii="Arial" w:hAnsi="Arial" w:cs="Arial"/>
            <w:color w:val="428BCA"/>
            <w:sz w:val="19"/>
            <w:szCs w:val="19"/>
            <w:bdr w:val="none" w:sz="0" w:space="0" w:color="auto" w:frame="1"/>
          </w:rPr>
          <w:t>How do you configure Spring MVC web application to use UTF-8 encoding for handling forms?</w:t>
        </w:r>
      </w:hyperlink>
    </w:p>
    <w:p w:rsidR="00CD4814" w:rsidRDefault="00A143DB" w:rsidP="00CD4814">
      <w:pPr>
        <w:numPr>
          <w:ilvl w:val="0"/>
          <w:numId w:val="85"/>
        </w:numPr>
        <w:spacing w:after="0" w:line="240" w:lineRule="auto"/>
        <w:ind w:left="272" w:right="272"/>
        <w:textAlignment w:val="baseline"/>
        <w:rPr>
          <w:rFonts w:ascii="Arial" w:hAnsi="Arial" w:cs="Arial"/>
          <w:color w:val="666666"/>
          <w:sz w:val="19"/>
          <w:szCs w:val="19"/>
        </w:rPr>
      </w:pPr>
      <w:hyperlink r:id="rId205" w:anchor="question9" w:history="1">
        <w:r w:rsidR="00CD4814">
          <w:rPr>
            <w:rStyle w:val="Hyperlink"/>
            <w:rFonts w:ascii="Arial" w:hAnsi="Arial" w:cs="Arial"/>
            <w:color w:val="428BCA"/>
            <w:sz w:val="19"/>
            <w:szCs w:val="19"/>
            <w:bdr w:val="none" w:sz="0" w:space="0" w:color="auto" w:frame="1"/>
          </w:rPr>
          <w:t>How do you enable spring security for a web application?</w:t>
        </w:r>
      </w:hyperlink>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How does request flow happen in Spring MVC?</w:t>
      </w:r>
    </w:p>
    <w:p w:rsidR="00CD4814" w:rsidRDefault="00CD4814" w:rsidP="00CD4814">
      <w:pPr>
        <w:shd w:val="clear" w:color="auto" w:fill="FFFFFF"/>
        <w:textAlignment w:val="baseline"/>
        <w:rPr>
          <w:rFonts w:ascii="Arial" w:hAnsi="Arial" w:cs="Arial"/>
          <w:color w:val="666666"/>
          <w:sz w:val="19"/>
          <w:szCs w:val="19"/>
        </w:rPr>
      </w:pPr>
      <w:r>
        <w:rPr>
          <w:rFonts w:ascii="Arial" w:hAnsi="Arial" w:cs="Arial"/>
          <w:noProof/>
          <w:color w:val="428BCA"/>
          <w:sz w:val="19"/>
          <w:szCs w:val="19"/>
          <w:bdr w:val="none" w:sz="0" w:space="0" w:color="auto" w:frame="1"/>
        </w:rPr>
        <w:drawing>
          <wp:inline distT="0" distB="0" distL="0" distR="0">
            <wp:extent cx="3813175" cy="2052955"/>
            <wp:effectExtent l="19050" t="0" r="0" b="0"/>
            <wp:docPr id="1" name="Picture 116" descr="Spring MVC Request Flow">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pring MVC Request Flow">
                      <a:hlinkClick r:id="rId195"/>
                    </pic:cNvPr>
                    <pic:cNvPicPr>
                      <a:picLocks noChangeAspect="1" noChangeArrowheads="1"/>
                    </pic:cNvPicPr>
                  </pic:nvPicPr>
                  <pic:blipFill>
                    <a:blip r:embed="rId196"/>
                    <a:srcRect/>
                    <a:stretch>
                      <a:fillRect/>
                    </a:stretch>
                  </pic:blipFill>
                  <pic:spPr bwMode="auto">
                    <a:xfrm>
                      <a:off x="0" y="0"/>
                      <a:ext cx="3813175" cy="2052955"/>
                    </a:xfrm>
                    <a:prstGeom prst="rect">
                      <a:avLst/>
                    </a:prstGeom>
                    <a:noFill/>
                    <a:ln w="9525">
                      <a:noFill/>
                      <a:miter lim="800000"/>
                      <a:headEnd/>
                      <a:tailEnd/>
                    </a:ln>
                  </pic:spPr>
                </pic:pic>
              </a:graphicData>
            </a:graphic>
          </wp:inline>
        </w:drawing>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proofErr w:type="gramStart"/>
      <w:r>
        <w:rPr>
          <w:rFonts w:ascii="Arial" w:hAnsi="Arial" w:cs="Arial"/>
          <w:color w:val="666666"/>
          <w:sz w:val="19"/>
          <w:szCs w:val="19"/>
        </w:rPr>
        <w:t>Shown in the picture below.</w:t>
      </w:r>
      <w:proofErr w:type="gramEnd"/>
      <w:r>
        <w:rPr>
          <w:rFonts w:ascii="Arial" w:hAnsi="Arial" w:cs="Arial"/>
          <w:color w:val="666666"/>
          <w:sz w:val="19"/>
          <w:szCs w:val="19"/>
        </w:rPr>
        <w:t xml:space="preserve"> DispatcherServlet acts as the front controller. Simplified actions taken by DispatcherServlet are listed below.</w:t>
      </w:r>
    </w:p>
    <w:p w:rsidR="00CD4814" w:rsidRDefault="00CD4814" w:rsidP="00CD4814">
      <w:pPr>
        <w:numPr>
          <w:ilvl w:val="0"/>
          <w:numId w:val="86"/>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All requests arrive at the DispatcherServlet (Front Controller) - STEP 0 in Figure</w:t>
      </w:r>
    </w:p>
    <w:p w:rsidR="00CD4814" w:rsidRDefault="00CD4814" w:rsidP="00CD4814">
      <w:pPr>
        <w:numPr>
          <w:ilvl w:val="0"/>
          <w:numId w:val="86"/>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DispatcherServlet resolves theme and locale as configured.</w:t>
      </w:r>
    </w:p>
    <w:p w:rsidR="00CD4814" w:rsidRDefault="00CD4814" w:rsidP="00CD4814">
      <w:pPr>
        <w:numPr>
          <w:ilvl w:val="0"/>
          <w:numId w:val="86"/>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Find’s appropriate Controller (Handler) to handle the request. (pre-processors and post-processors, if configured) (STEP 1)</w:t>
      </w:r>
    </w:p>
    <w:p w:rsidR="00CD4814" w:rsidRDefault="00CD4814" w:rsidP="00CD4814">
      <w:pPr>
        <w:numPr>
          <w:ilvl w:val="0"/>
          <w:numId w:val="86"/>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Redirect to the Controller (Handler) - STEP 2. Controller executes the request and returns a view name and a view model object. (STEP 3,4,5)</w:t>
      </w:r>
    </w:p>
    <w:p w:rsidR="00CD4814" w:rsidRDefault="00CD4814" w:rsidP="00CD4814">
      <w:pPr>
        <w:numPr>
          <w:ilvl w:val="0"/>
          <w:numId w:val="86"/>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DispatcherServlet resolves the view name and redirects to the view template. The response html is returned to DispatcherServlet. (STEP 6)</w:t>
      </w:r>
    </w:p>
    <w:p w:rsidR="00CD4814" w:rsidRDefault="00CD4814" w:rsidP="00CD4814">
      <w:pPr>
        <w:numPr>
          <w:ilvl w:val="0"/>
          <w:numId w:val="86"/>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DispatcherServlet send the response back to the browser. (STEP 7)</w:t>
      </w:r>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Can you list a few advantages of using Spring MVC framework?</w:t>
      </w:r>
    </w:p>
    <w:p w:rsidR="00CD4814" w:rsidRDefault="00CD4814" w:rsidP="00CD4814">
      <w:pPr>
        <w:numPr>
          <w:ilvl w:val="0"/>
          <w:numId w:val="87"/>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In Spring Web MVC, any POJO can be used as a command or form-backing object.</w:t>
      </w:r>
    </w:p>
    <w:p w:rsidR="00CD4814" w:rsidRDefault="00CD4814" w:rsidP="00CD4814">
      <w:pPr>
        <w:numPr>
          <w:ilvl w:val="0"/>
          <w:numId w:val="87"/>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Highly flexible databinding – If there is a type mismatch, it is shown as a validation error on the screen. Business POJO’s can directly be used as form-backing objects.</w:t>
      </w:r>
    </w:p>
    <w:p w:rsidR="00CD4814" w:rsidRDefault="00CD4814" w:rsidP="00CD4814">
      <w:pPr>
        <w:numPr>
          <w:ilvl w:val="0"/>
          <w:numId w:val="87"/>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Flexible view resolution: Controller can either select a view name and prepare model map for it or write directly to response stream.</w:t>
      </w:r>
    </w:p>
    <w:p w:rsidR="00CD4814" w:rsidRDefault="00CD4814" w:rsidP="00CD4814">
      <w:pPr>
        <w:numPr>
          <w:ilvl w:val="0"/>
          <w:numId w:val="87"/>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Supports JSP, Velocity and Freemarker view technologies.</w:t>
      </w:r>
    </w:p>
    <w:p w:rsidR="00CD4814" w:rsidRDefault="00CD4814" w:rsidP="00CD4814">
      <w:pPr>
        <w:numPr>
          <w:ilvl w:val="0"/>
          <w:numId w:val="87"/>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Can directly generate XML, JSON, Atom, and many other types of content.</w:t>
      </w:r>
    </w:p>
    <w:p w:rsidR="00CD4814" w:rsidRDefault="00CD4814" w:rsidP="00CD4814">
      <w:pPr>
        <w:numPr>
          <w:ilvl w:val="0"/>
          <w:numId w:val="87"/>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Highly convenient tag library.</w:t>
      </w:r>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Give examples of important Spring MVC annotations?</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t>Important Spring MVC annotations are listed below.</w:t>
      </w:r>
    </w:p>
    <w:p w:rsidR="00CD4814" w:rsidRDefault="00CD4814" w:rsidP="00CD4814">
      <w:pPr>
        <w:numPr>
          <w:ilvl w:val="0"/>
          <w:numId w:val="88"/>
        </w:numPr>
        <w:spacing w:after="0" w:line="240" w:lineRule="auto"/>
        <w:ind w:left="272" w:right="272"/>
        <w:textAlignment w:val="baseline"/>
        <w:rPr>
          <w:rFonts w:ascii="Arial" w:hAnsi="Arial" w:cs="Arial"/>
          <w:color w:val="666666"/>
          <w:sz w:val="19"/>
          <w:szCs w:val="19"/>
        </w:rPr>
      </w:pPr>
      <w:proofErr w:type="gramStart"/>
      <w:r>
        <w:rPr>
          <w:rFonts w:ascii="Arial" w:hAnsi="Arial" w:cs="Arial"/>
          <w:color w:val="666666"/>
          <w:sz w:val="19"/>
          <w:szCs w:val="19"/>
        </w:rPr>
        <w:t>@Controller :</w:t>
      </w:r>
      <w:proofErr w:type="gramEnd"/>
      <w:r>
        <w:rPr>
          <w:rFonts w:ascii="Arial" w:hAnsi="Arial" w:cs="Arial"/>
          <w:color w:val="666666"/>
          <w:sz w:val="19"/>
          <w:szCs w:val="19"/>
        </w:rPr>
        <w:t xml:space="preserve"> This class would serve as a controller.</w:t>
      </w:r>
    </w:p>
    <w:p w:rsidR="00CD4814" w:rsidRDefault="00CD4814" w:rsidP="00CD4814">
      <w:pPr>
        <w:numPr>
          <w:ilvl w:val="0"/>
          <w:numId w:val="88"/>
        </w:numPr>
        <w:spacing w:after="0" w:line="240" w:lineRule="auto"/>
        <w:ind w:left="272" w:right="272"/>
        <w:textAlignment w:val="baseline"/>
        <w:rPr>
          <w:rFonts w:ascii="Arial" w:hAnsi="Arial" w:cs="Arial"/>
          <w:color w:val="666666"/>
          <w:sz w:val="19"/>
          <w:szCs w:val="19"/>
        </w:rPr>
      </w:pPr>
      <w:proofErr w:type="gramStart"/>
      <w:r>
        <w:rPr>
          <w:rFonts w:ascii="Arial" w:hAnsi="Arial" w:cs="Arial"/>
          <w:color w:val="666666"/>
          <w:sz w:val="19"/>
          <w:szCs w:val="19"/>
        </w:rPr>
        <w:t>@RequestMapping :</w:t>
      </w:r>
      <w:proofErr w:type="gramEnd"/>
      <w:r>
        <w:rPr>
          <w:rFonts w:ascii="Arial" w:hAnsi="Arial" w:cs="Arial"/>
          <w:color w:val="666666"/>
          <w:sz w:val="19"/>
          <w:szCs w:val="19"/>
        </w:rPr>
        <w:t xml:space="preserve"> Can be used on a class or a method. Maps an </w:t>
      </w:r>
      <w:proofErr w:type="gramStart"/>
      <w:r>
        <w:rPr>
          <w:rFonts w:ascii="Arial" w:hAnsi="Arial" w:cs="Arial"/>
          <w:color w:val="666666"/>
          <w:sz w:val="19"/>
          <w:szCs w:val="19"/>
        </w:rPr>
        <w:t>url</w:t>
      </w:r>
      <w:proofErr w:type="gramEnd"/>
      <w:r>
        <w:rPr>
          <w:rFonts w:ascii="Arial" w:hAnsi="Arial" w:cs="Arial"/>
          <w:color w:val="666666"/>
          <w:sz w:val="19"/>
          <w:szCs w:val="19"/>
        </w:rPr>
        <w:t xml:space="preserve"> on the class (or method).</w:t>
      </w:r>
    </w:p>
    <w:p w:rsidR="00CD4814" w:rsidRDefault="00CD4814" w:rsidP="00CD4814">
      <w:pPr>
        <w:numPr>
          <w:ilvl w:val="0"/>
          <w:numId w:val="88"/>
        </w:numPr>
        <w:spacing w:after="0" w:line="240" w:lineRule="auto"/>
        <w:ind w:left="272" w:right="272"/>
        <w:textAlignment w:val="baseline"/>
        <w:rPr>
          <w:rFonts w:ascii="Arial" w:hAnsi="Arial" w:cs="Arial"/>
          <w:color w:val="666666"/>
          <w:sz w:val="19"/>
          <w:szCs w:val="19"/>
        </w:rPr>
      </w:pPr>
      <w:proofErr w:type="gramStart"/>
      <w:r>
        <w:rPr>
          <w:rFonts w:ascii="Arial" w:hAnsi="Arial" w:cs="Arial"/>
          <w:color w:val="666666"/>
          <w:sz w:val="19"/>
          <w:szCs w:val="19"/>
        </w:rPr>
        <w:t>@PathVariable :</w:t>
      </w:r>
      <w:proofErr w:type="gramEnd"/>
      <w:r>
        <w:rPr>
          <w:rFonts w:ascii="Arial" w:hAnsi="Arial" w:cs="Arial"/>
          <w:color w:val="666666"/>
          <w:sz w:val="19"/>
          <w:szCs w:val="19"/>
        </w:rPr>
        <w:t xml:space="preserve"> Used to map a dynamic value in the url to a method argument.</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t xml:space="preserve">Example </w:t>
      </w:r>
      <w:proofErr w:type="gramStart"/>
      <w:r>
        <w:rPr>
          <w:rFonts w:ascii="Arial" w:hAnsi="Arial" w:cs="Arial"/>
          <w:color w:val="666666"/>
          <w:sz w:val="19"/>
          <w:szCs w:val="19"/>
        </w:rPr>
        <w:t>1 :</w:t>
      </w:r>
      <w:proofErr w:type="gramEnd"/>
      <w:r>
        <w:rPr>
          <w:rFonts w:ascii="Arial" w:hAnsi="Arial" w:cs="Arial"/>
          <w:color w:val="666666"/>
          <w:sz w:val="19"/>
          <w:szCs w:val="19"/>
        </w:rPr>
        <w:t xml:space="preserve"> Maps a url “/players “ for the controller method.</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proofErr w:type="gramStart"/>
      <w:r>
        <w:rPr>
          <w:rFonts w:ascii="Consolas" w:hAnsi="Consolas" w:cs="Consolas"/>
          <w:color w:val="333333"/>
          <w:sz w:val="18"/>
          <w:szCs w:val="18"/>
        </w:rPr>
        <w:lastRenderedPageBreak/>
        <w:t>@RequestMapping(</w:t>
      </w:r>
      <w:proofErr w:type="gramEnd"/>
      <w:r>
        <w:rPr>
          <w:rFonts w:ascii="Consolas" w:hAnsi="Consolas" w:cs="Consolas"/>
          <w:color w:val="333333"/>
          <w:sz w:val="18"/>
          <w:szCs w:val="18"/>
        </w:rPr>
        <w:t>value="/players", method=RequestMethod.GET)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proofErr w:type="gramStart"/>
      <w:r>
        <w:rPr>
          <w:rFonts w:ascii="Consolas" w:hAnsi="Consolas" w:cs="Consolas"/>
          <w:color w:val="333333"/>
          <w:sz w:val="18"/>
          <w:szCs w:val="18"/>
        </w:rPr>
        <w:t>public</w:t>
      </w:r>
      <w:proofErr w:type="gramEnd"/>
      <w:r>
        <w:rPr>
          <w:rFonts w:ascii="Consolas" w:hAnsi="Consolas" w:cs="Consolas"/>
          <w:color w:val="333333"/>
          <w:sz w:val="18"/>
          <w:szCs w:val="18"/>
        </w:rPr>
        <w:t xml:space="preserve"> String findAllPlayers(Model model) {</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t xml:space="preserve">Example </w:t>
      </w:r>
      <w:proofErr w:type="gramStart"/>
      <w:r>
        <w:rPr>
          <w:rFonts w:ascii="Arial" w:hAnsi="Arial" w:cs="Arial"/>
          <w:color w:val="666666"/>
          <w:sz w:val="19"/>
          <w:szCs w:val="19"/>
        </w:rPr>
        <w:t>2 :</w:t>
      </w:r>
      <w:proofErr w:type="gramEnd"/>
      <w:r>
        <w:rPr>
          <w:rFonts w:ascii="Arial" w:hAnsi="Arial" w:cs="Arial"/>
          <w:color w:val="666666"/>
          <w:sz w:val="19"/>
          <w:szCs w:val="19"/>
        </w:rPr>
        <w:t xml:space="preserve"> If a url /players/15 is keyed in, playerId is populated with value 15.</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proofErr w:type="gramStart"/>
      <w:r>
        <w:rPr>
          <w:rFonts w:ascii="Consolas" w:hAnsi="Consolas" w:cs="Consolas"/>
          <w:color w:val="333333"/>
          <w:sz w:val="18"/>
          <w:szCs w:val="18"/>
        </w:rPr>
        <w:t>@RequestMapping(</w:t>
      </w:r>
      <w:proofErr w:type="gramEnd"/>
      <w:r>
        <w:rPr>
          <w:rFonts w:ascii="Consolas" w:hAnsi="Consolas" w:cs="Consolas"/>
          <w:color w:val="333333"/>
          <w:sz w:val="18"/>
          <w:szCs w:val="18"/>
        </w:rPr>
        <w:t>value="/players/{playerid}", method=RequestMethod.GET)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proofErr w:type="gramStart"/>
      <w:r>
        <w:rPr>
          <w:rFonts w:ascii="Consolas" w:hAnsi="Consolas" w:cs="Consolas"/>
          <w:color w:val="333333"/>
          <w:sz w:val="18"/>
          <w:szCs w:val="18"/>
        </w:rPr>
        <w:t>public</w:t>
      </w:r>
      <w:proofErr w:type="gramEnd"/>
      <w:r>
        <w:rPr>
          <w:rFonts w:ascii="Consolas" w:hAnsi="Consolas" w:cs="Consolas"/>
          <w:color w:val="333333"/>
          <w:sz w:val="18"/>
          <w:szCs w:val="18"/>
        </w:rPr>
        <w:t xml:space="preserve"> String findPlayer(@PathVariable String playerId, Model model) {</w:t>
      </w:r>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Can you explain the concept of Interceptors in Spring MVC?</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t>Handler interceptors are used when you want to apply specific functionality to certain requests. Handler Interceptors should implement the interface HandlerInterceptor.</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t>Three methods are defined:</w:t>
      </w:r>
    </w:p>
    <w:p w:rsidR="00CD4814" w:rsidRDefault="00CD4814" w:rsidP="00CD4814">
      <w:pPr>
        <w:numPr>
          <w:ilvl w:val="0"/>
          <w:numId w:val="89"/>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preHandle(..) is called before the actual handler is executed;</w:t>
      </w:r>
    </w:p>
    <w:p w:rsidR="00CD4814" w:rsidRDefault="00CD4814" w:rsidP="00CD4814">
      <w:pPr>
        <w:numPr>
          <w:ilvl w:val="0"/>
          <w:numId w:val="89"/>
        </w:numPr>
        <w:spacing w:after="0" w:line="240" w:lineRule="auto"/>
        <w:ind w:left="272" w:right="272"/>
        <w:textAlignment w:val="baseline"/>
        <w:rPr>
          <w:rFonts w:ascii="Arial" w:hAnsi="Arial" w:cs="Arial"/>
          <w:color w:val="666666"/>
          <w:sz w:val="19"/>
          <w:szCs w:val="19"/>
        </w:rPr>
      </w:pPr>
      <w:r>
        <w:rPr>
          <w:rFonts w:ascii="Arial" w:hAnsi="Arial" w:cs="Arial"/>
          <w:color w:val="666666"/>
          <w:sz w:val="19"/>
          <w:szCs w:val="19"/>
        </w:rPr>
        <w:t>postHandle(..) is called after the handler is executed;</w:t>
      </w:r>
    </w:p>
    <w:p w:rsidR="00CD4814" w:rsidRDefault="00CD4814" w:rsidP="00CD4814">
      <w:pPr>
        <w:numPr>
          <w:ilvl w:val="0"/>
          <w:numId w:val="89"/>
        </w:numPr>
        <w:spacing w:after="0" w:line="240" w:lineRule="auto"/>
        <w:ind w:left="272" w:right="272"/>
        <w:textAlignment w:val="baseline"/>
        <w:rPr>
          <w:rFonts w:ascii="Arial" w:hAnsi="Arial" w:cs="Arial"/>
          <w:color w:val="666666"/>
          <w:sz w:val="19"/>
          <w:szCs w:val="19"/>
        </w:rPr>
      </w:pPr>
      <w:proofErr w:type="gramStart"/>
      <w:r>
        <w:rPr>
          <w:rFonts w:ascii="Arial" w:hAnsi="Arial" w:cs="Arial"/>
          <w:color w:val="666666"/>
          <w:sz w:val="19"/>
          <w:szCs w:val="19"/>
        </w:rPr>
        <w:t>afterCompletion(</w:t>
      </w:r>
      <w:proofErr w:type="gramEnd"/>
      <w:r>
        <w:rPr>
          <w:rFonts w:ascii="Arial" w:hAnsi="Arial" w:cs="Arial"/>
          <w:color w:val="666666"/>
          <w:sz w:val="19"/>
          <w:szCs w:val="19"/>
        </w:rPr>
        <w:t>..) is called after the complete request has finished.</w:t>
      </w:r>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 xml:space="preserve">Interceptors can be configured using the </w:t>
      </w:r>
      <w:proofErr w:type="gramStart"/>
      <w:r>
        <w:rPr>
          <w:rFonts w:ascii="Helvetica" w:hAnsi="Helvetica" w:cs="Helvetica"/>
          <w:b w:val="0"/>
          <w:bCs w:val="0"/>
          <w:color w:val="666666"/>
          <w:sz w:val="33"/>
          <w:szCs w:val="33"/>
        </w:rPr>
        <w:t>interceptors</w:t>
      </w:r>
      <w:proofErr w:type="gramEnd"/>
      <w:r>
        <w:rPr>
          <w:rFonts w:ascii="Helvetica" w:hAnsi="Helvetica" w:cs="Helvetica"/>
          <w:b w:val="0"/>
          <w:bCs w:val="0"/>
          <w:color w:val="666666"/>
          <w:sz w:val="33"/>
          <w:szCs w:val="33"/>
        </w:rPr>
        <w:t xml:space="preserve"> property.</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&lt;bean id="handlerMapping" class="org.springframework.web.servlet.mvc.method.annotation.RequestMappingHandlerMapping"&gt;         </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&lt;property name="interceptors"&gt;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w:t>
      </w:r>
      <w:proofErr w:type="gramStart"/>
      <w:r>
        <w:rPr>
          <w:rFonts w:ascii="Consolas" w:hAnsi="Consolas" w:cs="Consolas"/>
          <w:color w:val="333333"/>
          <w:sz w:val="18"/>
          <w:szCs w:val="18"/>
        </w:rPr>
        <w:t>list</w:t>
      </w:r>
      <w:proofErr w:type="gramEnd"/>
      <w:r>
        <w:rPr>
          <w:rFonts w:ascii="Consolas" w:hAnsi="Consolas" w:cs="Consolas"/>
          <w:color w:val="333333"/>
          <w:sz w:val="18"/>
          <w:szCs w:val="18"/>
        </w:rPr>
        <w: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&lt;ref bean="yourCustomHandlerInterceptor"/&gt;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&lt;/list&gt;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&lt;/property&gt;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&lt;/bean&gt;</w:t>
      </w:r>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 xml:space="preserve">How do you schedule tasks with </w:t>
      </w:r>
      <w:proofErr w:type="gramStart"/>
      <w:r>
        <w:rPr>
          <w:rFonts w:ascii="Helvetica" w:hAnsi="Helvetica" w:cs="Helvetica"/>
          <w:b w:val="0"/>
          <w:bCs w:val="0"/>
          <w:color w:val="666666"/>
          <w:sz w:val="33"/>
          <w:szCs w:val="33"/>
        </w:rPr>
        <w:t>Spring</w:t>
      </w:r>
      <w:proofErr w:type="gramEnd"/>
      <w:r>
        <w:rPr>
          <w:rFonts w:ascii="Helvetica" w:hAnsi="Helvetica" w:cs="Helvetica"/>
          <w:b w:val="0"/>
          <w:bCs w:val="0"/>
          <w:color w:val="666666"/>
          <w:sz w:val="33"/>
          <w:szCs w:val="33"/>
        </w:rPr>
        <w:t>?</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t>Spring 3.0 introduced TaskScheduler abstract to deal with scheduling jobs. Spring has support for Timer (Jdk) and Quartz. Sample methods in the interface TaskScheduler are shown below:</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ScheduledFuture </w:t>
      </w:r>
      <w:proofErr w:type="gramStart"/>
      <w:r>
        <w:rPr>
          <w:rFonts w:ascii="Consolas" w:hAnsi="Consolas" w:cs="Consolas"/>
          <w:color w:val="333333"/>
          <w:sz w:val="18"/>
          <w:szCs w:val="18"/>
        </w:rPr>
        <w:t>scheduleAtFixedRate(</w:t>
      </w:r>
      <w:proofErr w:type="gramEnd"/>
      <w:r>
        <w:rPr>
          <w:rFonts w:ascii="Consolas" w:hAnsi="Consolas" w:cs="Consolas"/>
          <w:color w:val="333333"/>
          <w:sz w:val="18"/>
          <w:szCs w:val="18"/>
        </w:rPr>
        <w:t>Runnable task, long period);</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lastRenderedPageBreak/>
        <w:t xml:space="preserve">ScheduledFuture </w:t>
      </w:r>
      <w:proofErr w:type="gramStart"/>
      <w:r>
        <w:rPr>
          <w:rFonts w:ascii="Consolas" w:hAnsi="Consolas" w:cs="Consolas"/>
          <w:color w:val="333333"/>
          <w:sz w:val="18"/>
          <w:szCs w:val="18"/>
        </w:rPr>
        <w:t>scheduleWithFixedDelay(</w:t>
      </w:r>
      <w:proofErr w:type="gramEnd"/>
      <w:r>
        <w:rPr>
          <w:rFonts w:ascii="Consolas" w:hAnsi="Consolas" w:cs="Consolas"/>
          <w:color w:val="333333"/>
          <w:sz w:val="18"/>
          <w:szCs w:val="18"/>
        </w:rPr>
        <w:t>Runnable task, long delay);</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t>Scheduling can also be done using an annotation</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proofErr w:type="gramStart"/>
      <w:r>
        <w:rPr>
          <w:rFonts w:ascii="Consolas" w:hAnsi="Consolas" w:cs="Consolas"/>
          <w:color w:val="333333"/>
          <w:sz w:val="18"/>
          <w:szCs w:val="18"/>
        </w:rPr>
        <w:t>@Scheduled(</w:t>
      </w:r>
      <w:proofErr w:type="gramEnd"/>
      <w:r>
        <w:rPr>
          <w:rFonts w:ascii="Consolas" w:hAnsi="Consolas" w:cs="Consolas"/>
          <w:color w:val="333333"/>
          <w:sz w:val="18"/>
          <w:szCs w:val="18"/>
        </w:rPr>
        <w:t>fixedDelay=5000)</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proofErr w:type="gramStart"/>
      <w:r>
        <w:rPr>
          <w:rFonts w:ascii="Consolas" w:hAnsi="Consolas" w:cs="Consolas"/>
          <w:color w:val="333333"/>
          <w:sz w:val="18"/>
          <w:szCs w:val="18"/>
        </w:rPr>
        <w:t>public</w:t>
      </w:r>
      <w:proofErr w:type="gramEnd"/>
      <w:r>
        <w:rPr>
          <w:rFonts w:ascii="Consolas" w:hAnsi="Consolas" w:cs="Consolas"/>
          <w:color w:val="333333"/>
          <w:sz w:val="18"/>
          <w:szCs w:val="18"/>
        </w:rPr>
        <w:t xml:space="preserve"> void doSomething() {</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 something that should execute periodically</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t>Below example shows scheduling with xml configuration</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&lt;task</w:t>
      </w:r>
      <w:proofErr w:type="gramStart"/>
      <w:r>
        <w:rPr>
          <w:rFonts w:ascii="Consolas" w:hAnsi="Consolas" w:cs="Consolas"/>
          <w:color w:val="333333"/>
          <w:sz w:val="18"/>
          <w:szCs w:val="18"/>
        </w:rPr>
        <w:t>:scheduler</w:t>
      </w:r>
      <w:proofErr w:type="gramEnd"/>
      <w:r>
        <w:rPr>
          <w:rFonts w:ascii="Consolas" w:hAnsi="Consolas" w:cs="Consolas"/>
          <w:color w:val="333333"/>
          <w:sz w:val="18"/>
          <w:szCs w:val="18"/>
        </w:rPr>
        <w:t xml:space="preserve"> id="customScheduler" pool-size="30"/&gt;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&lt;task</w:t>
      </w:r>
      <w:proofErr w:type="gramStart"/>
      <w:r>
        <w:rPr>
          <w:rFonts w:ascii="Consolas" w:hAnsi="Consolas" w:cs="Consolas"/>
          <w:color w:val="333333"/>
          <w:sz w:val="18"/>
          <w:szCs w:val="18"/>
        </w:rPr>
        <w:t>:scheduled</w:t>
      </w:r>
      <w:proofErr w:type="gramEnd"/>
      <w:r>
        <w:rPr>
          <w:rFonts w:ascii="Consolas" w:hAnsi="Consolas" w:cs="Consolas"/>
          <w:color w:val="333333"/>
          <w:sz w:val="18"/>
          <w:szCs w:val="18"/>
        </w:rPr>
        <w:t>-tasks scheduler=" customScheduler "&gt;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&lt;task</w:t>
      </w:r>
      <w:proofErr w:type="gramStart"/>
      <w:r>
        <w:rPr>
          <w:rFonts w:ascii="Consolas" w:hAnsi="Consolas" w:cs="Consolas"/>
          <w:color w:val="333333"/>
          <w:sz w:val="18"/>
          <w:szCs w:val="18"/>
        </w:rPr>
        <w:t>:scheduled</w:t>
      </w:r>
      <w:proofErr w:type="gramEnd"/>
      <w:r>
        <w:rPr>
          <w:rFonts w:ascii="Consolas" w:hAnsi="Consolas" w:cs="Consolas"/>
          <w:color w:val="333333"/>
          <w:sz w:val="18"/>
          <w:szCs w:val="18"/>
        </w:rPr>
        <w:t xml:space="preserve"> ref="someBean" method="someOtherMethod" fixed-delay="5000" initial-delay="1000"/&gt;     </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&lt;task</w:t>
      </w:r>
      <w:proofErr w:type="gramStart"/>
      <w:r>
        <w:rPr>
          <w:rFonts w:ascii="Consolas" w:hAnsi="Consolas" w:cs="Consolas"/>
          <w:color w:val="333333"/>
          <w:sz w:val="18"/>
          <w:szCs w:val="18"/>
        </w:rPr>
        <w:t>:scheduled</w:t>
      </w:r>
      <w:proofErr w:type="gramEnd"/>
      <w:r>
        <w:rPr>
          <w:rFonts w:ascii="Consolas" w:hAnsi="Consolas" w:cs="Consolas"/>
          <w:color w:val="333333"/>
          <w:sz w:val="18"/>
          <w:szCs w:val="18"/>
        </w:rPr>
        <w:t xml:space="preserve"> ref="someOtherBean" method="someMethod" cron="*/5 * * * * MON-FRI"/&gt;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&lt;/task</w:t>
      </w:r>
      <w:proofErr w:type="gramStart"/>
      <w:r>
        <w:rPr>
          <w:rFonts w:ascii="Consolas" w:hAnsi="Consolas" w:cs="Consolas"/>
          <w:color w:val="333333"/>
          <w:sz w:val="18"/>
          <w:szCs w:val="18"/>
        </w:rPr>
        <w:t>:scheduled</w:t>
      </w:r>
      <w:proofErr w:type="gramEnd"/>
      <w:r>
        <w:rPr>
          <w:rFonts w:ascii="Consolas" w:hAnsi="Consolas" w:cs="Consolas"/>
          <w:color w:val="333333"/>
          <w:sz w:val="18"/>
          <w:szCs w:val="18"/>
        </w:rPr>
        <w:t>-tasks&gt;</w:t>
      </w:r>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How do you integrate Spring MVC with tiles?</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proofErr w:type="gramStart"/>
      <w:r>
        <w:rPr>
          <w:rFonts w:ascii="Arial" w:hAnsi="Arial" w:cs="Arial"/>
          <w:color w:val="666666"/>
          <w:sz w:val="19"/>
          <w:szCs w:val="19"/>
        </w:rPr>
        <w:t>Tiles helps</w:t>
      </w:r>
      <w:proofErr w:type="gramEnd"/>
      <w:r>
        <w:rPr>
          <w:rFonts w:ascii="Arial" w:hAnsi="Arial" w:cs="Arial"/>
          <w:color w:val="666666"/>
          <w:sz w:val="19"/>
          <w:szCs w:val="19"/>
        </w:rPr>
        <w:t xml:space="preserve"> us to define the layout for a web page. We can integrate Spring MVC with tiles by configuring TilesConfigurer and setting up appropriate view resolver.</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&lt;bean id="tilesConfigurer"</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class</w:t>
      </w:r>
      <w:proofErr w:type="gramEnd"/>
      <w:r>
        <w:rPr>
          <w:rFonts w:ascii="Consolas" w:hAnsi="Consolas" w:cs="Consolas"/>
          <w:color w:val="333333"/>
          <w:sz w:val="18"/>
          <w:szCs w:val="18"/>
        </w:rPr>
        <w:t>="org.springframework.web.servlet.view.tiles2.TilesConfigurer"</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p:definitions="/WEB-INF/tiles-defs/templates.xml" /&gt;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&lt;bean id="tilesViewResolver"</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class</w:t>
      </w:r>
      <w:proofErr w:type="gramEnd"/>
      <w:r>
        <w:rPr>
          <w:rFonts w:ascii="Consolas" w:hAnsi="Consolas" w:cs="Consolas"/>
          <w:color w:val="333333"/>
          <w:sz w:val="18"/>
          <w:szCs w:val="18"/>
        </w:rPr>
        <w:t>="org.springframework.web.servlet.view.UrlBasedViewResolver"</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p:</w:t>
      </w:r>
      <w:proofErr w:type="gramEnd"/>
      <w:r>
        <w:rPr>
          <w:rFonts w:ascii="Consolas" w:hAnsi="Consolas" w:cs="Consolas"/>
          <w:color w:val="333333"/>
          <w:sz w:val="18"/>
          <w:szCs w:val="18"/>
        </w:rPr>
        <w:t>viewClass="org.springframework.web.servlet.view.tiles2.TilesView" /&gt;</w:t>
      </w:r>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How do you configure Spring MVC web application to use UTF-8 encoding for handling forms?</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proofErr w:type="gramStart"/>
      <w:r>
        <w:rPr>
          <w:rFonts w:ascii="Arial" w:hAnsi="Arial" w:cs="Arial"/>
          <w:color w:val="666666"/>
          <w:sz w:val="19"/>
          <w:szCs w:val="19"/>
        </w:rPr>
        <w:lastRenderedPageBreak/>
        <w:t>Using org.springframework.web.filter.CharacterEncodingFilter.</w:t>
      </w:r>
      <w:proofErr w:type="gramEnd"/>
      <w:r>
        <w:rPr>
          <w:rFonts w:ascii="Arial" w:hAnsi="Arial" w:cs="Arial"/>
          <w:color w:val="666666"/>
          <w:sz w:val="19"/>
          <w:szCs w:val="19"/>
        </w:rPr>
        <w:t xml:space="preserve"> </w:t>
      </w:r>
      <w:proofErr w:type="gramStart"/>
      <w:r>
        <w:rPr>
          <w:rFonts w:ascii="Arial" w:hAnsi="Arial" w:cs="Arial"/>
          <w:color w:val="666666"/>
          <w:sz w:val="19"/>
          <w:szCs w:val="19"/>
        </w:rPr>
        <w:t>Shown below.</w:t>
      </w:r>
      <w:proofErr w:type="gramEnd"/>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&lt;</w:t>
      </w:r>
      <w:proofErr w:type="gramStart"/>
      <w:r>
        <w:rPr>
          <w:rFonts w:ascii="Consolas" w:hAnsi="Consolas" w:cs="Consolas"/>
          <w:color w:val="333333"/>
          <w:sz w:val="18"/>
          <w:szCs w:val="18"/>
        </w:rPr>
        <w:t>filter</w:t>
      </w:r>
      <w:proofErr w:type="gramEnd"/>
      <w:r>
        <w:rPr>
          <w:rFonts w:ascii="Consolas" w:hAnsi="Consolas" w:cs="Consolas"/>
          <w:color w:val="333333"/>
          <w:sz w:val="18"/>
          <w:szCs w:val="18"/>
        </w:rPr>
        <w: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&lt;filter-name&gt;encoding-filter&lt;/filter-name&gt;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w:t>
      </w:r>
      <w:proofErr w:type="gramStart"/>
      <w:r>
        <w:rPr>
          <w:rFonts w:ascii="Consolas" w:hAnsi="Consolas" w:cs="Consolas"/>
          <w:color w:val="333333"/>
          <w:sz w:val="18"/>
          <w:szCs w:val="18"/>
        </w:rPr>
        <w:t>filter-class</w:t>
      </w:r>
      <w:proofErr w:type="gramEnd"/>
      <w:r>
        <w:rPr>
          <w:rFonts w:ascii="Consolas" w:hAnsi="Consolas" w:cs="Consolas"/>
          <w:color w:val="333333"/>
          <w:sz w:val="18"/>
          <w:szCs w:val="18"/>
        </w:rPr>
        <w: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org.springframework.web.filter.CharacterEncodingFilter</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&lt;/filter-class&gt;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w:t>
      </w:r>
      <w:proofErr w:type="gramStart"/>
      <w:r>
        <w:rPr>
          <w:rFonts w:ascii="Consolas" w:hAnsi="Consolas" w:cs="Consolas"/>
          <w:color w:val="333333"/>
          <w:sz w:val="18"/>
          <w:szCs w:val="18"/>
        </w:rPr>
        <w:t>init-param</w:t>
      </w:r>
      <w:proofErr w:type="gramEnd"/>
      <w:r>
        <w:rPr>
          <w:rFonts w:ascii="Consolas" w:hAnsi="Consolas" w:cs="Consolas"/>
          <w:color w:val="333333"/>
          <w:sz w:val="18"/>
          <w:szCs w:val="18"/>
        </w:rPr>
        <w: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&lt;param-name&gt;encoding&lt;/param-name&gt;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&lt;param-value&gt;UTF-8&lt;/param-value&gt;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&lt;/init-param&gt;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&lt;/filter&gt;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&lt;</w:t>
      </w:r>
      <w:proofErr w:type="gramStart"/>
      <w:r>
        <w:rPr>
          <w:rFonts w:ascii="Consolas" w:hAnsi="Consolas" w:cs="Consolas"/>
          <w:color w:val="333333"/>
          <w:sz w:val="18"/>
          <w:szCs w:val="18"/>
        </w:rPr>
        <w:t>filter-mapping</w:t>
      </w:r>
      <w:proofErr w:type="gramEnd"/>
      <w:r>
        <w:rPr>
          <w:rFonts w:ascii="Consolas" w:hAnsi="Consolas" w:cs="Consolas"/>
          <w:color w:val="333333"/>
          <w:sz w:val="18"/>
          <w:szCs w:val="18"/>
        </w:rPr>
        <w: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&lt;filter-name&gt;encoding-filter&lt;/filter-name&gt;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&lt;url-pattern&gt;/*&lt;/url-pattern&gt;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&lt;/filter-mapping&gt;</w:t>
      </w:r>
    </w:p>
    <w:p w:rsidR="00CD4814" w:rsidRDefault="00CD4814" w:rsidP="00CD4814">
      <w:pPr>
        <w:pStyle w:val="Heading3"/>
        <w:shd w:val="clear" w:color="auto" w:fill="FFFFFF"/>
        <w:spacing w:before="272" w:beforeAutospacing="0" w:after="136" w:afterAutospacing="0"/>
        <w:textAlignment w:val="baseline"/>
        <w:rPr>
          <w:rFonts w:ascii="Helvetica" w:hAnsi="Helvetica" w:cs="Helvetica"/>
          <w:b w:val="0"/>
          <w:bCs w:val="0"/>
          <w:color w:val="666666"/>
          <w:sz w:val="33"/>
          <w:szCs w:val="33"/>
        </w:rPr>
      </w:pPr>
      <w:r>
        <w:rPr>
          <w:rFonts w:ascii="Helvetica" w:hAnsi="Helvetica" w:cs="Helvetica"/>
          <w:b w:val="0"/>
          <w:bCs w:val="0"/>
          <w:color w:val="666666"/>
          <w:sz w:val="33"/>
          <w:szCs w:val="33"/>
        </w:rPr>
        <w:t>How do you enable spring security for a web application?</w:t>
      </w:r>
    </w:p>
    <w:p w:rsidR="00CD4814" w:rsidRDefault="00CD4814" w:rsidP="00CD4814">
      <w:pPr>
        <w:pStyle w:val="NormalWeb"/>
        <w:shd w:val="clear" w:color="auto" w:fill="FFFFFF"/>
        <w:spacing w:before="0" w:beforeAutospacing="0" w:after="136" w:afterAutospacing="0" w:line="480" w:lineRule="atLeast"/>
        <w:textAlignment w:val="baseline"/>
        <w:rPr>
          <w:rFonts w:ascii="Arial" w:hAnsi="Arial" w:cs="Arial"/>
          <w:color w:val="666666"/>
          <w:sz w:val="19"/>
          <w:szCs w:val="19"/>
        </w:rPr>
      </w:pPr>
      <w:r>
        <w:rPr>
          <w:rFonts w:ascii="Arial" w:hAnsi="Arial" w:cs="Arial"/>
          <w:color w:val="666666"/>
          <w:sz w:val="19"/>
          <w:szCs w:val="19"/>
        </w:rPr>
        <w:t xml:space="preserve">Spring Security is used to implement Authentication and Authorization for a web application. We can enable spring security by configuring an appropriae security filter. </w:t>
      </w:r>
      <w:proofErr w:type="gramStart"/>
      <w:r>
        <w:rPr>
          <w:rFonts w:ascii="Arial" w:hAnsi="Arial" w:cs="Arial"/>
          <w:color w:val="666666"/>
          <w:sz w:val="19"/>
          <w:szCs w:val="19"/>
        </w:rPr>
        <w:t>Example shown below.</w:t>
      </w:r>
      <w:proofErr w:type="gramEnd"/>
      <w:r>
        <w:rPr>
          <w:rFonts w:ascii="Arial" w:hAnsi="Arial" w:cs="Arial"/>
          <w:color w:val="666666"/>
          <w:sz w:val="19"/>
          <w:szCs w:val="19"/>
        </w:rPr>
        <w:t xml:space="preserve"> We can create a separate security-context.xml to define the authentication and authorization roles and accesses.</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w:t>
      </w:r>
      <w:proofErr w:type="gramStart"/>
      <w:r>
        <w:rPr>
          <w:rFonts w:ascii="Consolas" w:hAnsi="Consolas" w:cs="Consolas"/>
          <w:color w:val="333333"/>
          <w:sz w:val="18"/>
          <w:szCs w:val="18"/>
        </w:rPr>
        <w:t>filter</w:t>
      </w:r>
      <w:proofErr w:type="gramEnd"/>
      <w:r>
        <w:rPr>
          <w:rFonts w:ascii="Consolas" w:hAnsi="Consolas" w:cs="Consolas"/>
          <w:color w:val="333333"/>
          <w:sz w:val="18"/>
          <w:szCs w:val="18"/>
        </w:rPr>
        <w: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&lt;filter-name&gt;springSecurityFilterChain&lt;/filter-name&gt;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w:t>
      </w:r>
      <w:proofErr w:type="gramStart"/>
      <w:r>
        <w:rPr>
          <w:rFonts w:ascii="Consolas" w:hAnsi="Consolas" w:cs="Consolas"/>
          <w:color w:val="333333"/>
          <w:sz w:val="18"/>
          <w:szCs w:val="18"/>
        </w:rPr>
        <w:t>filter-class</w:t>
      </w:r>
      <w:proofErr w:type="gramEnd"/>
      <w:r>
        <w:rPr>
          <w:rFonts w:ascii="Consolas" w:hAnsi="Consolas" w:cs="Consolas"/>
          <w:color w:val="333333"/>
          <w:sz w:val="18"/>
          <w:szCs w:val="18"/>
        </w:rPr>
        <w: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org.springframework.web.filter.DelegatingFilterProxy</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&lt;/filter-class&gt;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&lt;/filter&gt;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lastRenderedPageBreak/>
        <w:t xml:space="preserve">    &lt;</w:t>
      </w:r>
      <w:proofErr w:type="gramStart"/>
      <w:r>
        <w:rPr>
          <w:rFonts w:ascii="Consolas" w:hAnsi="Consolas" w:cs="Consolas"/>
          <w:color w:val="333333"/>
          <w:sz w:val="18"/>
          <w:szCs w:val="18"/>
        </w:rPr>
        <w:t>filter-mapping</w:t>
      </w:r>
      <w:proofErr w:type="gramEnd"/>
      <w:r>
        <w:rPr>
          <w:rFonts w:ascii="Consolas" w:hAnsi="Consolas" w:cs="Consolas"/>
          <w:color w:val="333333"/>
          <w:sz w:val="18"/>
          <w:szCs w:val="18"/>
        </w:rPr>
        <w:t>&gt;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&lt;filter-name&gt;springSecurityFilterChain&lt;/filter-name&gt;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&lt;url-pattern&gt;/*&lt;/url-pattern&gt;</w:t>
      </w:r>
    </w:p>
    <w:p w:rsidR="00CD4814" w:rsidRDefault="00CD4814" w:rsidP="00CD481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272"/>
        <w:textAlignment w:val="baseline"/>
        <w:rPr>
          <w:rFonts w:ascii="Consolas" w:hAnsi="Consolas" w:cs="Consolas"/>
          <w:color w:val="333333"/>
          <w:sz w:val="18"/>
          <w:szCs w:val="18"/>
        </w:rPr>
      </w:pPr>
      <w:r>
        <w:rPr>
          <w:rFonts w:ascii="Consolas" w:hAnsi="Consolas" w:cs="Consolas"/>
          <w:color w:val="333333"/>
          <w:sz w:val="18"/>
          <w:szCs w:val="18"/>
        </w:rPr>
        <w:t xml:space="preserve">    &lt;/filter-mapping&gt;</w:t>
      </w:r>
    </w:p>
    <w:p w:rsidR="00CD4814" w:rsidRDefault="00CD4814" w:rsidP="003F12D2"/>
    <w:p w:rsidR="009F5AAA" w:rsidRPr="003F12D2" w:rsidRDefault="003F12D2" w:rsidP="003F12D2">
      <w:pPr>
        <w:tabs>
          <w:tab w:val="left" w:pos="7091"/>
        </w:tabs>
      </w:pPr>
      <w:r>
        <w:tab/>
      </w:r>
    </w:p>
    <w:sectPr w:rsidR="009F5AAA" w:rsidRPr="003F12D2" w:rsidSect="00E374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369F"/>
    <w:multiLevelType w:val="multilevel"/>
    <w:tmpl w:val="78B4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22E3F"/>
    <w:multiLevelType w:val="multilevel"/>
    <w:tmpl w:val="B82A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4272D7"/>
    <w:multiLevelType w:val="multilevel"/>
    <w:tmpl w:val="FB16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FD0173"/>
    <w:multiLevelType w:val="multilevel"/>
    <w:tmpl w:val="69C4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367327"/>
    <w:multiLevelType w:val="multilevel"/>
    <w:tmpl w:val="C89E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A8225B"/>
    <w:multiLevelType w:val="multilevel"/>
    <w:tmpl w:val="655C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60275F"/>
    <w:multiLevelType w:val="multilevel"/>
    <w:tmpl w:val="3C9C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72495F"/>
    <w:multiLevelType w:val="multilevel"/>
    <w:tmpl w:val="229E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BF3349"/>
    <w:multiLevelType w:val="multilevel"/>
    <w:tmpl w:val="5364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50D755F"/>
    <w:multiLevelType w:val="multilevel"/>
    <w:tmpl w:val="0C32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B44A19"/>
    <w:multiLevelType w:val="multilevel"/>
    <w:tmpl w:val="BD3E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7D65B17"/>
    <w:multiLevelType w:val="multilevel"/>
    <w:tmpl w:val="8E062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09D73D2D"/>
    <w:multiLevelType w:val="multilevel"/>
    <w:tmpl w:val="4F607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0AFF0974"/>
    <w:multiLevelType w:val="multilevel"/>
    <w:tmpl w:val="C516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BAF772A"/>
    <w:multiLevelType w:val="multilevel"/>
    <w:tmpl w:val="2336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BDD5A37"/>
    <w:multiLevelType w:val="multilevel"/>
    <w:tmpl w:val="8E1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C27560B"/>
    <w:multiLevelType w:val="multilevel"/>
    <w:tmpl w:val="5F52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D3E3F94"/>
    <w:multiLevelType w:val="multilevel"/>
    <w:tmpl w:val="B034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6B65E9"/>
    <w:multiLevelType w:val="multilevel"/>
    <w:tmpl w:val="DE86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E114247"/>
    <w:multiLevelType w:val="multilevel"/>
    <w:tmpl w:val="E010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E3E15BB"/>
    <w:multiLevelType w:val="multilevel"/>
    <w:tmpl w:val="C6A6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ED24CE4"/>
    <w:multiLevelType w:val="multilevel"/>
    <w:tmpl w:val="08DA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FB01518"/>
    <w:multiLevelType w:val="multilevel"/>
    <w:tmpl w:val="C130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0624402"/>
    <w:multiLevelType w:val="multilevel"/>
    <w:tmpl w:val="7FD48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12E5500"/>
    <w:multiLevelType w:val="multilevel"/>
    <w:tmpl w:val="3CD64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12630464"/>
    <w:multiLevelType w:val="multilevel"/>
    <w:tmpl w:val="615A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46048E4"/>
    <w:multiLevelType w:val="multilevel"/>
    <w:tmpl w:val="3D16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4B04678"/>
    <w:multiLevelType w:val="multilevel"/>
    <w:tmpl w:val="63DA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71711E9"/>
    <w:multiLevelType w:val="multilevel"/>
    <w:tmpl w:val="A962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73B5B2F"/>
    <w:multiLevelType w:val="multilevel"/>
    <w:tmpl w:val="BF6C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8867E5D"/>
    <w:multiLevelType w:val="multilevel"/>
    <w:tmpl w:val="229A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98F4B5B"/>
    <w:multiLevelType w:val="multilevel"/>
    <w:tmpl w:val="6C963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A3805E9"/>
    <w:multiLevelType w:val="multilevel"/>
    <w:tmpl w:val="E414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A9A37C2"/>
    <w:multiLevelType w:val="multilevel"/>
    <w:tmpl w:val="87EC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AA2006C"/>
    <w:multiLevelType w:val="multilevel"/>
    <w:tmpl w:val="CC8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B460004"/>
    <w:multiLevelType w:val="multilevel"/>
    <w:tmpl w:val="9F68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CBE6CF5"/>
    <w:multiLevelType w:val="multilevel"/>
    <w:tmpl w:val="68B2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EEE4569"/>
    <w:multiLevelType w:val="multilevel"/>
    <w:tmpl w:val="1060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2932C3E"/>
    <w:multiLevelType w:val="multilevel"/>
    <w:tmpl w:val="ED7E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3AA7817"/>
    <w:multiLevelType w:val="multilevel"/>
    <w:tmpl w:val="B10EE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9846AFD"/>
    <w:multiLevelType w:val="multilevel"/>
    <w:tmpl w:val="5DF4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9A00AAD"/>
    <w:multiLevelType w:val="multilevel"/>
    <w:tmpl w:val="87C0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B493CE8"/>
    <w:multiLevelType w:val="multilevel"/>
    <w:tmpl w:val="9F4CA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B621666"/>
    <w:multiLevelType w:val="multilevel"/>
    <w:tmpl w:val="1C80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B6D2323"/>
    <w:multiLevelType w:val="multilevel"/>
    <w:tmpl w:val="5BB4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B8E11A1"/>
    <w:multiLevelType w:val="multilevel"/>
    <w:tmpl w:val="E44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D554425"/>
    <w:multiLevelType w:val="multilevel"/>
    <w:tmpl w:val="23DC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EE122EA"/>
    <w:multiLevelType w:val="multilevel"/>
    <w:tmpl w:val="4DF2A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244177C"/>
    <w:multiLevelType w:val="multilevel"/>
    <w:tmpl w:val="4626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3B56AAE"/>
    <w:multiLevelType w:val="multilevel"/>
    <w:tmpl w:val="EC1E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6772A76"/>
    <w:multiLevelType w:val="multilevel"/>
    <w:tmpl w:val="536CE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6C85B1F"/>
    <w:multiLevelType w:val="multilevel"/>
    <w:tmpl w:val="D916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753255A"/>
    <w:multiLevelType w:val="multilevel"/>
    <w:tmpl w:val="69F4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8567505"/>
    <w:multiLevelType w:val="multilevel"/>
    <w:tmpl w:val="135C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8997932"/>
    <w:multiLevelType w:val="multilevel"/>
    <w:tmpl w:val="88F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8B36874"/>
    <w:multiLevelType w:val="multilevel"/>
    <w:tmpl w:val="FB0E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A1F6BEC"/>
    <w:multiLevelType w:val="multilevel"/>
    <w:tmpl w:val="33E0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A5B767F"/>
    <w:multiLevelType w:val="multilevel"/>
    <w:tmpl w:val="91CCE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E0A3421"/>
    <w:multiLevelType w:val="multilevel"/>
    <w:tmpl w:val="2FD8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F2650C6"/>
    <w:multiLevelType w:val="multilevel"/>
    <w:tmpl w:val="E5908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08B6729"/>
    <w:multiLevelType w:val="multilevel"/>
    <w:tmpl w:val="BFC2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0AA6AC6"/>
    <w:multiLevelType w:val="multilevel"/>
    <w:tmpl w:val="13F6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0B51922"/>
    <w:multiLevelType w:val="multilevel"/>
    <w:tmpl w:val="DCB0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170329E"/>
    <w:multiLevelType w:val="multilevel"/>
    <w:tmpl w:val="3024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1F46654"/>
    <w:multiLevelType w:val="multilevel"/>
    <w:tmpl w:val="EA76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2B71614"/>
    <w:multiLevelType w:val="multilevel"/>
    <w:tmpl w:val="535E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4DE3801"/>
    <w:multiLevelType w:val="multilevel"/>
    <w:tmpl w:val="8A9A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5133D9D"/>
    <w:multiLevelType w:val="multilevel"/>
    <w:tmpl w:val="DA6C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52F58CB"/>
    <w:multiLevelType w:val="multilevel"/>
    <w:tmpl w:val="57F0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6D35829"/>
    <w:multiLevelType w:val="multilevel"/>
    <w:tmpl w:val="E3F2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7A65F8D"/>
    <w:multiLevelType w:val="multilevel"/>
    <w:tmpl w:val="E092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7EB506C"/>
    <w:multiLevelType w:val="multilevel"/>
    <w:tmpl w:val="19A2C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nsid w:val="491900F6"/>
    <w:multiLevelType w:val="multilevel"/>
    <w:tmpl w:val="0798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AD05029"/>
    <w:multiLevelType w:val="multilevel"/>
    <w:tmpl w:val="06A4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4B343BAB"/>
    <w:multiLevelType w:val="multilevel"/>
    <w:tmpl w:val="C40E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BDB4B64"/>
    <w:multiLevelType w:val="multilevel"/>
    <w:tmpl w:val="DDCC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BEA0F93"/>
    <w:multiLevelType w:val="multilevel"/>
    <w:tmpl w:val="387A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C4664E0"/>
    <w:multiLevelType w:val="multilevel"/>
    <w:tmpl w:val="4C92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4F4C6D93"/>
    <w:multiLevelType w:val="multilevel"/>
    <w:tmpl w:val="FEC6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2F66159"/>
    <w:multiLevelType w:val="multilevel"/>
    <w:tmpl w:val="B6A2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3C86367"/>
    <w:multiLevelType w:val="multilevel"/>
    <w:tmpl w:val="5280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482575A"/>
    <w:multiLevelType w:val="multilevel"/>
    <w:tmpl w:val="DEB6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80F7F11"/>
    <w:multiLevelType w:val="multilevel"/>
    <w:tmpl w:val="E590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86316AB"/>
    <w:multiLevelType w:val="multilevel"/>
    <w:tmpl w:val="BD3C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A1B062E"/>
    <w:multiLevelType w:val="multilevel"/>
    <w:tmpl w:val="78F8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BE2426D"/>
    <w:multiLevelType w:val="multilevel"/>
    <w:tmpl w:val="37D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CDF2EE0"/>
    <w:multiLevelType w:val="multilevel"/>
    <w:tmpl w:val="E998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5E286293"/>
    <w:multiLevelType w:val="multilevel"/>
    <w:tmpl w:val="EBA0E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F476542"/>
    <w:multiLevelType w:val="multilevel"/>
    <w:tmpl w:val="BC12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5F8F3DBF"/>
    <w:multiLevelType w:val="multilevel"/>
    <w:tmpl w:val="F0EE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FA916F8"/>
    <w:multiLevelType w:val="multilevel"/>
    <w:tmpl w:val="B460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FE350A0"/>
    <w:multiLevelType w:val="multilevel"/>
    <w:tmpl w:val="B2DC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1C45D5D"/>
    <w:multiLevelType w:val="multilevel"/>
    <w:tmpl w:val="E4CE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3352DB1"/>
    <w:multiLevelType w:val="multilevel"/>
    <w:tmpl w:val="175C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638C4A67"/>
    <w:multiLevelType w:val="multilevel"/>
    <w:tmpl w:val="4AE6E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3A50BAF"/>
    <w:multiLevelType w:val="multilevel"/>
    <w:tmpl w:val="DD68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3EA42F7"/>
    <w:multiLevelType w:val="multilevel"/>
    <w:tmpl w:val="A1F4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4CE73D8"/>
    <w:multiLevelType w:val="multilevel"/>
    <w:tmpl w:val="F20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5A66362"/>
    <w:multiLevelType w:val="multilevel"/>
    <w:tmpl w:val="D1CC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62205F4"/>
    <w:multiLevelType w:val="multilevel"/>
    <w:tmpl w:val="1AF47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86A0152"/>
    <w:multiLevelType w:val="multilevel"/>
    <w:tmpl w:val="A17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695A6CC0"/>
    <w:multiLevelType w:val="multilevel"/>
    <w:tmpl w:val="9BC0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96B7040"/>
    <w:multiLevelType w:val="multilevel"/>
    <w:tmpl w:val="251AC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A3D7AF3"/>
    <w:multiLevelType w:val="multilevel"/>
    <w:tmpl w:val="FA3C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ADC3E2B"/>
    <w:multiLevelType w:val="multilevel"/>
    <w:tmpl w:val="5F72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B5E53A6"/>
    <w:multiLevelType w:val="multilevel"/>
    <w:tmpl w:val="8EEE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F3520C3"/>
    <w:multiLevelType w:val="multilevel"/>
    <w:tmpl w:val="FCCE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0C86DA8"/>
    <w:multiLevelType w:val="multilevel"/>
    <w:tmpl w:val="420A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71633D0F"/>
    <w:multiLevelType w:val="multilevel"/>
    <w:tmpl w:val="32C8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3606A22"/>
    <w:multiLevelType w:val="multilevel"/>
    <w:tmpl w:val="C920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60272CD"/>
    <w:multiLevelType w:val="multilevel"/>
    <w:tmpl w:val="D414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6531A83"/>
    <w:multiLevelType w:val="multilevel"/>
    <w:tmpl w:val="7F88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7F66FC3"/>
    <w:multiLevelType w:val="multilevel"/>
    <w:tmpl w:val="CB46C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8593425"/>
    <w:multiLevelType w:val="multilevel"/>
    <w:tmpl w:val="6F34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9C37336"/>
    <w:multiLevelType w:val="multilevel"/>
    <w:tmpl w:val="4C745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D7017B2"/>
    <w:multiLevelType w:val="multilevel"/>
    <w:tmpl w:val="894C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E124930"/>
    <w:multiLevelType w:val="multilevel"/>
    <w:tmpl w:val="F0EC2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nsid w:val="7E4C7048"/>
    <w:multiLevelType w:val="multilevel"/>
    <w:tmpl w:val="8084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F3C7F34"/>
    <w:multiLevelType w:val="multilevel"/>
    <w:tmpl w:val="8A78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9"/>
  </w:num>
  <w:num w:numId="3">
    <w:abstractNumId w:val="116"/>
  </w:num>
  <w:num w:numId="4">
    <w:abstractNumId w:val="33"/>
  </w:num>
  <w:num w:numId="5">
    <w:abstractNumId w:val="92"/>
  </w:num>
  <w:num w:numId="6">
    <w:abstractNumId w:val="41"/>
  </w:num>
  <w:num w:numId="7">
    <w:abstractNumId w:val="113"/>
  </w:num>
  <w:num w:numId="8">
    <w:abstractNumId w:val="11"/>
  </w:num>
  <w:num w:numId="9">
    <w:abstractNumId w:val="59"/>
  </w:num>
  <w:num w:numId="10">
    <w:abstractNumId w:val="102"/>
  </w:num>
  <w:num w:numId="11">
    <w:abstractNumId w:val="57"/>
  </w:num>
  <w:num w:numId="12">
    <w:abstractNumId w:val="39"/>
  </w:num>
  <w:num w:numId="13">
    <w:abstractNumId w:val="3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39"/>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5">
    <w:abstractNumId w:val="3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39"/>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7">
    <w:abstractNumId w:val="3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8">
    <w:abstractNumId w:val="39"/>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9">
    <w:abstractNumId w:val="52"/>
  </w:num>
  <w:num w:numId="20">
    <w:abstractNumId w:val="97"/>
  </w:num>
  <w:num w:numId="21">
    <w:abstractNumId w:val="70"/>
  </w:num>
  <w:num w:numId="22">
    <w:abstractNumId w:val="29"/>
  </w:num>
  <w:num w:numId="23">
    <w:abstractNumId w:val="89"/>
  </w:num>
  <w:num w:numId="24">
    <w:abstractNumId w:val="111"/>
  </w:num>
  <w:num w:numId="25">
    <w:abstractNumId w:val="18"/>
  </w:num>
  <w:num w:numId="26">
    <w:abstractNumId w:val="67"/>
  </w:num>
  <w:num w:numId="27">
    <w:abstractNumId w:val="35"/>
  </w:num>
  <w:num w:numId="28">
    <w:abstractNumId w:val="1"/>
  </w:num>
  <w:num w:numId="29">
    <w:abstractNumId w:val="34"/>
  </w:num>
  <w:num w:numId="30">
    <w:abstractNumId w:val="103"/>
  </w:num>
  <w:num w:numId="31">
    <w:abstractNumId w:val="45"/>
  </w:num>
  <w:num w:numId="32">
    <w:abstractNumId w:val="82"/>
  </w:num>
  <w:num w:numId="33">
    <w:abstractNumId w:val="15"/>
  </w:num>
  <w:num w:numId="34">
    <w:abstractNumId w:val="58"/>
  </w:num>
  <w:num w:numId="35">
    <w:abstractNumId w:val="51"/>
  </w:num>
  <w:num w:numId="36">
    <w:abstractNumId w:val="69"/>
  </w:num>
  <w:num w:numId="37">
    <w:abstractNumId w:val="20"/>
  </w:num>
  <w:num w:numId="38">
    <w:abstractNumId w:val="7"/>
  </w:num>
  <w:num w:numId="39">
    <w:abstractNumId w:val="68"/>
  </w:num>
  <w:num w:numId="40">
    <w:abstractNumId w:val="101"/>
  </w:num>
  <w:num w:numId="41">
    <w:abstractNumId w:val="108"/>
  </w:num>
  <w:num w:numId="42">
    <w:abstractNumId w:val="90"/>
  </w:num>
  <w:num w:numId="43">
    <w:abstractNumId w:val="56"/>
  </w:num>
  <w:num w:numId="44">
    <w:abstractNumId w:val="43"/>
  </w:num>
  <w:num w:numId="45">
    <w:abstractNumId w:val="84"/>
  </w:num>
  <w:num w:numId="46">
    <w:abstractNumId w:val="40"/>
  </w:num>
  <w:num w:numId="47">
    <w:abstractNumId w:val="21"/>
  </w:num>
  <w:num w:numId="48">
    <w:abstractNumId w:val="46"/>
  </w:num>
  <w:num w:numId="49">
    <w:abstractNumId w:val="64"/>
  </w:num>
  <w:num w:numId="50">
    <w:abstractNumId w:val="48"/>
  </w:num>
  <w:num w:numId="51">
    <w:abstractNumId w:val="19"/>
  </w:num>
  <w:num w:numId="52">
    <w:abstractNumId w:val="93"/>
  </w:num>
  <w:num w:numId="53">
    <w:abstractNumId w:val="107"/>
  </w:num>
  <w:num w:numId="54">
    <w:abstractNumId w:val="38"/>
  </w:num>
  <w:num w:numId="55">
    <w:abstractNumId w:val="22"/>
  </w:num>
  <w:num w:numId="56">
    <w:abstractNumId w:val="88"/>
  </w:num>
  <w:num w:numId="57">
    <w:abstractNumId w:val="2"/>
  </w:num>
  <w:num w:numId="58">
    <w:abstractNumId w:val="79"/>
  </w:num>
  <w:num w:numId="59">
    <w:abstractNumId w:val="100"/>
  </w:num>
  <w:num w:numId="60">
    <w:abstractNumId w:val="49"/>
  </w:num>
  <w:num w:numId="61">
    <w:abstractNumId w:val="96"/>
  </w:num>
  <w:num w:numId="62">
    <w:abstractNumId w:val="10"/>
  </w:num>
  <w:num w:numId="63">
    <w:abstractNumId w:val="91"/>
  </w:num>
  <w:num w:numId="64">
    <w:abstractNumId w:val="66"/>
  </w:num>
  <w:num w:numId="65">
    <w:abstractNumId w:val="27"/>
  </w:num>
  <w:num w:numId="66">
    <w:abstractNumId w:val="78"/>
  </w:num>
  <w:num w:numId="67">
    <w:abstractNumId w:val="37"/>
  </w:num>
  <w:num w:numId="68">
    <w:abstractNumId w:val="77"/>
  </w:num>
  <w:num w:numId="69">
    <w:abstractNumId w:val="86"/>
  </w:num>
  <w:num w:numId="70">
    <w:abstractNumId w:val="81"/>
  </w:num>
  <w:num w:numId="71">
    <w:abstractNumId w:val="44"/>
  </w:num>
  <w:num w:numId="72">
    <w:abstractNumId w:val="73"/>
  </w:num>
  <w:num w:numId="73">
    <w:abstractNumId w:val="72"/>
  </w:num>
  <w:num w:numId="74">
    <w:abstractNumId w:val="65"/>
  </w:num>
  <w:num w:numId="75">
    <w:abstractNumId w:val="5"/>
  </w:num>
  <w:num w:numId="76">
    <w:abstractNumId w:val="94"/>
  </w:num>
  <w:num w:numId="77">
    <w:abstractNumId w:val="104"/>
  </w:num>
  <w:num w:numId="78">
    <w:abstractNumId w:val="28"/>
  </w:num>
  <w:num w:numId="79">
    <w:abstractNumId w:val="25"/>
  </w:num>
  <w:num w:numId="80">
    <w:abstractNumId w:val="53"/>
  </w:num>
  <w:num w:numId="81">
    <w:abstractNumId w:val="85"/>
  </w:num>
  <w:num w:numId="82">
    <w:abstractNumId w:val="74"/>
  </w:num>
  <w:num w:numId="83">
    <w:abstractNumId w:val="98"/>
  </w:num>
  <w:num w:numId="84">
    <w:abstractNumId w:val="55"/>
  </w:num>
  <w:num w:numId="85">
    <w:abstractNumId w:val="13"/>
  </w:num>
  <w:num w:numId="86">
    <w:abstractNumId w:val="17"/>
  </w:num>
  <w:num w:numId="87">
    <w:abstractNumId w:val="32"/>
  </w:num>
  <w:num w:numId="88">
    <w:abstractNumId w:val="80"/>
  </w:num>
  <w:num w:numId="89">
    <w:abstractNumId w:val="4"/>
  </w:num>
  <w:num w:numId="90">
    <w:abstractNumId w:val="62"/>
  </w:num>
  <w:num w:numId="91">
    <w:abstractNumId w:val="26"/>
  </w:num>
  <w:num w:numId="92">
    <w:abstractNumId w:val="12"/>
  </w:num>
  <w:num w:numId="93">
    <w:abstractNumId w:val="23"/>
  </w:num>
  <w:num w:numId="94">
    <w:abstractNumId w:val="106"/>
  </w:num>
  <w:num w:numId="95">
    <w:abstractNumId w:val="31"/>
  </w:num>
  <w:num w:numId="96">
    <w:abstractNumId w:val="3"/>
  </w:num>
  <w:num w:numId="97">
    <w:abstractNumId w:val="8"/>
  </w:num>
  <w:num w:numId="98">
    <w:abstractNumId w:val="0"/>
  </w:num>
  <w:num w:numId="99">
    <w:abstractNumId w:val="75"/>
  </w:num>
  <w:num w:numId="100">
    <w:abstractNumId w:val="6"/>
  </w:num>
  <w:num w:numId="101">
    <w:abstractNumId w:val="105"/>
  </w:num>
  <w:num w:numId="102">
    <w:abstractNumId w:val="112"/>
  </w:num>
  <w:num w:numId="103">
    <w:abstractNumId w:val="16"/>
  </w:num>
  <w:num w:numId="104">
    <w:abstractNumId w:val="76"/>
  </w:num>
  <w:num w:numId="105">
    <w:abstractNumId w:val="36"/>
  </w:num>
  <w:num w:numId="106">
    <w:abstractNumId w:val="110"/>
  </w:num>
  <w:num w:numId="107">
    <w:abstractNumId w:val="63"/>
  </w:num>
  <w:num w:numId="108">
    <w:abstractNumId w:val="24"/>
  </w:num>
  <w:num w:numId="109">
    <w:abstractNumId w:val="60"/>
  </w:num>
  <w:num w:numId="110">
    <w:abstractNumId w:val="42"/>
  </w:num>
  <w:num w:numId="111">
    <w:abstractNumId w:val="50"/>
  </w:num>
  <w:num w:numId="112">
    <w:abstractNumId w:val="114"/>
  </w:num>
  <w:num w:numId="113">
    <w:abstractNumId w:val="87"/>
  </w:num>
  <w:num w:numId="114">
    <w:abstractNumId w:val="117"/>
  </w:num>
  <w:num w:numId="115">
    <w:abstractNumId w:val="9"/>
  </w:num>
  <w:num w:numId="116">
    <w:abstractNumId w:val="71"/>
  </w:num>
  <w:num w:numId="117">
    <w:abstractNumId w:val="99"/>
  </w:num>
  <w:num w:numId="118">
    <w:abstractNumId w:val="61"/>
  </w:num>
  <w:num w:numId="119">
    <w:abstractNumId w:val="54"/>
  </w:num>
  <w:num w:numId="120">
    <w:abstractNumId w:val="115"/>
  </w:num>
  <w:num w:numId="121">
    <w:abstractNumId w:val="118"/>
  </w:num>
  <w:num w:numId="122">
    <w:abstractNumId w:val="47"/>
  </w:num>
  <w:num w:numId="123">
    <w:abstractNumId w:val="95"/>
  </w:num>
  <w:num w:numId="124">
    <w:abstractNumId w:val="30"/>
  </w:num>
  <w:num w:numId="125">
    <w:abstractNumId w:val="83"/>
  </w:num>
  <w:numIdMacAtCleanup w:val="1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911AD0"/>
    <w:rsid w:val="000674FA"/>
    <w:rsid w:val="002D273E"/>
    <w:rsid w:val="003F12D2"/>
    <w:rsid w:val="00450158"/>
    <w:rsid w:val="00462AE5"/>
    <w:rsid w:val="00530C99"/>
    <w:rsid w:val="00564CAE"/>
    <w:rsid w:val="00580609"/>
    <w:rsid w:val="005867E5"/>
    <w:rsid w:val="00911AD0"/>
    <w:rsid w:val="00980A6E"/>
    <w:rsid w:val="009F5AAA"/>
    <w:rsid w:val="00A143DB"/>
    <w:rsid w:val="00A605AF"/>
    <w:rsid w:val="00A97663"/>
    <w:rsid w:val="00AD72F0"/>
    <w:rsid w:val="00CD4814"/>
    <w:rsid w:val="00DF2340"/>
    <w:rsid w:val="00E374EB"/>
    <w:rsid w:val="00EC0DEF"/>
    <w:rsid w:val="00F93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EB"/>
  </w:style>
  <w:style w:type="paragraph" w:styleId="Heading1">
    <w:name w:val="heading 1"/>
    <w:basedOn w:val="Normal"/>
    <w:link w:val="Heading1Char"/>
    <w:uiPriority w:val="9"/>
    <w:qFormat/>
    <w:rsid w:val="00911A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1A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1A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C0D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1A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1AD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11AD0"/>
    <w:rPr>
      <w:color w:val="0000FF" w:themeColor="hyperlink"/>
      <w:u w:val="single"/>
    </w:rPr>
  </w:style>
  <w:style w:type="paragraph" w:styleId="NormalWeb">
    <w:name w:val="Normal (Web)"/>
    <w:basedOn w:val="Normal"/>
    <w:uiPriority w:val="99"/>
    <w:semiHidden/>
    <w:unhideWhenUsed/>
    <w:rsid w:val="00911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1AD0"/>
  </w:style>
  <w:style w:type="paragraph" w:customStyle="1" w:styleId="n">
    <w:name w:val="n"/>
    <w:basedOn w:val="Normal"/>
    <w:rsid w:val="00911AD0"/>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911AD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11AD0"/>
    <w:rPr>
      <w:rFonts w:ascii="Tahoma" w:hAnsi="Tahoma" w:cs="Tahoma"/>
      <w:sz w:val="16"/>
      <w:szCs w:val="16"/>
    </w:rPr>
  </w:style>
  <w:style w:type="character" w:styleId="Strong">
    <w:name w:val="Strong"/>
    <w:basedOn w:val="DefaultParagraphFont"/>
    <w:uiPriority w:val="22"/>
    <w:qFormat/>
    <w:rsid w:val="00911AD0"/>
    <w:rPr>
      <w:b/>
      <w:bCs/>
    </w:rPr>
  </w:style>
  <w:style w:type="character" w:styleId="HTMLCode">
    <w:name w:val="HTML Code"/>
    <w:basedOn w:val="DefaultParagraphFont"/>
    <w:uiPriority w:val="99"/>
    <w:semiHidden/>
    <w:unhideWhenUsed/>
    <w:rsid w:val="00911A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1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1AD0"/>
    <w:rPr>
      <w:rFonts w:ascii="Courier New" w:eastAsia="Times New Roman" w:hAnsi="Courier New" w:cs="Courier New"/>
      <w:sz w:val="20"/>
      <w:szCs w:val="20"/>
    </w:rPr>
  </w:style>
  <w:style w:type="character" w:customStyle="1" w:styleId="tag">
    <w:name w:val="tag"/>
    <w:basedOn w:val="DefaultParagraphFont"/>
    <w:rsid w:val="00911AD0"/>
  </w:style>
  <w:style w:type="character" w:customStyle="1" w:styleId="pln">
    <w:name w:val="pln"/>
    <w:basedOn w:val="DefaultParagraphFont"/>
    <w:rsid w:val="00911AD0"/>
  </w:style>
  <w:style w:type="character" w:customStyle="1" w:styleId="atn">
    <w:name w:val="atn"/>
    <w:basedOn w:val="DefaultParagraphFont"/>
    <w:rsid w:val="00911AD0"/>
  </w:style>
  <w:style w:type="character" w:customStyle="1" w:styleId="pun">
    <w:name w:val="pun"/>
    <w:basedOn w:val="DefaultParagraphFont"/>
    <w:rsid w:val="00911AD0"/>
  </w:style>
  <w:style w:type="character" w:customStyle="1" w:styleId="atv">
    <w:name w:val="atv"/>
    <w:basedOn w:val="DefaultParagraphFont"/>
    <w:rsid w:val="00911AD0"/>
  </w:style>
  <w:style w:type="character" w:customStyle="1" w:styleId="lit">
    <w:name w:val="lit"/>
    <w:basedOn w:val="DefaultParagraphFont"/>
    <w:rsid w:val="00911AD0"/>
  </w:style>
  <w:style w:type="character" w:customStyle="1" w:styleId="str">
    <w:name w:val="str"/>
    <w:basedOn w:val="DefaultParagraphFont"/>
    <w:rsid w:val="00911AD0"/>
  </w:style>
  <w:style w:type="character" w:customStyle="1" w:styleId="kwd">
    <w:name w:val="kwd"/>
    <w:basedOn w:val="DefaultParagraphFont"/>
    <w:rsid w:val="00911AD0"/>
  </w:style>
  <w:style w:type="character" w:customStyle="1" w:styleId="typ">
    <w:name w:val="typ"/>
    <w:basedOn w:val="DefaultParagraphFont"/>
    <w:rsid w:val="00911AD0"/>
  </w:style>
  <w:style w:type="character" w:customStyle="1" w:styleId="com">
    <w:name w:val="com"/>
    <w:basedOn w:val="DefaultParagraphFont"/>
    <w:rsid w:val="00911AD0"/>
  </w:style>
  <w:style w:type="character" w:styleId="Emphasis">
    <w:name w:val="Emphasis"/>
    <w:basedOn w:val="DefaultParagraphFont"/>
    <w:uiPriority w:val="20"/>
    <w:qFormat/>
    <w:rsid w:val="00911AD0"/>
    <w:rPr>
      <w:i/>
      <w:iCs/>
    </w:rPr>
  </w:style>
  <w:style w:type="paragraph" w:styleId="BalloonText">
    <w:name w:val="Balloon Text"/>
    <w:basedOn w:val="Normal"/>
    <w:link w:val="BalloonTextChar"/>
    <w:uiPriority w:val="99"/>
    <w:semiHidden/>
    <w:unhideWhenUsed/>
    <w:rsid w:val="00911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AD0"/>
    <w:rPr>
      <w:rFonts w:ascii="Tahoma" w:hAnsi="Tahoma" w:cs="Tahoma"/>
      <w:sz w:val="16"/>
      <w:szCs w:val="16"/>
    </w:rPr>
  </w:style>
  <w:style w:type="paragraph" w:customStyle="1" w:styleId="que">
    <w:name w:val="que"/>
    <w:basedOn w:val="Normal"/>
    <w:rsid w:val="009F5A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index">
    <w:name w:val="queindex"/>
    <w:basedOn w:val="DefaultParagraphFont"/>
    <w:rsid w:val="009F5AAA"/>
  </w:style>
  <w:style w:type="paragraph" w:customStyle="1" w:styleId="medlist">
    <w:name w:val="medlist"/>
    <w:basedOn w:val="Normal"/>
    <w:rsid w:val="009F5A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9F5A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a">
    <w:name w:val="crayon-ta"/>
    <w:basedOn w:val="DefaultParagraphFont"/>
    <w:rsid w:val="009F5AAA"/>
  </w:style>
  <w:style w:type="character" w:customStyle="1" w:styleId="crayon-e">
    <w:name w:val="crayon-e"/>
    <w:basedOn w:val="DefaultParagraphFont"/>
    <w:rsid w:val="009F5AAA"/>
  </w:style>
  <w:style w:type="character" w:customStyle="1" w:styleId="crayon-i">
    <w:name w:val="crayon-i"/>
    <w:basedOn w:val="DefaultParagraphFont"/>
    <w:rsid w:val="009F5AAA"/>
  </w:style>
  <w:style w:type="character" w:customStyle="1" w:styleId="crayon-o">
    <w:name w:val="crayon-o"/>
    <w:basedOn w:val="DefaultParagraphFont"/>
    <w:rsid w:val="009F5AAA"/>
  </w:style>
  <w:style w:type="character" w:customStyle="1" w:styleId="crayon-s">
    <w:name w:val="crayon-s"/>
    <w:basedOn w:val="DefaultParagraphFont"/>
    <w:rsid w:val="009F5AAA"/>
  </w:style>
  <w:style w:type="character" w:customStyle="1" w:styleId="crayon-h">
    <w:name w:val="crayon-h"/>
    <w:basedOn w:val="DefaultParagraphFont"/>
    <w:rsid w:val="009F5AAA"/>
  </w:style>
  <w:style w:type="character" w:customStyle="1" w:styleId="crayon-n">
    <w:name w:val="crayon-n"/>
    <w:basedOn w:val="DefaultParagraphFont"/>
    <w:rsid w:val="009F5AAA"/>
  </w:style>
  <w:style w:type="character" w:customStyle="1" w:styleId="crayon-r">
    <w:name w:val="crayon-r"/>
    <w:basedOn w:val="DefaultParagraphFont"/>
    <w:rsid w:val="009F5AAA"/>
  </w:style>
  <w:style w:type="character" w:customStyle="1" w:styleId="crayon-sy">
    <w:name w:val="crayon-sy"/>
    <w:basedOn w:val="DefaultParagraphFont"/>
    <w:rsid w:val="009F5AAA"/>
  </w:style>
  <w:style w:type="character" w:customStyle="1" w:styleId="yarpp-thumbnail-title">
    <w:name w:val="yarpp-thumbnail-title"/>
    <w:basedOn w:val="DefaultParagraphFont"/>
    <w:rsid w:val="009F5AAA"/>
  </w:style>
  <w:style w:type="character" w:customStyle="1" w:styleId="ilad">
    <w:name w:val="il_ad"/>
    <w:basedOn w:val="DefaultParagraphFont"/>
    <w:rsid w:val="009F5AAA"/>
  </w:style>
  <w:style w:type="character" w:customStyle="1" w:styleId="Heading4Char">
    <w:name w:val="Heading 4 Char"/>
    <w:basedOn w:val="DefaultParagraphFont"/>
    <w:link w:val="Heading4"/>
    <w:uiPriority w:val="9"/>
    <w:rsid w:val="00EC0DEF"/>
    <w:rPr>
      <w:rFonts w:asciiTheme="majorHAnsi" w:eastAsiaTheme="majorEastAsia" w:hAnsiTheme="majorHAnsi" w:cstheme="majorBidi"/>
      <w:b/>
      <w:bCs/>
      <w:i/>
      <w:iCs/>
      <w:color w:val="4F81BD" w:themeColor="accent1"/>
    </w:rPr>
  </w:style>
  <w:style w:type="character" w:customStyle="1" w:styleId="tag-name">
    <w:name w:val="tag-name"/>
    <w:basedOn w:val="DefaultParagraphFont"/>
    <w:rsid w:val="00EC0DEF"/>
  </w:style>
  <w:style w:type="character" w:customStyle="1" w:styleId="attribute">
    <w:name w:val="attribute"/>
    <w:basedOn w:val="DefaultParagraphFont"/>
    <w:rsid w:val="00EC0DEF"/>
  </w:style>
  <w:style w:type="character" w:customStyle="1" w:styleId="attribute-value">
    <w:name w:val="attribute-value"/>
    <w:basedOn w:val="DefaultParagraphFont"/>
    <w:rsid w:val="00EC0DEF"/>
  </w:style>
  <w:style w:type="character" w:customStyle="1" w:styleId="string">
    <w:name w:val="string"/>
    <w:basedOn w:val="DefaultParagraphFont"/>
    <w:rsid w:val="00EC0DEF"/>
  </w:style>
  <w:style w:type="character" w:customStyle="1" w:styleId="keyword">
    <w:name w:val="keyword"/>
    <w:basedOn w:val="DefaultParagraphFont"/>
    <w:rsid w:val="00EC0DEF"/>
  </w:style>
  <w:style w:type="character" w:customStyle="1" w:styleId="annotation">
    <w:name w:val="annotation"/>
    <w:basedOn w:val="DefaultParagraphFont"/>
    <w:rsid w:val="00EC0DEF"/>
  </w:style>
  <w:style w:type="character" w:customStyle="1" w:styleId="comment">
    <w:name w:val="comment"/>
    <w:basedOn w:val="DefaultParagraphFont"/>
    <w:rsid w:val="00EC0DEF"/>
  </w:style>
  <w:style w:type="character" w:customStyle="1" w:styleId="number">
    <w:name w:val="number"/>
    <w:basedOn w:val="DefaultParagraphFont"/>
    <w:rsid w:val="00EC0DEF"/>
  </w:style>
  <w:style w:type="character" w:styleId="FollowedHyperlink">
    <w:name w:val="FollowedHyperlink"/>
    <w:basedOn w:val="DefaultParagraphFont"/>
    <w:uiPriority w:val="99"/>
    <w:semiHidden/>
    <w:unhideWhenUsed/>
    <w:rsid w:val="00EC0DEF"/>
    <w:rPr>
      <w:color w:val="800080"/>
      <w:u w:val="single"/>
    </w:rPr>
  </w:style>
</w:styles>
</file>

<file path=word/webSettings.xml><?xml version="1.0" encoding="utf-8"?>
<w:webSettings xmlns:r="http://schemas.openxmlformats.org/officeDocument/2006/relationships" xmlns:w="http://schemas.openxmlformats.org/wordprocessingml/2006/main">
  <w:divs>
    <w:div w:id="75977830">
      <w:bodyDiv w:val="1"/>
      <w:marLeft w:val="0"/>
      <w:marRight w:val="0"/>
      <w:marTop w:val="0"/>
      <w:marBottom w:val="0"/>
      <w:divBdr>
        <w:top w:val="none" w:sz="0" w:space="0" w:color="auto"/>
        <w:left w:val="none" w:sz="0" w:space="0" w:color="auto"/>
        <w:bottom w:val="none" w:sz="0" w:space="0" w:color="auto"/>
        <w:right w:val="none" w:sz="0" w:space="0" w:color="auto"/>
      </w:divBdr>
      <w:divsChild>
        <w:div w:id="401370441">
          <w:marLeft w:val="0"/>
          <w:marRight w:val="0"/>
          <w:marTop w:val="0"/>
          <w:marBottom w:val="0"/>
          <w:divBdr>
            <w:top w:val="none" w:sz="0" w:space="0" w:color="auto"/>
            <w:left w:val="none" w:sz="0" w:space="0" w:color="auto"/>
            <w:bottom w:val="none" w:sz="0" w:space="0" w:color="auto"/>
            <w:right w:val="none" w:sz="0" w:space="0" w:color="auto"/>
          </w:divBdr>
        </w:div>
        <w:div w:id="1861237640">
          <w:marLeft w:val="0"/>
          <w:marRight w:val="0"/>
          <w:marTop w:val="0"/>
          <w:marBottom w:val="0"/>
          <w:divBdr>
            <w:top w:val="none" w:sz="0" w:space="0" w:color="auto"/>
            <w:left w:val="none" w:sz="0" w:space="0" w:color="auto"/>
            <w:bottom w:val="none" w:sz="0" w:space="0" w:color="auto"/>
            <w:right w:val="none" w:sz="0" w:space="0" w:color="auto"/>
          </w:divBdr>
        </w:div>
      </w:divsChild>
    </w:div>
    <w:div w:id="142819856">
      <w:bodyDiv w:val="1"/>
      <w:marLeft w:val="0"/>
      <w:marRight w:val="0"/>
      <w:marTop w:val="0"/>
      <w:marBottom w:val="0"/>
      <w:divBdr>
        <w:top w:val="none" w:sz="0" w:space="0" w:color="auto"/>
        <w:left w:val="none" w:sz="0" w:space="0" w:color="auto"/>
        <w:bottom w:val="none" w:sz="0" w:space="0" w:color="auto"/>
        <w:right w:val="none" w:sz="0" w:space="0" w:color="auto"/>
      </w:divBdr>
    </w:div>
    <w:div w:id="294454185">
      <w:bodyDiv w:val="1"/>
      <w:marLeft w:val="0"/>
      <w:marRight w:val="0"/>
      <w:marTop w:val="0"/>
      <w:marBottom w:val="0"/>
      <w:divBdr>
        <w:top w:val="none" w:sz="0" w:space="0" w:color="auto"/>
        <w:left w:val="none" w:sz="0" w:space="0" w:color="auto"/>
        <w:bottom w:val="none" w:sz="0" w:space="0" w:color="auto"/>
        <w:right w:val="none" w:sz="0" w:space="0" w:color="auto"/>
      </w:divBdr>
      <w:divsChild>
        <w:div w:id="2031300778">
          <w:marLeft w:val="0"/>
          <w:marRight w:val="0"/>
          <w:marTop w:val="0"/>
          <w:marBottom w:val="109"/>
          <w:divBdr>
            <w:top w:val="single" w:sz="6" w:space="0" w:color="D5DDC6"/>
            <w:left w:val="single" w:sz="24" w:space="0" w:color="66BB55"/>
            <w:bottom w:val="single" w:sz="6" w:space="0" w:color="D5DDC6"/>
            <w:right w:val="single" w:sz="6" w:space="0" w:color="D5DDC6"/>
          </w:divBdr>
        </w:div>
        <w:div w:id="1512721893">
          <w:marLeft w:val="0"/>
          <w:marRight w:val="0"/>
          <w:marTop w:val="0"/>
          <w:marBottom w:val="109"/>
          <w:divBdr>
            <w:top w:val="single" w:sz="6" w:space="0" w:color="D5DDC6"/>
            <w:left w:val="single" w:sz="24" w:space="0" w:color="66BB55"/>
            <w:bottom w:val="single" w:sz="6" w:space="0" w:color="D5DDC6"/>
            <w:right w:val="single" w:sz="6" w:space="0" w:color="D5DDC6"/>
          </w:divBdr>
        </w:div>
        <w:div w:id="886062127">
          <w:marLeft w:val="0"/>
          <w:marRight w:val="0"/>
          <w:marTop w:val="0"/>
          <w:marBottom w:val="109"/>
          <w:divBdr>
            <w:top w:val="single" w:sz="6" w:space="0" w:color="D5DDC6"/>
            <w:left w:val="single" w:sz="24" w:space="0" w:color="66BB55"/>
            <w:bottom w:val="single" w:sz="6" w:space="0" w:color="D5DDC6"/>
            <w:right w:val="single" w:sz="6" w:space="0" w:color="D5DDC6"/>
          </w:divBdr>
        </w:div>
        <w:div w:id="160050139">
          <w:marLeft w:val="0"/>
          <w:marRight w:val="0"/>
          <w:marTop w:val="0"/>
          <w:marBottom w:val="109"/>
          <w:divBdr>
            <w:top w:val="single" w:sz="6" w:space="0" w:color="D5DDC6"/>
            <w:left w:val="single" w:sz="24" w:space="0" w:color="66BB55"/>
            <w:bottom w:val="single" w:sz="6" w:space="0" w:color="D5DDC6"/>
            <w:right w:val="single" w:sz="6" w:space="0" w:color="D5DDC6"/>
          </w:divBdr>
        </w:div>
        <w:div w:id="999163890">
          <w:marLeft w:val="0"/>
          <w:marRight w:val="0"/>
          <w:marTop w:val="0"/>
          <w:marBottom w:val="109"/>
          <w:divBdr>
            <w:top w:val="single" w:sz="6" w:space="0" w:color="D5DDC6"/>
            <w:left w:val="single" w:sz="24" w:space="0" w:color="66BB55"/>
            <w:bottom w:val="single" w:sz="6" w:space="0" w:color="D5DDC6"/>
            <w:right w:val="single" w:sz="6" w:space="0" w:color="D5DDC6"/>
          </w:divBdr>
        </w:div>
        <w:div w:id="2123988231">
          <w:marLeft w:val="0"/>
          <w:marRight w:val="0"/>
          <w:marTop w:val="0"/>
          <w:marBottom w:val="109"/>
          <w:divBdr>
            <w:top w:val="single" w:sz="6" w:space="0" w:color="D5DDC6"/>
            <w:left w:val="single" w:sz="24" w:space="0" w:color="66BB55"/>
            <w:bottom w:val="single" w:sz="6" w:space="0" w:color="D5DDC6"/>
            <w:right w:val="single" w:sz="6" w:space="0" w:color="D5DDC6"/>
          </w:divBdr>
        </w:div>
        <w:div w:id="1239168030">
          <w:marLeft w:val="0"/>
          <w:marRight w:val="0"/>
          <w:marTop w:val="0"/>
          <w:marBottom w:val="109"/>
          <w:divBdr>
            <w:top w:val="single" w:sz="6" w:space="0" w:color="D5DDC6"/>
            <w:left w:val="single" w:sz="24" w:space="0" w:color="66BB55"/>
            <w:bottom w:val="single" w:sz="6" w:space="0" w:color="D5DDC6"/>
            <w:right w:val="single" w:sz="6" w:space="0" w:color="D5DDC6"/>
          </w:divBdr>
        </w:div>
        <w:div w:id="861746091">
          <w:marLeft w:val="0"/>
          <w:marRight w:val="0"/>
          <w:marTop w:val="0"/>
          <w:marBottom w:val="109"/>
          <w:divBdr>
            <w:top w:val="single" w:sz="6" w:space="0" w:color="D5DDC6"/>
            <w:left w:val="single" w:sz="24" w:space="0" w:color="66BB55"/>
            <w:bottom w:val="single" w:sz="6" w:space="0" w:color="D5DDC6"/>
            <w:right w:val="single" w:sz="6" w:space="0" w:color="D5DDC6"/>
          </w:divBdr>
        </w:div>
        <w:div w:id="16083112">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420638932">
      <w:bodyDiv w:val="1"/>
      <w:marLeft w:val="0"/>
      <w:marRight w:val="0"/>
      <w:marTop w:val="0"/>
      <w:marBottom w:val="0"/>
      <w:divBdr>
        <w:top w:val="none" w:sz="0" w:space="0" w:color="auto"/>
        <w:left w:val="none" w:sz="0" w:space="0" w:color="auto"/>
        <w:bottom w:val="none" w:sz="0" w:space="0" w:color="auto"/>
        <w:right w:val="none" w:sz="0" w:space="0" w:color="auto"/>
      </w:divBdr>
    </w:div>
    <w:div w:id="445930835">
      <w:bodyDiv w:val="1"/>
      <w:marLeft w:val="0"/>
      <w:marRight w:val="0"/>
      <w:marTop w:val="0"/>
      <w:marBottom w:val="0"/>
      <w:divBdr>
        <w:top w:val="none" w:sz="0" w:space="0" w:color="auto"/>
        <w:left w:val="none" w:sz="0" w:space="0" w:color="auto"/>
        <w:bottom w:val="none" w:sz="0" w:space="0" w:color="auto"/>
        <w:right w:val="none" w:sz="0" w:space="0" w:color="auto"/>
      </w:divBdr>
    </w:div>
    <w:div w:id="478808079">
      <w:bodyDiv w:val="1"/>
      <w:marLeft w:val="0"/>
      <w:marRight w:val="0"/>
      <w:marTop w:val="0"/>
      <w:marBottom w:val="0"/>
      <w:divBdr>
        <w:top w:val="none" w:sz="0" w:space="0" w:color="auto"/>
        <w:left w:val="none" w:sz="0" w:space="0" w:color="auto"/>
        <w:bottom w:val="none" w:sz="0" w:space="0" w:color="auto"/>
        <w:right w:val="none" w:sz="0" w:space="0" w:color="auto"/>
      </w:divBdr>
      <w:divsChild>
        <w:div w:id="1742210168">
          <w:marLeft w:val="0"/>
          <w:marRight w:val="0"/>
          <w:marTop w:val="68"/>
          <w:marBottom w:val="136"/>
          <w:divBdr>
            <w:top w:val="single" w:sz="6" w:space="0" w:color="D5DDC6"/>
            <w:left w:val="single" w:sz="6" w:space="0" w:color="D5DDC6"/>
            <w:bottom w:val="single" w:sz="6" w:space="0" w:color="D5DDC6"/>
            <w:right w:val="single" w:sz="6" w:space="0" w:color="D5DDC6"/>
          </w:divBdr>
        </w:div>
        <w:div w:id="168326089">
          <w:marLeft w:val="0"/>
          <w:marRight w:val="0"/>
          <w:marTop w:val="68"/>
          <w:marBottom w:val="136"/>
          <w:divBdr>
            <w:top w:val="single" w:sz="6" w:space="0" w:color="D5DDC6"/>
            <w:left w:val="single" w:sz="6" w:space="0" w:color="D5DDC6"/>
            <w:bottom w:val="single" w:sz="6" w:space="0" w:color="D5DDC6"/>
            <w:right w:val="single" w:sz="6" w:space="0" w:color="D5DDC6"/>
          </w:divBdr>
        </w:div>
        <w:div w:id="1269656012">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499734131">
      <w:bodyDiv w:val="1"/>
      <w:marLeft w:val="0"/>
      <w:marRight w:val="0"/>
      <w:marTop w:val="0"/>
      <w:marBottom w:val="0"/>
      <w:divBdr>
        <w:top w:val="none" w:sz="0" w:space="0" w:color="auto"/>
        <w:left w:val="none" w:sz="0" w:space="0" w:color="auto"/>
        <w:bottom w:val="none" w:sz="0" w:space="0" w:color="auto"/>
        <w:right w:val="none" w:sz="0" w:space="0" w:color="auto"/>
      </w:divBdr>
      <w:divsChild>
        <w:div w:id="2009013383">
          <w:marLeft w:val="0"/>
          <w:marRight w:val="0"/>
          <w:marTop w:val="0"/>
          <w:marBottom w:val="0"/>
          <w:divBdr>
            <w:top w:val="none" w:sz="0" w:space="0" w:color="auto"/>
            <w:left w:val="none" w:sz="0" w:space="0" w:color="auto"/>
            <w:bottom w:val="none" w:sz="0" w:space="0" w:color="auto"/>
            <w:right w:val="none" w:sz="0" w:space="0" w:color="auto"/>
          </w:divBdr>
        </w:div>
        <w:div w:id="2055734492">
          <w:marLeft w:val="0"/>
          <w:marRight w:val="0"/>
          <w:marTop w:val="0"/>
          <w:marBottom w:val="0"/>
          <w:divBdr>
            <w:top w:val="none" w:sz="0" w:space="0" w:color="auto"/>
            <w:left w:val="none" w:sz="0" w:space="0" w:color="auto"/>
            <w:bottom w:val="none" w:sz="0" w:space="0" w:color="auto"/>
            <w:right w:val="none" w:sz="0" w:space="0" w:color="auto"/>
          </w:divBdr>
        </w:div>
        <w:div w:id="2066298178">
          <w:marLeft w:val="0"/>
          <w:marRight w:val="0"/>
          <w:marTop w:val="0"/>
          <w:marBottom w:val="0"/>
          <w:divBdr>
            <w:top w:val="none" w:sz="0" w:space="0" w:color="auto"/>
            <w:left w:val="none" w:sz="0" w:space="0" w:color="auto"/>
            <w:bottom w:val="none" w:sz="0" w:space="0" w:color="auto"/>
            <w:right w:val="none" w:sz="0" w:space="0" w:color="auto"/>
          </w:divBdr>
        </w:div>
        <w:div w:id="1305354503">
          <w:marLeft w:val="0"/>
          <w:marRight w:val="0"/>
          <w:marTop w:val="0"/>
          <w:marBottom w:val="0"/>
          <w:divBdr>
            <w:top w:val="none" w:sz="0" w:space="0" w:color="auto"/>
            <w:left w:val="none" w:sz="0" w:space="0" w:color="auto"/>
            <w:bottom w:val="none" w:sz="0" w:space="0" w:color="auto"/>
            <w:right w:val="none" w:sz="0" w:space="0" w:color="auto"/>
          </w:divBdr>
        </w:div>
        <w:div w:id="582687786">
          <w:marLeft w:val="0"/>
          <w:marRight w:val="0"/>
          <w:marTop w:val="0"/>
          <w:marBottom w:val="0"/>
          <w:divBdr>
            <w:top w:val="none" w:sz="0" w:space="0" w:color="auto"/>
            <w:left w:val="none" w:sz="0" w:space="0" w:color="auto"/>
            <w:bottom w:val="none" w:sz="0" w:space="0" w:color="auto"/>
            <w:right w:val="none" w:sz="0" w:space="0" w:color="auto"/>
          </w:divBdr>
        </w:div>
        <w:div w:id="416445741">
          <w:marLeft w:val="0"/>
          <w:marRight w:val="0"/>
          <w:marTop w:val="0"/>
          <w:marBottom w:val="0"/>
          <w:divBdr>
            <w:top w:val="none" w:sz="0" w:space="0" w:color="auto"/>
            <w:left w:val="none" w:sz="0" w:space="0" w:color="auto"/>
            <w:bottom w:val="none" w:sz="0" w:space="0" w:color="auto"/>
            <w:right w:val="none" w:sz="0" w:space="0" w:color="auto"/>
          </w:divBdr>
        </w:div>
        <w:div w:id="1514300469">
          <w:marLeft w:val="0"/>
          <w:marRight w:val="0"/>
          <w:marTop w:val="0"/>
          <w:marBottom w:val="0"/>
          <w:divBdr>
            <w:top w:val="none" w:sz="0" w:space="0" w:color="auto"/>
            <w:left w:val="none" w:sz="0" w:space="0" w:color="auto"/>
            <w:bottom w:val="none" w:sz="0" w:space="0" w:color="auto"/>
            <w:right w:val="none" w:sz="0" w:space="0" w:color="auto"/>
          </w:divBdr>
        </w:div>
        <w:div w:id="2063821323">
          <w:marLeft w:val="0"/>
          <w:marRight w:val="0"/>
          <w:marTop w:val="0"/>
          <w:marBottom w:val="0"/>
          <w:divBdr>
            <w:top w:val="none" w:sz="0" w:space="0" w:color="auto"/>
            <w:left w:val="none" w:sz="0" w:space="0" w:color="auto"/>
            <w:bottom w:val="none" w:sz="0" w:space="0" w:color="auto"/>
            <w:right w:val="none" w:sz="0" w:space="0" w:color="auto"/>
          </w:divBdr>
        </w:div>
        <w:div w:id="1342124869">
          <w:marLeft w:val="0"/>
          <w:marRight w:val="0"/>
          <w:marTop w:val="0"/>
          <w:marBottom w:val="0"/>
          <w:divBdr>
            <w:top w:val="none" w:sz="0" w:space="0" w:color="auto"/>
            <w:left w:val="none" w:sz="0" w:space="0" w:color="auto"/>
            <w:bottom w:val="none" w:sz="0" w:space="0" w:color="auto"/>
            <w:right w:val="none" w:sz="0" w:space="0" w:color="auto"/>
          </w:divBdr>
        </w:div>
        <w:div w:id="1930692676">
          <w:marLeft w:val="0"/>
          <w:marRight w:val="0"/>
          <w:marTop w:val="0"/>
          <w:marBottom w:val="0"/>
          <w:divBdr>
            <w:top w:val="none" w:sz="0" w:space="0" w:color="auto"/>
            <w:left w:val="none" w:sz="0" w:space="0" w:color="auto"/>
            <w:bottom w:val="none" w:sz="0" w:space="0" w:color="auto"/>
            <w:right w:val="none" w:sz="0" w:space="0" w:color="auto"/>
          </w:divBdr>
        </w:div>
        <w:div w:id="867763474">
          <w:marLeft w:val="0"/>
          <w:marRight w:val="0"/>
          <w:marTop w:val="0"/>
          <w:marBottom w:val="0"/>
          <w:divBdr>
            <w:top w:val="none" w:sz="0" w:space="0" w:color="auto"/>
            <w:left w:val="none" w:sz="0" w:space="0" w:color="auto"/>
            <w:bottom w:val="none" w:sz="0" w:space="0" w:color="auto"/>
            <w:right w:val="none" w:sz="0" w:space="0" w:color="auto"/>
          </w:divBdr>
        </w:div>
        <w:div w:id="2042628418">
          <w:marLeft w:val="0"/>
          <w:marRight w:val="0"/>
          <w:marTop w:val="0"/>
          <w:marBottom w:val="0"/>
          <w:divBdr>
            <w:top w:val="none" w:sz="0" w:space="0" w:color="auto"/>
            <w:left w:val="none" w:sz="0" w:space="0" w:color="auto"/>
            <w:bottom w:val="none" w:sz="0" w:space="0" w:color="auto"/>
            <w:right w:val="none" w:sz="0" w:space="0" w:color="auto"/>
          </w:divBdr>
        </w:div>
        <w:div w:id="761340548">
          <w:marLeft w:val="0"/>
          <w:marRight w:val="0"/>
          <w:marTop w:val="0"/>
          <w:marBottom w:val="0"/>
          <w:divBdr>
            <w:top w:val="none" w:sz="0" w:space="0" w:color="auto"/>
            <w:left w:val="none" w:sz="0" w:space="0" w:color="auto"/>
            <w:bottom w:val="none" w:sz="0" w:space="0" w:color="auto"/>
            <w:right w:val="none" w:sz="0" w:space="0" w:color="auto"/>
          </w:divBdr>
        </w:div>
        <w:div w:id="1190026244">
          <w:marLeft w:val="720"/>
          <w:marRight w:val="0"/>
          <w:marTop w:val="0"/>
          <w:marBottom w:val="0"/>
          <w:divBdr>
            <w:top w:val="none" w:sz="0" w:space="0" w:color="auto"/>
            <w:left w:val="none" w:sz="0" w:space="0" w:color="auto"/>
            <w:bottom w:val="none" w:sz="0" w:space="0" w:color="auto"/>
            <w:right w:val="none" w:sz="0" w:space="0" w:color="auto"/>
          </w:divBdr>
        </w:div>
        <w:div w:id="407921590">
          <w:marLeft w:val="720"/>
          <w:marRight w:val="0"/>
          <w:marTop w:val="0"/>
          <w:marBottom w:val="0"/>
          <w:divBdr>
            <w:top w:val="none" w:sz="0" w:space="0" w:color="auto"/>
            <w:left w:val="none" w:sz="0" w:space="0" w:color="auto"/>
            <w:bottom w:val="none" w:sz="0" w:space="0" w:color="auto"/>
            <w:right w:val="none" w:sz="0" w:space="0" w:color="auto"/>
          </w:divBdr>
        </w:div>
        <w:div w:id="1893152097">
          <w:marLeft w:val="720"/>
          <w:marRight w:val="0"/>
          <w:marTop w:val="0"/>
          <w:marBottom w:val="0"/>
          <w:divBdr>
            <w:top w:val="none" w:sz="0" w:space="0" w:color="auto"/>
            <w:left w:val="none" w:sz="0" w:space="0" w:color="auto"/>
            <w:bottom w:val="none" w:sz="0" w:space="0" w:color="auto"/>
            <w:right w:val="none" w:sz="0" w:space="0" w:color="auto"/>
          </w:divBdr>
        </w:div>
        <w:div w:id="1838879849">
          <w:marLeft w:val="720"/>
          <w:marRight w:val="0"/>
          <w:marTop w:val="0"/>
          <w:marBottom w:val="0"/>
          <w:divBdr>
            <w:top w:val="none" w:sz="0" w:space="0" w:color="auto"/>
            <w:left w:val="none" w:sz="0" w:space="0" w:color="auto"/>
            <w:bottom w:val="none" w:sz="0" w:space="0" w:color="auto"/>
            <w:right w:val="none" w:sz="0" w:space="0" w:color="auto"/>
          </w:divBdr>
        </w:div>
        <w:div w:id="2125495906">
          <w:marLeft w:val="720"/>
          <w:marRight w:val="0"/>
          <w:marTop w:val="0"/>
          <w:marBottom w:val="0"/>
          <w:divBdr>
            <w:top w:val="none" w:sz="0" w:space="0" w:color="auto"/>
            <w:left w:val="none" w:sz="0" w:space="0" w:color="auto"/>
            <w:bottom w:val="none" w:sz="0" w:space="0" w:color="auto"/>
            <w:right w:val="none" w:sz="0" w:space="0" w:color="auto"/>
          </w:divBdr>
        </w:div>
        <w:div w:id="706954972">
          <w:marLeft w:val="720"/>
          <w:marRight w:val="0"/>
          <w:marTop w:val="0"/>
          <w:marBottom w:val="0"/>
          <w:divBdr>
            <w:top w:val="none" w:sz="0" w:space="0" w:color="auto"/>
            <w:left w:val="none" w:sz="0" w:space="0" w:color="auto"/>
            <w:bottom w:val="none" w:sz="0" w:space="0" w:color="auto"/>
            <w:right w:val="none" w:sz="0" w:space="0" w:color="auto"/>
          </w:divBdr>
        </w:div>
        <w:div w:id="197085854">
          <w:marLeft w:val="720"/>
          <w:marRight w:val="0"/>
          <w:marTop w:val="0"/>
          <w:marBottom w:val="0"/>
          <w:divBdr>
            <w:top w:val="none" w:sz="0" w:space="0" w:color="auto"/>
            <w:left w:val="none" w:sz="0" w:space="0" w:color="auto"/>
            <w:bottom w:val="none" w:sz="0" w:space="0" w:color="auto"/>
            <w:right w:val="none" w:sz="0" w:space="0" w:color="auto"/>
          </w:divBdr>
        </w:div>
      </w:divsChild>
    </w:div>
    <w:div w:id="574827478">
      <w:bodyDiv w:val="1"/>
      <w:marLeft w:val="0"/>
      <w:marRight w:val="0"/>
      <w:marTop w:val="0"/>
      <w:marBottom w:val="0"/>
      <w:divBdr>
        <w:top w:val="none" w:sz="0" w:space="0" w:color="auto"/>
        <w:left w:val="none" w:sz="0" w:space="0" w:color="auto"/>
        <w:bottom w:val="none" w:sz="0" w:space="0" w:color="auto"/>
        <w:right w:val="none" w:sz="0" w:space="0" w:color="auto"/>
      </w:divBdr>
      <w:divsChild>
        <w:div w:id="433935910">
          <w:marLeft w:val="0"/>
          <w:marRight w:val="0"/>
          <w:marTop w:val="0"/>
          <w:marBottom w:val="0"/>
          <w:divBdr>
            <w:top w:val="none" w:sz="0" w:space="0" w:color="auto"/>
            <w:left w:val="none" w:sz="0" w:space="0" w:color="auto"/>
            <w:bottom w:val="none" w:sz="0" w:space="0" w:color="auto"/>
            <w:right w:val="none" w:sz="0" w:space="0" w:color="auto"/>
          </w:divBdr>
        </w:div>
        <w:div w:id="241065421">
          <w:marLeft w:val="0"/>
          <w:marRight w:val="0"/>
          <w:marTop w:val="0"/>
          <w:marBottom w:val="0"/>
          <w:divBdr>
            <w:top w:val="none" w:sz="0" w:space="0" w:color="auto"/>
            <w:left w:val="none" w:sz="0" w:space="0" w:color="auto"/>
            <w:bottom w:val="none" w:sz="0" w:space="0" w:color="auto"/>
            <w:right w:val="none" w:sz="0" w:space="0" w:color="auto"/>
          </w:divBdr>
        </w:div>
        <w:div w:id="591934019">
          <w:marLeft w:val="0"/>
          <w:marRight w:val="0"/>
          <w:marTop w:val="0"/>
          <w:marBottom w:val="0"/>
          <w:divBdr>
            <w:top w:val="none" w:sz="0" w:space="0" w:color="auto"/>
            <w:left w:val="none" w:sz="0" w:space="0" w:color="auto"/>
            <w:bottom w:val="none" w:sz="0" w:space="0" w:color="auto"/>
            <w:right w:val="none" w:sz="0" w:space="0" w:color="auto"/>
          </w:divBdr>
        </w:div>
        <w:div w:id="1105881755">
          <w:marLeft w:val="0"/>
          <w:marRight w:val="0"/>
          <w:marTop w:val="0"/>
          <w:marBottom w:val="0"/>
          <w:divBdr>
            <w:top w:val="none" w:sz="0" w:space="0" w:color="auto"/>
            <w:left w:val="none" w:sz="0" w:space="0" w:color="auto"/>
            <w:bottom w:val="none" w:sz="0" w:space="0" w:color="auto"/>
            <w:right w:val="none" w:sz="0" w:space="0" w:color="auto"/>
          </w:divBdr>
        </w:div>
        <w:div w:id="1811436203">
          <w:marLeft w:val="0"/>
          <w:marRight w:val="0"/>
          <w:marTop w:val="0"/>
          <w:marBottom w:val="0"/>
          <w:divBdr>
            <w:top w:val="none" w:sz="0" w:space="0" w:color="auto"/>
            <w:left w:val="none" w:sz="0" w:space="0" w:color="auto"/>
            <w:bottom w:val="none" w:sz="0" w:space="0" w:color="auto"/>
            <w:right w:val="none" w:sz="0" w:space="0" w:color="auto"/>
          </w:divBdr>
        </w:div>
        <w:div w:id="2020814922">
          <w:marLeft w:val="0"/>
          <w:marRight w:val="0"/>
          <w:marTop w:val="0"/>
          <w:marBottom w:val="0"/>
          <w:divBdr>
            <w:top w:val="none" w:sz="0" w:space="0" w:color="auto"/>
            <w:left w:val="none" w:sz="0" w:space="0" w:color="auto"/>
            <w:bottom w:val="none" w:sz="0" w:space="0" w:color="auto"/>
            <w:right w:val="none" w:sz="0" w:space="0" w:color="auto"/>
          </w:divBdr>
        </w:div>
        <w:div w:id="720205908">
          <w:marLeft w:val="0"/>
          <w:marRight w:val="0"/>
          <w:marTop w:val="0"/>
          <w:marBottom w:val="0"/>
          <w:divBdr>
            <w:top w:val="none" w:sz="0" w:space="0" w:color="auto"/>
            <w:left w:val="none" w:sz="0" w:space="0" w:color="auto"/>
            <w:bottom w:val="none" w:sz="0" w:space="0" w:color="auto"/>
            <w:right w:val="none" w:sz="0" w:space="0" w:color="auto"/>
          </w:divBdr>
        </w:div>
        <w:div w:id="1485929411">
          <w:marLeft w:val="0"/>
          <w:marRight w:val="0"/>
          <w:marTop w:val="0"/>
          <w:marBottom w:val="0"/>
          <w:divBdr>
            <w:top w:val="none" w:sz="0" w:space="0" w:color="auto"/>
            <w:left w:val="none" w:sz="0" w:space="0" w:color="auto"/>
            <w:bottom w:val="none" w:sz="0" w:space="0" w:color="auto"/>
            <w:right w:val="none" w:sz="0" w:space="0" w:color="auto"/>
          </w:divBdr>
        </w:div>
        <w:div w:id="332874643">
          <w:marLeft w:val="0"/>
          <w:marRight w:val="0"/>
          <w:marTop w:val="0"/>
          <w:marBottom w:val="0"/>
          <w:divBdr>
            <w:top w:val="none" w:sz="0" w:space="0" w:color="auto"/>
            <w:left w:val="none" w:sz="0" w:space="0" w:color="auto"/>
            <w:bottom w:val="none" w:sz="0" w:space="0" w:color="auto"/>
            <w:right w:val="none" w:sz="0" w:space="0" w:color="auto"/>
          </w:divBdr>
        </w:div>
        <w:div w:id="2018576367">
          <w:marLeft w:val="0"/>
          <w:marRight w:val="0"/>
          <w:marTop w:val="0"/>
          <w:marBottom w:val="0"/>
          <w:divBdr>
            <w:top w:val="none" w:sz="0" w:space="0" w:color="auto"/>
            <w:left w:val="none" w:sz="0" w:space="0" w:color="auto"/>
            <w:bottom w:val="none" w:sz="0" w:space="0" w:color="auto"/>
            <w:right w:val="none" w:sz="0" w:space="0" w:color="auto"/>
          </w:divBdr>
        </w:div>
        <w:div w:id="1529366179">
          <w:marLeft w:val="0"/>
          <w:marRight w:val="0"/>
          <w:marTop w:val="0"/>
          <w:marBottom w:val="0"/>
          <w:divBdr>
            <w:top w:val="none" w:sz="0" w:space="0" w:color="auto"/>
            <w:left w:val="none" w:sz="0" w:space="0" w:color="auto"/>
            <w:bottom w:val="none" w:sz="0" w:space="0" w:color="auto"/>
            <w:right w:val="none" w:sz="0" w:space="0" w:color="auto"/>
          </w:divBdr>
        </w:div>
        <w:div w:id="2095738117">
          <w:marLeft w:val="0"/>
          <w:marRight w:val="0"/>
          <w:marTop w:val="0"/>
          <w:marBottom w:val="0"/>
          <w:divBdr>
            <w:top w:val="none" w:sz="0" w:space="0" w:color="auto"/>
            <w:left w:val="none" w:sz="0" w:space="0" w:color="auto"/>
            <w:bottom w:val="none" w:sz="0" w:space="0" w:color="auto"/>
            <w:right w:val="none" w:sz="0" w:space="0" w:color="auto"/>
          </w:divBdr>
        </w:div>
        <w:div w:id="173611619">
          <w:marLeft w:val="0"/>
          <w:marRight w:val="0"/>
          <w:marTop w:val="0"/>
          <w:marBottom w:val="0"/>
          <w:divBdr>
            <w:top w:val="none" w:sz="0" w:space="0" w:color="auto"/>
            <w:left w:val="none" w:sz="0" w:space="0" w:color="auto"/>
            <w:bottom w:val="none" w:sz="0" w:space="0" w:color="auto"/>
            <w:right w:val="none" w:sz="0" w:space="0" w:color="auto"/>
          </w:divBdr>
        </w:div>
        <w:div w:id="1464887797">
          <w:marLeft w:val="0"/>
          <w:marRight w:val="0"/>
          <w:marTop w:val="0"/>
          <w:marBottom w:val="0"/>
          <w:divBdr>
            <w:top w:val="none" w:sz="0" w:space="0" w:color="auto"/>
            <w:left w:val="none" w:sz="0" w:space="0" w:color="auto"/>
            <w:bottom w:val="none" w:sz="0" w:space="0" w:color="auto"/>
            <w:right w:val="none" w:sz="0" w:space="0" w:color="auto"/>
          </w:divBdr>
        </w:div>
        <w:div w:id="915016702">
          <w:marLeft w:val="0"/>
          <w:marRight w:val="0"/>
          <w:marTop w:val="0"/>
          <w:marBottom w:val="0"/>
          <w:divBdr>
            <w:top w:val="none" w:sz="0" w:space="0" w:color="auto"/>
            <w:left w:val="none" w:sz="0" w:space="0" w:color="auto"/>
            <w:bottom w:val="none" w:sz="0" w:space="0" w:color="auto"/>
            <w:right w:val="none" w:sz="0" w:space="0" w:color="auto"/>
          </w:divBdr>
        </w:div>
        <w:div w:id="614799007">
          <w:marLeft w:val="0"/>
          <w:marRight w:val="0"/>
          <w:marTop w:val="0"/>
          <w:marBottom w:val="0"/>
          <w:divBdr>
            <w:top w:val="none" w:sz="0" w:space="0" w:color="auto"/>
            <w:left w:val="none" w:sz="0" w:space="0" w:color="auto"/>
            <w:bottom w:val="none" w:sz="0" w:space="0" w:color="auto"/>
            <w:right w:val="none" w:sz="0" w:space="0" w:color="auto"/>
          </w:divBdr>
        </w:div>
        <w:div w:id="1218202981">
          <w:marLeft w:val="0"/>
          <w:marRight w:val="0"/>
          <w:marTop w:val="0"/>
          <w:marBottom w:val="0"/>
          <w:divBdr>
            <w:top w:val="none" w:sz="0" w:space="0" w:color="auto"/>
            <w:left w:val="none" w:sz="0" w:space="0" w:color="auto"/>
            <w:bottom w:val="none" w:sz="0" w:space="0" w:color="auto"/>
            <w:right w:val="none" w:sz="0" w:space="0" w:color="auto"/>
          </w:divBdr>
          <w:divsChild>
            <w:div w:id="1882400839">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 w:id="606043486">
      <w:bodyDiv w:val="1"/>
      <w:marLeft w:val="0"/>
      <w:marRight w:val="0"/>
      <w:marTop w:val="0"/>
      <w:marBottom w:val="0"/>
      <w:divBdr>
        <w:top w:val="none" w:sz="0" w:space="0" w:color="auto"/>
        <w:left w:val="none" w:sz="0" w:space="0" w:color="auto"/>
        <w:bottom w:val="none" w:sz="0" w:space="0" w:color="auto"/>
        <w:right w:val="none" w:sz="0" w:space="0" w:color="auto"/>
      </w:divBdr>
      <w:divsChild>
        <w:div w:id="1202785479">
          <w:marLeft w:val="0"/>
          <w:marRight w:val="0"/>
          <w:marTop w:val="0"/>
          <w:marBottom w:val="120"/>
          <w:divBdr>
            <w:top w:val="single" w:sz="6" w:space="0" w:color="D5DDC6"/>
            <w:left w:val="single" w:sz="24" w:space="0" w:color="66BB55"/>
            <w:bottom w:val="single" w:sz="6" w:space="0" w:color="D5DDC6"/>
            <w:right w:val="single" w:sz="6" w:space="0" w:color="D5DDC6"/>
          </w:divBdr>
        </w:div>
        <w:div w:id="2267682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01979141">
      <w:bodyDiv w:val="1"/>
      <w:marLeft w:val="0"/>
      <w:marRight w:val="0"/>
      <w:marTop w:val="0"/>
      <w:marBottom w:val="0"/>
      <w:divBdr>
        <w:top w:val="none" w:sz="0" w:space="0" w:color="auto"/>
        <w:left w:val="none" w:sz="0" w:space="0" w:color="auto"/>
        <w:bottom w:val="none" w:sz="0" w:space="0" w:color="auto"/>
        <w:right w:val="none" w:sz="0" w:space="0" w:color="auto"/>
      </w:divBdr>
      <w:divsChild>
        <w:div w:id="1673290245">
          <w:marLeft w:val="0"/>
          <w:marRight w:val="0"/>
          <w:marTop w:val="0"/>
          <w:marBottom w:val="109"/>
          <w:divBdr>
            <w:top w:val="single" w:sz="6" w:space="0" w:color="D5DDC6"/>
            <w:left w:val="single" w:sz="24" w:space="0" w:color="66BB55"/>
            <w:bottom w:val="single" w:sz="6" w:space="0" w:color="D5DDC6"/>
            <w:right w:val="single" w:sz="6" w:space="0" w:color="D5DDC6"/>
          </w:divBdr>
        </w:div>
        <w:div w:id="1622571563">
          <w:marLeft w:val="0"/>
          <w:marRight w:val="0"/>
          <w:marTop w:val="0"/>
          <w:marBottom w:val="109"/>
          <w:divBdr>
            <w:top w:val="single" w:sz="6" w:space="0" w:color="D5DDC6"/>
            <w:left w:val="single" w:sz="24" w:space="0" w:color="66BB55"/>
            <w:bottom w:val="single" w:sz="6" w:space="0" w:color="D5DDC6"/>
            <w:right w:val="single" w:sz="6" w:space="0" w:color="D5DDC6"/>
          </w:divBdr>
        </w:div>
        <w:div w:id="1425371934">
          <w:marLeft w:val="0"/>
          <w:marRight w:val="0"/>
          <w:marTop w:val="0"/>
          <w:marBottom w:val="109"/>
          <w:divBdr>
            <w:top w:val="single" w:sz="6" w:space="0" w:color="D5DDC6"/>
            <w:left w:val="single" w:sz="24" w:space="0" w:color="66BB55"/>
            <w:bottom w:val="single" w:sz="6" w:space="0" w:color="D5DDC6"/>
            <w:right w:val="single" w:sz="6" w:space="0" w:color="D5DDC6"/>
          </w:divBdr>
        </w:div>
        <w:div w:id="217519025">
          <w:marLeft w:val="0"/>
          <w:marRight w:val="0"/>
          <w:marTop w:val="0"/>
          <w:marBottom w:val="109"/>
          <w:divBdr>
            <w:top w:val="single" w:sz="6" w:space="0" w:color="D5DDC6"/>
            <w:left w:val="single" w:sz="24" w:space="0" w:color="66BB55"/>
            <w:bottom w:val="single" w:sz="6" w:space="0" w:color="D5DDC6"/>
            <w:right w:val="single" w:sz="6" w:space="0" w:color="D5DDC6"/>
          </w:divBdr>
        </w:div>
        <w:div w:id="164709342">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979502697">
      <w:bodyDiv w:val="1"/>
      <w:marLeft w:val="0"/>
      <w:marRight w:val="0"/>
      <w:marTop w:val="0"/>
      <w:marBottom w:val="0"/>
      <w:divBdr>
        <w:top w:val="none" w:sz="0" w:space="0" w:color="auto"/>
        <w:left w:val="none" w:sz="0" w:space="0" w:color="auto"/>
        <w:bottom w:val="none" w:sz="0" w:space="0" w:color="auto"/>
        <w:right w:val="none" w:sz="0" w:space="0" w:color="auto"/>
      </w:divBdr>
      <w:divsChild>
        <w:div w:id="1093281061">
          <w:marLeft w:val="136"/>
          <w:marRight w:val="0"/>
          <w:marTop w:val="0"/>
          <w:marBottom w:val="0"/>
          <w:divBdr>
            <w:top w:val="single" w:sz="6" w:space="0" w:color="FFC0CB"/>
            <w:left w:val="single" w:sz="6" w:space="1" w:color="FFC0CB"/>
            <w:bottom w:val="single" w:sz="6" w:space="1" w:color="FFC0CB"/>
            <w:right w:val="single" w:sz="6" w:space="1" w:color="FFC0CB"/>
          </w:divBdr>
        </w:div>
        <w:div w:id="404113356">
          <w:marLeft w:val="0"/>
          <w:marRight w:val="0"/>
          <w:marTop w:val="0"/>
          <w:marBottom w:val="109"/>
          <w:divBdr>
            <w:top w:val="single" w:sz="6" w:space="0" w:color="D5DDC6"/>
            <w:left w:val="single" w:sz="24" w:space="0" w:color="66BB55"/>
            <w:bottom w:val="single" w:sz="6" w:space="0" w:color="D5DDC6"/>
            <w:right w:val="single" w:sz="6" w:space="0" w:color="D5DDC6"/>
          </w:divBdr>
        </w:div>
        <w:div w:id="946233254">
          <w:marLeft w:val="0"/>
          <w:marRight w:val="0"/>
          <w:marTop w:val="0"/>
          <w:marBottom w:val="109"/>
          <w:divBdr>
            <w:top w:val="single" w:sz="6" w:space="0" w:color="D5DDC6"/>
            <w:left w:val="single" w:sz="24" w:space="0" w:color="66BB55"/>
            <w:bottom w:val="single" w:sz="6" w:space="0" w:color="D5DDC6"/>
            <w:right w:val="single" w:sz="6" w:space="0" w:color="D5DDC6"/>
          </w:divBdr>
        </w:div>
        <w:div w:id="2057120661">
          <w:marLeft w:val="0"/>
          <w:marRight w:val="0"/>
          <w:marTop w:val="0"/>
          <w:marBottom w:val="109"/>
          <w:divBdr>
            <w:top w:val="single" w:sz="6" w:space="0" w:color="D5DDC6"/>
            <w:left w:val="single" w:sz="24" w:space="0" w:color="66BB55"/>
            <w:bottom w:val="single" w:sz="6" w:space="0" w:color="D5DDC6"/>
            <w:right w:val="single" w:sz="6" w:space="0" w:color="D5DDC6"/>
          </w:divBdr>
        </w:div>
        <w:div w:id="770588063">
          <w:marLeft w:val="0"/>
          <w:marRight w:val="0"/>
          <w:marTop w:val="0"/>
          <w:marBottom w:val="109"/>
          <w:divBdr>
            <w:top w:val="single" w:sz="6" w:space="0" w:color="D5DDC6"/>
            <w:left w:val="single" w:sz="24" w:space="0" w:color="66BB55"/>
            <w:bottom w:val="single" w:sz="6" w:space="0" w:color="D5DDC6"/>
            <w:right w:val="single" w:sz="6" w:space="0" w:color="D5DDC6"/>
          </w:divBdr>
        </w:div>
        <w:div w:id="532963621">
          <w:marLeft w:val="0"/>
          <w:marRight w:val="0"/>
          <w:marTop w:val="0"/>
          <w:marBottom w:val="109"/>
          <w:divBdr>
            <w:top w:val="single" w:sz="6" w:space="0" w:color="D5DDC6"/>
            <w:left w:val="single" w:sz="24" w:space="0" w:color="66BB55"/>
            <w:bottom w:val="single" w:sz="6" w:space="0" w:color="D5DDC6"/>
            <w:right w:val="single" w:sz="6" w:space="0" w:color="D5DDC6"/>
          </w:divBdr>
        </w:div>
        <w:div w:id="1070229810">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1330330850">
      <w:bodyDiv w:val="1"/>
      <w:marLeft w:val="0"/>
      <w:marRight w:val="0"/>
      <w:marTop w:val="0"/>
      <w:marBottom w:val="0"/>
      <w:divBdr>
        <w:top w:val="none" w:sz="0" w:space="0" w:color="auto"/>
        <w:left w:val="none" w:sz="0" w:space="0" w:color="auto"/>
        <w:bottom w:val="none" w:sz="0" w:space="0" w:color="auto"/>
        <w:right w:val="none" w:sz="0" w:space="0" w:color="auto"/>
      </w:divBdr>
    </w:div>
    <w:div w:id="1358652517">
      <w:bodyDiv w:val="1"/>
      <w:marLeft w:val="0"/>
      <w:marRight w:val="0"/>
      <w:marTop w:val="0"/>
      <w:marBottom w:val="0"/>
      <w:divBdr>
        <w:top w:val="none" w:sz="0" w:space="0" w:color="auto"/>
        <w:left w:val="none" w:sz="0" w:space="0" w:color="auto"/>
        <w:bottom w:val="none" w:sz="0" w:space="0" w:color="auto"/>
        <w:right w:val="none" w:sz="0" w:space="0" w:color="auto"/>
      </w:divBdr>
      <w:divsChild>
        <w:div w:id="1536774485">
          <w:marLeft w:val="0"/>
          <w:marRight w:val="0"/>
          <w:marTop w:val="163"/>
          <w:marBottom w:val="163"/>
          <w:divBdr>
            <w:top w:val="none" w:sz="0" w:space="0" w:color="E1E1E1"/>
            <w:left w:val="none" w:sz="0" w:space="0" w:color="E1E1E1"/>
            <w:bottom w:val="none" w:sz="0" w:space="0" w:color="E1E1E1"/>
            <w:right w:val="none" w:sz="0" w:space="0" w:color="E1E1E1"/>
          </w:divBdr>
        </w:div>
        <w:div w:id="727995231">
          <w:marLeft w:val="0"/>
          <w:marRight w:val="0"/>
          <w:marTop w:val="163"/>
          <w:marBottom w:val="163"/>
          <w:divBdr>
            <w:top w:val="none" w:sz="0" w:space="0" w:color="E1E1E1"/>
            <w:left w:val="none" w:sz="0" w:space="0" w:color="E1E1E1"/>
            <w:bottom w:val="none" w:sz="0" w:space="0" w:color="E1E1E1"/>
            <w:right w:val="none" w:sz="0" w:space="0" w:color="E1E1E1"/>
          </w:divBdr>
        </w:div>
        <w:div w:id="709500273">
          <w:marLeft w:val="0"/>
          <w:marRight w:val="0"/>
          <w:marTop w:val="163"/>
          <w:marBottom w:val="163"/>
          <w:divBdr>
            <w:top w:val="none" w:sz="0" w:space="0" w:color="E1E1E1"/>
            <w:left w:val="none" w:sz="0" w:space="0" w:color="E1E1E1"/>
            <w:bottom w:val="none" w:sz="0" w:space="0" w:color="E1E1E1"/>
            <w:right w:val="none" w:sz="0" w:space="0" w:color="E1E1E1"/>
          </w:divBdr>
        </w:div>
        <w:div w:id="153761187">
          <w:marLeft w:val="0"/>
          <w:marRight w:val="0"/>
          <w:marTop w:val="240"/>
          <w:marBottom w:val="240"/>
          <w:divBdr>
            <w:top w:val="none" w:sz="0" w:space="0" w:color="auto"/>
            <w:left w:val="none" w:sz="0" w:space="0" w:color="auto"/>
            <w:bottom w:val="none" w:sz="0" w:space="0" w:color="auto"/>
            <w:right w:val="none" w:sz="0" w:space="0" w:color="auto"/>
          </w:divBdr>
        </w:div>
      </w:divsChild>
    </w:div>
    <w:div w:id="1386024391">
      <w:bodyDiv w:val="1"/>
      <w:marLeft w:val="0"/>
      <w:marRight w:val="0"/>
      <w:marTop w:val="0"/>
      <w:marBottom w:val="0"/>
      <w:divBdr>
        <w:top w:val="none" w:sz="0" w:space="0" w:color="auto"/>
        <w:left w:val="none" w:sz="0" w:space="0" w:color="auto"/>
        <w:bottom w:val="none" w:sz="0" w:space="0" w:color="auto"/>
        <w:right w:val="none" w:sz="0" w:space="0" w:color="auto"/>
      </w:divBdr>
      <w:divsChild>
        <w:div w:id="818621011">
          <w:marLeft w:val="0"/>
          <w:marRight w:val="0"/>
          <w:marTop w:val="0"/>
          <w:marBottom w:val="109"/>
          <w:divBdr>
            <w:top w:val="single" w:sz="6" w:space="0" w:color="D5DDC6"/>
            <w:left w:val="single" w:sz="24" w:space="0" w:color="66BB55"/>
            <w:bottom w:val="single" w:sz="6" w:space="0" w:color="D5DDC6"/>
            <w:right w:val="single" w:sz="6" w:space="0" w:color="D5DDC6"/>
          </w:divBdr>
        </w:div>
        <w:div w:id="2117096318">
          <w:marLeft w:val="0"/>
          <w:marRight w:val="0"/>
          <w:marTop w:val="0"/>
          <w:marBottom w:val="109"/>
          <w:divBdr>
            <w:top w:val="single" w:sz="6" w:space="0" w:color="D5DDC6"/>
            <w:left w:val="single" w:sz="24" w:space="0" w:color="66BB55"/>
            <w:bottom w:val="single" w:sz="6" w:space="0" w:color="D5DDC6"/>
            <w:right w:val="single" w:sz="6" w:space="0" w:color="D5DDC6"/>
          </w:divBdr>
        </w:div>
        <w:div w:id="1634671181">
          <w:marLeft w:val="0"/>
          <w:marRight w:val="0"/>
          <w:marTop w:val="0"/>
          <w:marBottom w:val="109"/>
          <w:divBdr>
            <w:top w:val="single" w:sz="6" w:space="0" w:color="D5DDC6"/>
            <w:left w:val="single" w:sz="24" w:space="0" w:color="66BB55"/>
            <w:bottom w:val="single" w:sz="6" w:space="0" w:color="D5DDC6"/>
            <w:right w:val="single" w:sz="6" w:space="0" w:color="D5DDC6"/>
          </w:divBdr>
        </w:div>
        <w:div w:id="697587087">
          <w:marLeft w:val="0"/>
          <w:marRight w:val="0"/>
          <w:marTop w:val="0"/>
          <w:marBottom w:val="109"/>
          <w:divBdr>
            <w:top w:val="single" w:sz="6" w:space="0" w:color="D5DDC6"/>
            <w:left w:val="single" w:sz="24" w:space="0" w:color="66BB55"/>
            <w:bottom w:val="single" w:sz="6" w:space="0" w:color="D5DDC6"/>
            <w:right w:val="single" w:sz="6" w:space="0" w:color="D5DDC6"/>
          </w:divBdr>
        </w:div>
        <w:div w:id="1298299940">
          <w:marLeft w:val="0"/>
          <w:marRight w:val="0"/>
          <w:marTop w:val="0"/>
          <w:marBottom w:val="109"/>
          <w:divBdr>
            <w:top w:val="single" w:sz="6" w:space="0" w:color="D5DDC6"/>
            <w:left w:val="single" w:sz="24" w:space="0" w:color="66BB55"/>
            <w:bottom w:val="single" w:sz="6" w:space="0" w:color="D5DDC6"/>
            <w:right w:val="single" w:sz="6" w:space="0" w:color="D5DDC6"/>
          </w:divBdr>
        </w:div>
        <w:div w:id="507643253">
          <w:marLeft w:val="0"/>
          <w:marRight w:val="0"/>
          <w:marTop w:val="0"/>
          <w:marBottom w:val="109"/>
          <w:divBdr>
            <w:top w:val="single" w:sz="6" w:space="0" w:color="D5DDC6"/>
            <w:left w:val="single" w:sz="24" w:space="0" w:color="66BB55"/>
            <w:bottom w:val="single" w:sz="6" w:space="0" w:color="D5DDC6"/>
            <w:right w:val="single" w:sz="6" w:space="0" w:color="D5DDC6"/>
          </w:divBdr>
        </w:div>
        <w:div w:id="1516529255">
          <w:marLeft w:val="0"/>
          <w:marRight w:val="0"/>
          <w:marTop w:val="0"/>
          <w:marBottom w:val="109"/>
          <w:divBdr>
            <w:top w:val="single" w:sz="6" w:space="0" w:color="D5DDC6"/>
            <w:left w:val="single" w:sz="24" w:space="0" w:color="66BB55"/>
            <w:bottom w:val="single" w:sz="6" w:space="0" w:color="D5DDC6"/>
            <w:right w:val="single" w:sz="6" w:space="0" w:color="D5DDC6"/>
          </w:divBdr>
        </w:div>
        <w:div w:id="2087805344">
          <w:marLeft w:val="0"/>
          <w:marRight w:val="0"/>
          <w:marTop w:val="0"/>
          <w:marBottom w:val="109"/>
          <w:divBdr>
            <w:top w:val="single" w:sz="6" w:space="0" w:color="D5DDC6"/>
            <w:left w:val="single" w:sz="24" w:space="0" w:color="66BB55"/>
            <w:bottom w:val="single" w:sz="6" w:space="0" w:color="D5DDC6"/>
            <w:right w:val="single" w:sz="6" w:space="0" w:color="D5DDC6"/>
          </w:divBdr>
        </w:div>
        <w:div w:id="848370532">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1999727328">
      <w:bodyDiv w:val="1"/>
      <w:marLeft w:val="0"/>
      <w:marRight w:val="0"/>
      <w:marTop w:val="0"/>
      <w:marBottom w:val="0"/>
      <w:divBdr>
        <w:top w:val="none" w:sz="0" w:space="0" w:color="auto"/>
        <w:left w:val="none" w:sz="0" w:space="0" w:color="auto"/>
        <w:bottom w:val="none" w:sz="0" w:space="0" w:color="auto"/>
        <w:right w:val="none" w:sz="0" w:space="0" w:color="auto"/>
      </w:divBdr>
      <w:divsChild>
        <w:div w:id="88502253">
          <w:marLeft w:val="0"/>
          <w:marRight w:val="0"/>
          <w:marTop w:val="0"/>
          <w:marBottom w:val="0"/>
          <w:divBdr>
            <w:top w:val="none" w:sz="0" w:space="0" w:color="auto"/>
            <w:left w:val="none" w:sz="0" w:space="0" w:color="auto"/>
            <w:bottom w:val="none" w:sz="0" w:space="0" w:color="auto"/>
            <w:right w:val="none" w:sz="0" w:space="0" w:color="auto"/>
          </w:divBdr>
        </w:div>
        <w:div w:id="288439491">
          <w:marLeft w:val="0"/>
          <w:marRight w:val="0"/>
          <w:marTop w:val="0"/>
          <w:marBottom w:val="0"/>
          <w:divBdr>
            <w:top w:val="none" w:sz="0" w:space="0" w:color="auto"/>
            <w:left w:val="none" w:sz="0" w:space="0" w:color="auto"/>
            <w:bottom w:val="none" w:sz="0" w:space="0" w:color="auto"/>
            <w:right w:val="none" w:sz="0" w:space="0" w:color="auto"/>
          </w:divBdr>
        </w:div>
      </w:divsChild>
    </w:div>
    <w:div w:id="2127894597">
      <w:bodyDiv w:val="1"/>
      <w:marLeft w:val="0"/>
      <w:marRight w:val="0"/>
      <w:marTop w:val="0"/>
      <w:marBottom w:val="0"/>
      <w:divBdr>
        <w:top w:val="none" w:sz="0" w:space="0" w:color="auto"/>
        <w:left w:val="none" w:sz="0" w:space="0" w:color="auto"/>
        <w:bottom w:val="none" w:sz="0" w:space="0" w:color="auto"/>
        <w:right w:val="none" w:sz="0" w:space="0" w:color="auto"/>
      </w:divBdr>
      <w:divsChild>
        <w:div w:id="669212319">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455877567">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1935818531">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791553373">
          <w:marLeft w:val="0"/>
          <w:marRight w:val="0"/>
          <w:marTop w:val="0"/>
          <w:marBottom w:val="272"/>
          <w:divBdr>
            <w:top w:val="single" w:sz="6" w:space="0" w:color="B7E5FF"/>
            <w:left w:val="single" w:sz="6" w:space="0" w:color="B7E5FF"/>
            <w:bottom w:val="single" w:sz="6" w:space="0" w:color="B7E5FF"/>
            <w:right w:val="single" w:sz="6" w:space="0" w:color="B7E5FF"/>
          </w:divBdr>
        </w:div>
        <w:div w:id="2101827366">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2123528268">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1751468026">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1557159500">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1041322059">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1773356173">
          <w:blockQuote w:val="1"/>
          <w:marLeft w:val="720"/>
          <w:marRight w:val="720"/>
          <w:marTop w:val="100"/>
          <w:marBottom w:val="100"/>
          <w:divBdr>
            <w:top w:val="none" w:sz="0" w:space="0" w:color="auto"/>
            <w:left w:val="single" w:sz="24" w:space="0" w:color="6DB33F"/>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javacodegeeks.com/2014/05/spring-interview-questions-and-answers.html" TargetMode="External"/><Relationship Id="rId21" Type="http://schemas.openxmlformats.org/officeDocument/2006/relationships/image" Target="media/image10.png"/><Relationship Id="rId42" Type="http://schemas.openxmlformats.org/officeDocument/2006/relationships/hyperlink" Target="http://www.journaldev.com/2696/spring-interview-questions-and-answers" TargetMode="External"/><Relationship Id="rId63" Type="http://schemas.openxmlformats.org/officeDocument/2006/relationships/hyperlink" Target="http://www.journaldev.com/2696/spring-interview-questions-and-answers" TargetMode="External"/><Relationship Id="rId84" Type="http://schemas.openxmlformats.org/officeDocument/2006/relationships/hyperlink" Target="http://www.journaldev.com/2583/spring-aop-example-tutorial-aspect-advice-pointcut-joinpoint-annotations" TargetMode="External"/><Relationship Id="rId138" Type="http://schemas.openxmlformats.org/officeDocument/2006/relationships/hyperlink" Target="http://www.javacodegeeks.com/2013/04/spring-java-configuration.html" TargetMode="External"/><Relationship Id="rId159" Type="http://schemas.openxmlformats.org/officeDocument/2006/relationships/control" Target="activeX/activeX4.xml"/><Relationship Id="rId170" Type="http://schemas.openxmlformats.org/officeDocument/2006/relationships/hyperlink" Target="http://www.java67.com/2012/08/spring-interview-questions-answers.html" TargetMode="External"/><Relationship Id="rId191" Type="http://schemas.openxmlformats.org/officeDocument/2006/relationships/hyperlink" Target="http://www.javainterview.in/p/spring-mvc-interview-questions.html" TargetMode="External"/><Relationship Id="rId205" Type="http://schemas.openxmlformats.org/officeDocument/2006/relationships/hyperlink" Target="http://www.javainterview.in/p/spring-mvc-interview-questions.html" TargetMode="External"/><Relationship Id="rId16" Type="http://schemas.openxmlformats.org/officeDocument/2006/relationships/image" Target="media/image5.png"/><Relationship Id="rId107" Type="http://schemas.openxmlformats.org/officeDocument/2006/relationships/hyperlink" Target="http://www.journaldev.com/1487/adapter-design-pattern-java" TargetMode="External"/><Relationship Id="rId11" Type="http://schemas.openxmlformats.org/officeDocument/2006/relationships/image" Target="media/image3.jpeg"/><Relationship Id="rId32" Type="http://schemas.openxmlformats.org/officeDocument/2006/relationships/hyperlink" Target="http://www.journaldev.com/2696/spring-interview-questions-and-answers" TargetMode="External"/><Relationship Id="rId37" Type="http://schemas.openxmlformats.org/officeDocument/2006/relationships/hyperlink" Target="http://www.journaldev.com/2696/spring-interview-questions-and-answers" TargetMode="External"/><Relationship Id="rId53" Type="http://schemas.openxmlformats.org/officeDocument/2006/relationships/hyperlink" Target="http://www.journaldev.com/2696/spring-interview-questions-and-answers" TargetMode="External"/><Relationship Id="rId58" Type="http://schemas.openxmlformats.org/officeDocument/2006/relationships/hyperlink" Target="http://www.journaldev.com/2696/spring-interview-questions-and-answers" TargetMode="External"/><Relationship Id="rId74" Type="http://schemas.openxmlformats.org/officeDocument/2006/relationships/hyperlink" Target="http://www.journaldev.com/2696/spring-interview-questions-and-answers" TargetMode="External"/><Relationship Id="rId79" Type="http://schemas.openxmlformats.org/officeDocument/2006/relationships/hyperlink" Target="http://www.journaldev.com/2403/google-guice-dependency-injection-example-tutorial" TargetMode="External"/><Relationship Id="rId102" Type="http://schemas.openxmlformats.org/officeDocument/2006/relationships/hyperlink" Target="http://www.journaldev.com/3531/spring-mvc-hibernate-mysql-integration-crud-example-tutorial" TargetMode="External"/><Relationship Id="rId123" Type="http://schemas.openxmlformats.org/officeDocument/2006/relationships/hyperlink" Target="http://examples.javacodegeeks.com/enterprise-java/spring/jdbc/spring-jdbctemplate-example/" TargetMode="External"/><Relationship Id="rId128" Type="http://schemas.openxmlformats.org/officeDocument/2006/relationships/hyperlink" Target="http://www.javacodegeeks.com/2010/05/jboss-42x-spring-3-jpa-hibernate.html" TargetMode="External"/><Relationship Id="rId144" Type="http://schemas.openxmlformats.org/officeDocument/2006/relationships/hyperlink" Target="http://examples.javacodegeeks.com/enterprise-java/spring/mvc/spring-mvc-hello-world-example/" TargetMode="External"/><Relationship Id="rId149" Type="http://schemas.openxmlformats.org/officeDocument/2006/relationships/hyperlink" Target="http://www.developersbook.com/jsf/jsf-tutorial/jsf-tutorial.php" TargetMode="External"/><Relationship Id="rId5" Type="http://schemas.openxmlformats.org/officeDocument/2006/relationships/hyperlink" Target="https://www.javatpoint.com/spring-3-mvc-tutorial" TargetMode="External"/><Relationship Id="rId90" Type="http://schemas.openxmlformats.org/officeDocument/2006/relationships/hyperlink" Target="http://www.journaldev.com/2573/spring-mvc-file-upload-example-single-multiple-files" TargetMode="External"/><Relationship Id="rId95" Type="http://schemas.openxmlformats.org/officeDocument/2006/relationships/hyperlink" Target="http://www.journaldev.com/3358/spring-requestmapping-requestparam-pathvariable-example" TargetMode="External"/><Relationship Id="rId160" Type="http://schemas.openxmlformats.org/officeDocument/2006/relationships/control" Target="activeX/activeX5.xml"/><Relationship Id="rId165" Type="http://schemas.openxmlformats.org/officeDocument/2006/relationships/image" Target="media/image18.png"/><Relationship Id="rId181" Type="http://schemas.openxmlformats.org/officeDocument/2006/relationships/hyperlink" Target="http://howtodoinjava.com/wp-content/uploads/2015/02/3-tier-architechture-with-mvc-part-of-it.png" TargetMode="External"/><Relationship Id="rId186" Type="http://schemas.openxmlformats.org/officeDocument/2006/relationships/hyperlink" Target="http://www.javainterview.in/p/spring-mvc-interview-questions.html" TargetMode="External"/><Relationship Id="rId22" Type="http://schemas.openxmlformats.org/officeDocument/2006/relationships/image" Target="media/image11.png"/><Relationship Id="rId27" Type="http://schemas.openxmlformats.org/officeDocument/2006/relationships/control" Target="activeX/activeX1.xml"/><Relationship Id="rId43" Type="http://schemas.openxmlformats.org/officeDocument/2006/relationships/hyperlink" Target="http://www.journaldev.com/2696/spring-interview-questions-and-answers" TargetMode="External"/><Relationship Id="rId48" Type="http://schemas.openxmlformats.org/officeDocument/2006/relationships/hyperlink" Target="http://www.journaldev.com/2696/spring-interview-questions-and-answers" TargetMode="External"/><Relationship Id="rId64" Type="http://schemas.openxmlformats.org/officeDocument/2006/relationships/hyperlink" Target="http://www.journaldev.com/2696/spring-interview-questions-and-answers" TargetMode="External"/><Relationship Id="rId69" Type="http://schemas.openxmlformats.org/officeDocument/2006/relationships/hyperlink" Target="http://www.journaldev.com/2696/spring-interview-questions-and-answers" TargetMode="External"/><Relationship Id="rId113" Type="http://schemas.openxmlformats.org/officeDocument/2006/relationships/hyperlink" Target="http://javarevisited.blogspot.com/2011/06/10-examples-of-grep-command-in-unix-and.html" TargetMode="External"/><Relationship Id="rId118" Type="http://schemas.openxmlformats.org/officeDocument/2006/relationships/hyperlink" Target="http://www.javacodegeeks.com/tutorials/java-tutorials/enterprise-java-tutorials/" TargetMode="External"/><Relationship Id="rId134" Type="http://schemas.openxmlformats.org/officeDocument/2006/relationships/hyperlink" Target="http://examples.javacodegeeks.com/enterprise-java/spring/beans-spring/spring-3-bean-reference-example/" TargetMode="External"/><Relationship Id="rId139" Type="http://schemas.openxmlformats.org/officeDocument/2006/relationships/hyperlink" Target="http://examples.javacodegeeks.com/enterprise-java/spring/jdbc/spring-jdbctemplate-example/" TargetMode="External"/><Relationship Id="rId80" Type="http://schemas.openxmlformats.org/officeDocument/2006/relationships/hyperlink" Target="http://www.journaldev.com/2410/spring-dependency-injection" TargetMode="External"/><Relationship Id="rId85" Type="http://schemas.openxmlformats.org/officeDocument/2006/relationships/hyperlink" Target="https://mail.cognizant.com/owa/redir.aspx?REF=T5L62yW_nJM0M9CdejOx8vuso0Ez6PLNPkPrphcQyRgC3XdG8fXTCAFodHRwOi8vc3RhY2tvdmVyZmxvdy5jb20vcXVlc3Rpb25zLzE2MDY1NTkvc3ByaW5nLWFvcC12cy1hc3BlY3Rq" TargetMode="External"/><Relationship Id="rId150" Type="http://schemas.openxmlformats.org/officeDocument/2006/relationships/hyperlink" Target="http://www.developersbook.com/articles/jsf/spring2-jsf-integration.php" TargetMode="External"/><Relationship Id="rId155" Type="http://schemas.openxmlformats.org/officeDocument/2006/relationships/hyperlink" Target="http://www.developersbook.com/struts/struts-tutorials/struts-tutorials.php" TargetMode="External"/><Relationship Id="rId171" Type="http://schemas.openxmlformats.org/officeDocument/2006/relationships/hyperlink" Target="http://4.bp.blogspot.com/-Uv_sJCDUbRw/UCOoHFznRsI/AAAAAAAAAck/prQO446sWAg/s1600/spring_thumbnail.PNG" TargetMode="External"/><Relationship Id="rId176" Type="http://schemas.openxmlformats.org/officeDocument/2006/relationships/image" Target="media/image23.jpeg"/><Relationship Id="rId192" Type="http://schemas.openxmlformats.org/officeDocument/2006/relationships/hyperlink" Target="http://www.javainterview.in/p/spring-mvc-interview-questions.html" TargetMode="External"/><Relationship Id="rId197" Type="http://schemas.openxmlformats.org/officeDocument/2006/relationships/hyperlink" Target="http://www.javainterview.in/p/spring-mvc-interview-questions.html" TargetMode="External"/><Relationship Id="rId206" Type="http://schemas.openxmlformats.org/officeDocument/2006/relationships/fontTable" Target="fontTable.xml"/><Relationship Id="rId201" Type="http://schemas.openxmlformats.org/officeDocument/2006/relationships/hyperlink" Target="http://www.javainterview.in/p/spring-mvc-interview-questions.html" TargetMode="External"/><Relationship Id="rId12" Type="http://schemas.openxmlformats.org/officeDocument/2006/relationships/hyperlink" Target="https://www.javatpoint.com/src/sp/mvc2.zip" TargetMode="External"/><Relationship Id="rId17" Type="http://schemas.openxmlformats.org/officeDocument/2006/relationships/image" Target="media/image6.png"/><Relationship Id="rId33" Type="http://schemas.openxmlformats.org/officeDocument/2006/relationships/hyperlink" Target="http://www.journaldev.com/2696/spring-interview-questions-and-answers" TargetMode="External"/><Relationship Id="rId38" Type="http://schemas.openxmlformats.org/officeDocument/2006/relationships/hyperlink" Target="http://www.journaldev.com/2696/spring-interview-questions-and-answers" TargetMode="External"/><Relationship Id="rId59" Type="http://schemas.openxmlformats.org/officeDocument/2006/relationships/hyperlink" Target="http://www.journaldev.com/2696/spring-interview-questions-and-answers" TargetMode="External"/><Relationship Id="rId103" Type="http://schemas.openxmlformats.org/officeDocument/2006/relationships/hyperlink" Target="http://www.journaldev.com/2715/spring-security-example-tutorial" TargetMode="External"/><Relationship Id="rId108" Type="http://schemas.openxmlformats.org/officeDocument/2006/relationships/hyperlink" Target="http://www.journaldev.com/1572/proxy-design-pattern" TargetMode="External"/><Relationship Id="rId124" Type="http://schemas.openxmlformats.org/officeDocument/2006/relationships/hyperlink" Target="http://examples.javacodegeeks.com/enterprise-java/spring/jpaorm/spring-hibernate-mysql-and-maven-showcase/" TargetMode="External"/><Relationship Id="rId129" Type="http://schemas.openxmlformats.org/officeDocument/2006/relationships/hyperlink" Target="http://www.javacodegeeks.com/2012/02/mybatis-3-spring-integration-tutorial.html" TargetMode="External"/><Relationship Id="rId54" Type="http://schemas.openxmlformats.org/officeDocument/2006/relationships/hyperlink" Target="http://www.journaldev.com/2696/spring-interview-questions-and-answers" TargetMode="External"/><Relationship Id="rId70" Type="http://schemas.openxmlformats.org/officeDocument/2006/relationships/hyperlink" Target="http://www.journaldev.com/2696/spring-interview-questions-and-answers" TargetMode="External"/><Relationship Id="rId75" Type="http://schemas.openxmlformats.org/officeDocument/2006/relationships/hyperlink" Target="http://www.journaldev.com/2696/spring-interview-questions-and-answers" TargetMode="External"/><Relationship Id="rId91" Type="http://schemas.openxmlformats.org/officeDocument/2006/relationships/hyperlink" Target="http://www.journaldev.com/2651/spring-mvc-exception-handling-controlleradvice-exceptionhandler-handlerexceptionresolver" TargetMode="External"/><Relationship Id="rId96" Type="http://schemas.openxmlformats.org/officeDocument/2006/relationships/hyperlink" Target="http://www.journaldev.com/2573/spring-mvc-file-upload-example-single-multiple-files" TargetMode="External"/><Relationship Id="rId140" Type="http://schemas.openxmlformats.org/officeDocument/2006/relationships/hyperlink" Target="http://www.javacodegeeks.com/2012/09/spring-dao-and-service-layer.html" TargetMode="External"/><Relationship Id="rId145" Type="http://schemas.openxmlformats.org/officeDocument/2006/relationships/hyperlink" Target="http://www.developersbook.com/spring/interview-questions/spring-interview-questions-faqs.php" TargetMode="External"/><Relationship Id="rId161" Type="http://schemas.openxmlformats.org/officeDocument/2006/relationships/control" Target="activeX/activeX6.xml"/><Relationship Id="rId166" Type="http://schemas.openxmlformats.org/officeDocument/2006/relationships/hyperlink" Target="http://career.guru99.com/top-50-j2ee-interview-questions/" TargetMode="External"/><Relationship Id="rId182" Type="http://schemas.openxmlformats.org/officeDocument/2006/relationships/image" Target="media/image24.png"/><Relationship Id="rId187" Type="http://schemas.openxmlformats.org/officeDocument/2006/relationships/hyperlink" Target="http://www.javainterview.in/p/spring-mvc-interview-questions.html" TargetMode="External"/><Relationship Id="rId1" Type="http://schemas.openxmlformats.org/officeDocument/2006/relationships/numbering" Target="numbering.xml"/><Relationship Id="rId6" Type="http://schemas.openxmlformats.org/officeDocument/2006/relationships/hyperlink" Target="https://www.javatpoint.com/spring-3-mvc-tutorial" TargetMode="External"/><Relationship Id="rId23" Type="http://schemas.openxmlformats.org/officeDocument/2006/relationships/hyperlink" Target="http://www.javatpoint.com/spring-interview-questions" TargetMode="External"/><Relationship Id="rId28" Type="http://schemas.openxmlformats.org/officeDocument/2006/relationships/control" Target="activeX/activeX2.xml"/><Relationship Id="rId49" Type="http://schemas.openxmlformats.org/officeDocument/2006/relationships/hyperlink" Target="http://www.journaldev.com/2696/spring-interview-questions-and-answers" TargetMode="External"/><Relationship Id="rId114" Type="http://schemas.openxmlformats.org/officeDocument/2006/relationships/image" Target="media/image13.jpeg"/><Relationship Id="rId119" Type="http://schemas.openxmlformats.org/officeDocument/2006/relationships/hyperlink" Target="http://www.javacodegeeks.com/2012/09/how-to-write-better-pojo-services.html" TargetMode="External"/><Relationship Id="rId44" Type="http://schemas.openxmlformats.org/officeDocument/2006/relationships/hyperlink" Target="http://www.journaldev.com/2696/spring-interview-questions-and-answers" TargetMode="External"/><Relationship Id="rId60" Type="http://schemas.openxmlformats.org/officeDocument/2006/relationships/hyperlink" Target="http://www.journaldev.com/2696/spring-interview-questions-and-answers" TargetMode="External"/><Relationship Id="rId65" Type="http://schemas.openxmlformats.org/officeDocument/2006/relationships/hyperlink" Target="http://www.journaldev.com/2696/spring-interview-questions-and-answers" TargetMode="External"/><Relationship Id="rId81" Type="http://schemas.openxmlformats.org/officeDocument/2006/relationships/hyperlink" Target="http://www.journaldev.com/2583/spring-aop-example-tutorial-aspect-advice-pointcut-joinpoint-annotations" TargetMode="External"/><Relationship Id="rId86" Type="http://schemas.openxmlformats.org/officeDocument/2006/relationships/hyperlink" Target="http://www.journaldev.com/2637/spring-bean-life-cycle" TargetMode="External"/><Relationship Id="rId130" Type="http://schemas.openxmlformats.org/officeDocument/2006/relationships/hyperlink" Target="http://examples.javacodegeeks.com/enterprise-java/spring/mvc/spring-mvc-hello-world-example/" TargetMode="External"/><Relationship Id="rId135" Type="http://schemas.openxmlformats.org/officeDocument/2006/relationships/hyperlink" Target="http://examples.javacodegeeks.com/enterprise-java/spring/beans-spring/spring-3-java-config-example/" TargetMode="External"/><Relationship Id="rId151" Type="http://schemas.openxmlformats.org/officeDocument/2006/relationships/hyperlink" Target="http://www.developersbook.com/ibatis/iBatis-tutorials/iBatis-tutorials.php" TargetMode="External"/><Relationship Id="rId156" Type="http://schemas.openxmlformats.org/officeDocument/2006/relationships/hyperlink" Target="http://www.developersbook.com/articles/spring-hibernate-integration.php" TargetMode="External"/><Relationship Id="rId177" Type="http://schemas.openxmlformats.org/officeDocument/2006/relationships/hyperlink" Target="http://www.bullraider.com/java/spring3/interview-questions/263-spring-ioc-interview-questions-intermediate-advanced" TargetMode="External"/><Relationship Id="rId198" Type="http://schemas.openxmlformats.org/officeDocument/2006/relationships/hyperlink" Target="http://www.javainterview.in/p/spring-mvc-interview-questions.html" TargetMode="External"/><Relationship Id="rId172" Type="http://schemas.openxmlformats.org/officeDocument/2006/relationships/image" Target="media/image21.png"/><Relationship Id="rId193" Type="http://schemas.openxmlformats.org/officeDocument/2006/relationships/hyperlink" Target="http://www.javainterview.in/p/spring-mvc-interview-questions.html" TargetMode="External"/><Relationship Id="rId202" Type="http://schemas.openxmlformats.org/officeDocument/2006/relationships/hyperlink" Target="http://www.javainterview.in/p/spring-mvc-interview-questions.html" TargetMode="External"/><Relationship Id="rId207" Type="http://schemas.openxmlformats.org/officeDocument/2006/relationships/theme" Target="theme/theme1.xml"/><Relationship Id="rId13" Type="http://schemas.openxmlformats.org/officeDocument/2006/relationships/hyperlink" Target="https://www.javatpoint.com/src/sp/springjars.zip" TargetMode="External"/><Relationship Id="rId18" Type="http://schemas.openxmlformats.org/officeDocument/2006/relationships/image" Target="media/image7.png"/><Relationship Id="rId39" Type="http://schemas.openxmlformats.org/officeDocument/2006/relationships/hyperlink" Target="http://www.journaldev.com/2696/spring-interview-questions-and-answers" TargetMode="External"/><Relationship Id="rId109" Type="http://schemas.openxmlformats.org/officeDocument/2006/relationships/hyperlink" Target="http://www.journaldev.com/1763/template-method-design-pattern-in-java" TargetMode="External"/><Relationship Id="rId34" Type="http://schemas.openxmlformats.org/officeDocument/2006/relationships/hyperlink" Target="http://www.journaldev.com/2696/spring-interview-questions-and-answers" TargetMode="External"/><Relationship Id="rId50" Type="http://schemas.openxmlformats.org/officeDocument/2006/relationships/hyperlink" Target="http://www.journaldev.com/2696/spring-interview-questions-and-answers" TargetMode="External"/><Relationship Id="rId55" Type="http://schemas.openxmlformats.org/officeDocument/2006/relationships/hyperlink" Target="http://www.journaldev.com/2696/spring-interview-questions-and-answers" TargetMode="External"/><Relationship Id="rId76" Type="http://schemas.openxmlformats.org/officeDocument/2006/relationships/hyperlink" Target="http://www.journaldev.com/2696/spring-interview-questions-and-answers" TargetMode="External"/><Relationship Id="rId97" Type="http://schemas.openxmlformats.org/officeDocument/2006/relationships/hyperlink" Target="http://www.journaldev.com/2668/spring-validation-example-mvc-validator" TargetMode="External"/><Relationship Id="rId104" Type="http://schemas.openxmlformats.org/officeDocument/2006/relationships/hyperlink" Target="http://www.journaldev.com/2736/spring-security-example-userdetailsservice" TargetMode="External"/><Relationship Id="rId120" Type="http://schemas.openxmlformats.org/officeDocument/2006/relationships/hyperlink" Target="http://www.javacodegeeks.com/2011/08/what-is-dependency-inversion-is-it-ioc.html" TargetMode="External"/><Relationship Id="rId125" Type="http://schemas.openxmlformats.org/officeDocument/2006/relationships/hyperlink" Target="http://www.javacodegeeks.com/2014/02/applying-aspect-oriented-programming.html" TargetMode="External"/><Relationship Id="rId141" Type="http://schemas.openxmlformats.org/officeDocument/2006/relationships/hyperlink" Target="http://www.javacodegeeks.com/2011/09/spring-declarative-transactions-example.html" TargetMode="External"/><Relationship Id="rId146" Type="http://schemas.openxmlformats.org/officeDocument/2006/relationships/hyperlink" Target="http://www.developersbook.com/spring/spring-tutorials/spring-tutorials.php" TargetMode="External"/><Relationship Id="rId167" Type="http://schemas.openxmlformats.org/officeDocument/2006/relationships/image" Target="media/image19.jpeg"/><Relationship Id="rId188" Type="http://schemas.openxmlformats.org/officeDocument/2006/relationships/hyperlink" Target="http://www.javainterview.in/p/spring-mvc-interview-questions.html" TargetMode="External"/><Relationship Id="rId7" Type="http://schemas.openxmlformats.org/officeDocument/2006/relationships/hyperlink" Target="https://www.javatpoint.com/spring-3-mvc-tutorial" TargetMode="External"/><Relationship Id="rId71" Type="http://schemas.openxmlformats.org/officeDocument/2006/relationships/hyperlink" Target="http://www.journaldev.com/2696/spring-interview-questions-and-answers" TargetMode="External"/><Relationship Id="rId92" Type="http://schemas.openxmlformats.org/officeDocument/2006/relationships/hyperlink" Target="http://www.journaldev.com/2610/spring-mvc-internationalization-i18n-and-localization-l10n-example" TargetMode="External"/><Relationship Id="rId162" Type="http://schemas.openxmlformats.org/officeDocument/2006/relationships/hyperlink" Target="http://career.guru99.com/top-50-spring-questions-and-answers/?format=pdf" TargetMode="External"/><Relationship Id="rId183" Type="http://schemas.openxmlformats.org/officeDocument/2006/relationships/hyperlink" Target="http://www.javainterview.in" TargetMode="External"/><Relationship Id="rId2" Type="http://schemas.openxmlformats.org/officeDocument/2006/relationships/styles" Target="styles.xml"/><Relationship Id="rId29" Type="http://schemas.openxmlformats.org/officeDocument/2006/relationships/hyperlink" Target="http://www.javatpoint.com/ioc-container" TargetMode="External"/><Relationship Id="rId24" Type="http://schemas.openxmlformats.org/officeDocument/2006/relationships/hyperlink" Target="http://www.javatpoint.com/spring-tutorial" TargetMode="External"/><Relationship Id="rId40" Type="http://schemas.openxmlformats.org/officeDocument/2006/relationships/hyperlink" Target="http://www.journaldev.com/2696/spring-interview-questions-and-answers" TargetMode="External"/><Relationship Id="rId45" Type="http://schemas.openxmlformats.org/officeDocument/2006/relationships/hyperlink" Target="http://www.journaldev.com/2696/spring-interview-questions-and-answers" TargetMode="External"/><Relationship Id="rId66" Type="http://schemas.openxmlformats.org/officeDocument/2006/relationships/hyperlink" Target="http://www.journaldev.com/2696/spring-interview-questions-and-answers" TargetMode="External"/><Relationship Id="rId87" Type="http://schemas.openxmlformats.org/officeDocument/2006/relationships/hyperlink" Target="http://www.journaldev.com/2637/spring-bean-life-cycle" TargetMode="External"/><Relationship Id="rId110" Type="http://schemas.openxmlformats.org/officeDocument/2006/relationships/hyperlink" Target="http://javarevisited.blogspot.in/2011/09/spring-interview-questions-answers-j2ee.html" TargetMode="External"/><Relationship Id="rId115" Type="http://schemas.openxmlformats.org/officeDocument/2006/relationships/hyperlink" Target="http://3.bp.blogspot.com/-f39tbNy0pO0/To2-Q8flynI/AAAAAAAAAQY/il_T_LzytMA/s1600/Spring_Interview_Questions_252x150.png" TargetMode="External"/><Relationship Id="rId131" Type="http://schemas.openxmlformats.org/officeDocument/2006/relationships/hyperlink" Target="http://www.javacodegeeks.com/2012/09/spring-adding-spring-mvc-part-1.html" TargetMode="External"/><Relationship Id="rId136" Type="http://schemas.openxmlformats.org/officeDocument/2006/relationships/hyperlink" Target="http://examples.javacodegeeks.com/enterprise-java/spring/beans-spring/spring-collections-list-set-map-and-properties-example/" TargetMode="External"/><Relationship Id="rId157" Type="http://schemas.openxmlformats.org/officeDocument/2006/relationships/hyperlink" Target="http://www.developersbook.com/ejb/interview-questions/ejb-interview-questions-faqs.php" TargetMode="External"/><Relationship Id="rId178" Type="http://schemas.openxmlformats.org/officeDocument/2006/relationships/hyperlink" Target="http://interviewquestionsanswerspdf.com/2014/03/spring-interview-questions-and-answers/" TargetMode="External"/><Relationship Id="rId61" Type="http://schemas.openxmlformats.org/officeDocument/2006/relationships/hyperlink" Target="http://www.journaldev.com/2696/spring-interview-questions-and-answers" TargetMode="External"/><Relationship Id="rId82" Type="http://schemas.openxmlformats.org/officeDocument/2006/relationships/hyperlink" Target="http://www.journaldev.com/2676/spring-mvc-interceptor-example-handlerinterceptor-handlerinterceptoradapter" TargetMode="External"/><Relationship Id="rId152" Type="http://schemas.openxmlformats.org/officeDocument/2006/relationships/image" Target="media/image15.gif"/><Relationship Id="rId173" Type="http://schemas.openxmlformats.org/officeDocument/2006/relationships/hyperlink" Target="https://www.amazon.com/Pro-Spring-Security-Carlo-Scarioni/dp/1430248181/?tag=javamysqlanta-20" TargetMode="External"/><Relationship Id="rId194" Type="http://schemas.openxmlformats.org/officeDocument/2006/relationships/hyperlink" Target="http://www.javainterview.in/p/spring-mvc-interview-questions.html" TargetMode="External"/><Relationship Id="rId199" Type="http://schemas.openxmlformats.org/officeDocument/2006/relationships/hyperlink" Target="http://www.javainterview.in/p/spring-mvc-interview-questions.html" TargetMode="External"/><Relationship Id="rId203" Type="http://schemas.openxmlformats.org/officeDocument/2006/relationships/hyperlink" Target="http://www.javainterview.in/p/spring-mvc-interview-questions.html" TargetMode="External"/><Relationship Id="rId19" Type="http://schemas.openxmlformats.org/officeDocument/2006/relationships/image" Target="media/image8.png"/><Relationship Id="rId14" Type="http://schemas.openxmlformats.org/officeDocument/2006/relationships/image" Target="media/image4.png"/><Relationship Id="rId30" Type="http://schemas.openxmlformats.org/officeDocument/2006/relationships/control" Target="activeX/activeX3.xml"/><Relationship Id="rId35" Type="http://schemas.openxmlformats.org/officeDocument/2006/relationships/hyperlink" Target="http://www.journaldev.com/2696/spring-interview-questions-and-answers" TargetMode="External"/><Relationship Id="rId56" Type="http://schemas.openxmlformats.org/officeDocument/2006/relationships/hyperlink" Target="http://www.journaldev.com/2696/spring-interview-questions-and-answers" TargetMode="External"/><Relationship Id="rId77" Type="http://schemas.openxmlformats.org/officeDocument/2006/relationships/hyperlink" Target="http://www.journaldev.com/2696/spring-interview-questions-and-answers" TargetMode="External"/><Relationship Id="rId100" Type="http://schemas.openxmlformats.org/officeDocument/2006/relationships/hyperlink" Target="http://www.journaldev.com/2597/spring-datasource-jndi-with-tomcat-example" TargetMode="External"/><Relationship Id="rId105" Type="http://schemas.openxmlformats.org/officeDocument/2006/relationships/hyperlink" Target="http://www.journaldev.com/1392/factory-design-pattern-in-java" TargetMode="External"/><Relationship Id="rId126" Type="http://schemas.openxmlformats.org/officeDocument/2006/relationships/hyperlink" Target="http://examples.javacodegeeks.com/enterprise-java/spring/jdbc/spring-jdbctemplate-example/" TargetMode="External"/><Relationship Id="rId147" Type="http://schemas.openxmlformats.org/officeDocument/2006/relationships/hyperlink" Target="http://www.developersbook.com/certifications/spring/spring-certification.php" TargetMode="External"/><Relationship Id="rId168" Type="http://schemas.openxmlformats.org/officeDocument/2006/relationships/hyperlink" Target="http://career.guru99.com/top-50-struts-interview-questions/" TargetMode="External"/><Relationship Id="rId8" Type="http://schemas.openxmlformats.org/officeDocument/2006/relationships/hyperlink" Target="https://www.javatpoint.com/spring-3-mvc-tutorial" TargetMode="External"/><Relationship Id="rId51" Type="http://schemas.openxmlformats.org/officeDocument/2006/relationships/hyperlink" Target="http://www.journaldev.com/2696/spring-interview-questions-and-answers" TargetMode="External"/><Relationship Id="rId72" Type="http://schemas.openxmlformats.org/officeDocument/2006/relationships/hyperlink" Target="http://www.journaldev.com/2696/spring-interview-questions-and-answers" TargetMode="External"/><Relationship Id="rId93" Type="http://schemas.openxmlformats.org/officeDocument/2006/relationships/hyperlink" Target="http://www.journaldev.com/2324/jackson-json-java-parser-api-example-tutorial" TargetMode="External"/><Relationship Id="rId98" Type="http://schemas.openxmlformats.org/officeDocument/2006/relationships/hyperlink" Target="http://www.journaldev.com/2676/spring-mvc-interceptor-example-handlerinterceptor-handlerinterceptoradapter" TargetMode="External"/><Relationship Id="rId121" Type="http://schemas.openxmlformats.org/officeDocument/2006/relationships/hyperlink" Target="http://www.javacodegeeks.com/2011/01/aspect-oriented-programming-spring-aop.html" TargetMode="External"/><Relationship Id="rId142" Type="http://schemas.openxmlformats.org/officeDocument/2006/relationships/hyperlink" Target="http://www.javacodegeeks.com/2014/02/applying-aspect-oriented-programming.html" TargetMode="External"/><Relationship Id="rId163" Type="http://schemas.openxmlformats.org/officeDocument/2006/relationships/image" Target="media/image17.png"/><Relationship Id="rId184" Type="http://schemas.openxmlformats.org/officeDocument/2006/relationships/hyperlink" Target="http://4.bp.blogspot.com/-6W72sFW3v4I/VVDVvI_L_EI/AAAAAAAAAIs/FXHW_NoOR5I/s1600/SpringMVCInterviewQuestions.png" TargetMode="External"/><Relationship Id="rId189" Type="http://schemas.openxmlformats.org/officeDocument/2006/relationships/hyperlink" Target="http://www.javainterview.in/p/spring-mvc-interview-questions.html" TargetMode="External"/><Relationship Id="rId3" Type="http://schemas.openxmlformats.org/officeDocument/2006/relationships/settings" Target="settings.xml"/><Relationship Id="rId25" Type="http://schemas.openxmlformats.org/officeDocument/2006/relationships/hyperlink" Target="http://www.javatpoint.com/spring-modules" TargetMode="External"/><Relationship Id="rId46" Type="http://schemas.openxmlformats.org/officeDocument/2006/relationships/hyperlink" Target="http://www.journaldev.com/2696/spring-interview-questions-and-answers" TargetMode="External"/><Relationship Id="rId67" Type="http://schemas.openxmlformats.org/officeDocument/2006/relationships/hyperlink" Target="http://www.journaldev.com/2696/spring-interview-questions-and-answers" TargetMode="External"/><Relationship Id="rId116" Type="http://schemas.openxmlformats.org/officeDocument/2006/relationships/image" Target="media/image14.png"/><Relationship Id="rId137" Type="http://schemas.openxmlformats.org/officeDocument/2006/relationships/hyperlink" Target="http://examples.javacodegeeks.com/enterprise-java/spring/beans-spring/spring-autowire-example/" TargetMode="External"/><Relationship Id="rId158" Type="http://schemas.openxmlformats.org/officeDocument/2006/relationships/image" Target="media/image16.wmf"/><Relationship Id="rId20" Type="http://schemas.openxmlformats.org/officeDocument/2006/relationships/image" Target="media/image9.png"/><Relationship Id="rId41" Type="http://schemas.openxmlformats.org/officeDocument/2006/relationships/hyperlink" Target="http://www.journaldev.com/2696/spring-interview-questions-and-answers" TargetMode="External"/><Relationship Id="rId62" Type="http://schemas.openxmlformats.org/officeDocument/2006/relationships/hyperlink" Target="http://www.journaldev.com/2696/spring-interview-questions-and-answers" TargetMode="External"/><Relationship Id="rId83" Type="http://schemas.openxmlformats.org/officeDocument/2006/relationships/hyperlink" Target="http://www.journaldev.com/1933/java-servlet-filter-example-tutorial" TargetMode="External"/><Relationship Id="rId88" Type="http://schemas.openxmlformats.org/officeDocument/2006/relationships/hyperlink" Target="http://www.journaldev.com/2623/spring-autowired-annotation" TargetMode="External"/><Relationship Id="rId111" Type="http://schemas.openxmlformats.org/officeDocument/2006/relationships/hyperlink" Target="http://javarevisited.blogspot.com/2012/12/inversion-of-control-dependency-injection-design-pattern-spring-example-tutorial.html" TargetMode="External"/><Relationship Id="rId132" Type="http://schemas.openxmlformats.org/officeDocument/2006/relationships/hyperlink" Target="http://examples.javacodegeeks.com/enterprise-java/spring/aop/spring-aop-example/" TargetMode="External"/><Relationship Id="rId153" Type="http://schemas.openxmlformats.org/officeDocument/2006/relationships/hyperlink" Target="http://www.developersbook.com/webservices/interview-questions/webservices-interview-questions-faqs.php" TargetMode="External"/><Relationship Id="rId174" Type="http://schemas.openxmlformats.org/officeDocument/2006/relationships/image" Target="media/image22.png"/><Relationship Id="rId179" Type="http://schemas.openxmlformats.org/officeDocument/2006/relationships/hyperlink" Target="http://howtodoinjava.com/spring/spring-mvc/spring-mvc-interview-questions-with-answers/" TargetMode="External"/><Relationship Id="rId195" Type="http://schemas.openxmlformats.org/officeDocument/2006/relationships/hyperlink" Target="http://4.bp.blogspot.com/-iz_lkHWqkNM/VVDHgFUkLsI/AAAAAAAAAHY/i9l_PNDFe3U/s1600/Spring+MVC+Request+Flow.png" TargetMode="External"/><Relationship Id="rId190" Type="http://schemas.openxmlformats.org/officeDocument/2006/relationships/hyperlink" Target="http://www.javainterview.in/p/spring-mvc-interview-questions.html" TargetMode="External"/><Relationship Id="rId204" Type="http://schemas.openxmlformats.org/officeDocument/2006/relationships/hyperlink" Target="http://www.javainterview.in/p/spring-mvc-interview-questions.html" TargetMode="External"/><Relationship Id="rId15" Type="http://schemas.openxmlformats.org/officeDocument/2006/relationships/hyperlink" Target="https://www.javatpoint.com/src/sp/springjars.zip" TargetMode="External"/><Relationship Id="rId36" Type="http://schemas.openxmlformats.org/officeDocument/2006/relationships/hyperlink" Target="http://www.journaldev.com/2696/spring-interview-questions-and-answers" TargetMode="External"/><Relationship Id="rId57" Type="http://schemas.openxmlformats.org/officeDocument/2006/relationships/hyperlink" Target="http://www.journaldev.com/2696/spring-interview-questions-and-answers" TargetMode="External"/><Relationship Id="rId106" Type="http://schemas.openxmlformats.org/officeDocument/2006/relationships/hyperlink" Target="http://www.journaldev.com/1440/prototype-design-pattern-in-java" TargetMode="External"/><Relationship Id="rId127" Type="http://schemas.openxmlformats.org/officeDocument/2006/relationships/hyperlink" Target="http://www.javacodegeeks.com/2011/12/persistence-layer-with-spring-31-and_14.html" TargetMode="External"/><Relationship Id="rId10" Type="http://schemas.openxmlformats.org/officeDocument/2006/relationships/image" Target="media/image2.png"/><Relationship Id="rId31" Type="http://schemas.openxmlformats.org/officeDocument/2006/relationships/hyperlink" Target="http://www.journaldev.com/2696/spring-interview-questions-and-answers" TargetMode="External"/><Relationship Id="rId52" Type="http://schemas.openxmlformats.org/officeDocument/2006/relationships/hyperlink" Target="http://www.journaldev.com/2696/spring-interview-questions-and-answers" TargetMode="External"/><Relationship Id="rId73" Type="http://schemas.openxmlformats.org/officeDocument/2006/relationships/hyperlink" Target="http://www.journaldev.com/2696/spring-interview-questions-and-answers" TargetMode="External"/><Relationship Id="rId78" Type="http://schemas.openxmlformats.org/officeDocument/2006/relationships/hyperlink" Target="http://www.journaldev.com/2394/java-dependency-injection-design-pattern-example-tutorial" TargetMode="External"/><Relationship Id="rId94" Type="http://schemas.openxmlformats.org/officeDocument/2006/relationships/hyperlink" Target="http://www.journaldev.com/2552/spring-rest-example-tutorial-spring-restful-web-services" TargetMode="External"/><Relationship Id="rId99" Type="http://schemas.openxmlformats.org/officeDocument/2006/relationships/hyperlink" Target="http://www.journaldev.com/2593/spring-jdbc-example" TargetMode="External"/><Relationship Id="rId101" Type="http://schemas.openxmlformats.org/officeDocument/2006/relationships/hyperlink" Target="http://www.journaldev.com/3524/spring-hibernate-integration-example-tutorial" TargetMode="External"/><Relationship Id="rId122" Type="http://schemas.openxmlformats.org/officeDocument/2006/relationships/hyperlink" Target="http://www.javacodegeeks.com/2011/02/spring-mvc-development-tutorial.html" TargetMode="External"/><Relationship Id="rId143" Type="http://schemas.openxmlformats.org/officeDocument/2006/relationships/hyperlink" Target="http://www.javacodegeeks.com/2013/04/spring-aop-in-security-controlling-creation-of-ui-components-via-aspects.html" TargetMode="External"/><Relationship Id="rId148" Type="http://schemas.openxmlformats.org/officeDocument/2006/relationships/hyperlink" Target="http://www.developersbook.com/spring/spring-tutorials/spring-tutorials.php" TargetMode="External"/><Relationship Id="rId164" Type="http://schemas.openxmlformats.org/officeDocument/2006/relationships/hyperlink" Target="http://career.guru99.com/top-50-ejb-enterprise-javabeans-interview-questions/" TargetMode="External"/><Relationship Id="rId169" Type="http://schemas.openxmlformats.org/officeDocument/2006/relationships/image" Target="media/image20.jpeg"/><Relationship Id="rId185"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1.jpeg"/><Relationship Id="rId180" Type="http://schemas.openxmlformats.org/officeDocument/2006/relationships/hyperlink" Target="http://en.wikipedia.org/wiki/Model%E2%80%93view%E2%80%93controller" TargetMode="External"/><Relationship Id="rId26" Type="http://schemas.openxmlformats.org/officeDocument/2006/relationships/image" Target="media/image12.wmf"/><Relationship Id="rId47" Type="http://schemas.openxmlformats.org/officeDocument/2006/relationships/hyperlink" Target="http://www.journaldev.com/2696/spring-interview-questions-and-answers" TargetMode="External"/><Relationship Id="rId68" Type="http://schemas.openxmlformats.org/officeDocument/2006/relationships/hyperlink" Target="http://www.journaldev.com/2696/spring-interview-questions-and-answers" TargetMode="External"/><Relationship Id="rId89" Type="http://schemas.openxmlformats.org/officeDocument/2006/relationships/hyperlink" Target="http://www.journaldev.com/2623/spring-autowired-annotation" TargetMode="External"/><Relationship Id="rId112" Type="http://schemas.openxmlformats.org/officeDocument/2006/relationships/hyperlink" Target="http://javarevisited.blogspot.com/2013/06/spring-helloworld-example-in-java-using-3.0-dependency-injection.html" TargetMode="External"/><Relationship Id="rId133" Type="http://schemas.openxmlformats.org/officeDocument/2006/relationships/hyperlink" Target="http://www.javacodegeeks.com/2014/02/dependency-injection-options-for-java.html" TargetMode="External"/><Relationship Id="rId154" Type="http://schemas.openxmlformats.org/officeDocument/2006/relationships/hyperlink" Target="http://www.developersbook.com/jsf/tag-reference/jsf-tags.php" TargetMode="External"/><Relationship Id="rId175" Type="http://schemas.openxmlformats.org/officeDocument/2006/relationships/hyperlink" Target="https://4.bp.blogspot.com/-UmPMU39vWFM/V6MyIuNHgiI/AAAAAAAAGw4/hoNHnOFOwZkLIBB19RVW_JvNS9KeUIRlQCLcB/s1600/Spring-3-MVC-Request-Flow.jpg" TargetMode="External"/><Relationship Id="rId196" Type="http://schemas.openxmlformats.org/officeDocument/2006/relationships/image" Target="media/image26.png"/><Relationship Id="rId200" Type="http://schemas.openxmlformats.org/officeDocument/2006/relationships/hyperlink" Target="http://www.javainterview.in/p/spring-mvc-interview-question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123</Pages>
  <Words>31674</Words>
  <Characters>180542</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9</cp:revision>
  <dcterms:created xsi:type="dcterms:W3CDTF">2016-10-05T18:00:00Z</dcterms:created>
  <dcterms:modified xsi:type="dcterms:W3CDTF">2017-09-15T02:52:00Z</dcterms:modified>
</cp:coreProperties>
</file>